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body>
    <w:p>
      <w:pPr>
        <w:pStyle w:val="Heading4"/>
      </w:pPr>
      <w:r>
        <w:t>Array.prototype.indexOf ( searchElement [ , fromIndex ] )</w:t>
      </w:r>
    </w:p>
    <w:p>
      <w:r>
        <w:rPr>
          <w:b/>
          <w:rFonts w:ascii="Courier New" w:hAnsi="Courier New"/>
        </w:rPr>
        <w:t>indexOf</w:t>
      </w:r>
      <w:r>
        <w:t xml:space="preserve"> compares </w:t>
      </w:r>
      <w:r>
        <w:rPr>
          <w:i/>
          <w:rFonts w:ascii="Times New Roman" w:hAnsi="Times New Roman"/>
        </w:rPr>
        <w:t>searchElement</w:t>
      </w:r>
      <w:r>
        <w:t xml:space="preserve"> to the elements of the array, in ascending order, using the Strict Equality Comparison algorithm (11.9.1), and if found at one or more positions, returns the index of the first such position; otherwise, -1 is returned.</w:t>
      </w:r>
    </w:p>
    <w:p>
      <w:r>
        <w:t xml:space="preserve">The optional second argument </w:t>
      </w:r>
      <w:r>
        <w:rPr>
          <w:i/>
          <w:rFonts w:ascii="Times New Roman" w:hAnsi="Times New Roman"/>
        </w:rPr>
        <w:t>fromIndex</w:t>
      </w:r>
      <w:r>
        <w:t xml:space="preserve"> defaults to 0 (i.e. the whole array is searched). If it is greater than or equal to the length of the array, -1 is returned, i.e. the array will not be searched. If it is negative, it is used as the offset from the end of the array to compute </w:t>
      </w:r>
      <w:r>
        <w:rPr>
          <w:i/>
          <w:rFonts w:ascii="Times New Roman" w:hAnsi="Times New Roman"/>
        </w:rPr>
        <w:t>fromIndex</w:t>
      </w:r>
      <w:r>
        <w:t>. If the computed index is less than 0, the whole array will be searched.</w:t>
      </w:r>
    </w:p>
    <w:p>
      <w:r>
        <w:t xml:space="preserve">When the </w:t>
      </w:r>
      <w:r>
        <w:rPr>
          <w:b/>
          <w:rFonts w:ascii="Courier New" w:hAnsi="Courier New"/>
        </w:rPr>
        <w:t>indexOf</w:t>
      </w:r>
      <w:r>
        <w:t xml:space="preserve"> method is called with one or two arguments, the following steps are taken:</w:t>
      </w:r>
    </w:p>
    <w:p>
      <w:pPr>
        <w:pStyle w:val="Alg4"/>
        <w:numPr>
          <w:numId w:val="1525"/>
          <w:ilvl w:val="0"/>
        </w:numPr>
      </w:pPr>
      <w:r>
        <w:t xml:space="preserve">Let </w:t>
      </w:r>
      <w:r>
        <w:rPr>
          <w:i/>
          <w:rFonts w:ascii="Times New Roman" w:hAnsi="Times New Roman"/>
        </w:rPr>
        <w:t>O</w:t>
      </w:r>
      <w:r>
        <w:t xml:space="preserve"> be the result of calling ToObject passing the </w:t>
      </w:r>
      <w:r>
        <w:rPr>
          <w:b/>
        </w:rPr>
        <w:t>this</w:t>
      </w:r>
      <w:r>
        <w:t xml:space="preserve"> value as the argument.</w:t>
      </w:r>
    </w:p>
    <w:p>
      <w:pPr>
        <w:pStyle w:val="Alg4"/>
        <w:numPr>
          <w:numId w:val="1525"/>
          <w:ilvl w:val="0"/>
        </w:numPr>
      </w:pPr>
      <w:r>
        <w:t>ReturnIfAbrupt(</w:t>
      </w:r>
      <w:r>
        <w:rPr>
          <w:i/>
          <w:rFonts w:ascii="Times New Roman" w:hAnsi="Times New Roman"/>
        </w:rPr>
        <w:t>O</w:t>
      </w:r>
      <w:r>
        <w:t>).</w:t>
      </w:r>
    </w:p>
    <w:p>
      <w:pPr>
        <w:pStyle w:val="Alg4"/>
        <w:numPr>
          <w:numId w:val="1525"/>
          <w:ilvl w:val="0"/>
        </w:numPr>
      </w:pPr>
      <w:r>
        <w:t xml:space="preserve">Let </w:t>
      </w:r>
      <w:r>
        <w:rPr>
          <w:i/>
          <w:rFonts w:ascii="Times New Roman" w:hAnsi="Times New Roman"/>
        </w:rPr>
        <w:t>lenValue</w:t>
      </w:r>
      <w:r>
        <w:t xml:space="preserve"> be the result of Get(</w:t>
      </w:r>
      <w:r>
        <w:rPr>
          <w:i/>
          <w:rFonts w:ascii="Times New Roman" w:hAnsi="Times New Roman"/>
        </w:rPr>
        <w:t>O</w:t>
      </w:r>
      <w:r>
        <w:t xml:space="preserve">, </w:t>
      </w:r>
      <w:r>
        <w:rPr>
          <w:b/>
          <w:rFonts w:ascii="Courier New" w:hAnsi="Courier New"/>
        </w:rPr>
        <w:t>"length"</w:t>
      </w:r>
      <w:r>
        <w:t>).</w:t>
      </w:r>
    </w:p>
    <w:p>
      <w:pPr>
        <w:pStyle w:val="Alg4"/>
        <w:numPr>
          <w:numId w:val="1525"/>
          <w:ilvl w:val="0"/>
        </w:numPr>
      </w:pPr>
      <w:r>
        <w:t xml:space="preserve">Let </w:t>
      </w:r>
      <w:r>
        <w:rPr>
          <w:i/>
          <w:rFonts w:ascii="Times New Roman" w:hAnsi="Times New Roman"/>
        </w:rPr>
        <w:t>len</w:t>
      </w:r>
      <w:r>
        <w:t xml:space="preserve"> be ToLength(</w:t>
      </w:r>
      <w:r>
        <w:rPr>
          <w:i/>
          <w:rFonts w:ascii="Times New Roman" w:hAnsi="Times New Roman"/>
        </w:rPr>
        <w:t>lenValue</w:t>
      </w:r>
      <w:r>
        <w:t>).</w:t>
      </w:r>
    </w:p>
    <w:p>
      <w:pPr>
        <w:pStyle w:val="Alg4"/>
        <w:numPr>
          <w:numId w:val="1525"/>
          <w:ilvl w:val="0"/>
        </w:numPr>
      </w:pPr>
      <w:r>
        <w:t>ReturnIfAbrupt(</w:t>
      </w:r>
      <w:r>
        <w:rPr>
          <w:i/>
          <w:rFonts w:ascii="Times New Roman" w:hAnsi="Times New Roman"/>
        </w:rPr>
        <w:t>len</w:t>
      </w:r>
      <w:r>
        <w:t>).</w:t>
      </w:r>
    </w:p>
    <w:p>
      <w:pPr>
        <w:pStyle w:val="Alg4"/>
        <w:numPr>
          <w:numId w:val="1525"/>
          <w:ilvl w:val="0"/>
        </w:numPr>
      </w:pPr>
      <w:r>
        <w:t xml:space="preserve">If </w:t>
      </w:r>
      <w:r>
        <w:rPr>
          <w:i/>
          <w:rFonts w:ascii="Times New Roman" w:hAnsi="Times New Roman"/>
        </w:rPr>
        <w:t>len</w:t>
      </w:r>
      <w:r>
        <w:t xml:space="preserve"> is 0, return -1.</w:t>
      </w:r>
    </w:p>
    <w:p>
      <w:pPr>
        <w:pStyle w:val="Alg4"/>
        <w:numPr>
          <w:numId w:val="1525"/>
          <w:ilvl w:val="0"/>
        </w:numPr>
      </w:pPr>
      <w:r>
        <w:t xml:space="preserve">If argument </w:t>
      </w:r>
      <w:r>
        <w:rPr>
          <w:i/>
          <w:rFonts w:ascii="Times New Roman" w:hAnsi="Times New Roman"/>
        </w:rPr>
        <w:t>fromIndex</w:t>
      </w:r>
      <w:r>
        <w:t xml:space="preserve"> was passed let </w:t>
      </w:r>
      <w:r>
        <w:rPr>
          <w:i/>
          <w:rFonts w:ascii="Times New Roman" w:hAnsi="Times New Roman"/>
        </w:rPr>
        <w:t>n</w:t>
      </w:r>
      <w:r>
        <w:t xml:space="preserve"> be ToInteger(</w:t>
      </w:r>
      <w:r>
        <w:rPr>
          <w:i/>
          <w:rFonts w:ascii="Times New Roman" w:hAnsi="Times New Roman"/>
        </w:rPr>
        <w:t>fromIndex</w:t>
      </w:r>
      <w:r>
        <w:t xml:space="preserve">); else let </w:t>
      </w:r>
      <w:r>
        <w:rPr>
          <w:i/>
          <w:rFonts w:ascii="Times New Roman" w:hAnsi="Times New Roman"/>
        </w:rPr>
        <w:t>n</w:t>
      </w:r>
      <w:r>
        <w:t xml:space="preserve"> be 0.</w:t>
      </w:r>
    </w:p>
    <w:p>
      <w:pPr>
        <w:pStyle w:val="Alg4"/>
        <w:numPr>
          <w:numId w:val="1525"/>
          <w:ilvl w:val="0"/>
        </w:numPr>
      </w:pPr>
      <w:r>
        <w:t>ReturnIfAbrupt(</w:t>
      </w:r>
      <w:r>
        <w:rPr>
          <w:i/>
          <w:rFonts w:ascii="Times New Roman" w:hAnsi="Times New Roman"/>
        </w:rPr>
        <w:t>n</w:t>
      </w:r>
      <w:r>
        <w:t>).</w:t>
      </w:r>
    </w:p>
    <w:p>
      <w:pPr>
        <w:pStyle w:val="Alg4"/>
        <w:numPr>
          <w:numId w:val="1525"/>
          <w:ilvl w:val="0"/>
        </w:numPr>
      </w:pPr>
      <w:r>
        <w:t xml:space="preserve">If </w:t>
      </w:r>
      <w:r>
        <w:rPr>
          <w:i/>
          <w:rFonts w:ascii="Times New Roman" w:hAnsi="Times New Roman"/>
        </w:rPr>
        <w:t>n</w:t>
      </w:r>
      <w:r>
        <w:t xml:space="preserve"> ≥ </w:t>
      </w:r>
      <w:r>
        <w:rPr>
          <w:i/>
          <w:rFonts w:ascii="Times New Roman" w:hAnsi="Times New Roman"/>
        </w:rPr>
        <w:t>len</w:t>
      </w:r>
      <w:r>
        <w:t>, return -1.</w:t>
      </w:r>
    </w:p>
    <w:p>
      <w:pPr>
        <w:pStyle w:val="Alg4"/>
        <w:numPr>
          <w:numId w:val="1525"/>
          <w:ilvl w:val="0"/>
        </w:numPr>
      </w:pPr>
      <w:r>
        <w:t xml:space="preserve">If </w:t>
      </w:r>
      <w:r>
        <w:rPr>
          <w:i/>
          <w:rFonts w:ascii="Times New Roman" w:hAnsi="Times New Roman"/>
        </w:rPr>
        <w:t>n</w:t>
      </w:r>
      <w:r>
        <w:t xml:space="preserve"> ≥ 0, then</w:t>
      </w:r>
    </w:p>
    <w:p>
      <w:pPr>
        <w:pStyle w:val="Alg4"/>
        <w:numPr>
          <w:numId w:val="1525"/>
          <w:ilvl w:val="1"/>
        </w:numPr>
      </w:pPr>
      <w:r>
        <w:t xml:space="preserve">Let </w:t>
      </w:r>
      <w:r>
        <w:rPr>
          <w:i/>
          <w:rFonts w:ascii="Times New Roman" w:hAnsi="Times New Roman"/>
        </w:rPr>
        <w:t>k</w:t>
      </w:r>
      <w:r>
        <w:t xml:space="preserve"> be </w:t>
      </w:r>
      <w:r>
        <w:rPr>
          <w:i/>
          <w:rFonts w:ascii="Times New Roman" w:hAnsi="Times New Roman"/>
        </w:rPr>
        <w:t>n</w:t>
      </w:r>
      <w:r>
        <w:t>.</w:t>
      </w:r>
    </w:p>
    <w:p>
      <w:pPr>
        <w:pStyle w:val="Alg4"/>
        <w:numPr>
          <w:numId w:val="1525"/>
          <w:ilvl w:val="0"/>
        </w:numPr>
      </w:pPr>
      <w:r>
        <w:t xml:space="preserve">Else </w:t>
      </w:r>
      <w:r>
        <w:rPr>
          <w:i/>
          <w:rFonts w:ascii="Times New Roman" w:hAnsi="Times New Roman"/>
        </w:rPr>
        <w:t>n</w:t>
      </w:r>
      <w:r>
        <w:t>&lt;0,</w:t>
      </w:r>
    </w:p>
    <w:p>
      <w:pPr>
        <w:pStyle w:val="Alg4"/>
        <w:numPr>
          <w:numId w:val="1525"/>
          <w:ilvl w:val="1"/>
        </w:numPr>
      </w:pPr>
      <w:r>
        <w:t xml:space="preserve">Let </w:t>
      </w:r>
      <w:r>
        <w:rPr>
          <w:i/>
          <w:rFonts w:ascii="Times New Roman" w:hAnsi="Times New Roman"/>
        </w:rPr>
        <w:t>k</w:t>
      </w:r>
      <w:r>
        <w:t xml:space="preserve"> be </w:t>
      </w:r>
      <w:r>
        <w:rPr>
          <w:i/>
          <w:rFonts w:ascii="Times New Roman" w:hAnsi="Times New Roman"/>
        </w:rPr>
        <w:t>len</w:t>
      </w:r>
      <w:r>
        <w:t xml:space="preserve"> - abs(</w:t>
      </w:r>
      <w:r>
        <w:rPr>
          <w:i/>
          <w:rFonts w:ascii="Times New Roman" w:hAnsi="Times New Roman"/>
        </w:rPr>
        <w:t>n</w:t>
      </w:r>
      <w:r>
        <w:t>).</w:t>
      </w:r>
    </w:p>
    <w:p>
      <w:pPr>
        <w:pStyle w:val="Alg4"/>
        <w:numPr>
          <w:numId w:val="1525"/>
          <w:ilvl w:val="1"/>
        </w:numPr>
      </w:pPr>
      <w:r>
        <w:t xml:space="preserve">If </w:t>
      </w:r>
      <w:r>
        <w:rPr>
          <w:i/>
          <w:rFonts w:ascii="Times New Roman" w:hAnsi="Times New Roman"/>
        </w:rPr>
        <w:t>k</w:t>
      </w:r>
      <w:r>
        <w:t xml:space="preserve"> &lt; 0, then let </w:t>
      </w:r>
      <w:r>
        <w:rPr>
          <w:i/>
          <w:rFonts w:ascii="Times New Roman" w:hAnsi="Times New Roman"/>
        </w:rPr>
        <w:t>k</w:t>
      </w:r>
      <w:r>
        <w:t xml:space="preserve"> be 0.</w:t>
      </w:r>
    </w:p>
    <w:p>
      <w:pPr>
        <w:pStyle w:val="Alg4"/>
        <w:numPr>
          <w:numId w:val="1525"/>
          <w:ilvl w:val="0"/>
        </w:numPr>
      </w:pPr>
      <w:r>
        <w:t xml:space="preserve">Repeat, while </w:t>
      </w:r>
      <w:r>
        <w:rPr>
          <w:i/>
          <w:rFonts w:ascii="Times New Roman" w:hAnsi="Times New Roman"/>
        </w:rPr>
        <w:t>k</w:t>
      </w:r>
      <w:r>
        <w:t>&lt;</w:t>
      </w:r>
      <w:r>
        <w:rPr>
          <w:i/>
          <w:rFonts w:ascii="Times New Roman" w:hAnsi="Times New Roman"/>
        </w:rPr>
        <w:t>len</w:t>
      </w:r>
    </w:p>
    <w:p>
      <w:pPr>
        <w:pStyle w:val="Alg4"/>
        <w:numPr>
          <w:numId w:val="1525"/>
          <w:ilvl w:val="1"/>
        </w:numPr>
      </w:pPr>
      <w:r>
        <w:t xml:space="preserve">Let </w:t>
      </w:r>
      <w:r>
        <w:rPr>
          <w:i/>
          <w:rFonts w:ascii="Times New Roman" w:hAnsi="Times New Roman"/>
        </w:rPr>
        <w:t>kPresent</w:t>
      </w:r>
      <w:r>
        <w:t xml:space="preserve"> be the result of HasProperty(</w:t>
      </w:r>
      <w:r>
        <w:rPr>
          <w:i/>
          <w:rFonts w:ascii="Times New Roman" w:hAnsi="Times New Roman"/>
        </w:rPr>
        <w:t>O</w:t>
      </w:r>
      <w:r>
        <w:t>, ToString(</w:t>
      </w:r>
      <w:r>
        <w:rPr>
          <w:i/>
          <w:rFonts w:ascii="Times New Roman" w:hAnsi="Times New Roman"/>
        </w:rPr>
        <w:t>k</w:t>
      </w:r>
      <w:r>
        <w:t>)).</w:t>
      </w:r>
    </w:p>
    <w:p>
      <w:pPr>
        <w:pStyle w:val="Alg4"/>
        <w:numPr>
          <w:numId w:val="1525"/>
          <w:ilvl w:val="1"/>
        </w:numPr>
      </w:pPr>
      <w:r>
        <w:t>ReturnIfAbrupt(</w:t>
      </w:r>
      <w:r>
        <w:rPr>
          <w:i/>
          <w:rFonts w:ascii="Times New Roman" w:hAnsi="Times New Roman"/>
        </w:rPr>
        <w:t>kPresent</w:t>
      </w:r>
      <w:r>
        <w:t>).</w:t>
      </w:r>
    </w:p>
    <w:p>
      <w:pPr>
        <w:pStyle w:val="Alg4"/>
        <w:numPr>
          <w:numId w:val="1525"/>
          <w:ilvl w:val="1"/>
        </w:numPr>
      </w:pPr>
      <w:r>
        <w:t xml:space="preserve">If </w:t>
      </w:r>
      <w:r>
        <w:rPr>
          <w:i/>
          <w:rFonts w:ascii="Times New Roman" w:hAnsi="Times New Roman"/>
        </w:rPr>
        <w:t>kPresent</w:t>
      </w:r>
      <w:r>
        <w:t xml:space="preserve"> is </w:t>
      </w:r>
      <w:r>
        <w:rPr>
          <w:b/>
        </w:rPr>
        <w:t>true</w:t>
      </w:r>
      <w:r>
        <w:t>, then</w:t>
      </w:r>
    </w:p>
    <w:p>
      <w:pPr>
        <w:pStyle w:val="Alg4"/>
        <w:numPr>
          <w:numId w:val="1525"/>
          <w:ilvl w:val="2"/>
        </w:numPr>
      </w:pPr>
      <w:r>
        <w:t xml:space="preserve">Let </w:t>
      </w:r>
      <w:r>
        <w:rPr>
          <w:i/>
          <w:rFonts w:ascii="Times New Roman" w:hAnsi="Times New Roman"/>
        </w:rPr>
        <w:t>elementK</w:t>
      </w:r>
      <w:r>
        <w:t xml:space="preserve"> be the result of Get(</w:t>
      </w:r>
      <w:r>
        <w:rPr>
          <w:i/>
          <w:rFonts w:ascii="Times New Roman" w:hAnsi="Times New Roman"/>
        </w:rPr>
        <w:t>O</w:t>
      </w:r>
      <w:r>
        <w:t>, ToString(</w:t>
      </w:r>
      <w:r>
        <w:rPr>
          <w:i/>
          <w:rFonts w:ascii="Times New Roman" w:hAnsi="Times New Roman"/>
        </w:rPr>
        <w:t>k</w:t>
      </w:r>
      <w:r>
        <w:t>)).</w:t>
      </w:r>
    </w:p>
    <w:p>
      <w:pPr>
        <w:pStyle w:val="Alg4"/>
        <w:numPr>
          <w:numId w:val="1525"/>
          <w:ilvl w:val="2"/>
        </w:numPr>
      </w:pPr>
      <w:r>
        <w:t>ReturnIfAbrupt(</w:t>
      </w:r>
      <w:r>
        <w:rPr>
          <w:i/>
          <w:rFonts w:ascii="Times New Roman" w:hAnsi="Times New Roman"/>
        </w:rPr>
        <w:t>elementK</w:t>
      </w:r>
      <w:r>
        <w:t>).</w:t>
      </w:r>
    </w:p>
    <w:p>
      <w:pPr>
        <w:pStyle w:val="Alg4"/>
        <w:numPr>
          <w:numId w:val="1525"/>
          <w:ilvl w:val="2"/>
        </w:numPr>
      </w:pPr>
      <w:r>
        <w:t xml:space="preserve">Let </w:t>
      </w:r>
      <w:r>
        <w:rPr>
          <w:i/>
          <w:rFonts w:ascii="Times New Roman" w:hAnsi="Times New Roman"/>
        </w:rPr>
        <w:t>same</w:t>
      </w:r>
      <w:r>
        <w:t xml:space="preserve"> be the result of performing Strict Equality Comparison </w:t>
      </w:r>
      <w:r>
        <w:rPr>
          <w:i/>
          <w:rFonts w:ascii="Times New Roman" w:hAnsi="Times New Roman"/>
        </w:rPr>
        <w:t>searchElement</w:t>
      </w:r>
      <w:r>
        <w:t xml:space="preserve"> === </w:t>
      </w:r>
      <w:r>
        <w:rPr>
          <w:i/>
          <w:rFonts w:ascii="Times New Roman" w:hAnsi="Times New Roman"/>
        </w:rPr>
        <w:t>elementK</w:t>
      </w:r>
      <w:r>
        <w:t>.</w:t>
      </w:r>
    </w:p>
    <w:p>
      <w:pPr>
        <w:pStyle w:val="Alg4"/>
        <w:numPr>
          <w:numId w:val="1525"/>
          <w:ilvl w:val="2"/>
        </w:numPr>
      </w:pPr>
      <w:r>
        <w:t xml:space="preserve">If </w:t>
      </w:r>
      <w:r>
        <w:rPr>
          <w:i/>
          <w:rFonts w:ascii="Times New Roman" w:hAnsi="Times New Roman"/>
        </w:rPr>
        <w:t>same</w:t>
      </w:r>
      <w:r>
        <w:t xml:space="preserve"> is </w:t>
      </w:r>
      <w:r>
        <w:rPr>
          <w:b/>
        </w:rPr>
        <w:t>true</w:t>
      </w:r>
      <w:r>
        <w:t xml:space="preserve">, return </w:t>
      </w:r>
      <w:r>
        <w:rPr>
          <w:i/>
          <w:rFonts w:ascii="Times New Roman" w:hAnsi="Times New Roman"/>
        </w:rPr>
        <w:t>k</w:t>
      </w:r>
      <w:r>
        <w:t>.</w:t>
      </w:r>
    </w:p>
    <w:p>
      <w:pPr>
        <w:pStyle w:val="Alg4"/>
        <w:numPr>
          <w:numId w:val="1525"/>
          <w:ilvl w:val="1"/>
        </w:numPr>
      </w:pPr>
      <w:r>
        <w:t xml:space="preserve">Increase </w:t>
      </w:r>
      <w:r>
        <w:rPr>
          <w:i/>
          <w:rFonts w:ascii="Times New Roman" w:hAnsi="Times New Roman"/>
        </w:rPr>
        <w:t>k</w:t>
      </w:r>
      <w:r>
        <w:t xml:space="preserve"> by 1.</w:t>
      </w:r>
    </w:p>
    <w:p>
      <w:pPr>
        <w:pStyle w:val="Alg4"/>
        <w:numPr>
          <w:numId w:val="1525"/>
          <w:ilvl w:val="0"/>
        </w:numPr>
      </w:pPr>
      <w:r>
        <w:t>Return -1.</w:t>
      </w:r>
    </w:p>
    <w:p>
      <w:r>
        <w:t xml:space="preserve">The </w:t>
      </w:r>
      <w:r>
        <w:rPr>
          <w:b/>
          <w:rFonts w:ascii="Courier New" w:hAnsi="Courier New"/>
        </w:rPr>
        <w:t>length</w:t>
      </w:r>
      <w:r>
        <w:t xml:space="preserve"> property of the </w:t>
      </w:r>
      <w:r>
        <w:rPr>
          <w:b/>
          <w:rFonts w:ascii="Courier New" w:hAnsi="Courier New"/>
        </w:rPr>
        <w:t>indexOf</w:t>
      </w:r>
      <w:r>
        <w:t xml:space="preserve"> method is </w:t>
      </w:r>
      <w:r>
        <w:rPr>
          <w:b/>
        </w:rPr>
        <w:t>1</w:t>
      </w:r>
      <w:r>
        <w:t>.</w:t>
      </w:r>
    </w:p>
    <w:p>
      <w:pPr>
        <w:pStyle w:val="Note"/>
      </w:pPr>
      <w:r>
        <w:t xml:space="preserve">NOTE	The </w:t>
      </w:r>
      <w:r>
        <w:rPr>
          <w:b/>
          <w:rFonts w:ascii="Courier New" w:hAnsi="Courier New"/>
        </w:rPr>
        <w:t>indexOf</w:t>
      </w:r>
      <w:r>
        <w:t xml:space="preserve"> function is intentionally generic; it does not require that its </w:t>
      </w:r>
      <w:r>
        <w:rPr>
          <w:b/>
        </w:rPr>
        <w:t>this</w:t>
      </w:r>
      <w:r>
        <w:t xml:space="preserve"> value be an Array object. Therefore it can be transferred to other kinds of objects for use as a method. Whether the </w:t>
      </w:r>
      <w:r>
        <w:rPr>
          <w:b/>
          <w:rFonts w:ascii="Courier New" w:hAnsi="Courier New"/>
        </w:rPr>
        <w:t>indexOf</w:t>
      </w:r>
      <w:r>
        <w:t xml:space="preserve"> function can be applied successfully to an exotic object that is not an Array is implementation-dependent.</w:t>
      </w:r>
    </w:p>
    <w:p>
      <w:pPr>
        <w:pStyle w:val="Heading4"/>
      </w:pPr>
      <w:r>
        <w:t>Array.prototype.lastIndexOf ( searchElement [ , fromIndex ] )</w:t>
      </w:r>
    </w:p>
    <w:p>
      <w:r>
        <w:rPr>
          <w:b/>
          <w:rFonts w:ascii="Courier New" w:hAnsi="Courier New"/>
        </w:rPr>
        <w:t>lastIndexOf</w:t>
      </w:r>
      <w:r>
        <w:t xml:space="preserve"> compares </w:t>
      </w:r>
      <w:r>
        <w:rPr>
          <w:i/>
          <w:rFonts w:ascii="Times New Roman" w:hAnsi="Times New Roman"/>
        </w:rPr>
        <w:t>searchElement</w:t>
      </w:r>
      <w:r>
        <w:t xml:space="preserve"> to the elements of the array in descending order using the Strict Equality Comparison algorithm (11.9.1), and if found at one or more positions, returns the index of the last such position; otherwise, -1 is returned.</w:t>
      </w:r>
    </w:p>
    <w:p>
      <w:r>
        <w:t xml:space="preserve">The optional second argument </w:t>
      </w:r>
      <w:r>
        <w:rPr>
          <w:i/>
          <w:rFonts w:ascii="Times New Roman" w:hAnsi="Times New Roman"/>
        </w:rPr>
        <w:t>fromIndex</w:t>
      </w:r>
      <w:r>
        <w:t xml:space="preserve"> defaults to the array's length minus one (i.e. the whole array is searched). If it is greater than or equal to the length of the array, the whole array will be searched. If it is negative, it is used as the offset from the end of the array to compute </w:t>
      </w:r>
      <w:r>
        <w:rPr>
          <w:i/>
          <w:rFonts w:ascii="Times New Roman" w:hAnsi="Times New Roman"/>
        </w:rPr>
        <w:t>fromIndex</w:t>
      </w:r>
      <w:r>
        <w:t>. If the computed index is less than 0, -1 is returned.</w:t>
      </w:r>
    </w:p>
    <w:p>
      <w:r>
        <w:t xml:space="preserve">When the </w:t>
      </w:r>
      <w:r>
        <w:rPr>
          <w:b/>
          <w:rFonts w:ascii="Courier New" w:hAnsi="Courier New"/>
        </w:rPr>
        <w:t>lastIndexOf</w:t>
      </w:r>
      <w:r>
        <w:t xml:space="preserve"> method is called with one or two arguments, the following steps are taken:</w:t>
      </w:r>
    </w:p>
    <w:p>
      <w:pPr>
        <w:pStyle w:val="Alg4"/>
        <w:numPr>
          <w:numId w:val="1526"/>
          <w:ilvl w:val="0"/>
        </w:numPr>
      </w:pPr>
      <w:r>
        <w:t xml:space="preserve">Let </w:t>
      </w:r>
      <w:r>
        <w:rPr>
          <w:i/>
          <w:rFonts w:ascii="Times New Roman" w:hAnsi="Times New Roman"/>
        </w:rPr>
        <w:t>O</w:t>
      </w:r>
      <w:r>
        <w:t xml:space="preserve"> be the result of calling ToObject passing the </w:t>
      </w:r>
      <w:r>
        <w:rPr>
          <w:b/>
        </w:rPr>
        <w:t>this</w:t>
      </w:r>
      <w:r>
        <w:t xml:space="preserve"> value as the argument.</w:t>
      </w:r>
    </w:p>
    <w:p>
      <w:pPr>
        <w:pStyle w:val="Alg4"/>
        <w:numPr>
          <w:numId w:val="1526"/>
          <w:ilvl w:val="0"/>
        </w:numPr>
      </w:pPr>
      <w:r>
        <w:t>ReturnIfAbrupt(</w:t>
      </w:r>
      <w:r>
        <w:rPr>
          <w:i/>
          <w:rFonts w:ascii="Times New Roman" w:hAnsi="Times New Roman"/>
        </w:rPr>
        <w:t>O</w:t>
      </w:r>
      <w:r>
        <w:t>).</w:t>
      </w:r>
    </w:p>
    <w:p>
      <w:pPr>
        <w:pStyle w:val="Alg4"/>
        <w:numPr>
          <w:numId w:val="1526"/>
          <w:ilvl w:val="0"/>
        </w:numPr>
      </w:pPr>
      <w:r>
        <w:t xml:space="preserve">Let </w:t>
      </w:r>
      <w:r>
        <w:rPr>
          <w:i/>
          <w:rFonts w:ascii="Times New Roman" w:hAnsi="Times New Roman"/>
        </w:rPr>
        <w:t>lenValue</w:t>
      </w:r>
      <w:r>
        <w:t xml:space="preserve"> be the result of Get(</w:t>
      </w:r>
      <w:r>
        <w:rPr>
          <w:i/>
          <w:rFonts w:ascii="Times New Roman" w:hAnsi="Times New Roman"/>
        </w:rPr>
        <w:t>O</w:t>
      </w:r>
      <w:r>
        <w:t>, "length")</w:t>
      </w:r>
    </w:p>
    <w:p>
      <w:pPr>
        <w:pStyle w:val="Alg4"/>
        <w:numPr>
          <w:numId w:val="1526"/>
          <w:ilvl w:val="0"/>
        </w:numPr>
      </w:pPr>
      <w:r>
        <w:t xml:space="preserve">Let </w:t>
      </w:r>
      <w:r>
        <w:rPr>
          <w:i/>
          <w:rFonts w:ascii="Times New Roman" w:hAnsi="Times New Roman"/>
        </w:rPr>
        <w:t>len</w:t>
      </w:r>
      <w:r>
        <w:t xml:space="preserve"> be ToLength(</w:t>
      </w:r>
      <w:r>
        <w:rPr>
          <w:i/>
          <w:rFonts w:ascii="Times New Roman" w:hAnsi="Times New Roman"/>
        </w:rPr>
        <w:t>lenValue</w:t>
      </w:r>
      <w:r>
        <w:t>).</w:t>
      </w:r>
    </w:p>
    <w:p>
      <w:pPr>
        <w:pStyle w:val="Alg4"/>
        <w:numPr>
          <w:numId w:val="1526"/>
          <w:ilvl w:val="0"/>
        </w:numPr>
      </w:pPr>
      <w:r>
        <w:t>ReturnIfAbrupt(</w:t>
      </w:r>
      <w:r>
        <w:rPr>
          <w:i/>
          <w:rFonts w:ascii="Times New Roman" w:hAnsi="Times New Roman"/>
        </w:rPr>
        <w:t>len</w:t>
      </w:r>
      <w:r>
        <w:t>).</w:t>
      </w:r>
    </w:p>
    <w:p>
      <w:pPr>
        <w:pStyle w:val="Alg4"/>
        <w:numPr>
          <w:numId w:val="1526"/>
          <w:ilvl w:val="0"/>
        </w:numPr>
      </w:pPr>
      <w:r>
        <w:t xml:space="preserve">If </w:t>
      </w:r>
      <w:r>
        <w:rPr>
          <w:i/>
          <w:rFonts w:ascii="Times New Roman" w:hAnsi="Times New Roman"/>
        </w:rPr>
        <w:t>len</w:t>
      </w:r>
      <w:r>
        <w:t xml:space="preserve"> is 0, return -1.</w:t>
      </w:r>
    </w:p>
    <w:p>
      <w:pPr>
        <w:pStyle w:val="Alg4"/>
        <w:numPr>
          <w:numId w:val="1526"/>
          <w:ilvl w:val="0"/>
        </w:numPr>
      </w:pPr>
      <w:r>
        <w:t xml:space="preserve">If argument </w:t>
      </w:r>
      <w:r>
        <w:rPr>
          <w:i/>
          <w:rFonts w:ascii="Times New Roman" w:hAnsi="Times New Roman"/>
        </w:rPr>
        <w:t>fromIndex</w:t>
      </w:r>
      <w:r>
        <w:t xml:space="preserve"> was passed let </w:t>
      </w:r>
      <w:r>
        <w:rPr>
          <w:i/>
          <w:rFonts w:ascii="Times New Roman" w:hAnsi="Times New Roman"/>
        </w:rPr>
        <w:t>n</w:t>
      </w:r>
      <w:r>
        <w:t xml:space="preserve"> be ToInteger(</w:t>
      </w:r>
      <w:r>
        <w:rPr>
          <w:i/>
          <w:rFonts w:ascii="Times New Roman" w:hAnsi="Times New Roman"/>
        </w:rPr>
        <w:t>fromIndex</w:t>
      </w:r>
      <w:r>
        <w:t xml:space="preserve">); else let </w:t>
      </w:r>
      <w:r>
        <w:rPr>
          <w:i/>
          <w:rFonts w:ascii="Times New Roman" w:hAnsi="Times New Roman"/>
        </w:rPr>
        <w:t>n</w:t>
      </w:r>
      <w:r>
        <w:t xml:space="preserve"> be </w:t>
      </w:r>
      <w:r>
        <w:rPr>
          <w:i/>
          <w:rFonts w:ascii="Times New Roman" w:hAnsi="Times New Roman"/>
        </w:rPr>
        <w:t>len</w:t>
      </w:r>
      <w:r>
        <w:t>-1.</w:t>
      </w:r>
    </w:p>
    <w:p>
      <w:pPr>
        <w:pStyle w:val="Alg4"/>
        <w:numPr>
          <w:numId w:val="1526"/>
          <w:ilvl w:val="0"/>
        </w:numPr>
      </w:pPr>
      <w:r>
        <w:t>ReturnIfAbrupt(</w:t>
      </w:r>
      <w:r>
        <w:rPr>
          <w:i/>
          <w:rFonts w:ascii="Times New Roman" w:hAnsi="Times New Roman"/>
        </w:rPr>
        <w:t>n</w:t>
      </w:r>
      <w:r>
        <w:t>).</w:t>
      </w:r>
    </w:p>
    <w:p>
      <w:pPr>
        <w:pStyle w:val="Alg4"/>
        <w:numPr>
          <w:numId w:val="1526"/>
          <w:ilvl w:val="0"/>
        </w:numPr>
      </w:pPr>
      <w:r>
        <w:t xml:space="preserve">If </w:t>
      </w:r>
      <w:r>
        <w:rPr>
          <w:i/>
          <w:rFonts w:ascii="Times New Roman" w:hAnsi="Times New Roman"/>
        </w:rPr>
        <w:t>n</w:t>
      </w:r>
      <w:r>
        <w:t xml:space="preserve"> ≥ 0, then let </w:t>
      </w:r>
      <w:r>
        <w:rPr>
          <w:i/>
          <w:rFonts w:ascii="Times New Roman" w:hAnsi="Times New Roman"/>
        </w:rPr>
        <w:t>k</w:t>
      </w:r>
      <w:r>
        <w:t xml:space="preserve"> be min(</w:t>
      </w:r>
      <w:r>
        <w:rPr>
          <w:i/>
          <w:rFonts w:ascii="Times New Roman" w:hAnsi="Times New Roman"/>
        </w:rPr>
        <w:t>n</w:t>
      </w:r>
      <w:r>
        <w:t xml:space="preserve">, </w:t>
      </w:r>
      <w:r>
        <w:rPr>
          <w:i/>
          <w:rFonts w:ascii="Times New Roman" w:hAnsi="Times New Roman"/>
        </w:rPr>
        <w:t>len</w:t>
      </w:r>
      <w:r>
        <w:t xml:space="preserve"> – 1).</w:t>
      </w:r>
    </w:p>
    <w:p>
      <w:pPr>
        <w:pStyle w:val="Alg4"/>
        <w:numPr>
          <w:numId w:val="1526"/>
          <w:ilvl w:val="0"/>
        </w:numPr>
      </w:pPr>
      <w:r>
        <w:t xml:space="preserve">Else </w:t>
      </w:r>
      <w:r>
        <w:rPr>
          <w:i/>
          <w:rFonts w:ascii="Times New Roman" w:hAnsi="Times New Roman"/>
        </w:rPr>
        <w:t>n</w:t>
      </w:r>
      <w:r>
        <w:t xml:space="preserve"> &lt; 0,</w:t>
      </w:r>
    </w:p>
    <w:p>
      <w:pPr>
        <w:pStyle w:val="Alg4"/>
        <w:numPr>
          <w:numId w:val="1526"/>
          <w:ilvl w:val="1"/>
        </w:numPr>
      </w:pPr>
      <w:r>
        <w:t xml:space="preserve">Let </w:t>
      </w:r>
      <w:r>
        <w:rPr>
          <w:i/>
          <w:rFonts w:ascii="Times New Roman" w:hAnsi="Times New Roman"/>
        </w:rPr>
        <w:t>k</w:t>
      </w:r>
      <w:r>
        <w:t xml:space="preserve"> be </w:t>
      </w:r>
      <w:r>
        <w:rPr>
          <w:i/>
          <w:rFonts w:ascii="Times New Roman" w:hAnsi="Times New Roman"/>
        </w:rPr>
        <w:t>len</w:t>
      </w:r>
      <w:r>
        <w:t xml:space="preserve"> - abs(</w:t>
      </w:r>
      <w:r>
        <w:rPr>
          <w:i/>
          <w:rFonts w:ascii="Times New Roman" w:hAnsi="Times New Roman"/>
        </w:rPr>
        <w:t>n</w:t>
      </w:r>
      <w:r>
        <w:t>).</w:t>
      </w:r>
    </w:p>
    <w:p>
      <w:pPr>
        <w:pStyle w:val="Alg4"/>
        <w:numPr>
          <w:numId w:val="1526"/>
          <w:ilvl w:val="0"/>
        </w:numPr>
      </w:pPr>
      <w:r>
        <w:t xml:space="preserve">Repeat, while </w:t>
      </w:r>
      <w:r>
        <w:rPr>
          <w:i/>
          <w:rFonts w:ascii="Times New Roman" w:hAnsi="Times New Roman"/>
        </w:rPr>
        <w:t>k</w:t>
      </w:r>
      <w:r>
        <w:t xml:space="preserve"> ≥ 0</w:t>
      </w:r>
    </w:p>
    <w:p>
      <w:pPr>
        <w:pStyle w:val="Alg4"/>
        <w:numPr>
          <w:numId w:val="1526"/>
          <w:ilvl w:val="1"/>
        </w:numPr>
      </w:pPr>
      <w:r>
        <w:t xml:space="preserve">Let </w:t>
      </w:r>
      <w:r>
        <w:rPr>
          <w:i/>
          <w:rFonts w:ascii="Times New Roman" w:hAnsi="Times New Roman"/>
        </w:rPr>
        <w:t>kPresent</w:t>
      </w:r>
      <w:r>
        <w:t xml:space="preserve"> be the result of HasProperty(</w:t>
      </w:r>
      <w:r>
        <w:rPr>
          <w:i/>
          <w:rFonts w:ascii="Times New Roman" w:hAnsi="Times New Roman"/>
        </w:rPr>
        <w:t>O</w:t>
      </w:r>
      <w:r>
        <w:t>, ToString(</w:t>
      </w:r>
      <w:r>
        <w:rPr>
          <w:i/>
          <w:rFonts w:ascii="Times New Roman" w:hAnsi="Times New Roman"/>
        </w:rPr>
        <w:t>k</w:t>
      </w:r>
      <w:r>
        <w:t>)).</w:t>
      </w:r>
    </w:p>
    <w:p>
      <w:pPr>
        <w:pStyle w:val="Alg4"/>
        <w:numPr>
          <w:numId w:val="1526"/>
          <w:ilvl w:val="1"/>
        </w:numPr>
      </w:pPr>
      <w:r>
        <w:t>ReturnIfAbrupt(</w:t>
      </w:r>
      <w:r>
        <w:rPr>
          <w:i/>
          <w:rFonts w:ascii="Times New Roman" w:hAnsi="Times New Roman"/>
        </w:rPr>
        <w:t>kPresent</w:t>
      </w:r>
      <w:r>
        <w:t>).</w:t>
      </w:r>
    </w:p>
    <w:p>
      <w:pPr>
        <w:pStyle w:val="Alg4"/>
        <w:numPr>
          <w:numId w:val="1526"/>
          <w:ilvl w:val="1"/>
        </w:numPr>
      </w:pPr>
      <w:r>
        <w:t xml:space="preserve">If </w:t>
      </w:r>
      <w:r>
        <w:rPr>
          <w:i/>
          <w:rFonts w:ascii="Times New Roman" w:hAnsi="Times New Roman"/>
        </w:rPr>
        <w:t>kPresent</w:t>
      </w:r>
      <w:r>
        <w:t xml:space="preserve"> is true, then</w:t>
      </w:r>
    </w:p>
    <w:p>
      <w:pPr>
        <w:pStyle w:val="Alg4"/>
        <w:numPr>
          <w:numId w:val="1526"/>
          <w:ilvl w:val="2"/>
        </w:numPr>
      </w:pPr>
      <w:r>
        <w:t xml:space="preserve">Let </w:t>
      </w:r>
      <w:r>
        <w:rPr>
          <w:i/>
          <w:rFonts w:ascii="Times New Roman" w:hAnsi="Times New Roman"/>
        </w:rPr>
        <w:t>elementK</w:t>
      </w:r>
      <w:r>
        <w:t xml:space="preserve"> be the result of Get(</w:t>
      </w:r>
      <w:r>
        <w:rPr>
          <w:i/>
          <w:rFonts w:ascii="Times New Roman" w:hAnsi="Times New Roman"/>
        </w:rPr>
        <w:t>O</w:t>
      </w:r>
      <w:r>
        <w:t>, ToString(</w:t>
      </w:r>
      <w:r>
        <w:rPr>
          <w:i/>
          <w:rFonts w:ascii="Times New Roman" w:hAnsi="Times New Roman"/>
        </w:rPr>
        <w:t>k</w:t>
      </w:r>
      <w:r>
        <w:t>)).</w:t>
      </w:r>
    </w:p>
    <w:p>
      <w:pPr>
        <w:pStyle w:val="Alg4"/>
        <w:numPr>
          <w:numId w:val="1526"/>
          <w:ilvl w:val="2"/>
        </w:numPr>
      </w:pPr>
      <w:r>
        <w:t>ReturnIfAbrupt(</w:t>
      </w:r>
      <w:r>
        <w:rPr>
          <w:i/>
          <w:rFonts w:ascii="Times New Roman" w:hAnsi="Times New Roman"/>
        </w:rPr>
        <w:t>elementK</w:t>
      </w:r>
      <w:r>
        <w:t>).</w:t>
      </w:r>
    </w:p>
    <w:p>
      <w:pPr>
        <w:pStyle w:val="Alg4"/>
        <w:numPr>
          <w:numId w:val="1526"/>
          <w:ilvl w:val="2"/>
        </w:numPr>
      </w:pPr>
      <w:r>
        <w:t xml:space="preserve">Let </w:t>
      </w:r>
      <w:r>
        <w:rPr>
          <w:i/>
          <w:rFonts w:ascii="Times New Roman" w:hAnsi="Times New Roman"/>
        </w:rPr>
        <w:t>same</w:t>
      </w:r>
      <w:r>
        <w:t xml:space="preserve"> be the result of performing Strict Equality Comparison </w:t>
      </w:r>
      <w:r>
        <w:rPr>
          <w:i/>
          <w:rFonts w:ascii="Times New Roman" w:hAnsi="Times New Roman"/>
        </w:rPr>
        <w:t>searchElement</w:t>
      </w:r>
      <w:r>
        <w:t xml:space="preserve"> === </w:t>
      </w:r>
      <w:r>
        <w:rPr>
          <w:i/>
          <w:rFonts w:ascii="Times New Roman" w:hAnsi="Times New Roman"/>
        </w:rPr>
        <w:t>elementK</w:t>
      </w:r>
      <w:r>
        <w:t>.</w:t>
      </w:r>
    </w:p>
    <w:p>
      <w:pPr>
        <w:pStyle w:val="Alg4"/>
        <w:numPr>
          <w:numId w:val="1526"/>
          <w:ilvl w:val="2"/>
        </w:numPr>
      </w:pPr>
      <w:r>
        <w:t xml:space="preserve">If </w:t>
      </w:r>
      <w:r>
        <w:rPr>
          <w:i/>
          <w:rFonts w:ascii="Times New Roman" w:hAnsi="Times New Roman"/>
        </w:rPr>
        <w:t>same</w:t>
      </w:r>
      <w:r>
        <w:t xml:space="preserve"> is true, return </w:t>
      </w:r>
      <w:r>
        <w:rPr>
          <w:i/>
          <w:rFonts w:ascii="Times New Roman" w:hAnsi="Times New Roman"/>
        </w:rPr>
        <w:t>k</w:t>
      </w:r>
      <w:r>
        <w:t>.</w:t>
      </w:r>
    </w:p>
    <w:p>
      <w:pPr>
        <w:pStyle w:val="Alg4"/>
        <w:numPr>
          <w:numId w:val="1526"/>
          <w:ilvl w:val="1"/>
        </w:numPr>
      </w:pPr>
      <w:r>
        <w:t xml:space="preserve">Decrease </w:t>
      </w:r>
      <w:r>
        <w:rPr>
          <w:i/>
          <w:rFonts w:ascii="Times New Roman" w:hAnsi="Times New Roman"/>
        </w:rPr>
        <w:t>k</w:t>
      </w:r>
      <w:r>
        <w:t xml:space="preserve"> by 1.</w:t>
      </w:r>
    </w:p>
    <w:p>
      <w:pPr>
        <w:pStyle w:val="Alg4"/>
        <w:numPr>
          <w:numId w:val="1526"/>
          <w:ilvl w:val="0"/>
        </w:numPr>
      </w:pPr>
      <w:r>
        <w:t>Return -1.</w:t>
      </w:r>
    </w:p>
    <w:p>
      <w:r>
        <w:t xml:space="preserve">The </w:t>
      </w:r>
      <w:r>
        <w:rPr>
          <w:b/>
          <w:rFonts w:ascii="Courier New" w:hAnsi="Courier New"/>
        </w:rPr>
        <w:t>length</w:t>
      </w:r>
      <w:r>
        <w:t xml:space="preserve"> property of the </w:t>
      </w:r>
      <w:r>
        <w:rPr>
          <w:b/>
          <w:rFonts w:ascii="Courier New" w:hAnsi="Courier New"/>
        </w:rPr>
        <w:t>lastIndexOf</w:t>
      </w:r>
      <w:r>
        <w:t xml:space="preserve"> method is </w:t>
      </w:r>
      <w:r>
        <w:rPr>
          <w:b/>
        </w:rPr>
        <w:t>1</w:t>
      </w:r>
      <w:r>
        <w:t>.</w:t>
      </w:r>
    </w:p>
    <w:p>
      <w:pPr>
        <w:pStyle w:val="Note"/>
      </w:pPr>
      <w:r>
        <w:t xml:space="preserve">NOTE	The </w:t>
      </w:r>
      <w:r>
        <w:rPr>
          <w:b/>
          <w:rFonts w:ascii="Courier New" w:hAnsi="Courier New"/>
        </w:rPr>
        <w:t>lastIndexOf</w:t>
      </w:r>
      <w:r>
        <w:t xml:space="preserve"> function is intentionally generic; it does not require that its </w:t>
      </w:r>
      <w:r>
        <w:rPr>
          <w:b/>
        </w:rPr>
        <w:t>this</w:t>
      </w:r>
      <w:r>
        <w:t xml:space="preserve"> value be an Array object. Therefore it can be transferred to other kinds of objects for use as a method. Whether the </w:t>
      </w:r>
      <w:r>
        <w:rPr>
          <w:b/>
          <w:rFonts w:ascii="Courier New" w:hAnsi="Courier New"/>
        </w:rPr>
        <w:t>lastIndexOf</w:t>
      </w:r>
      <w:r>
        <w:t xml:space="preserve"> function can be applied successfully to an exotic object that is not an Array is implementation-dependent.</w:t>
      </w:r>
    </w:p>
    <w:p>
      <w:pPr>
        <w:pStyle w:val="Heading4"/>
      </w:pPr>
      <w:r>
        <w:t>Array.prototype.every ( callbackfn [ , thisArg ] )</w:t>
      </w:r>
    </w:p>
    <w:p>
      <w:r>
        <w:rPr>
          <w:i/>
          <w:rFonts w:ascii="Times New Roman" w:hAnsi="Times New Roman"/>
        </w:rPr>
        <w:t>callbackfn</w:t>
      </w:r>
      <w:r>
        <w:t xml:space="preserve"> should be a function that accepts three arguments and returns a value that is coercible to the Boolean value </w:t>
      </w:r>
      <w:r>
        <w:rPr>
          <w:b/>
        </w:rPr>
        <w:t>true</w:t>
      </w:r>
      <w:r>
        <w:t xml:space="preserve"> or </w:t>
      </w:r>
      <w:r>
        <w:rPr>
          <w:b/>
        </w:rPr>
        <w:t>false</w:t>
      </w:r>
      <w:r>
        <w:t xml:space="preserve">. </w:t>
      </w:r>
      <w:r>
        <w:rPr>
          <w:b/>
          <w:rFonts w:ascii="Courier New" w:hAnsi="Courier New"/>
        </w:rPr>
        <w:t>every</w:t>
      </w:r>
      <w:r>
        <w:t xml:space="preserve"> calls </w:t>
      </w:r>
      <w:r>
        <w:rPr>
          <w:i/>
          <w:rFonts w:ascii="Times New Roman" w:hAnsi="Times New Roman"/>
        </w:rPr>
        <w:t>callbackfn</w:t>
      </w:r>
      <w:r>
        <w:t xml:space="preserve"> once for each element present in the array, in ascending order, until it finds one where </w:t>
      </w:r>
      <w:r>
        <w:rPr>
          <w:i/>
          <w:rFonts w:ascii="Times New Roman" w:hAnsi="Times New Roman"/>
        </w:rPr>
        <w:t>callbackfn</w:t>
      </w:r>
      <w:r>
        <w:t xml:space="preserve"> returns </w:t>
      </w:r>
      <w:r>
        <w:rPr>
          <w:b/>
        </w:rPr>
        <w:t>false</w:t>
      </w:r>
      <w:r>
        <w:t xml:space="preserve">. If such an element is found, </w:t>
      </w:r>
      <w:r>
        <w:rPr>
          <w:b/>
          <w:rFonts w:ascii="Courier New" w:hAnsi="Courier New"/>
        </w:rPr>
        <w:t>every</w:t>
      </w:r>
      <w:r>
        <w:t xml:space="preserve"> immediately returns </w:t>
      </w:r>
      <w:r>
        <w:rPr>
          <w:b/>
        </w:rPr>
        <w:t>false</w:t>
      </w:r>
      <w:r>
        <w:t xml:space="preserve">. Otherwise, if </w:t>
      </w:r>
      <w:r>
        <w:rPr>
          <w:i/>
          <w:rFonts w:ascii="Times New Roman" w:hAnsi="Times New Roman"/>
        </w:rPr>
        <w:t>callbackfn</w:t>
      </w:r>
      <w:r>
        <w:t xml:space="preserve"> returned </w:t>
      </w:r>
      <w:r>
        <w:rPr>
          <w:b/>
        </w:rPr>
        <w:t>true</w:t>
      </w:r>
      <w:r>
        <w:t xml:space="preserve"> for all elements, </w:t>
      </w:r>
      <w:r>
        <w:rPr>
          <w:b/>
          <w:rFonts w:ascii="Courier New" w:hAnsi="Courier New"/>
        </w:rPr>
        <w:t>every</w:t>
      </w:r>
      <w:r>
        <w:t xml:space="preserve"> will return </w:t>
      </w:r>
      <w:r>
        <w:rPr>
          <w:b/>
        </w:rPr>
        <w:t>true</w:t>
      </w:r>
      <w:r>
        <w:t xml:space="preserve">. </w:t>
      </w:r>
      <w:r>
        <w:rPr>
          <w:i/>
          <w:rFonts w:ascii="Times New Roman" w:hAnsi="Times New Roman"/>
        </w:rPr>
        <w:t>callbackfn</w:t>
      </w:r>
      <w:r>
        <w:t xml:space="preserve"> is called only for elements of the array which actually exist; it is not called for missing elements of the array.</w:t>
      </w:r>
    </w:p>
    <w:p>
      <w:r>
        <w:t xml:space="preserve">If a </w:t>
      </w:r>
      <w:r>
        <w:rPr>
          <w:i/>
          <w:rFonts w:ascii="Times New Roman" w:hAnsi="Times New Roman"/>
        </w:rPr>
        <w:t>thisArg</w:t>
      </w:r>
      <w:r>
        <w:t xml:space="preserve"> parameter is provided, it will be used as the </w:t>
      </w:r>
      <w:r>
        <w:rPr>
          <w:b/>
        </w:rPr>
        <w:t>this</w:t>
      </w:r>
      <w:r>
        <w:t xml:space="preserve"> value for each invocation of </w:t>
      </w:r>
      <w:r>
        <w:rPr>
          <w:i/>
          <w:rFonts w:ascii="Times New Roman" w:hAnsi="Times New Roman"/>
        </w:rPr>
        <w:t>callbackfn</w:t>
      </w:r>
      <w:r>
        <w:t xml:space="preserve">. If it is not provided, </w:t>
      </w:r>
      <w:r>
        <w:rPr>
          <w:b/>
        </w:rPr>
        <w:t>undefined</w:t>
      </w:r>
      <w:r>
        <w:t xml:space="preserve"> is used instead.</w:t>
      </w:r>
    </w:p>
    <w:p>
      <w:r>
        <w:rPr>
          <w:i/>
          <w:rFonts w:ascii="Times New Roman" w:hAnsi="Times New Roman"/>
        </w:rPr>
        <w:t>callbackfn</w:t>
      </w:r>
      <w:r>
        <w:t xml:space="preserve"> is called with three arguments: the value of the element, the index of the element, and the object being traversed.</w:t>
      </w:r>
    </w:p>
    <w:p>
      <w:r>
        <w:rPr>
          <w:b/>
          <w:rFonts w:ascii="Courier New" w:hAnsi="Courier New"/>
        </w:rPr>
        <w:t>every</w:t>
      </w:r>
      <w:r>
        <w:t xml:space="preserve"> does not directly mutate the object on which it is called but the object may be mutated by the calls to </w:t>
      </w:r>
      <w:r>
        <w:rPr>
          <w:i/>
          <w:rFonts w:ascii="Times New Roman" w:hAnsi="Times New Roman"/>
        </w:rPr>
        <w:t>callbackfn</w:t>
      </w:r>
      <w:r>
        <w:t>.</w:t>
      </w:r>
    </w:p>
    <w:p>
      <w:r>
        <w:t xml:space="preserve">The range of elements processed by </w:t>
      </w:r>
      <w:r>
        <w:rPr>
          <w:b/>
          <w:rFonts w:ascii="Courier New" w:hAnsi="Courier New"/>
        </w:rPr>
        <w:t>every</w:t>
      </w:r>
      <w:r>
        <w:t xml:space="preserve"> is set before the first call to </w:t>
      </w:r>
      <w:r>
        <w:rPr>
          <w:i/>
          <w:rFonts w:ascii="Times New Roman" w:hAnsi="Times New Roman"/>
        </w:rPr>
        <w:t>callbackfn</w:t>
      </w:r>
      <w:r>
        <w:t xml:space="preserve">. Elements which are appended to the array after the call to </w:t>
      </w:r>
      <w:r>
        <w:rPr>
          <w:b/>
          <w:rFonts w:ascii="Courier New" w:hAnsi="Courier New"/>
        </w:rPr>
        <w:t>every</w:t>
      </w:r>
      <w:r>
        <w:t xml:space="preserve"> begins will not be visited by </w:t>
      </w:r>
      <w:r>
        <w:rPr>
          <w:i/>
          <w:rFonts w:ascii="Times New Roman" w:hAnsi="Times New Roman"/>
        </w:rPr>
        <w:t>callbackfn</w:t>
      </w:r>
      <w:r>
        <w:t xml:space="preserve">. If existing elements of the array are changed, their value as passed to </w:t>
      </w:r>
      <w:r>
        <w:rPr>
          <w:i/>
          <w:rFonts w:ascii="Times New Roman" w:hAnsi="Times New Roman"/>
        </w:rPr>
        <w:t>callbackfn</w:t>
      </w:r>
      <w:r>
        <w:t xml:space="preserve"> will be the value at the time </w:t>
      </w:r>
      <w:r>
        <w:rPr>
          <w:b/>
          <w:rFonts w:ascii="Courier New" w:hAnsi="Courier New"/>
        </w:rPr>
        <w:t>every</w:t>
      </w:r>
      <w:r>
        <w:t xml:space="preserve"> visits them; elements that are deleted after the call to </w:t>
      </w:r>
      <w:r>
        <w:rPr>
          <w:b/>
          <w:rFonts w:ascii="Courier New" w:hAnsi="Courier New"/>
        </w:rPr>
        <w:t>every</w:t>
      </w:r>
      <w:r>
        <w:t xml:space="preserve"> begins and before being visited are not visited. </w:t>
      </w:r>
      <w:r>
        <w:rPr>
          <w:b/>
          <w:rFonts w:ascii="Courier New" w:hAnsi="Courier New"/>
        </w:rPr>
        <w:t>every</w:t>
      </w:r>
      <w:r>
        <w:t xml:space="preserve"> acts like the "for all" quantifier in mathematics. In particular, for an empty array, it returns true.</w:t>
      </w:r>
    </w:p>
    <w:p>
      <w:r>
        <w:t xml:space="preserve">When the </w:t>
      </w:r>
      <w:r>
        <w:rPr>
          <w:b/>
          <w:rFonts w:ascii="Courier New" w:hAnsi="Courier New"/>
        </w:rPr>
        <w:t>every</w:t>
      </w:r>
      <w:r>
        <w:t xml:space="preserve"> method is called with one or two arguments, the following steps are taken:</w:t>
      </w:r>
    </w:p>
    <w:p>
      <w:pPr>
        <w:pStyle w:val="Alg4"/>
        <w:numPr>
          <w:numId w:val="1527"/>
          <w:ilvl w:val="0"/>
        </w:numPr>
      </w:pPr>
      <w:r>
        <w:t xml:space="preserve">Let </w:t>
      </w:r>
      <w:r>
        <w:rPr>
          <w:i/>
          <w:rFonts w:ascii="Times New Roman" w:hAnsi="Times New Roman"/>
        </w:rPr>
        <w:t>O</w:t>
      </w:r>
      <w:r>
        <w:t xml:space="preserve"> be the result of calling ToObject passing the </w:t>
      </w:r>
      <w:r>
        <w:rPr>
          <w:b/>
        </w:rPr>
        <w:t>this</w:t>
      </w:r>
      <w:r>
        <w:t xml:space="preserve"> value as the argument.</w:t>
      </w:r>
    </w:p>
    <w:p>
      <w:pPr>
        <w:pStyle w:val="Alg4"/>
        <w:numPr>
          <w:numId w:val="1527"/>
          <w:ilvl w:val="0"/>
        </w:numPr>
      </w:pPr>
      <w:r>
        <w:t>ReturnIfAbrupt(</w:t>
      </w:r>
      <w:r>
        <w:rPr>
          <w:i/>
          <w:rFonts w:ascii="Times New Roman" w:hAnsi="Times New Roman"/>
        </w:rPr>
        <w:t>O</w:t>
      </w:r>
      <w:r>
        <w:t>).</w:t>
      </w:r>
    </w:p>
    <w:p>
      <w:pPr>
        <w:pStyle w:val="Alg4"/>
        <w:numPr>
          <w:numId w:val="1527"/>
          <w:ilvl w:val="0"/>
        </w:numPr>
      </w:pPr>
      <w:r>
        <w:t xml:space="preserve">Let </w:t>
      </w:r>
      <w:r>
        <w:rPr>
          <w:i/>
          <w:rFonts w:ascii="Times New Roman" w:hAnsi="Times New Roman"/>
        </w:rPr>
        <w:t>lenValue</w:t>
      </w:r>
      <w:r>
        <w:t xml:space="preserve"> be the result of Get(</w:t>
      </w:r>
      <w:r>
        <w:rPr>
          <w:i/>
          <w:rFonts w:ascii="Times New Roman" w:hAnsi="Times New Roman"/>
        </w:rPr>
        <w:t>O</w:t>
      </w:r>
      <w:r>
        <w:t>, "length")</w:t>
      </w:r>
    </w:p>
    <w:p>
      <w:pPr>
        <w:pStyle w:val="Alg4"/>
        <w:numPr>
          <w:numId w:val="1527"/>
          <w:ilvl w:val="0"/>
        </w:numPr>
      </w:pPr>
      <w:r>
        <w:t xml:space="preserve">Let </w:t>
      </w:r>
      <w:r>
        <w:rPr>
          <w:i/>
          <w:rFonts w:ascii="Times New Roman" w:hAnsi="Times New Roman"/>
        </w:rPr>
        <w:t>len</w:t>
      </w:r>
      <w:r>
        <w:t xml:space="preserve"> be ToLength(</w:t>
      </w:r>
      <w:r>
        <w:rPr>
          <w:i/>
          <w:rFonts w:ascii="Times New Roman" w:hAnsi="Times New Roman"/>
        </w:rPr>
        <w:t>lenValue</w:t>
      </w:r>
      <w:r>
        <w:t>).</w:t>
      </w:r>
    </w:p>
    <w:p>
      <w:pPr>
        <w:pStyle w:val="Alg4"/>
        <w:numPr>
          <w:numId w:val="1527"/>
          <w:ilvl w:val="0"/>
        </w:numPr>
      </w:pPr>
      <w:r>
        <w:t>ReturnIfAbrupt(</w:t>
      </w:r>
      <w:r>
        <w:rPr>
          <w:i/>
          <w:rFonts w:ascii="Times New Roman" w:hAnsi="Times New Roman"/>
        </w:rPr>
        <w:t>len</w:t>
      </w:r>
      <w:r>
        <w:t>).</w:t>
      </w:r>
    </w:p>
    <w:p>
      <w:pPr>
        <w:pStyle w:val="Alg4"/>
        <w:numPr>
          <w:numId w:val="1527"/>
          <w:ilvl w:val="0"/>
        </w:numPr>
      </w:pPr>
      <w:r>
        <w:t>If IsCallable(</w:t>
      </w:r>
      <w:r>
        <w:rPr>
          <w:i/>
          <w:rFonts w:ascii="Times New Roman" w:hAnsi="Times New Roman"/>
        </w:rPr>
        <w:t>callbackfn</w:t>
      </w:r>
      <w:r>
        <w:t xml:space="preserve">) is false, throw a </w:t>
      </w:r>
      <w:r>
        <w:rPr>
          <w:b/>
        </w:rPr>
        <w:t>TypeError</w:t>
      </w:r>
      <w:r>
        <w:t xml:space="preserve"> exception.</w:t>
      </w:r>
    </w:p>
    <w:p>
      <w:pPr>
        <w:pStyle w:val="Alg4"/>
        <w:numPr>
          <w:numId w:val="1527"/>
          <w:ilvl w:val="0"/>
        </w:numPr>
      </w:pPr>
      <w:r>
        <w:t xml:space="preserve">If </w:t>
      </w:r>
      <w:r>
        <w:rPr>
          <w:i/>
          <w:rFonts w:ascii="Times New Roman" w:hAnsi="Times New Roman"/>
        </w:rPr>
        <w:t>thisArg</w:t>
      </w:r>
      <w:r>
        <w:t xml:space="preserve"> was supplied, let </w:t>
      </w:r>
      <w:r>
        <w:rPr>
          <w:i/>
          <w:rFonts w:ascii="Times New Roman" w:hAnsi="Times New Roman"/>
        </w:rPr>
        <w:t>T</w:t>
      </w:r>
      <w:r>
        <w:t xml:space="preserve"> be </w:t>
      </w:r>
      <w:r>
        <w:rPr>
          <w:i/>
          <w:rFonts w:ascii="Times New Roman" w:hAnsi="Times New Roman"/>
        </w:rPr>
        <w:t>thisArg</w:t>
      </w:r>
      <w:r>
        <w:t xml:space="preserve">; else let </w:t>
      </w:r>
      <w:r>
        <w:rPr>
          <w:i/>
          <w:rFonts w:ascii="Times New Roman" w:hAnsi="Times New Roman"/>
        </w:rPr>
        <w:t>T</w:t>
      </w:r>
      <w:r>
        <w:t xml:space="preserve"> be </w:t>
      </w:r>
      <w:r>
        <w:rPr>
          <w:b/>
        </w:rPr>
        <w:t>undefined</w:t>
      </w:r>
      <w:r>
        <w:t>.</w:t>
      </w:r>
    </w:p>
    <w:p>
      <w:pPr>
        <w:pStyle w:val="Alg4"/>
        <w:numPr>
          <w:numId w:val="1527"/>
          <w:ilvl w:val="0"/>
        </w:numPr>
      </w:pPr>
      <w:r>
        <w:t xml:space="preserve">Let </w:t>
      </w:r>
      <w:r>
        <w:rPr>
          <w:i/>
          <w:rFonts w:ascii="Times New Roman" w:hAnsi="Times New Roman"/>
        </w:rPr>
        <w:t>k</w:t>
      </w:r>
      <w:r>
        <w:t xml:space="preserve"> be 0.</w:t>
      </w:r>
    </w:p>
    <w:p>
      <w:pPr>
        <w:pStyle w:val="Alg4"/>
        <w:numPr>
          <w:numId w:val="1527"/>
          <w:ilvl w:val="0"/>
        </w:numPr>
      </w:pPr>
      <w:r>
        <w:t xml:space="preserve">Repeat, while </w:t>
      </w:r>
      <w:r>
        <w:rPr>
          <w:i/>
          <w:rFonts w:ascii="Times New Roman" w:hAnsi="Times New Roman"/>
        </w:rPr>
        <w:t>k</w:t>
      </w:r>
      <w:r>
        <w:t xml:space="preserve"> &lt; </w:t>
      </w:r>
      <w:r>
        <w:rPr>
          <w:i/>
          <w:rFonts w:ascii="Times New Roman" w:hAnsi="Times New Roman"/>
        </w:rPr>
        <w:t>len</w:t>
      </w:r>
    </w:p>
    <w:p>
      <w:pPr>
        <w:pStyle w:val="Alg4"/>
        <w:numPr>
          <w:numId w:val="1527"/>
          <w:ilvl w:val="1"/>
        </w:numPr>
      </w:pPr>
      <w:r>
        <w:t xml:space="preserve">Let </w:t>
      </w:r>
      <w:r>
        <w:rPr>
          <w:i/>
          <w:rFonts w:ascii="Times New Roman" w:hAnsi="Times New Roman"/>
        </w:rPr>
        <w:t>Pk</w:t>
      </w:r>
      <w:r>
        <w:t xml:space="preserve"> be ToString(</w:t>
      </w:r>
      <w:r>
        <w:rPr>
          <w:i/>
          <w:rFonts w:ascii="Times New Roman" w:hAnsi="Times New Roman"/>
        </w:rPr>
        <w:t>k</w:t>
      </w:r>
      <w:r>
        <w:t>).</w:t>
      </w:r>
    </w:p>
    <w:p>
      <w:pPr>
        <w:pStyle w:val="Alg4"/>
        <w:numPr>
          <w:numId w:val="1527"/>
          <w:ilvl w:val="1"/>
        </w:numPr>
      </w:pPr>
      <w:r>
        <w:t xml:space="preserve">Let </w:t>
      </w:r>
      <w:r>
        <w:rPr>
          <w:i/>
          <w:rFonts w:ascii="Times New Roman" w:hAnsi="Times New Roman"/>
        </w:rPr>
        <w:t>kPresent</w:t>
      </w:r>
      <w:r>
        <w:t xml:space="preserve"> be the result of HasProperty(</w:t>
      </w:r>
      <w:r>
        <w:rPr>
          <w:i/>
          <w:rFonts w:ascii="Times New Roman" w:hAnsi="Times New Roman"/>
        </w:rPr>
        <w:t>O</w:t>
      </w:r>
      <w:r>
        <w:t xml:space="preserve">, </w:t>
      </w:r>
      <w:r>
        <w:rPr>
          <w:i/>
          <w:rFonts w:ascii="Times New Roman" w:hAnsi="Times New Roman"/>
        </w:rPr>
        <w:t>Pk</w:t>
      </w:r>
      <w:r>
        <w:t>).</w:t>
      </w:r>
    </w:p>
    <w:p>
      <w:pPr>
        <w:pStyle w:val="Alg4"/>
        <w:numPr>
          <w:numId w:val="1527"/>
          <w:ilvl w:val="1"/>
        </w:numPr>
      </w:pPr>
      <w:r>
        <w:t>ReturnIfAbrupt(</w:t>
      </w:r>
      <w:r>
        <w:rPr>
          <w:i/>
          <w:rFonts w:ascii="Times New Roman" w:hAnsi="Times New Roman"/>
        </w:rPr>
        <w:t>kPresent</w:t>
      </w:r>
      <w:r>
        <w:t>).</w:t>
      </w:r>
    </w:p>
    <w:p>
      <w:pPr>
        <w:pStyle w:val="Alg4"/>
        <w:numPr>
          <w:numId w:val="1527"/>
          <w:ilvl w:val="1"/>
        </w:numPr>
      </w:pPr>
      <w:r>
        <w:t xml:space="preserve">If </w:t>
      </w:r>
      <w:r>
        <w:rPr>
          <w:i/>
          <w:rFonts w:ascii="Times New Roman" w:hAnsi="Times New Roman"/>
        </w:rPr>
        <w:t>kPresent</w:t>
      </w:r>
      <w:r>
        <w:t xml:space="preserve"> is true, then</w:t>
      </w:r>
    </w:p>
    <w:p>
      <w:pPr>
        <w:pStyle w:val="Alg4"/>
        <w:numPr>
          <w:numId w:val="1527"/>
          <w:ilvl w:val="2"/>
        </w:numPr>
      </w:pPr>
      <w:r>
        <w:t xml:space="preserve">Let </w:t>
      </w:r>
      <w:r>
        <w:rPr>
          <w:i/>
          <w:rFonts w:ascii="Times New Roman" w:hAnsi="Times New Roman"/>
        </w:rPr>
        <w:t>kValue</w:t>
      </w:r>
      <w:r>
        <w:t xml:space="preserve"> be the result of Get(</w:t>
      </w:r>
      <w:r>
        <w:rPr>
          <w:i/>
          <w:rFonts w:ascii="Times New Roman" w:hAnsi="Times New Roman"/>
        </w:rPr>
        <w:t>O</w:t>
      </w:r>
      <w:r>
        <w:t xml:space="preserve">, </w:t>
      </w:r>
      <w:r>
        <w:rPr>
          <w:i/>
          <w:rFonts w:ascii="Times New Roman" w:hAnsi="Times New Roman"/>
        </w:rPr>
        <w:t>Pk</w:t>
      </w:r>
      <w:r>
        <w:t>).</w:t>
      </w:r>
    </w:p>
    <w:p>
      <w:pPr>
        <w:pStyle w:val="Alg4"/>
        <w:numPr>
          <w:numId w:val="1527"/>
          <w:ilvl w:val="2"/>
        </w:numPr>
      </w:pPr>
      <w:r>
        <w:t>ReturnIfAbrupt(</w:t>
      </w:r>
      <w:r>
        <w:rPr>
          <w:i/>
          <w:rFonts w:ascii="Times New Roman" w:hAnsi="Times New Roman"/>
        </w:rPr>
        <w:t>kValue</w:t>
      </w:r>
      <w:r>
        <w:t>).</w:t>
      </w:r>
    </w:p>
    <w:p>
      <w:pPr>
        <w:pStyle w:val="Alg4"/>
        <w:numPr>
          <w:numId w:val="1527"/>
          <w:ilvl w:val="2"/>
        </w:numPr>
      </w:pPr>
      <w:r>
        <w:t xml:space="preserve">Let </w:t>
      </w:r>
      <w:r>
        <w:rPr>
          <w:i/>
          <w:rFonts w:ascii="Times New Roman" w:hAnsi="Times New Roman"/>
        </w:rPr>
        <w:t>testResult</w:t>
      </w:r>
      <w:r>
        <w:t xml:space="preserve"> be the result of calling the [[Call]] internal method of </w:t>
      </w:r>
      <w:r>
        <w:rPr>
          <w:i/>
          <w:rFonts w:ascii="Times New Roman" w:hAnsi="Times New Roman"/>
        </w:rPr>
        <w:t>callbackfn</w:t>
      </w:r>
      <w:r>
        <w:t xml:space="preserve"> with </w:t>
      </w:r>
      <w:r>
        <w:rPr>
          <w:i/>
          <w:rFonts w:ascii="Times New Roman" w:hAnsi="Times New Roman"/>
        </w:rPr>
        <w:t>T</w:t>
      </w:r>
      <w:r>
        <w:t xml:space="preserve"> as </w:t>
      </w:r>
      <w:r>
        <w:rPr>
          <w:i/>
          <w:rFonts w:ascii="Times New Roman" w:hAnsi="Times New Roman"/>
        </w:rPr>
        <w:t>thisArgument</w:t>
      </w:r>
      <w:r>
        <w:t xml:space="preserve"> and a List containing </w:t>
      </w:r>
      <w:r>
        <w:rPr>
          <w:i/>
          <w:rFonts w:ascii="Times New Roman" w:hAnsi="Times New Roman"/>
        </w:rPr>
        <w:t>kValue</w:t>
      </w:r>
      <w:r>
        <w:t xml:space="preserve">, </w:t>
      </w:r>
      <w:r>
        <w:rPr>
          <w:i/>
          <w:rFonts w:ascii="Times New Roman" w:hAnsi="Times New Roman"/>
        </w:rPr>
        <w:t>k</w:t>
      </w:r>
      <w:r>
        <w:t xml:space="preserve">, and </w:t>
      </w:r>
      <w:r>
        <w:rPr>
          <w:i/>
          <w:rFonts w:ascii="Times New Roman" w:hAnsi="Times New Roman"/>
        </w:rPr>
        <w:t>O</w:t>
      </w:r>
      <w:r>
        <w:t xml:space="preserve"> as </w:t>
      </w:r>
      <w:r>
        <w:rPr>
          <w:i/>
          <w:rFonts w:ascii="Times New Roman" w:hAnsi="Times New Roman"/>
        </w:rPr>
        <w:t>argumentsList</w:t>
      </w:r>
      <w:r>
        <w:t>.</w:t>
      </w:r>
    </w:p>
    <w:p>
      <w:pPr>
        <w:pStyle w:val="Alg4"/>
        <w:numPr>
          <w:numId w:val="1527"/>
          <w:ilvl w:val="2"/>
        </w:numPr>
      </w:pPr>
      <w:r>
        <w:t>ReturnIfAbrupt(</w:t>
      </w:r>
      <w:r>
        <w:rPr>
          <w:i/>
          <w:rFonts w:ascii="Times New Roman" w:hAnsi="Times New Roman"/>
        </w:rPr>
        <w:t>testResult</w:t>
      </w:r>
      <w:r>
        <w:t>).</w:t>
      </w:r>
    </w:p>
    <w:p>
      <w:pPr>
        <w:pStyle w:val="Alg4"/>
        <w:numPr>
          <w:numId w:val="1527"/>
          <w:ilvl w:val="2"/>
        </w:numPr>
      </w:pPr>
      <w:r>
        <w:t>If ToBoolean(</w:t>
      </w:r>
      <w:r>
        <w:rPr>
          <w:i/>
          <w:rFonts w:ascii="Times New Roman" w:hAnsi="Times New Roman"/>
        </w:rPr>
        <w:t>testResult</w:t>
      </w:r>
      <w:r>
        <w:t>) is false, return false.</w:t>
      </w:r>
    </w:p>
    <w:p>
      <w:pPr>
        <w:pStyle w:val="Alg4"/>
        <w:numPr>
          <w:numId w:val="1527"/>
          <w:ilvl w:val="1"/>
        </w:numPr>
      </w:pPr>
      <w:r>
        <w:t xml:space="preserve">Increase </w:t>
      </w:r>
      <w:r>
        <w:rPr>
          <w:i/>
          <w:rFonts w:ascii="Times New Roman" w:hAnsi="Times New Roman"/>
        </w:rPr>
        <w:t>k</w:t>
      </w:r>
      <w:r>
        <w:t xml:space="preserve"> by 1.</w:t>
      </w:r>
    </w:p>
    <w:p>
      <w:pPr>
        <w:pStyle w:val="Alg4"/>
        <w:numPr>
          <w:numId w:val="1527"/>
          <w:ilvl w:val="0"/>
        </w:numPr>
      </w:pPr>
      <w:r>
        <w:t>Return true.</w:t>
      </w:r>
    </w:p>
    <w:p>
      <w:r>
        <w:t xml:space="preserve">The </w:t>
      </w:r>
      <w:r>
        <w:rPr>
          <w:b/>
          <w:rFonts w:ascii="Courier New" w:hAnsi="Courier New"/>
        </w:rPr>
        <w:t>length</w:t>
      </w:r>
      <w:r>
        <w:t xml:space="preserve"> property of the </w:t>
      </w:r>
      <w:r>
        <w:rPr>
          <w:b/>
          <w:rFonts w:ascii="Courier New" w:hAnsi="Courier New"/>
        </w:rPr>
        <w:t>every</w:t>
      </w:r>
      <w:r>
        <w:t xml:space="preserve"> method is </w:t>
      </w:r>
      <w:r>
        <w:rPr>
          <w:b/>
        </w:rPr>
        <w:t>1</w:t>
      </w:r>
      <w:r>
        <w:t>.</w:t>
      </w:r>
    </w:p>
    <w:p>
      <w:pPr>
        <w:pStyle w:val="Note"/>
      </w:pPr>
      <w:r>
        <w:t xml:space="preserve">NOTE	The </w:t>
      </w:r>
      <w:r>
        <w:rPr>
          <w:b/>
          <w:rFonts w:ascii="Courier New" w:hAnsi="Courier New"/>
        </w:rPr>
        <w:t>every</w:t>
      </w:r>
      <w:r>
        <w:t xml:space="preserve"> function is intentionally generic; it does not require that its </w:t>
      </w:r>
      <w:r>
        <w:rPr>
          <w:b/>
        </w:rPr>
        <w:t>this</w:t>
      </w:r>
      <w:r>
        <w:t xml:space="preserve"> value be an Array object. Therefore it can be transferred to other kinds of objects for use as a method. Whether the </w:t>
      </w:r>
      <w:r>
        <w:rPr>
          <w:b/>
          <w:rFonts w:ascii="Courier New" w:hAnsi="Courier New"/>
        </w:rPr>
        <w:t>every</w:t>
      </w:r>
      <w:r>
        <w:t xml:space="preserve"> function can be applied successfully to an exotic object that is not an Array is implementation-dependent.</w:t>
      </w:r>
    </w:p>
    <w:p>
      <w:pPr>
        <w:pStyle w:val="Heading4"/>
      </w:pPr>
      <w:r>
        <w:t>Array.prototype.some ( callbackfn [ , thisArg ] )</w:t>
      </w:r>
    </w:p>
    <w:p>
      <w:r>
        <w:rPr>
          <w:i/>
          <w:rFonts w:ascii="Times New Roman" w:hAnsi="Times New Roman"/>
        </w:rPr>
        <w:t>callbackfn</w:t>
      </w:r>
      <w:r>
        <w:t xml:space="preserve"> should be a function that accepts three arguments and returns a value that is coercible to the Boolean value </w:t>
      </w:r>
      <w:r>
        <w:rPr>
          <w:b/>
        </w:rPr>
        <w:t>true</w:t>
      </w:r>
      <w:r>
        <w:t xml:space="preserve"> or </w:t>
      </w:r>
      <w:r>
        <w:rPr>
          <w:b/>
        </w:rPr>
        <w:t>false</w:t>
      </w:r>
      <w:r>
        <w:t xml:space="preserve">. </w:t>
      </w:r>
      <w:r>
        <w:rPr>
          <w:b/>
          <w:rFonts w:ascii="Courier New" w:hAnsi="Courier New"/>
        </w:rPr>
        <w:t>some</w:t>
      </w:r>
      <w:r>
        <w:t xml:space="preserve"> calls </w:t>
      </w:r>
      <w:r>
        <w:rPr>
          <w:i/>
          <w:rFonts w:ascii="Times New Roman" w:hAnsi="Times New Roman"/>
        </w:rPr>
        <w:t>callbackfn</w:t>
      </w:r>
      <w:r>
        <w:t xml:space="preserve"> once for each element present in the array, in ascending order, until it finds one where </w:t>
      </w:r>
      <w:r>
        <w:rPr>
          <w:i/>
          <w:rFonts w:ascii="Times New Roman" w:hAnsi="Times New Roman"/>
        </w:rPr>
        <w:t>callbackfn</w:t>
      </w:r>
      <w:r>
        <w:t xml:space="preserve"> returns </w:t>
      </w:r>
      <w:r>
        <w:rPr>
          <w:b/>
        </w:rPr>
        <w:t>true</w:t>
      </w:r>
      <w:r>
        <w:t xml:space="preserve">. If such an element is found, </w:t>
      </w:r>
      <w:r>
        <w:rPr>
          <w:b/>
          <w:rFonts w:ascii="Courier New" w:hAnsi="Courier New"/>
        </w:rPr>
        <w:t>some</w:t>
      </w:r>
      <w:r>
        <w:t xml:space="preserve"> immediately returns </w:t>
      </w:r>
      <w:r>
        <w:rPr>
          <w:b/>
        </w:rPr>
        <w:t>true</w:t>
      </w:r>
      <w:r>
        <w:t xml:space="preserve">. Otherwise, </w:t>
      </w:r>
      <w:r>
        <w:rPr>
          <w:b/>
          <w:rFonts w:ascii="Courier New" w:hAnsi="Courier New"/>
        </w:rPr>
        <w:t>some</w:t>
      </w:r>
      <w:r>
        <w:t xml:space="preserve"> returns </w:t>
      </w:r>
      <w:r>
        <w:rPr>
          <w:b/>
        </w:rPr>
        <w:t>false</w:t>
      </w:r>
      <w:r>
        <w:t xml:space="preserve">. </w:t>
      </w:r>
      <w:r>
        <w:rPr>
          <w:i/>
          <w:rFonts w:ascii="Times New Roman" w:hAnsi="Times New Roman"/>
        </w:rPr>
        <w:t>callbackfn</w:t>
      </w:r>
      <w:r>
        <w:t xml:space="preserve"> is called only for elements of the array which actually exist; it is not called for missing elements of the array.</w:t>
      </w:r>
    </w:p>
    <w:p>
      <w:r>
        <w:t xml:space="preserve">If a </w:t>
      </w:r>
      <w:r>
        <w:rPr>
          <w:i/>
          <w:rFonts w:ascii="Times New Roman" w:hAnsi="Times New Roman"/>
        </w:rPr>
        <w:t>thisArg</w:t>
      </w:r>
      <w:r>
        <w:t xml:space="preserve"> parameter is provided, it will be used as the </w:t>
      </w:r>
      <w:r>
        <w:rPr>
          <w:b/>
        </w:rPr>
        <w:t>this</w:t>
      </w:r>
      <w:r>
        <w:t xml:space="preserve"> value for each invocation of </w:t>
      </w:r>
      <w:r>
        <w:rPr>
          <w:i/>
          <w:rFonts w:ascii="Times New Roman" w:hAnsi="Times New Roman"/>
        </w:rPr>
        <w:t>callbackfn</w:t>
      </w:r>
      <w:r>
        <w:t xml:space="preserve">. If it is not provided, </w:t>
      </w:r>
      <w:r>
        <w:rPr>
          <w:b/>
        </w:rPr>
        <w:t>undefined</w:t>
      </w:r>
      <w:r>
        <w:t xml:space="preserve"> is used instead.</w:t>
      </w:r>
    </w:p>
    <w:p>
      <w:r>
        <w:rPr>
          <w:i/>
          <w:rFonts w:ascii="Times New Roman" w:hAnsi="Times New Roman"/>
        </w:rPr>
        <w:t>callbackfn</w:t>
      </w:r>
      <w:r>
        <w:t xml:space="preserve"> is called with three arguments: the value of the element, the index of the element, and the object being traversed.</w:t>
      </w:r>
    </w:p>
    <w:p>
      <w:r>
        <w:rPr>
          <w:b/>
          <w:rFonts w:ascii="Courier New" w:hAnsi="Courier New"/>
        </w:rPr>
        <w:t>some</w:t>
      </w:r>
      <w:r>
        <w:t xml:space="preserve"> does not directly mutate the object on which it is called but the object may be mutated by the calls to </w:t>
      </w:r>
      <w:r>
        <w:rPr>
          <w:i/>
          <w:rFonts w:ascii="Times New Roman" w:hAnsi="Times New Roman"/>
        </w:rPr>
        <w:t>callbackfn</w:t>
      </w:r>
      <w:r>
        <w:t>.</w:t>
      </w:r>
    </w:p>
    <w:p>
      <w:r>
        <w:t xml:space="preserve">The range of elements processed by </w:t>
      </w:r>
      <w:r>
        <w:rPr>
          <w:b/>
          <w:rFonts w:ascii="Courier New" w:hAnsi="Courier New"/>
        </w:rPr>
        <w:t>some</w:t>
      </w:r>
      <w:r>
        <w:t xml:space="preserve"> is set before the first call to </w:t>
      </w:r>
      <w:r>
        <w:rPr>
          <w:i/>
          <w:rFonts w:ascii="Times New Roman" w:hAnsi="Times New Roman"/>
        </w:rPr>
        <w:t>callbackfn</w:t>
      </w:r>
      <w:r>
        <w:t xml:space="preserve">. Elements that are appended to the array after the call to </w:t>
      </w:r>
      <w:r>
        <w:rPr>
          <w:b/>
          <w:rFonts w:ascii="Courier New" w:hAnsi="Courier New"/>
        </w:rPr>
        <w:t>some</w:t>
      </w:r>
      <w:r>
        <w:t xml:space="preserve"> begins will not be visited by </w:t>
      </w:r>
      <w:r>
        <w:rPr>
          <w:i/>
          <w:rFonts w:ascii="Times New Roman" w:hAnsi="Times New Roman"/>
        </w:rPr>
        <w:t>callbackfn</w:t>
      </w:r>
      <w:r>
        <w:t xml:space="preserve">. If existing elements of the array are changed, their value as passed to </w:t>
      </w:r>
      <w:r>
        <w:rPr>
          <w:i/>
          <w:rFonts w:ascii="Times New Roman" w:hAnsi="Times New Roman"/>
        </w:rPr>
        <w:t>callbackfn</w:t>
      </w:r>
      <w:r>
        <w:t xml:space="preserve"> will be the value at the time that </w:t>
      </w:r>
      <w:r>
        <w:rPr>
          <w:b/>
          <w:rFonts w:ascii="Courier New" w:hAnsi="Courier New"/>
        </w:rPr>
        <w:t>some</w:t>
      </w:r>
      <w:r>
        <w:t xml:space="preserve"> visits them; elements that are deleted after the call to </w:t>
      </w:r>
      <w:r>
        <w:rPr>
          <w:b/>
          <w:rFonts w:ascii="Courier New" w:hAnsi="Courier New"/>
        </w:rPr>
        <w:t>some</w:t>
      </w:r>
      <w:r>
        <w:t xml:space="preserve"> begins and before being visited are not visited. </w:t>
      </w:r>
      <w:r>
        <w:rPr>
          <w:b/>
          <w:rFonts w:ascii="Courier New" w:hAnsi="Courier New"/>
        </w:rPr>
        <w:t>some</w:t>
      </w:r>
      <w:r>
        <w:t xml:space="preserve"> acts like the "exists" quantifier in mathematics. In particular, for an empty array, it returns </w:t>
      </w:r>
      <w:r>
        <w:rPr>
          <w:b/>
        </w:rPr>
        <w:t>false</w:t>
      </w:r>
      <w:r>
        <w:t>.</w:t>
      </w:r>
    </w:p>
    <w:p>
      <w:r>
        <w:t xml:space="preserve">When the </w:t>
      </w:r>
      <w:r>
        <w:rPr>
          <w:b/>
          <w:rFonts w:ascii="Courier New" w:hAnsi="Courier New"/>
        </w:rPr>
        <w:t>some</w:t>
      </w:r>
      <w:r>
        <w:t xml:space="preserve"> method is called with one or two arguments, the following steps are taken:</w:t>
      </w:r>
    </w:p>
    <w:p>
      <w:pPr>
        <w:pStyle w:val="Alg4"/>
        <w:numPr>
          <w:numId w:val="1528"/>
          <w:ilvl w:val="0"/>
        </w:numPr>
      </w:pPr>
      <w:r>
        <w:t xml:space="preserve">Let </w:t>
      </w:r>
      <w:r>
        <w:rPr>
          <w:i/>
          <w:rFonts w:ascii="Times New Roman" w:hAnsi="Times New Roman"/>
        </w:rPr>
        <w:t>O</w:t>
      </w:r>
      <w:r>
        <w:t xml:space="preserve"> be the result of calling ToObject passing the </w:t>
      </w:r>
      <w:r>
        <w:rPr>
          <w:b/>
        </w:rPr>
        <w:t>this</w:t>
      </w:r>
      <w:r>
        <w:t xml:space="preserve"> value as the argument.</w:t>
      </w:r>
    </w:p>
    <w:p>
      <w:pPr>
        <w:pStyle w:val="Alg4"/>
        <w:numPr>
          <w:numId w:val="1528"/>
          <w:ilvl w:val="0"/>
        </w:numPr>
      </w:pPr>
      <w:r>
        <w:t>ReturnIfAbrupt(</w:t>
      </w:r>
      <w:r>
        <w:rPr>
          <w:i/>
          <w:rFonts w:ascii="Times New Roman" w:hAnsi="Times New Roman"/>
        </w:rPr>
        <w:t>O</w:t>
      </w:r>
      <w:r>
        <w:t>).</w:t>
      </w:r>
    </w:p>
    <w:p>
      <w:pPr>
        <w:pStyle w:val="Alg4"/>
        <w:numPr>
          <w:numId w:val="1528"/>
          <w:ilvl w:val="0"/>
        </w:numPr>
      </w:pPr>
      <w:r>
        <w:t xml:space="preserve">Let </w:t>
      </w:r>
      <w:r>
        <w:rPr>
          <w:i/>
          <w:rFonts w:ascii="Times New Roman" w:hAnsi="Times New Roman"/>
        </w:rPr>
        <w:t>lenValue</w:t>
      </w:r>
      <w:r>
        <w:t xml:space="preserve"> be the result of Get(</w:t>
      </w:r>
      <w:r>
        <w:rPr>
          <w:i/>
          <w:rFonts w:ascii="Times New Roman" w:hAnsi="Times New Roman"/>
        </w:rPr>
        <w:t>O</w:t>
      </w:r>
      <w:r>
        <w:t xml:space="preserve">, </w:t>
      </w:r>
      <w:r>
        <w:rPr>
          <w:b/>
          <w:rFonts w:ascii="Courier New" w:hAnsi="Courier New"/>
        </w:rPr>
        <w:t>"length"</w:t>
      </w:r>
      <w:r>
        <w:t>).</w:t>
      </w:r>
    </w:p>
    <w:p>
      <w:pPr>
        <w:pStyle w:val="Alg4"/>
        <w:numPr>
          <w:numId w:val="1528"/>
          <w:ilvl w:val="0"/>
        </w:numPr>
      </w:pPr>
      <w:r>
        <w:t xml:space="preserve">Let </w:t>
      </w:r>
      <w:r>
        <w:rPr>
          <w:i/>
          <w:rFonts w:ascii="Times New Roman" w:hAnsi="Times New Roman"/>
        </w:rPr>
        <w:t>len</w:t>
      </w:r>
      <w:r>
        <w:t xml:space="preserve"> be ToLength(</w:t>
      </w:r>
      <w:r>
        <w:rPr>
          <w:i/>
          <w:rFonts w:ascii="Times New Roman" w:hAnsi="Times New Roman"/>
        </w:rPr>
        <w:t>lenValue</w:t>
      </w:r>
      <w:r>
        <w:t>).</w:t>
      </w:r>
    </w:p>
    <w:p>
      <w:pPr>
        <w:pStyle w:val="Alg4"/>
        <w:numPr>
          <w:numId w:val="1528"/>
          <w:ilvl w:val="0"/>
        </w:numPr>
      </w:pPr>
      <w:r>
        <w:t>ReturnIfAbrupt(</w:t>
      </w:r>
      <w:r>
        <w:rPr>
          <w:i/>
          <w:rFonts w:ascii="Times New Roman" w:hAnsi="Times New Roman"/>
        </w:rPr>
        <w:t>len</w:t>
      </w:r>
      <w:r>
        <w:t>).</w:t>
      </w:r>
    </w:p>
    <w:p>
      <w:pPr>
        <w:pStyle w:val="Alg4"/>
        <w:numPr>
          <w:numId w:val="1528"/>
          <w:ilvl w:val="0"/>
        </w:numPr>
      </w:pPr>
      <w:r>
        <w:t>If IsCallable(</w:t>
      </w:r>
      <w:r>
        <w:rPr>
          <w:i/>
          <w:rFonts w:ascii="Times New Roman" w:hAnsi="Times New Roman"/>
        </w:rPr>
        <w:t>callbackfn</w:t>
      </w:r>
      <w:r>
        <w:t xml:space="preserve">) is </w:t>
      </w:r>
      <w:r>
        <w:rPr>
          <w:b/>
        </w:rPr>
        <w:t>false</w:t>
      </w:r>
      <w:r>
        <w:t xml:space="preserve">, throw a </w:t>
      </w:r>
      <w:r>
        <w:rPr>
          <w:b/>
        </w:rPr>
        <w:t>TypeError</w:t>
      </w:r>
      <w:r>
        <w:t xml:space="preserve"> exception.</w:t>
      </w:r>
    </w:p>
    <w:p>
      <w:pPr>
        <w:pStyle w:val="Alg4"/>
        <w:numPr>
          <w:numId w:val="1528"/>
          <w:ilvl w:val="0"/>
        </w:numPr>
      </w:pPr>
      <w:r>
        <w:t xml:space="preserve">If </w:t>
      </w:r>
      <w:r>
        <w:rPr>
          <w:i/>
          <w:rFonts w:ascii="Times New Roman" w:hAnsi="Times New Roman"/>
        </w:rPr>
        <w:t>thisArg</w:t>
      </w:r>
      <w:r>
        <w:t xml:space="preserve"> was supplied, let </w:t>
      </w:r>
      <w:r>
        <w:rPr>
          <w:i/>
          <w:rFonts w:ascii="Times New Roman" w:hAnsi="Times New Roman"/>
        </w:rPr>
        <w:t>T</w:t>
      </w:r>
      <w:r>
        <w:t xml:space="preserve"> be </w:t>
      </w:r>
      <w:r>
        <w:rPr>
          <w:i/>
          <w:rFonts w:ascii="Times New Roman" w:hAnsi="Times New Roman"/>
        </w:rPr>
        <w:t>thisArg</w:t>
      </w:r>
      <w:r>
        <w:t xml:space="preserve">; else let </w:t>
      </w:r>
      <w:r>
        <w:rPr>
          <w:i/>
          <w:rFonts w:ascii="Times New Roman" w:hAnsi="Times New Roman"/>
        </w:rPr>
        <w:t>T</w:t>
      </w:r>
      <w:r>
        <w:t xml:space="preserve"> be </w:t>
      </w:r>
      <w:r>
        <w:rPr>
          <w:b/>
        </w:rPr>
        <w:t>undefined</w:t>
      </w:r>
      <w:r>
        <w:t>.</w:t>
      </w:r>
    </w:p>
    <w:p>
      <w:pPr>
        <w:pStyle w:val="Alg4"/>
        <w:numPr>
          <w:numId w:val="1528"/>
          <w:ilvl w:val="0"/>
        </w:numPr>
      </w:pPr>
      <w:r>
        <w:t xml:space="preserve">Let </w:t>
      </w:r>
      <w:r>
        <w:rPr>
          <w:i/>
          <w:rFonts w:ascii="Times New Roman" w:hAnsi="Times New Roman"/>
        </w:rPr>
        <w:t>k</w:t>
      </w:r>
      <w:r>
        <w:t xml:space="preserve"> be 0.</w:t>
      </w:r>
    </w:p>
    <w:p>
      <w:pPr>
        <w:pStyle w:val="Alg4"/>
        <w:numPr>
          <w:numId w:val="1528"/>
          <w:ilvl w:val="0"/>
        </w:numPr>
      </w:pPr>
      <w:r>
        <w:t xml:space="preserve">Repeat, while </w:t>
      </w:r>
      <w:r>
        <w:rPr>
          <w:i/>
          <w:rFonts w:ascii="Times New Roman" w:hAnsi="Times New Roman"/>
        </w:rPr>
        <w:t>k</w:t>
      </w:r>
      <w:r>
        <w:t xml:space="preserve"> &lt; </w:t>
      </w:r>
      <w:r>
        <w:rPr>
          <w:i/>
          <w:rFonts w:ascii="Times New Roman" w:hAnsi="Times New Roman"/>
        </w:rPr>
        <w:t>len</w:t>
      </w:r>
    </w:p>
    <w:p>
      <w:pPr>
        <w:pStyle w:val="Alg4"/>
        <w:numPr>
          <w:numId w:val="1528"/>
          <w:ilvl w:val="1"/>
        </w:numPr>
      </w:pPr>
      <w:r>
        <w:t xml:space="preserve">Let </w:t>
      </w:r>
      <w:r>
        <w:rPr>
          <w:i/>
          <w:rFonts w:ascii="Times New Roman" w:hAnsi="Times New Roman"/>
        </w:rPr>
        <w:t>Pk</w:t>
      </w:r>
      <w:r>
        <w:t xml:space="preserve"> be ToString(</w:t>
      </w:r>
      <w:r>
        <w:rPr>
          <w:i/>
          <w:rFonts w:ascii="Times New Roman" w:hAnsi="Times New Roman"/>
        </w:rPr>
        <w:t>k</w:t>
      </w:r>
      <w:r>
        <w:t>).</w:t>
      </w:r>
    </w:p>
    <w:p>
      <w:pPr>
        <w:pStyle w:val="Alg4"/>
        <w:numPr>
          <w:numId w:val="1528"/>
          <w:ilvl w:val="1"/>
        </w:numPr>
      </w:pPr>
      <w:r>
        <w:t xml:space="preserve">Let </w:t>
      </w:r>
      <w:r>
        <w:rPr>
          <w:i/>
          <w:rFonts w:ascii="Times New Roman" w:hAnsi="Times New Roman"/>
        </w:rPr>
        <w:t>kPresent</w:t>
      </w:r>
      <w:r>
        <w:t xml:space="preserve"> be the result of HasProperty(</w:t>
      </w:r>
      <w:r>
        <w:rPr>
          <w:i/>
          <w:rFonts w:ascii="Times New Roman" w:hAnsi="Times New Roman"/>
        </w:rPr>
        <w:t>O</w:t>
      </w:r>
      <w:r>
        <w:t xml:space="preserve">, </w:t>
      </w:r>
      <w:r>
        <w:rPr>
          <w:i/>
          <w:rFonts w:ascii="Times New Roman" w:hAnsi="Times New Roman"/>
        </w:rPr>
        <w:t>Pk</w:t>
      </w:r>
      <w:r>
        <w:t>).</w:t>
      </w:r>
    </w:p>
    <w:p>
      <w:pPr>
        <w:pStyle w:val="Alg4"/>
        <w:numPr>
          <w:numId w:val="1528"/>
          <w:ilvl w:val="1"/>
        </w:numPr>
      </w:pPr>
      <w:r>
        <w:t>ReturnIfAbrupt(</w:t>
      </w:r>
      <w:r>
        <w:rPr>
          <w:i/>
          <w:rFonts w:ascii="Times New Roman" w:hAnsi="Times New Roman"/>
        </w:rPr>
        <w:t>kPresent</w:t>
      </w:r>
      <w:r>
        <w:t>).</w:t>
      </w:r>
    </w:p>
    <w:p>
      <w:pPr>
        <w:pStyle w:val="Alg4"/>
        <w:numPr>
          <w:numId w:val="1528"/>
          <w:ilvl w:val="1"/>
        </w:numPr>
      </w:pPr>
      <w:r>
        <w:t xml:space="preserve">If </w:t>
      </w:r>
      <w:r>
        <w:rPr>
          <w:i/>
          <w:rFonts w:ascii="Times New Roman" w:hAnsi="Times New Roman"/>
        </w:rPr>
        <w:t>kPresent</w:t>
      </w:r>
      <w:r>
        <w:t xml:space="preserve"> is </w:t>
      </w:r>
      <w:r>
        <w:rPr>
          <w:b/>
        </w:rPr>
        <w:t>true</w:t>
      </w:r>
      <w:r>
        <w:t>, then</w:t>
      </w:r>
    </w:p>
    <w:p>
      <w:pPr>
        <w:pStyle w:val="Alg4"/>
        <w:numPr>
          <w:numId w:val="1528"/>
          <w:ilvl w:val="2"/>
        </w:numPr>
      </w:pPr>
      <w:r>
        <w:t xml:space="preserve">Let </w:t>
      </w:r>
      <w:r>
        <w:rPr>
          <w:i/>
          <w:rFonts w:ascii="Times New Roman" w:hAnsi="Times New Roman"/>
        </w:rPr>
        <w:t>kValue</w:t>
      </w:r>
      <w:r>
        <w:t xml:space="preserve"> be the result of Get(</w:t>
      </w:r>
      <w:r>
        <w:rPr>
          <w:i/>
          <w:rFonts w:ascii="Times New Roman" w:hAnsi="Times New Roman"/>
        </w:rPr>
        <w:t>O</w:t>
      </w:r>
      <w:r>
        <w:t xml:space="preserve">, </w:t>
      </w:r>
      <w:r>
        <w:rPr>
          <w:i/>
          <w:rFonts w:ascii="Times New Roman" w:hAnsi="Times New Roman"/>
        </w:rPr>
        <w:t>Pk</w:t>
      </w:r>
      <w:r>
        <w:t>).</w:t>
      </w:r>
    </w:p>
    <w:p>
      <w:pPr>
        <w:pStyle w:val="Alg4"/>
        <w:numPr>
          <w:numId w:val="1528"/>
          <w:ilvl w:val="2"/>
        </w:numPr>
      </w:pPr>
      <w:r>
        <w:t>ReturnIfAbrupt(</w:t>
      </w:r>
      <w:r>
        <w:rPr>
          <w:i/>
          <w:rFonts w:ascii="Times New Roman" w:hAnsi="Times New Roman"/>
        </w:rPr>
        <w:t>kValue</w:t>
      </w:r>
      <w:r>
        <w:t>).</w:t>
      </w:r>
    </w:p>
    <w:p>
      <w:pPr>
        <w:pStyle w:val="Alg4"/>
        <w:numPr>
          <w:numId w:val="1528"/>
          <w:ilvl w:val="2"/>
        </w:numPr>
      </w:pPr>
      <w:r>
        <w:t xml:space="preserve">Let </w:t>
      </w:r>
      <w:r>
        <w:rPr>
          <w:i/>
          <w:rFonts w:ascii="Times New Roman" w:hAnsi="Times New Roman"/>
        </w:rPr>
        <w:t>testResult</w:t>
      </w:r>
      <w:r>
        <w:t xml:space="preserve"> be the result of calling the [[Call]] internal method of </w:t>
      </w:r>
      <w:r>
        <w:rPr>
          <w:i/>
          <w:rFonts w:ascii="Times New Roman" w:hAnsi="Times New Roman"/>
        </w:rPr>
        <w:t>callbackfn</w:t>
      </w:r>
      <w:r>
        <w:t xml:space="preserve"> with </w:t>
      </w:r>
      <w:r>
        <w:rPr>
          <w:i/>
          <w:rFonts w:ascii="Times New Roman" w:hAnsi="Times New Roman"/>
        </w:rPr>
        <w:t>T</w:t>
      </w:r>
      <w:r>
        <w:t xml:space="preserve"> as </w:t>
      </w:r>
      <w:r>
        <w:rPr>
          <w:i/>
          <w:rFonts w:ascii="Times New Roman" w:hAnsi="Times New Roman"/>
        </w:rPr>
        <w:t>thisArgument</w:t>
      </w:r>
      <w:r>
        <w:t xml:space="preserve"> and a List containing </w:t>
      </w:r>
      <w:r>
        <w:rPr>
          <w:i/>
          <w:rFonts w:ascii="Times New Roman" w:hAnsi="Times New Roman"/>
        </w:rPr>
        <w:t>kValue</w:t>
      </w:r>
      <w:r>
        <w:t xml:space="preserve">, </w:t>
      </w:r>
      <w:r>
        <w:rPr>
          <w:i/>
          <w:rFonts w:ascii="Times New Roman" w:hAnsi="Times New Roman"/>
        </w:rPr>
        <w:t>k</w:t>
      </w:r>
      <w:r>
        <w:t xml:space="preserve">, and </w:t>
      </w:r>
      <w:r>
        <w:rPr>
          <w:i/>
          <w:rFonts w:ascii="Times New Roman" w:hAnsi="Times New Roman"/>
        </w:rPr>
        <w:t>O</w:t>
      </w:r>
      <w:r>
        <w:t xml:space="preserve"> as </w:t>
      </w:r>
      <w:r>
        <w:rPr>
          <w:i/>
          <w:rFonts w:ascii="Times New Roman" w:hAnsi="Times New Roman"/>
        </w:rPr>
        <w:t>argumentsList</w:t>
      </w:r>
      <w:r>
        <w:t>.</w:t>
      </w:r>
    </w:p>
    <w:p>
      <w:pPr>
        <w:pStyle w:val="Alg4"/>
        <w:numPr>
          <w:numId w:val="1528"/>
          <w:ilvl w:val="2"/>
        </w:numPr>
      </w:pPr>
      <w:r>
        <w:t>ReturnIfAbrupt(</w:t>
      </w:r>
      <w:r>
        <w:rPr>
          <w:i/>
          <w:rFonts w:ascii="Times New Roman" w:hAnsi="Times New Roman"/>
        </w:rPr>
        <w:t>testResult</w:t>
      </w:r>
      <w:r>
        <w:t>).</w:t>
      </w:r>
    </w:p>
    <w:p>
      <w:pPr>
        <w:pStyle w:val="Alg4"/>
        <w:numPr>
          <w:numId w:val="1528"/>
          <w:ilvl w:val="2"/>
        </w:numPr>
      </w:pPr>
      <w:r>
        <w:t>If ToBoolean(</w:t>
      </w:r>
      <w:r>
        <w:rPr>
          <w:i/>
          <w:rFonts w:ascii="Times New Roman" w:hAnsi="Times New Roman"/>
        </w:rPr>
        <w:t>testResult</w:t>
      </w:r>
      <w:r>
        <w:t xml:space="preserve">) is </w:t>
      </w:r>
      <w:r>
        <w:rPr>
          <w:b/>
        </w:rPr>
        <w:t>true</w:t>
      </w:r>
      <w:r>
        <w:t xml:space="preserve">, return </w:t>
      </w:r>
      <w:r>
        <w:rPr>
          <w:b/>
        </w:rPr>
        <w:t>true</w:t>
      </w:r>
      <w:r>
        <w:t>.</w:t>
      </w:r>
    </w:p>
    <w:p>
      <w:pPr>
        <w:pStyle w:val="Alg4"/>
        <w:numPr>
          <w:numId w:val="1528"/>
          <w:ilvl w:val="1"/>
        </w:numPr>
      </w:pPr>
      <w:r>
        <w:t xml:space="preserve">Increase </w:t>
      </w:r>
      <w:r>
        <w:rPr>
          <w:i/>
          <w:rFonts w:ascii="Times New Roman" w:hAnsi="Times New Roman"/>
        </w:rPr>
        <w:t>k</w:t>
      </w:r>
      <w:r>
        <w:t xml:space="preserve"> by 1.</w:t>
      </w:r>
    </w:p>
    <w:p>
      <w:pPr>
        <w:pStyle w:val="Alg4"/>
        <w:numPr>
          <w:numId w:val="1528"/>
          <w:ilvl w:val="0"/>
        </w:numPr>
      </w:pPr>
      <w:r>
        <w:t xml:space="preserve">Return </w:t>
      </w:r>
      <w:r>
        <w:rPr>
          <w:b/>
        </w:rPr>
        <w:t>false</w:t>
      </w:r>
      <w:r>
        <w:t>.</w:t>
      </w:r>
    </w:p>
    <w:p>
      <w:r>
        <w:t xml:space="preserve">The </w:t>
      </w:r>
      <w:r>
        <w:rPr>
          <w:b/>
          <w:rFonts w:ascii="Courier New" w:hAnsi="Courier New"/>
        </w:rPr>
        <w:t>length</w:t>
      </w:r>
      <w:r>
        <w:t xml:space="preserve"> property of the </w:t>
      </w:r>
      <w:r>
        <w:rPr>
          <w:b/>
          <w:rFonts w:ascii="Courier New" w:hAnsi="Courier New"/>
        </w:rPr>
        <w:t>some</w:t>
      </w:r>
      <w:r>
        <w:t xml:space="preserve"> method is </w:t>
      </w:r>
      <w:r>
        <w:rPr>
          <w:b/>
        </w:rPr>
        <w:t>1</w:t>
      </w:r>
      <w:r>
        <w:t>.</w:t>
      </w:r>
    </w:p>
    <w:p>
      <w:pPr>
        <w:pStyle w:val="Note"/>
      </w:pPr>
      <w:r>
        <w:t xml:space="preserve">NOTE	The </w:t>
      </w:r>
      <w:r>
        <w:rPr>
          <w:b/>
          <w:rFonts w:ascii="Courier New" w:hAnsi="Courier New"/>
        </w:rPr>
        <w:t>some</w:t>
      </w:r>
      <w:r>
        <w:t xml:space="preserve"> function is intentionally generic; it does not require that its </w:t>
      </w:r>
      <w:r>
        <w:rPr>
          <w:b/>
        </w:rPr>
        <w:t>this</w:t>
      </w:r>
      <w:r>
        <w:t xml:space="preserve"> value be an Array object. Therefore it can be transferred to other kinds of objects for use as a method. Whether the </w:t>
      </w:r>
      <w:r>
        <w:rPr>
          <w:b/>
          <w:rFonts w:ascii="Courier New" w:hAnsi="Courier New"/>
        </w:rPr>
        <w:t>some</w:t>
      </w:r>
      <w:r>
        <w:t xml:space="preserve"> function can be applied successfully to an exotic object that is not an Array is implementation-dependent.</w:t>
      </w:r>
    </w:p>
    <w:p>
      <w:pPr>
        <w:pStyle w:val="Heading4"/>
      </w:pPr>
      <w:r>
        <w:t>Array.prototype.forEach ( callbackfn [ , thisArg ] )</w:t>
      </w:r>
    </w:p>
    <w:p>
      <w:r>
        <w:rPr>
          <w:i/>
          <w:rFonts w:ascii="Times New Roman" w:hAnsi="Times New Roman"/>
        </w:rPr>
        <w:t>callbackfn</w:t>
      </w:r>
      <w:r>
        <w:t xml:space="preserve"> should be a function that accepts three arguments. </w:t>
      </w:r>
      <w:r>
        <w:rPr>
          <w:b/>
          <w:rFonts w:ascii="Courier New" w:hAnsi="Courier New"/>
        </w:rPr>
        <w:t>forEach</w:t>
      </w:r>
      <w:r>
        <w:t xml:space="preserve"> calls </w:t>
      </w:r>
      <w:r>
        <w:rPr>
          <w:i/>
          <w:rFonts w:ascii="Times New Roman" w:hAnsi="Times New Roman"/>
        </w:rPr>
        <w:t>callbackfn</w:t>
      </w:r>
      <w:r>
        <w:t xml:space="preserve"> once for each element present in the array, in ascending order. </w:t>
      </w:r>
      <w:r>
        <w:rPr>
          <w:i/>
          <w:rFonts w:ascii="Times New Roman" w:hAnsi="Times New Roman"/>
        </w:rPr>
        <w:t>callbackfn</w:t>
      </w:r>
      <w:r>
        <w:t xml:space="preserve"> is called only for elements of the array which actually exist; it is not called for missing elements of the array.</w:t>
      </w:r>
    </w:p>
    <w:p>
      <w:r>
        <w:t xml:space="preserve">If a </w:t>
      </w:r>
      <w:r>
        <w:rPr>
          <w:i/>
          <w:rFonts w:ascii="Times New Roman" w:hAnsi="Times New Roman"/>
        </w:rPr>
        <w:t>thisArg</w:t>
      </w:r>
      <w:r>
        <w:t xml:space="preserve"> parameter is provided, it will be used as the </w:t>
      </w:r>
      <w:r>
        <w:rPr>
          <w:b/>
        </w:rPr>
        <w:t>this</w:t>
      </w:r>
      <w:r>
        <w:t xml:space="preserve"> value for each invocation of </w:t>
      </w:r>
      <w:r>
        <w:rPr>
          <w:i/>
          <w:rFonts w:ascii="Times New Roman" w:hAnsi="Times New Roman"/>
        </w:rPr>
        <w:t>callbackfn</w:t>
      </w:r>
      <w:r>
        <w:t xml:space="preserve">. If it is not provided, </w:t>
      </w:r>
      <w:r>
        <w:rPr>
          <w:b/>
        </w:rPr>
        <w:t>undefined</w:t>
      </w:r>
      <w:r>
        <w:t xml:space="preserve"> is used instead.</w:t>
      </w:r>
    </w:p>
    <w:p>
      <w:r>
        <w:rPr>
          <w:i/>
          <w:rFonts w:ascii="Times New Roman" w:hAnsi="Times New Roman"/>
        </w:rPr>
        <w:t>callbackfn</w:t>
      </w:r>
      <w:r>
        <w:t xml:space="preserve"> is called with three arguments: the value of the element, the index of the element, and the object being traversed.</w:t>
      </w:r>
    </w:p>
    <w:p>
      <w:r>
        <w:rPr>
          <w:b/>
          <w:rFonts w:ascii="Courier New" w:hAnsi="Courier New"/>
        </w:rPr>
        <w:t>forEach</w:t>
      </w:r>
      <w:r>
        <w:t xml:space="preserve"> does not directly mutate the object on which it is called but the object may be mutated by the calls to </w:t>
      </w:r>
      <w:r>
        <w:rPr>
          <w:i/>
          <w:rFonts w:ascii="Times New Roman" w:hAnsi="Times New Roman"/>
        </w:rPr>
        <w:t>callbackfn</w:t>
      </w:r>
      <w:r>
        <w:t>.</w:t>
      </w:r>
    </w:p>
    <w:p>
      <w:r>
        <w:t xml:space="preserve">The range of elements processed by </w:t>
      </w:r>
      <w:r>
        <w:rPr>
          <w:b/>
          <w:rFonts w:ascii="Courier New" w:hAnsi="Courier New"/>
        </w:rPr>
        <w:t>forEach</w:t>
      </w:r>
      <w:r>
        <w:t xml:space="preserve"> is set before the first call to </w:t>
      </w:r>
      <w:r>
        <w:rPr>
          <w:i/>
          <w:rFonts w:ascii="Times New Roman" w:hAnsi="Times New Roman"/>
        </w:rPr>
        <w:t>callbackfn</w:t>
      </w:r>
      <w:r>
        <w:t xml:space="preserve">. Elements which are appended to the array after the call to </w:t>
      </w:r>
      <w:r>
        <w:rPr>
          <w:b/>
          <w:rFonts w:ascii="Courier New" w:hAnsi="Courier New"/>
        </w:rPr>
        <w:t>forEach</w:t>
      </w:r>
      <w:r>
        <w:t xml:space="preserve"> begins will not be visited by </w:t>
      </w:r>
      <w:r>
        <w:rPr>
          <w:i/>
          <w:rFonts w:ascii="Times New Roman" w:hAnsi="Times New Roman"/>
        </w:rPr>
        <w:t>callbackfn</w:t>
      </w:r>
      <w:r>
        <w:t xml:space="preserve">. If existing elements of the array are changed, their value as passed to callback will be the value at the time </w:t>
      </w:r>
      <w:r>
        <w:rPr>
          <w:b/>
          <w:rFonts w:ascii="Courier New" w:hAnsi="Courier New"/>
        </w:rPr>
        <w:t>forEach</w:t>
      </w:r>
      <w:r>
        <w:t xml:space="preserve"> visits them; elements that are deleted after the call to </w:t>
      </w:r>
      <w:r>
        <w:rPr>
          <w:b/>
          <w:rFonts w:ascii="Courier New" w:hAnsi="Courier New"/>
        </w:rPr>
        <w:t>forEach</w:t>
      </w:r>
      <w:r>
        <w:t xml:space="preserve"> begins and before being visited are not visited.</w:t>
      </w:r>
    </w:p>
    <w:p>
      <w:r>
        <w:t xml:space="preserve">When the </w:t>
      </w:r>
      <w:r>
        <w:rPr>
          <w:b/>
          <w:rFonts w:ascii="Courier New" w:hAnsi="Courier New"/>
        </w:rPr>
        <w:t>forEach</w:t>
      </w:r>
      <w:r>
        <w:t xml:space="preserve"> method is called with one or two arguments, the following steps are taken:</w:t>
      </w:r>
    </w:p>
    <w:p>
      <w:pPr>
        <w:pStyle w:val="Alg4"/>
        <w:numPr>
          <w:numId w:val="1529"/>
          <w:ilvl w:val="0"/>
        </w:numPr>
      </w:pPr>
      <w:r>
        <w:t xml:space="preserve">Let </w:t>
      </w:r>
      <w:r>
        <w:rPr>
          <w:i/>
          <w:rFonts w:ascii="Times New Roman" w:hAnsi="Times New Roman"/>
        </w:rPr>
        <w:t>O</w:t>
      </w:r>
      <w:r>
        <w:t xml:space="preserve"> be the result of calling ToObject passing the </w:t>
      </w:r>
      <w:r>
        <w:rPr>
          <w:b/>
        </w:rPr>
        <w:t>this</w:t>
      </w:r>
      <w:r>
        <w:t xml:space="preserve"> value as the argument.</w:t>
      </w:r>
    </w:p>
    <w:p>
      <w:pPr>
        <w:pStyle w:val="Alg4"/>
        <w:numPr>
          <w:numId w:val="1529"/>
          <w:ilvl w:val="0"/>
        </w:numPr>
      </w:pPr>
      <w:r>
        <w:t>ReturnIfAbrupt(</w:t>
      </w:r>
      <w:r>
        <w:rPr>
          <w:i/>
          <w:rFonts w:ascii="Times New Roman" w:hAnsi="Times New Roman"/>
        </w:rPr>
        <w:t>O</w:t>
      </w:r>
      <w:r>
        <w:t>).</w:t>
      </w:r>
    </w:p>
    <w:p>
      <w:pPr>
        <w:pStyle w:val="Alg4"/>
        <w:numPr>
          <w:numId w:val="1529"/>
          <w:ilvl w:val="0"/>
        </w:numPr>
      </w:pPr>
      <w:r>
        <w:t xml:space="preserve">Let </w:t>
      </w:r>
      <w:r>
        <w:rPr>
          <w:i/>
          <w:rFonts w:ascii="Times New Roman" w:hAnsi="Times New Roman"/>
        </w:rPr>
        <w:t>lenValue</w:t>
      </w:r>
      <w:r>
        <w:t xml:space="preserve"> be the result of Get(</w:t>
      </w:r>
      <w:r>
        <w:rPr>
          <w:i/>
          <w:rFonts w:ascii="Times New Roman" w:hAnsi="Times New Roman"/>
        </w:rPr>
        <w:t>O</w:t>
      </w:r>
      <w:r>
        <w:t xml:space="preserve">, </w:t>
      </w:r>
      <w:r>
        <w:rPr>
          <w:b/>
          <w:rFonts w:ascii="Courier New" w:hAnsi="Courier New"/>
        </w:rPr>
        <w:t>"length"</w:t>
      </w:r>
      <w:r>
        <w:t>).</w:t>
      </w:r>
    </w:p>
    <w:p>
      <w:pPr>
        <w:pStyle w:val="Alg4"/>
        <w:numPr>
          <w:numId w:val="1529"/>
          <w:ilvl w:val="0"/>
        </w:numPr>
      </w:pPr>
      <w:r>
        <w:t xml:space="preserve">Let </w:t>
      </w:r>
      <w:r>
        <w:rPr>
          <w:i/>
          <w:rFonts w:ascii="Times New Roman" w:hAnsi="Times New Roman"/>
        </w:rPr>
        <w:t>len</w:t>
      </w:r>
      <w:r>
        <w:t xml:space="preserve"> be ToLength(</w:t>
      </w:r>
      <w:r>
        <w:rPr>
          <w:i/>
          <w:rFonts w:ascii="Times New Roman" w:hAnsi="Times New Roman"/>
        </w:rPr>
        <w:t>lenValue</w:t>
      </w:r>
      <w:r>
        <w:t>).</w:t>
      </w:r>
    </w:p>
    <w:p>
      <w:pPr>
        <w:pStyle w:val="Alg4"/>
        <w:numPr>
          <w:numId w:val="1529"/>
          <w:ilvl w:val="0"/>
        </w:numPr>
      </w:pPr>
      <w:r>
        <w:t>ReturnIfAbrupt(</w:t>
      </w:r>
      <w:r>
        <w:rPr>
          <w:i/>
          <w:rFonts w:ascii="Times New Roman" w:hAnsi="Times New Roman"/>
        </w:rPr>
        <w:t>len</w:t>
      </w:r>
      <w:r>
        <w:t>).</w:t>
      </w:r>
    </w:p>
    <w:p>
      <w:pPr>
        <w:pStyle w:val="Alg4"/>
        <w:numPr>
          <w:numId w:val="1529"/>
          <w:ilvl w:val="0"/>
        </w:numPr>
      </w:pPr>
      <w:r>
        <w:t>If IsCallable(</w:t>
      </w:r>
      <w:r>
        <w:rPr>
          <w:i/>
          <w:rFonts w:ascii="Times New Roman" w:hAnsi="Times New Roman"/>
        </w:rPr>
        <w:t>callbackfn</w:t>
      </w:r>
      <w:r>
        <w:t xml:space="preserve">) is </w:t>
      </w:r>
      <w:r>
        <w:rPr>
          <w:b/>
        </w:rPr>
        <w:t>false</w:t>
      </w:r>
      <w:r>
        <w:t xml:space="preserve">, throw a </w:t>
      </w:r>
      <w:r>
        <w:rPr>
          <w:b/>
        </w:rPr>
        <w:t>TypeError</w:t>
      </w:r>
      <w:r>
        <w:t xml:space="preserve"> exception.</w:t>
      </w:r>
    </w:p>
    <w:p>
      <w:pPr>
        <w:pStyle w:val="Alg4"/>
        <w:numPr>
          <w:numId w:val="1529"/>
          <w:ilvl w:val="0"/>
        </w:numPr>
      </w:pPr>
      <w:r>
        <w:t xml:space="preserve">If </w:t>
      </w:r>
      <w:r>
        <w:rPr>
          <w:i/>
          <w:rFonts w:ascii="Times New Roman" w:hAnsi="Times New Roman"/>
        </w:rPr>
        <w:t>thisArg</w:t>
      </w:r>
      <w:r>
        <w:t xml:space="preserve"> was supplied, let </w:t>
      </w:r>
      <w:r>
        <w:rPr>
          <w:i/>
          <w:rFonts w:ascii="Times New Roman" w:hAnsi="Times New Roman"/>
        </w:rPr>
        <w:t>T</w:t>
      </w:r>
      <w:r>
        <w:t xml:space="preserve"> be </w:t>
      </w:r>
      <w:r>
        <w:rPr>
          <w:i/>
          <w:rFonts w:ascii="Times New Roman" w:hAnsi="Times New Roman"/>
        </w:rPr>
        <w:t>thisArg</w:t>
      </w:r>
      <w:r>
        <w:t xml:space="preserve">; else let </w:t>
      </w:r>
      <w:r>
        <w:rPr>
          <w:i/>
          <w:rFonts w:ascii="Times New Roman" w:hAnsi="Times New Roman"/>
        </w:rPr>
        <w:t>T</w:t>
      </w:r>
      <w:r>
        <w:t xml:space="preserve"> be </w:t>
      </w:r>
      <w:r>
        <w:rPr>
          <w:b/>
        </w:rPr>
        <w:t>undefined</w:t>
      </w:r>
      <w:r>
        <w:t>.</w:t>
      </w:r>
    </w:p>
    <w:p>
      <w:pPr>
        <w:pStyle w:val="Alg4"/>
        <w:numPr>
          <w:numId w:val="1529"/>
          <w:ilvl w:val="0"/>
        </w:numPr>
      </w:pPr>
      <w:r>
        <w:t xml:space="preserve">Let </w:t>
      </w:r>
      <w:r>
        <w:rPr>
          <w:i/>
          <w:rFonts w:ascii="Times New Roman" w:hAnsi="Times New Roman"/>
        </w:rPr>
        <w:t>k</w:t>
      </w:r>
      <w:r>
        <w:t xml:space="preserve"> be 0.</w:t>
      </w:r>
    </w:p>
    <w:p>
      <w:pPr>
        <w:pStyle w:val="Alg4"/>
        <w:numPr>
          <w:numId w:val="1529"/>
          <w:ilvl w:val="0"/>
        </w:numPr>
      </w:pPr>
      <w:r>
        <w:t xml:space="preserve">Repeat, while </w:t>
      </w:r>
      <w:r>
        <w:rPr>
          <w:i/>
          <w:rFonts w:ascii="Times New Roman" w:hAnsi="Times New Roman"/>
        </w:rPr>
        <w:t>k</w:t>
      </w:r>
      <w:r>
        <w:t xml:space="preserve"> &lt; </w:t>
      </w:r>
      <w:r>
        <w:rPr>
          <w:i/>
          <w:rFonts w:ascii="Times New Roman" w:hAnsi="Times New Roman"/>
        </w:rPr>
        <w:t>len</w:t>
      </w:r>
    </w:p>
    <w:p>
      <w:pPr>
        <w:pStyle w:val="Alg4"/>
        <w:numPr>
          <w:numId w:val="1529"/>
          <w:ilvl w:val="1"/>
        </w:numPr>
      </w:pPr>
      <w:r>
        <w:t xml:space="preserve">Let </w:t>
      </w:r>
      <w:r>
        <w:rPr>
          <w:i/>
          <w:rFonts w:ascii="Times New Roman" w:hAnsi="Times New Roman"/>
        </w:rPr>
        <w:t>Pk</w:t>
      </w:r>
      <w:r>
        <w:t xml:space="preserve"> be ToString(</w:t>
      </w:r>
      <w:r>
        <w:rPr>
          <w:i/>
          <w:rFonts w:ascii="Times New Roman" w:hAnsi="Times New Roman"/>
        </w:rPr>
        <w:t>k</w:t>
      </w:r>
      <w:r>
        <w:t>).</w:t>
      </w:r>
    </w:p>
    <w:p>
      <w:pPr>
        <w:pStyle w:val="Alg4"/>
        <w:numPr>
          <w:numId w:val="1529"/>
          <w:ilvl w:val="1"/>
        </w:numPr>
      </w:pPr>
      <w:r>
        <w:t xml:space="preserve">Let </w:t>
      </w:r>
      <w:r>
        <w:rPr>
          <w:i/>
          <w:rFonts w:ascii="Times New Roman" w:hAnsi="Times New Roman"/>
        </w:rPr>
        <w:t>kPresent</w:t>
      </w:r>
      <w:r>
        <w:t xml:space="preserve"> be the result of HasProperty(</w:t>
      </w:r>
      <w:r>
        <w:rPr>
          <w:i/>
          <w:rFonts w:ascii="Times New Roman" w:hAnsi="Times New Roman"/>
        </w:rPr>
        <w:t>O</w:t>
      </w:r>
      <w:r>
        <w:t xml:space="preserve">, </w:t>
      </w:r>
      <w:r>
        <w:rPr>
          <w:i/>
          <w:rFonts w:ascii="Times New Roman" w:hAnsi="Times New Roman"/>
        </w:rPr>
        <w:t>Pk</w:t>
      </w:r>
      <w:r>
        <w:t>).</w:t>
      </w:r>
    </w:p>
    <w:p>
      <w:pPr>
        <w:pStyle w:val="Alg4"/>
        <w:numPr>
          <w:numId w:val="1529"/>
          <w:ilvl w:val="1"/>
        </w:numPr>
      </w:pPr>
      <w:r>
        <w:t>ReturnIfAbrupt(</w:t>
      </w:r>
      <w:r>
        <w:rPr>
          <w:i/>
          <w:rFonts w:ascii="Times New Roman" w:hAnsi="Times New Roman"/>
        </w:rPr>
        <w:t>kPresent</w:t>
      </w:r>
      <w:r>
        <w:t>).</w:t>
      </w:r>
    </w:p>
    <w:p>
      <w:pPr>
        <w:pStyle w:val="Alg4"/>
        <w:numPr>
          <w:numId w:val="1529"/>
          <w:ilvl w:val="1"/>
        </w:numPr>
      </w:pPr>
      <w:r>
        <w:t xml:space="preserve">If </w:t>
      </w:r>
      <w:r>
        <w:rPr>
          <w:i/>
          <w:rFonts w:ascii="Times New Roman" w:hAnsi="Times New Roman"/>
        </w:rPr>
        <w:t>kPresent</w:t>
      </w:r>
      <w:r>
        <w:t xml:space="preserve"> is </w:t>
      </w:r>
      <w:r>
        <w:rPr>
          <w:b/>
        </w:rPr>
        <w:t>true</w:t>
      </w:r>
      <w:r>
        <w:t>, then</w:t>
      </w:r>
    </w:p>
    <w:p>
      <w:pPr>
        <w:pStyle w:val="Alg4"/>
        <w:numPr>
          <w:numId w:val="1529"/>
          <w:ilvl w:val="2"/>
        </w:numPr>
      </w:pPr>
      <w:r>
        <w:t xml:space="preserve">Let </w:t>
      </w:r>
      <w:r>
        <w:rPr>
          <w:i/>
          <w:rFonts w:ascii="Times New Roman" w:hAnsi="Times New Roman"/>
        </w:rPr>
        <w:t>kValue</w:t>
      </w:r>
      <w:r>
        <w:t xml:space="preserve"> be the result of Get(</w:t>
      </w:r>
      <w:r>
        <w:rPr>
          <w:i/>
          <w:rFonts w:ascii="Times New Roman" w:hAnsi="Times New Roman"/>
        </w:rPr>
        <w:t>O</w:t>
      </w:r>
      <w:r>
        <w:t xml:space="preserve">, </w:t>
      </w:r>
      <w:r>
        <w:rPr>
          <w:i/>
          <w:rFonts w:ascii="Times New Roman" w:hAnsi="Times New Roman"/>
        </w:rPr>
        <w:t>Pk</w:t>
      </w:r>
      <w:r>
        <w:t>).</w:t>
      </w:r>
    </w:p>
    <w:p>
      <w:pPr>
        <w:pStyle w:val="Alg4"/>
        <w:numPr>
          <w:numId w:val="1529"/>
          <w:ilvl w:val="2"/>
        </w:numPr>
      </w:pPr>
      <w:r>
        <w:t>ReturnIfAbrupt(</w:t>
      </w:r>
      <w:r>
        <w:rPr>
          <w:i/>
          <w:rFonts w:ascii="Times New Roman" w:hAnsi="Times New Roman"/>
        </w:rPr>
        <w:t>kValue</w:t>
      </w:r>
      <w:r>
        <w:t>).</w:t>
      </w:r>
    </w:p>
    <w:p>
      <w:pPr>
        <w:pStyle w:val="Alg4"/>
        <w:numPr>
          <w:numId w:val="1529"/>
          <w:ilvl w:val="2"/>
        </w:numPr>
      </w:pPr>
      <w:r>
        <w:t xml:space="preserve">Let </w:t>
      </w:r>
      <w:r>
        <w:rPr>
          <w:i/>
          <w:rFonts w:ascii="Times New Roman" w:hAnsi="Times New Roman"/>
        </w:rPr>
        <w:t>funcResult</w:t>
      </w:r>
      <w:r>
        <w:t xml:space="preserve"> be the result of calling the [[Call]] internal method of </w:t>
      </w:r>
      <w:r>
        <w:rPr>
          <w:i/>
          <w:rFonts w:ascii="Times New Roman" w:hAnsi="Times New Roman"/>
        </w:rPr>
        <w:t>callbackfn</w:t>
      </w:r>
      <w:r>
        <w:t xml:space="preserve"> with </w:t>
      </w:r>
      <w:r>
        <w:rPr>
          <w:i/>
          <w:rFonts w:ascii="Times New Roman" w:hAnsi="Times New Roman"/>
        </w:rPr>
        <w:t>T</w:t>
      </w:r>
      <w:r>
        <w:t xml:space="preserve"> as </w:t>
      </w:r>
      <w:r>
        <w:rPr>
          <w:i/>
          <w:rFonts w:ascii="Times New Roman" w:hAnsi="Times New Roman"/>
        </w:rPr>
        <w:t>thisArgument</w:t>
      </w:r>
      <w:r>
        <w:t xml:space="preserve"> and a List containing </w:t>
      </w:r>
      <w:r>
        <w:rPr>
          <w:i/>
          <w:rFonts w:ascii="Times New Roman" w:hAnsi="Times New Roman"/>
        </w:rPr>
        <w:t>kValue</w:t>
      </w:r>
      <w:r>
        <w:t xml:space="preserve">, </w:t>
      </w:r>
      <w:r>
        <w:rPr>
          <w:i/>
          <w:rFonts w:ascii="Times New Roman" w:hAnsi="Times New Roman"/>
        </w:rPr>
        <w:t>k</w:t>
      </w:r>
      <w:r>
        <w:t xml:space="preserve">, and </w:t>
      </w:r>
      <w:r>
        <w:rPr>
          <w:i/>
          <w:rFonts w:ascii="Times New Roman" w:hAnsi="Times New Roman"/>
        </w:rPr>
        <w:t>O</w:t>
      </w:r>
      <w:r>
        <w:t xml:space="preserve"> as </w:t>
      </w:r>
      <w:r>
        <w:rPr>
          <w:i/>
          <w:rFonts w:ascii="Times New Roman" w:hAnsi="Times New Roman"/>
        </w:rPr>
        <w:t>argumentsList</w:t>
      </w:r>
      <w:r>
        <w:t>.</w:t>
      </w:r>
    </w:p>
    <w:p>
      <w:pPr>
        <w:pStyle w:val="Alg4"/>
        <w:numPr>
          <w:numId w:val="1529"/>
          <w:ilvl w:val="2"/>
        </w:numPr>
      </w:pPr>
      <w:r>
        <w:t>ReturnIfAbrupt(</w:t>
      </w:r>
      <w:r>
        <w:rPr>
          <w:i/>
          <w:rFonts w:ascii="Times New Roman" w:hAnsi="Times New Roman"/>
        </w:rPr>
        <w:t>funcResult</w:t>
      </w:r>
      <w:r>
        <w:t>).</w:t>
      </w:r>
    </w:p>
    <w:p>
      <w:pPr>
        <w:pStyle w:val="Alg4"/>
        <w:numPr>
          <w:numId w:val="1529"/>
          <w:ilvl w:val="1"/>
        </w:numPr>
      </w:pPr>
      <w:r>
        <w:t xml:space="preserve">Increase </w:t>
      </w:r>
      <w:r>
        <w:rPr>
          <w:i/>
          <w:rFonts w:ascii="Times New Roman" w:hAnsi="Times New Roman"/>
        </w:rPr>
        <w:t>k</w:t>
      </w:r>
      <w:r>
        <w:t xml:space="preserve"> by 1.</w:t>
      </w:r>
    </w:p>
    <w:p>
      <w:pPr>
        <w:pStyle w:val="Alg4"/>
        <w:numPr>
          <w:numId w:val="1529"/>
          <w:ilvl w:val="0"/>
        </w:numPr>
      </w:pPr>
      <w:r>
        <w:t xml:space="preserve">Return </w:t>
      </w:r>
      <w:r>
        <w:rPr>
          <w:b/>
        </w:rPr>
        <w:t>undefined</w:t>
      </w:r>
      <w:r>
        <w:t>.</w:t>
      </w:r>
    </w:p>
    <w:p>
      <w:r>
        <w:t xml:space="preserve">The length property of the </w:t>
      </w:r>
      <w:r>
        <w:rPr>
          <w:b/>
          <w:rFonts w:ascii="Courier New" w:hAnsi="Courier New"/>
        </w:rPr>
        <w:t>forEach</w:t>
      </w:r>
      <w:r>
        <w:t xml:space="preserve"> method is </w:t>
      </w:r>
      <w:r>
        <w:rPr>
          <w:b/>
        </w:rPr>
        <w:t>1</w:t>
      </w:r>
      <w:r>
        <w:t>.</w:t>
      </w:r>
    </w:p>
    <w:p>
      <w:pPr>
        <w:pStyle w:val="Note"/>
      </w:pPr>
      <w:r>
        <w:t xml:space="preserve">NOTE	The </w:t>
      </w:r>
      <w:r>
        <w:rPr>
          <w:b/>
          <w:rFonts w:ascii="Courier New" w:hAnsi="Courier New"/>
        </w:rPr>
        <w:t>forEach</w:t>
      </w:r>
      <w:r>
        <w:t xml:space="preserve"> function is intentionally generic; it does not require that its </w:t>
      </w:r>
      <w:r>
        <w:rPr>
          <w:b/>
        </w:rPr>
        <w:t>this</w:t>
      </w:r>
      <w:r>
        <w:t xml:space="preserve"> value be an Array object. Therefore it can be transferred to other kinds of objects for use as a method. Whether the </w:t>
      </w:r>
      <w:r>
        <w:rPr>
          <w:b/>
          <w:rFonts w:ascii="Courier New" w:hAnsi="Courier New"/>
        </w:rPr>
        <w:t>forEach</w:t>
      </w:r>
      <w:r>
        <w:t xml:space="preserve"> function can be applied successfully to an exotic object that is not an Array is implementation-dependent.</w:t>
      </w:r>
    </w:p>
    <w:p>
      <w:pPr>
        <w:pStyle w:val="Heading4"/>
      </w:pPr>
      <w:r>
        <w:t>Array.prototype.find ( predicate , thisArg = undefined )</w:t>
      </w:r>
    </w:p>
    <w:p>
      <w:r>
        <w:rPr>
          <w:i/>
          <w:rFonts w:ascii="Times New Roman" w:hAnsi="Times New Roman"/>
        </w:rPr>
        <w:t>predicate</w:t>
      </w:r>
      <w:r>
        <w:t xml:space="preserve"> should be a function that accepts three arguments and returns a value that is coercible to the Boolean value </w:t>
      </w:r>
      <w:r>
        <w:rPr>
          <w:b/>
        </w:rPr>
        <w:t>true</w:t>
      </w:r>
      <w:r>
        <w:t xml:space="preserve"> or </w:t>
      </w:r>
      <w:r>
        <w:rPr>
          <w:b/>
        </w:rPr>
        <w:t>false</w:t>
      </w:r>
      <w:r>
        <w:t xml:space="preserve">. </w:t>
      </w:r>
      <w:r>
        <w:rPr>
          <w:b/>
          <w:rFonts w:ascii="Courier New" w:hAnsi="Courier New"/>
        </w:rPr>
        <w:t>find</w:t>
      </w:r>
      <w:r>
        <w:t xml:space="preserve"> calls </w:t>
      </w:r>
      <w:r>
        <w:rPr>
          <w:i/>
          <w:rFonts w:ascii="Times New Roman" w:hAnsi="Times New Roman"/>
        </w:rPr>
        <w:t>predicate</w:t>
      </w:r>
      <w:r>
        <w:t xml:space="preserve"> once for each element present in the array, in ascending order, until it finds one where </w:t>
      </w:r>
      <w:r>
        <w:rPr>
          <w:i/>
          <w:rFonts w:ascii="Times New Roman" w:hAnsi="Times New Roman"/>
        </w:rPr>
        <w:t>predicate</w:t>
      </w:r>
      <w:r>
        <w:t xml:space="preserve"> returns </w:t>
      </w:r>
      <w:r>
        <w:rPr>
          <w:b/>
        </w:rPr>
        <w:t>true</w:t>
      </w:r>
      <w:r>
        <w:t xml:space="preserve">. If such an element is found, </w:t>
      </w:r>
      <w:r>
        <w:rPr>
          <w:b/>
          <w:rFonts w:ascii="Courier New" w:hAnsi="Courier New"/>
        </w:rPr>
        <w:t>find</w:t>
      </w:r>
      <w:r>
        <w:t xml:space="preserve"> immediately returns that element value. Otherwise, </w:t>
      </w:r>
      <w:r>
        <w:rPr>
          <w:b/>
          <w:rFonts w:ascii="Courier New" w:hAnsi="Courier New"/>
        </w:rPr>
        <w:t>find</w:t>
      </w:r>
      <w:r>
        <w:t xml:space="preserve"> returns </w:t>
      </w:r>
      <w:r>
        <w:rPr>
          <w:b/>
        </w:rPr>
        <w:t>undefined</w:t>
      </w:r>
      <w:r>
        <w:t xml:space="preserve">. </w:t>
      </w:r>
      <w:r>
        <w:rPr>
          <w:i/>
          <w:rFonts w:ascii="Times New Roman" w:hAnsi="Times New Roman"/>
        </w:rPr>
        <w:t>predicate</w:t>
      </w:r>
      <w:r>
        <w:t xml:space="preserve"> is called only for elements of the array which actually exist; it is not called for missing elements of the array.</w:t>
      </w:r>
    </w:p>
    <w:p>
      <w:r>
        <w:t xml:space="preserve">If a </w:t>
      </w:r>
      <w:r>
        <w:rPr>
          <w:i/>
          <w:rFonts w:ascii="Times New Roman" w:hAnsi="Times New Roman"/>
        </w:rPr>
        <w:t>thisArg</w:t>
      </w:r>
      <w:r>
        <w:t xml:space="preserve"> parameter is provided, it will be used as the </w:t>
      </w:r>
      <w:r>
        <w:rPr>
          <w:b/>
        </w:rPr>
        <w:t>this</w:t>
      </w:r>
      <w:r>
        <w:t xml:space="preserve"> value for each invocation of </w:t>
      </w:r>
      <w:r>
        <w:rPr>
          <w:i/>
          <w:rFonts w:ascii="Times New Roman" w:hAnsi="Times New Roman"/>
        </w:rPr>
        <w:t>predicate</w:t>
      </w:r>
      <w:r>
        <w:t xml:space="preserve">. If it is not provided, </w:t>
      </w:r>
      <w:r>
        <w:rPr>
          <w:b/>
        </w:rPr>
        <w:t>undefined</w:t>
      </w:r>
      <w:r>
        <w:t xml:space="preserve"> is used instead.</w:t>
      </w:r>
    </w:p>
    <w:p>
      <w:r>
        <w:rPr>
          <w:i/>
          <w:rFonts w:ascii="Times New Roman" w:hAnsi="Times New Roman"/>
        </w:rPr>
        <w:t>predicate</w:t>
      </w:r>
      <w:r>
        <w:t xml:space="preserve"> is called with three arguments: the value of the element, the index of the element, and the object being traversed.</w:t>
      </w:r>
    </w:p>
    <w:p>
      <w:r>
        <w:rPr>
          <w:b/>
          <w:rFonts w:ascii="Courier New" w:hAnsi="Courier New"/>
        </w:rPr>
        <w:t>find</w:t>
      </w:r>
      <w:r>
        <w:t xml:space="preserve"> does not directly mutate the object on which it is called but the object may be mutated by the calls to </w:t>
      </w:r>
      <w:r>
        <w:rPr>
          <w:i/>
          <w:rFonts w:ascii="Times New Roman" w:hAnsi="Times New Roman"/>
        </w:rPr>
        <w:t>predicate</w:t>
      </w:r>
      <w:r>
        <w:t>.</w:t>
      </w:r>
    </w:p>
    <w:p>
      <w:r>
        <w:t xml:space="preserve">The range of elements processed by </w:t>
      </w:r>
      <w:r>
        <w:rPr>
          <w:b/>
          <w:rFonts w:ascii="Courier New" w:hAnsi="Courier New"/>
        </w:rPr>
        <w:t>find</w:t>
      </w:r>
      <w:r>
        <w:t xml:space="preserve"> is set before the first call to callbackfn. Elements that are appended to the array after the call to </w:t>
      </w:r>
      <w:r>
        <w:rPr>
          <w:b/>
          <w:rFonts w:ascii="Courier New" w:hAnsi="Courier New"/>
        </w:rPr>
        <w:t>find</w:t>
      </w:r>
      <w:r>
        <w:t xml:space="preserve"> begins will not be visited by callbackfn. If existing elements of the array are changed, their value as passed to </w:t>
      </w:r>
      <w:r>
        <w:rPr>
          <w:i/>
          <w:rFonts w:ascii="Times New Roman" w:hAnsi="Times New Roman"/>
        </w:rPr>
        <w:t>predicate</w:t>
      </w:r>
      <w:r>
        <w:t xml:space="preserve"> will be the value at the time that </w:t>
      </w:r>
      <w:r>
        <w:rPr>
          <w:b/>
          <w:rFonts w:ascii="Courier New" w:hAnsi="Courier New"/>
        </w:rPr>
        <w:t>find</w:t>
      </w:r>
      <w:r>
        <w:t xml:space="preserve"> visits them; elements that are deleted after the call to </w:t>
      </w:r>
      <w:r>
        <w:rPr>
          <w:b/>
          <w:rFonts w:ascii="Courier New" w:hAnsi="Courier New"/>
        </w:rPr>
        <w:t>find</w:t>
      </w:r>
      <w:r>
        <w:t xml:space="preserve"> begins and before being visited are not visited.</w:t>
      </w:r>
    </w:p>
    <w:p>
      <w:r>
        <w:t xml:space="preserve">When the </w:t>
      </w:r>
      <w:r>
        <w:rPr>
          <w:b/>
          <w:rFonts w:ascii="Courier New" w:hAnsi="Courier New"/>
        </w:rPr>
        <w:t>find</w:t>
      </w:r>
      <w:r>
        <w:t xml:space="preserve"> method is called with one or two arguments, the following steps are taken:</w:t>
      </w:r>
    </w:p>
    <w:p>
      <w:pPr>
        <w:pStyle w:val="Alg4"/>
        <w:numPr>
          <w:numId w:val="1530"/>
          <w:ilvl w:val="0"/>
        </w:numPr>
      </w:pPr>
      <w:r>
        <w:t xml:space="preserve">Let </w:t>
      </w:r>
      <w:r>
        <w:rPr>
          <w:i/>
          <w:rFonts w:ascii="Times New Roman" w:hAnsi="Times New Roman"/>
        </w:rPr>
        <w:t>O</w:t>
      </w:r>
      <w:r>
        <w:t xml:space="preserve"> be the result of calling ToObject passing the </w:t>
      </w:r>
      <w:r>
        <w:rPr>
          <w:b/>
        </w:rPr>
        <w:t>this</w:t>
      </w:r>
      <w:r>
        <w:t xml:space="preserve"> value as the argument.</w:t>
      </w:r>
    </w:p>
    <w:p>
      <w:pPr>
        <w:pStyle w:val="Alg4"/>
        <w:numPr>
          <w:numId w:val="1530"/>
          <w:ilvl w:val="0"/>
        </w:numPr>
      </w:pPr>
      <w:r>
        <w:t>ReturnIfAbrupt(</w:t>
      </w:r>
      <w:r>
        <w:rPr>
          <w:i/>
          <w:rFonts w:ascii="Times New Roman" w:hAnsi="Times New Roman"/>
        </w:rPr>
        <w:t>O</w:t>
      </w:r>
      <w:r>
        <w:t>).</w:t>
      </w:r>
    </w:p>
    <w:p>
      <w:pPr>
        <w:pStyle w:val="Alg4"/>
        <w:numPr>
          <w:numId w:val="1530"/>
          <w:ilvl w:val="0"/>
        </w:numPr>
      </w:pPr>
      <w:r>
        <w:t xml:space="preserve">Let </w:t>
      </w:r>
      <w:r>
        <w:rPr>
          <w:i/>
          <w:rFonts w:ascii="Times New Roman" w:hAnsi="Times New Roman"/>
        </w:rPr>
        <w:t>lenValue</w:t>
      </w:r>
      <w:r>
        <w:t xml:space="preserve"> be the result of Get(</w:t>
      </w:r>
      <w:r>
        <w:rPr>
          <w:i/>
          <w:rFonts w:ascii="Times New Roman" w:hAnsi="Times New Roman"/>
        </w:rPr>
        <w:t>O</w:t>
      </w:r>
      <w:r>
        <w:t>, "length").</w:t>
      </w:r>
    </w:p>
    <w:p>
      <w:pPr>
        <w:pStyle w:val="Alg4"/>
        <w:numPr>
          <w:numId w:val="1530"/>
          <w:ilvl w:val="0"/>
        </w:numPr>
      </w:pPr>
      <w:r>
        <w:t xml:space="preserve">Let </w:t>
      </w:r>
      <w:r>
        <w:rPr>
          <w:i/>
          <w:rFonts w:ascii="Times New Roman" w:hAnsi="Times New Roman"/>
        </w:rPr>
        <w:t>len</w:t>
      </w:r>
      <w:r>
        <w:t xml:space="preserve"> be ToLength(</w:t>
      </w:r>
      <w:r>
        <w:rPr>
          <w:i/>
          <w:rFonts w:ascii="Times New Roman" w:hAnsi="Times New Roman"/>
        </w:rPr>
        <w:t>lenValue</w:t>
      </w:r>
      <w:r>
        <w:t>).</w:t>
      </w:r>
    </w:p>
    <w:p>
      <w:pPr>
        <w:pStyle w:val="Alg4"/>
        <w:numPr>
          <w:numId w:val="1530"/>
          <w:ilvl w:val="0"/>
        </w:numPr>
      </w:pPr>
      <w:r>
        <w:t>ReturnIfAbrupt(</w:t>
      </w:r>
      <w:r>
        <w:rPr>
          <w:i/>
          <w:rFonts w:ascii="Times New Roman" w:hAnsi="Times New Roman"/>
        </w:rPr>
        <w:t>len</w:t>
      </w:r>
      <w:r>
        <w:t>).</w:t>
      </w:r>
    </w:p>
    <w:p>
      <w:pPr>
        <w:pStyle w:val="Alg4"/>
        <w:numPr>
          <w:numId w:val="1530"/>
          <w:ilvl w:val="0"/>
        </w:numPr>
      </w:pPr>
      <w:r>
        <w:t>If IsCallable(</w:t>
      </w:r>
      <w:r>
        <w:rPr>
          <w:i/>
          <w:rFonts w:ascii="Times New Roman" w:hAnsi="Times New Roman"/>
        </w:rPr>
        <w:t>predicate</w:t>
      </w:r>
      <w:r>
        <w:t xml:space="preserve">) is </w:t>
      </w:r>
      <w:r>
        <w:rPr>
          <w:b/>
        </w:rPr>
        <w:t>false</w:t>
      </w:r>
      <w:r>
        <w:t xml:space="preserve">, throw a </w:t>
      </w:r>
      <w:r>
        <w:rPr>
          <w:b/>
        </w:rPr>
        <w:t>TypeError</w:t>
      </w:r>
      <w:r>
        <w:t xml:space="preserve"> exception.</w:t>
      </w:r>
    </w:p>
    <w:p>
      <w:pPr>
        <w:pStyle w:val="Alg4"/>
        <w:numPr>
          <w:numId w:val="1530"/>
          <w:ilvl w:val="0"/>
        </w:numPr>
      </w:pPr>
      <w:r>
        <w:t xml:space="preserve">If </w:t>
      </w:r>
      <w:r>
        <w:rPr>
          <w:i/>
          <w:rFonts w:ascii="Times New Roman" w:hAnsi="Times New Roman"/>
        </w:rPr>
        <w:t>thisArg</w:t>
      </w:r>
      <w:r>
        <w:t xml:space="preserve"> was supplied, let </w:t>
      </w:r>
      <w:r>
        <w:rPr>
          <w:i/>
          <w:rFonts w:ascii="Times New Roman" w:hAnsi="Times New Roman"/>
        </w:rPr>
        <w:t>T</w:t>
      </w:r>
      <w:r>
        <w:t xml:space="preserve"> be </w:t>
      </w:r>
      <w:r>
        <w:rPr>
          <w:i/>
          <w:rFonts w:ascii="Times New Roman" w:hAnsi="Times New Roman"/>
        </w:rPr>
        <w:t>thisArg</w:t>
      </w:r>
      <w:r>
        <w:t xml:space="preserve">; else let </w:t>
      </w:r>
      <w:r>
        <w:rPr>
          <w:i/>
          <w:rFonts w:ascii="Times New Roman" w:hAnsi="Times New Roman"/>
        </w:rPr>
        <w:t>T</w:t>
      </w:r>
      <w:r>
        <w:t xml:space="preserve"> be </w:t>
      </w:r>
      <w:r>
        <w:rPr>
          <w:b/>
        </w:rPr>
        <w:t>undefined</w:t>
      </w:r>
      <w:r>
        <w:t>.</w:t>
      </w:r>
    </w:p>
    <w:p>
      <w:pPr>
        <w:pStyle w:val="Alg4"/>
        <w:numPr>
          <w:numId w:val="1530"/>
          <w:ilvl w:val="0"/>
        </w:numPr>
      </w:pPr>
      <w:r>
        <w:t xml:space="preserve">Let </w:t>
      </w:r>
      <w:r>
        <w:rPr>
          <w:i/>
          <w:rFonts w:ascii="Times New Roman" w:hAnsi="Times New Roman"/>
        </w:rPr>
        <w:t>k</w:t>
      </w:r>
      <w:r>
        <w:t xml:space="preserve"> be 0.</w:t>
      </w:r>
    </w:p>
    <w:p>
      <w:pPr>
        <w:pStyle w:val="Alg4"/>
        <w:numPr>
          <w:numId w:val="1530"/>
          <w:ilvl w:val="0"/>
        </w:numPr>
      </w:pPr>
      <w:r>
        <w:t xml:space="preserve">Repeat, while </w:t>
      </w:r>
      <w:r>
        <w:rPr>
          <w:i/>
          <w:rFonts w:ascii="Times New Roman" w:hAnsi="Times New Roman"/>
        </w:rPr>
        <w:t>k</w:t>
      </w:r>
      <w:r>
        <w:t xml:space="preserve"> &lt; </w:t>
      </w:r>
      <w:r>
        <w:rPr>
          <w:i/>
          <w:rFonts w:ascii="Times New Roman" w:hAnsi="Times New Roman"/>
        </w:rPr>
        <w:t>len</w:t>
      </w:r>
    </w:p>
    <w:p>
      <w:pPr>
        <w:pStyle w:val="Alg4"/>
        <w:numPr>
          <w:numId w:val="1530"/>
          <w:ilvl w:val="1"/>
        </w:numPr>
      </w:pPr>
      <w:r>
        <w:t xml:space="preserve">Let </w:t>
      </w:r>
      <w:r>
        <w:rPr>
          <w:i/>
          <w:rFonts w:ascii="Times New Roman" w:hAnsi="Times New Roman"/>
        </w:rPr>
        <w:t>Pk</w:t>
      </w:r>
      <w:r>
        <w:t xml:space="preserve"> be ToString(</w:t>
      </w:r>
      <w:r>
        <w:rPr>
          <w:i/>
          <w:rFonts w:ascii="Times New Roman" w:hAnsi="Times New Roman"/>
        </w:rPr>
        <w:t>k</w:t>
      </w:r>
      <w:r>
        <w:t>).</w:t>
      </w:r>
    </w:p>
    <w:p>
      <w:pPr>
        <w:pStyle w:val="Alg4"/>
        <w:numPr>
          <w:numId w:val="1530"/>
          <w:ilvl w:val="1"/>
        </w:numPr>
      </w:pPr>
      <w:r>
        <w:t xml:space="preserve">Let </w:t>
      </w:r>
      <w:r>
        <w:rPr>
          <w:i/>
          <w:rFonts w:ascii="Times New Roman" w:hAnsi="Times New Roman"/>
        </w:rPr>
        <w:t>kPresent</w:t>
      </w:r>
      <w:r>
        <w:t xml:space="preserve"> be the result of HasProperty(</w:t>
      </w:r>
      <w:r>
        <w:rPr>
          <w:i/>
          <w:rFonts w:ascii="Times New Roman" w:hAnsi="Times New Roman"/>
        </w:rPr>
        <w:t>O</w:t>
      </w:r>
      <w:r>
        <w:t xml:space="preserve">, </w:t>
      </w:r>
      <w:r>
        <w:rPr>
          <w:i/>
          <w:rFonts w:ascii="Times New Roman" w:hAnsi="Times New Roman"/>
        </w:rPr>
        <w:t>Pk</w:t>
      </w:r>
      <w:r>
        <w:t>).</w:t>
      </w:r>
    </w:p>
    <w:p>
      <w:pPr>
        <w:pStyle w:val="Alg4"/>
        <w:numPr>
          <w:numId w:val="1530"/>
          <w:ilvl w:val="1"/>
        </w:numPr>
      </w:pPr>
      <w:r>
        <w:t>ReturnIfAbrupt(</w:t>
      </w:r>
      <w:r>
        <w:rPr>
          <w:i/>
          <w:rFonts w:ascii="Times New Roman" w:hAnsi="Times New Roman"/>
        </w:rPr>
        <w:t>kPresent</w:t>
      </w:r>
      <w:r>
        <w:t>).</w:t>
      </w:r>
    </w:p>
    <w:p>
      <w:pPr>
        <w:pStyle w:val="Alg4"/>
        <w:numPr>
          <w:numId w:val="1530"/>
          <w:ilvl w:val="1"/>
        </w:numPr>
      </w:pPr>
      <w:r>
        <w:t xml:space="preserve">If </w:t>
      </w:r>
      <w:r>
        <w:rPr>
          <w:i/>
          <w:rFonts w:ascii="Times New Roman" w:hAnsi="Times New Roman"/>
        </w:rPr>
        <w:t>kPresent</w:t>
      </w:r>
      <w:r>
        <w:t xml:space="preserve"> is </w:t>
      </w:r>
      <w:r>
        <w:rPr>
          <w:b/>
        </w:rPr>
        <w:t>true</w:t>
      </w:r>
      <w:r>
        <w:t>, then</w:t>
      </w:r>
    </w:p>
    <w:p>
      <w:pPr>
        <w:pStyle w:val="Alg4"/>
        <w:numPr>
          <w:numId w:val="1530"/>
          <w:ilvl w:val="2"/>
        </w:numPr>
      </w:pPr>
      <w:r>
        <w:t xml:space="preserve">Let </w:t>
      </w:r>
      <w:r>
        <w:rPr>
          <w:i/>
          <w:rFonts w:ascii="Times New Roman" w:hAnsi="Times New Roman"/>
        </w:rPr>
        <w:t>kValue</w:t>
      </w:r>
      <w:r>
        <w:t xml:space="preserve"> be the result of Get(</w:t>
      </w:r>
      <w:r>
        <w:rPr>
          <w:i/>
          <w:rFonts w:ascii="Times New Roman" w:hAnsi="Times New Roman"/>
        </w:rPr>
        <w:t>O</w:t>
      </w:r>
      <w:r>
        <w:t xml:space="preserve">, </w:t>
      </w:r>
      <w:r>
        <w:rPr>
          <w:i/>
          <w:rFonts w:ascii="Times New Roman" w:hAnsi="Times New Roman"/>
        </w:rPr>
        <w:t>Pk</w:t>
      </w:r>
      <w:r>
        <w:t>).</w:t>
      </w:r>
    </w:p>
    <w:p>
      <w:pPr>
        <w:pStyle w:val="Alg4"/>
        <w:numPr>
          <w:numId w:val="1530"/>
          <w:ilvl w:val="2"/>
        </w:numPr>
      </w:pPr>
      <w:r>
        <w:t>ReturnIfAbrupt(</w:t>
      </w:r>
      <w:r>
        <w:rPr>
          <w:i/>
          <w:rFonts w:ascii="Times New Roman" w:hAnsi="Times New Roman"/>
        </w:rPr>
        <w:t>kValue</w:t>
      </w:r>
      <w:r>
        <w:t>).</w:t>
      </w:r>
    </w:p>
    <w:p>
      <w:pPr>
        <w:pStyle w:val="Alg4"/>
        <w:numPr>
          <w:numId w:val="1530"/>
          <w:ilvl w:val="2"/>
        </w:numPr>
      </w:pPr>
      <w:r>
        <w:t xml:space="preserve">Let </w:t>
      </w:r>
      <w:r>
        <w:rPr>
          <w:i/>
          <w:rFonts w:ascii="Times New Roman" w:hAnsi="Times New Roman"/>
        </w:rPr>
        <w:t>testResult</w:t>
      </w:r>
      <w:r>
        <w:t xml:space="preserve"> be the result of calling the [[Call]] internal method of </w:t>
      </w:r>
      <w:r>
        <w:rPr>
          <w:i/>
          <w:rFonts w:ascii="Times New Roman" w:hAnsi="Times New Roman"/>
        </w:rPr>
        <w:t>predicate</w:t>
      </w:r>
      <w:r>
        <w:t xml:space="preserve"> with </w:t>
      </w:r>
      <w:r>
        <w:rPr>
          <w:i/>
          <w:rFonts w:ascii="Times New Roman" w:hAnsi="Times New Roman"/>
        </w:rPr>
        <w:t>T</w:t>
      </w:r>
      <w:r>
        <w:t xml:space="preserve"> as </w:t>
      </w:r>
      <w:r>
        <w:rPr>
          <w:i/>
          <w:rFonts w:ascii="Times New Roman" w:hAnsi="Times New Roman"/>
        </w:rPr>
        <w:t>thisArgument</w:t>
      </w:r>
      <w:r>
        <w:t xml:space="preserve"> and a List containing </w:t>
      </w:r>
      <w:r>
        <w:rPr>
          <w:i/>
          <w:rFonts w:ascii="Times New Roman" w:hAnsi="Times New Roman"/>
        </w:rPr>
        <w:t>kValue</w:t>
      </w:r>
      <w:r>
        <w:t xml:space="preserve">, </w:t>
      </w:r>
      <w:r>
        <w:rPr>
          <w:i/>
          <w:rFonts w:ascii="Times New Roman" w:hAnsi="Times New Roman"/>
        </w:rPr>
        <w:t>k</w:t>
      </w:r>
      <w:r>
        <w:t xml:space="preserve">, and </w:t>
      </w:r>
      <w:r>
        <w:rPr>
          <w:i/>
          <w:rFonts w:ascii="Times New Roman" w:hAnsi="Times New Roman"/>
        </w:rPr>
        <w:t>O</w:t>
      </w:r>
      <w:r>
        <w:t xml:space="preserve"> as </w:t>
      </w:r>
      <w:r>
        <w:rPr>
          <w:i/>
          <w:rFonts w:ascii="Times New Roman" w:hAnsi="Times New Roman"/>
        </w:rPr>
        <w:t>argumentsList</w:t>
      </w:r>
      <w:r>
        <w:t>.</w:t>
      </w:r>
    </w:p>
    <w:p>
      <w:pPr>
        <w:pStyle w:val="Alg4"/>
        <w:numPr>
          <w:numId w:val="1530"/>
          <w:ilvl w:val="2"/>
        </w:numPr>
      </w:pPr>
      <w:r>
        <w:t>ReturnIfAbrupt(</w:t>
      </w:r>
      <w:r>
        <w:rPr>
          <w:i/>
          <w:rFonts w:ascii="Times New Roman" w:hAnsi="Times New Roman"/>
        </w:rPr>
        <w:t>testResult</w:t>
      </w:r>
      <w:r>
        <w:t>).</w:t>
      </w:r>
    </w:p>
    <w:p>
      <w:pPr>
        <w:pStyle w:val="Alg4"/>
        <w:numPr>
          <w:numId w:val="1530"/>
          <w:ilvl w:val="2"/>
        </w:numPr>
      </w:pPr>
      <w:r>
        <w:t>If ToBoolean(</w:t>
      </w:r>
      <w:r>
        <w:rPr>
          <w:i/>
          <w:rFonts w:ascii="Times New Roman" w:hAnsi="Times New Roman"/>
        </w:rPr>
        <w:t>testResult</w:t>
      </w:r>
      <w:r>
        <w:t xml:space="preserve">) is </w:t>
      </w:r>
      <w:r>
        <w:rPr>
          <w:b/>
        </w:rPr>
        <w:t>true</w:t>
      </w:r>
      <w:r>
        <w:t xml:space="preserve">, return </w:t>
      </w:r>
      <w:r>
        <w:rPr>
          <w:i/>
          <w:rFonts w:ascii="Times New Roman" w:hAnsi="Times New Roman"/>
        </w:rPr>
        <w:t>kValue</w:t>
      </w:r>
      <w:r>
        <w:t>.</w:t>
      </w:r>
    </w:p>
    <w:p>
      <w:pPr>
        <w:pStyle w:val="Alg4"/>
        <w:numPr>
          <w:numId w:val="1530"/>
          <w:ilvl w:val="1"/>
        </w:numPr>
      </w:pPr>
      <w:r>
        <w:t xml:space="preserve">Increase </w:t>
      </w:r>
      <w:r>
        <w:rPr>
          <w:i/>
          <w:rFonts w:ascii="Times New Roman" w:hAnsi="Times New Roman"/>
        </w:rPr>
        <w:t>k</w:t>
      </w:r>
      <w:r>
        <w:t xml:space="preserve"> by 1.</w:t>
      </w:r>
    </w:p>
    <w:p>
      <w:pPr>
        <w:pStyle w:val="Alg4"/>
        <w:numPr>
          <w:numId w:val="1530"/>
          <w:ilvl w:val="0"/>
        </w:numPr>
      </w:pPr>
      <w:r>
        <w:t xml:space="preserve">Return </w:t>
      </w:r>
      <w:r>
        <w:rPr>
          <w:b/>
        </w:rPr>
        <w:t>undefined</w:t>
      </w:r>
      <w:r>
        <w:t>.</w:t>
      </w:r>
    </w:p>
    <w:p>
      <w:r>
        <w:t xml:space="preserve">The length property of the </w:t>
      </w:r>
      <w:r>
        <w:rPr>
          <w:b/>
          <w:rFonts w:ascii="Courier New" w:hAnsi="Courier New"/>
        </w:rPr>
        <w:t>find</w:t>
      </w:r>
      <w:r>
        <w:t xml:space="preserve"> method is </w:t>
      </w:r>
      <w:r>
        <w:rPr>
          <w:b/>
        </w:rPr>
        <w:t>1</w:t>
      </w:r>
      <w:r>
        <w:t>.</w:t>
      </w:r>
    </w:p>
    <w:p>
      <w:pPr>
        <w:pStyle w:val="Note"/>
      </w:pPr>
      <w:r>
        <w:t xml:space="preserve">NOTE	The </w:t>
      </w:r>
      <w:r>
        <w:rPr>
          <w:b/>
          <w:rFonts w:ascii="Courier New" w:hAnsi="Courier New"/>
        </w:rPr>
        <w:t>find</w:t>
      </w:r>
      <w:r>
        <w:t xml:space="preserve"> function is intentionally generic; it does not require that its </w:t>
      </w:r>
      <w:r>
        <w:rPr>
          <w:b/>
        </w:rPr>
        <w:t>this</w:t>
      </w:r>
      <w:r>
        <w:t xml:space="preserve"> value be an Array object. Therefore it can be transferred to other kinds of objects for use as a method. Whether the </w:t>
      </w:r>
      <w:r>
        <w:rPr>
          <w:b/>
          <w:rFonts w:ascii="Courier New" w:hAnsi="Courier New"/>
        </w:rPr>
        <w:t>find</w:t>
      </w:r>
      <w:r>
        <w:t xml:space="preserve"> function can be applied successfully to an exotic object that is not an Array is implementation-dependent.</w:t>
      </w:r>
    </w:p>
    <w:p>
      <w:pPr>
        <w:pStyle w:val="Heading4"/>
      </w:pPr>
      <w:r>
        <w:t>Array.prototype.findIndex ( predicate , thisArg = undefined )</w:t>
      </w:r>
    </w:p>
    <w:p>
      <w:r>
        <w:rPr>
          <w:i/>
          <w:rFonts w:ascii="Times New Roman" w:hAnsi="Times New Roman"/>
        </w:rPr>
        <w:t>predicate</w:t>
      </w:r>
      <w:r>
        <w:t xml:space="preserve"> should be a function that accepts three arguments and returns a value that is coercible to the Boolean value </w:t>
      </w:r>
      <w:r>
        <w:rPr>
          <w:b/>
        </w:rPr>
        <w:t>true</w:t>
      </w:r>
      <w:r>
        <w:t xml:space="preserve"> or </w:t>
      </w:r>
      <w:r>
        <w:rPr>
          <w:b/>
        </w:rPr>
        <w:t>false</w:t>
      </w:r>
      <w:r>
        <w:t xml:space="preserve">. </w:t>
      </w:r>
      <w:r>
        <w:rPr>
          <w:b/>
          <w:rFonts w:ascii="Courier New" w:hAnsi="Courier New"/>
        </w:rPr>
        <w:t>findIndex</w:t>
      </w:r>
      <w:r>
        <w:t xml:space="preserve"> calls </w:t>
      </w:r>
      <w:r>
        <w:rPr>
          <w:i/>
          <w:rFonts w:ascii="Times New Roman" w:hAnsi="Times New Roman"/>
        </w:rPr>
        <w:t>predicate</w:t>
      </w:r>
      <w:r>
        <w:t xml:space="preserve"> once for each element present in the array, in ascending order, until it finds one where </w:t>
      </w:r>
      <w:r>
        <w:rPr>
          <w:i/>
          <w:rFonts w:ascii="Times New Roman" w:hAnsi="Times New Roman"/>
        </w:rPr>
        <w:t>predicate</w:t>
      </w:r>
      <w:r>
        <w:t xml:space="preserve"> returns </w:t>
      </w:r>
      <w:r>
        <w:rPr>
          <w:b/>
        </w:rPr>
        <w:t>true</w:t>
      </w:r>
      <w:r>
        <w:t xml:space="preserve">. If such an element is found, </w:t>
      </w:r>
      <w:r>
        <w:rPr>
          <w:b/>
          <w:rFonts w:ascii="Courier New" w:hAnsi="Courier New"/>
        </w:rPr>
        <w:t>findIndex</w:t>
      </w:r>
      <w:r>
        <w:t xml:space="preserve"> immediately returns the index of that element value. Otherwise, </w:t>
      </w:r>
      <w:r>
        <w:rPr>
          <w:b/>
          <w:rFonts w:ascii="Courier New" w:hAnsi="Courier New"/>
        </w:rPr>
        <w:t>findIndex</w:t>
      </w:r>
      <w:r>
        <w:t xml:space="preserve"> returns -1. </w:t>
      </w:r>
      <w:r>
        <w:rPr>
          <w:i/>
          <w:rFonts w:ascii="Times New Roman" w:hAnsi="Times New Roman"/>
        </w:rPr>
        <w:t>predicate</w:t>
      </w:r>
      <w:r>
        <w:t xml:space="preserve"> is called only for elements of the array which actually exist; it is not called for missing elements of the array.</w:t>
      </w:r>
    </w:p>
    <w:p>
      <w:r>
        <w:t xml:space="preserve">If a </w:t>
      </w:r>
      <w:r>
        <w:rPr>
          <w:i/>
          <w:rFonts w:ascii="Times New Roman" w:hAnsi="Times New Roman"/>
        </w:rPr>
        <w:t>thisArg</w:t>
      </w:r>
      <w:r>
        <w:t xml:space="preserve"> parameter is provided, it will be used as the </w:t>
      </w:r>
      <w:r>
        <w:rPr>
          <w:b/>
        </w:rPr>
        <w:t>this</w:t>
      </w:r>
      <w:r>
        <w:t xml:space="preserve"> value for each invocation of </w:t>
      </w:r>
      <w:r>
        <w:rPr>
          <w:i/>
          <w:rFonts w:ascii="Times New Roman" w:hAnsi="Times New Roman"/>
        </w:rPr>
        <w:t>predicate</w:t>
      </w:r>
      <w:r>
        <w:t xml:space="preserve">. If it is not provided, </w:t>
      </w:r>
      <w:r>
        <w:rPr>
          <w:i/>
          <w:rFonts w:ascii="Times New Roman" w:hAnsi="Times New Roman"/>
        </w:rPr>
        <w:t>undefined</w:t>
      </w:r>
      <w:r>
        <w:t xml:space="preserve"> is used instead.</w:t>
      </w:r>
    </w:p>
    <w:p>
      <w:r>
        <w:rPr>
          <w:i/>
          <w:rFonts w:ascii="Times New Roman" w:hAnsi="Times New Roman"/>
        </w:rPr>
        <w:t>predicate</w:t>
      </w:r>
      <w:r>
        <w:t xml:space="preserve"> is called with three arguments: the value of the element, the index of the element, and the object being traversed.</w:t>
      </w:r>
    </w:p>
    <w:p>
      <w:r>
        <w:rPr>
          <w:b/>
          <w:rFonts w:ascii="Courier New" w:hAnsi="Courier New"/>
        </w:rPr>
        <w:t>findIndex</w:t>
      </w:r>
      <w:r>
        <w:t xml:space="preserve"> does not directly mutate the object on which it is called but the object may be mutated by the calls to </w:t>
      </w:r>
      <w:r>
        <w:rPr>
          <w:i/>
          <w:rFonts w:ascii="Times New Roman" w:hAnsi="Times New Roman"/>
        </w:rPr>
        <w:t>predicate</w:t>
      </w:r>
      <w:r>
        <w:t>.</w:t>
      </w:r>
    </w:p>
    <w:p>
      <w:r>
        <w:t xml:space="preserve">The range of elements processed by </w:t>
      </w:r>
      <w:r>
        <w:rPr>
          <w:b/>
          <w:rFonts w:ascii="Courier New" w:hAnsi="Courier New"/>
        </w:rPr>
        <w:t>findIndex</w:t>
      </w:r>
      <w:r>
        <w:t xml:space="preserve"> is set before the first call to callbackfn. Elements that are appended to the array after the call to </w:t>
      </w:r>
      <w:r>
        <w:rPr>
          <w:b/>
          <w:rFonts w:ascii="Courier New" w:hAnsi="Courier New"/>
        </w:rPr>
        <w:t>findIndex</w:t>
      </w:r>
      <w:r>
        <w:t xml:space="preserve"> begins will not be visited by callbackfn. If existing elements of the array are changed, their value as passed to </w:t>
      </w:r>
      <w:r>
        <w:rPr>
          <w:i/>
          <w:rFonts w:ascii="Times New Roman" w:hAnsi="Times New Roman"/>
        </w:rPr>
        <w:t>predicate</w:t>
      </w:r>
      <w:r>
        <w:t xml:space="preserve"> will be the value at the time that </w:t>
      </w:r>
      <w:r>
        <w:rPr>
          <w:b/>
          <w:rFonts w:ascii="Courier New" w:hAnsi="Courier New"/>
        </w:rPr>
        <w:t>findIndex</w:t>
      </w:r>
      <w:r>
        <w:t xml:space="preserve"> visits them; elements that are deleted after the call to </w:t>
      </w:r>
      <w:r>
        <w:rPr>
          <w:b/>
          <w:rFonts w:ascii="Courier New" w:hAnsi="Courier New"/>
        </w:rPr>
        <w:t>findIndex</w:t>
      </w:r>
      <w:r>
        <w:t xml:space="preserve"> begins and before being visited are not visited.</w:t>
      </w:r>
    </w:p>
    <w:p>
      <w:r>
        <w:t xml:space="preserve">When the </w:t>
      </w:r>
      <w:r>
        <w:rPr>
          <w:b/>
          <w:rFonts w:ascii="Courier New" w:hAnsi="Courier New"/>
        </w:rPr>
        <w:t>findIndex</w:t>
      </w:r>
      <w:r>
        <w:t xml:space="preserve"> method is called with one or two arguments, the following steps are taken:</w:t>
      </w:r>
    </w:p>
    <w:p>
      <w:pPr>
        <w:pStyle w:val="Alg4"/>
        <w:numPr>
          <w:numId w:val="1531"/>
          <w:ilvl w:val="0"/>
        </w:numPr>
      </w:pPr>
      <w:r>
        <w:t xml:space="preserve">Let </w:t>
      </w:r>
      <w:r>
        <w:rPr>
          <w:i/>
          <w:rFonts w:ascii="Times New Roman" w:hAnsi="Times New Roman"/>
        </w:rPr>
        <w:t>O</w:t>
      </w:r>
      <w:r>
        <w:t xml:space="preserve"> be the result of calling ToObject passing the </w:t>
      </w:r>
      <w:r>
        <w:rPr>
          <w:b/>
        </w:rPr>
        <w:t>this</w:t>
      </w:r>
      <w:r>
        <w:t xml:space="preserve"> value as the argument.</w:t>
      </w:r>
    </w:p>
    <w:p>
      <w:pPr>
        <w:pStyle w:val="Alg4"/>
        <w:numPr>
          <w:numId w:val="1531"/>
          <w:ilvl w:val="0"/>
        </w:numPr>
      </w:pPr>
      <w:r>
        <w:t>ReturnIfAbrupt(</w:t>
      </w:r>
      <w:r>
        <w:rPr>
          <w:i/>
          <w:rFonts w:ascii="Times New Roman" w:hAnsi="Times New Roman"/>
        </w:rPr>
        <w:t>O</w:t>
      </w:r>
      <w:r>
        <w:t>).</w:t>
      </w:r>
    </w:p>
    <w:p>
      <w:pPr>
        <w:pStyle w:val="Alg4"/>
        <w:numPr>
          <w:numId w:val="1531"/>
          <w:ilvl w:val="0"/>
        </w:numPr>
      </w:pPr>
      <w:r>
        <w:t xml:space="preserve">Let </w:t>
      </w:r>
      <w:r>
        <w:rPr>
          <w:i/>
          <w:rFonts w:ascii="Times New Roman" w:hAnsi="Times New Roman"/>
        </w:rPr>
        <w:t>lenValue</w:t>
      </w:r>
      <w:r>
        <w:t xml:space="preserve"> be the result of Get(</w:t>
      </w:r>
      <w:r>
        <w:rPr>
          <w:i/>
          <w:rFonts w:ascii="Times New Roman" w:hAnsi="Times New Roman"/>
        </w:rPr>
        <w:t>O</w:t>
      </w:r>
      <w:r>
        <w:t>, "length").</w:t>
      </w:r>
    </w:p>
    <w:p>
      <w:pPr>
        <w:pStyle w:val="Alg4"/>
        <w:numPr>
          <w:numId w:val="1531"/>
          <w:ilvl w:val="0"/>
        </w:numPr>
      </w:pPr>
      <w:r>
        <w:t xml:space="preserve">Let </w:t>
      </w:r>
      <w:r>
        <w:rPr>
          <w:i/>
          <w:rFonts w:ascii="Times New Roman" w:hAnsi="Times New Roman"/>
        </w:rPr>
        <w:t>len</w:t>
      </w:r>
      <w:r>
        <w:t xml:space="preserve"> be ToLength(</w:t>
      </w:r>
      <w:r>
        <w:rPr>
          <w:i/>
          <w:rFonts w:ascii="Times New Roman" w:hAnsi="Times New Roman"/>
        </w:rPr>
        <w:t>lenValue</w:t>
      </w:r>
      <w:r>
        <w:t>).</w:t>
      </w:r>
    </w:p>
    <w:p>
      <w:pPr>
        <w:pStyle w:val="Alg4"/>
        <w:numPr>
          <w:numId w:val="1531"/>
          <w:ilvl w:val="0"/>
        </w:numPr>
      </w:pPr>
      <w:r>
        <w:t>ReturnIfAbrupt(</w:t>
      </w:r>
      <w:r>
        <w:rPr>
          <w:i/>
          <w:rFonts w:ascii="Times New Roman" w:hAnsi="Times New Roman"/>
        </w:rPr>
        <w:t>len</w:t>
      </w:r>
      <w:r>
        <w:t>).</w:t>
      </w:r>
    </w:p>
    <w:p>
      <w:pPr>
        <w:pStyle w:val="Alg4"/>
        <w:numPr>
          <w:numId w:val="1531"/>
          <w:ilvl w:val="0"/>
        </w:numPr>
      </w:pPr>
      <w:r>
        <w:t>If IsCallable(</w:t>
      </w:r>
      <w:r>
        <w:rPr>
          <w:i/>
          <w:rFonts w:ascii="Times New Roman" w:hAnsi="Times New Roman"/>
        </w:rPr>
        <w:t>predicate</w:t>
      </w:r>
      <w:r>
        <w:t xml:space="preserve">) is </w:t>
      </w:r>
      <w:r>
        <w:rPr>
          <w:b/>
        </w:rPr>
        <w:t>false</w:t>
      </w:r>
      <w:r>
        <w:t xml:space="preserve">, throw a </w:t>
      </w:r>
      <w:r>
        <w:rPr>
          <w:b/>
        </w:rPr>
        <w:t>TypeError</w:t>
      </w:r>
      <w:r>
        <w:t xml:space="preserve"> exception.</w:t>
      </w:r>
    </w:p>
    <w:p>
      <w:pPr>
        <w:pStyle w:val="Alg4"/>
        <w:numPr>
          <w:numId w:val="1531"/>
          <w:ilvl w:val="0"/>
        </w:numPr>
      </w:pPr>
      <w:r>
        <w:t xml:space="preserve">If </w:t>
      </w:r>
      <w:r>
        <w:rPr>
          <w:i/>
          <w:rFonts w:ascii="Times New Roman" w:hAnsi="Times New Roman"/>
        </w:rPr>
        <w:t>thisArg</w:t>
      </w:r>
      <w:r>
        <w:t xml:space="preserve"> was supplied, let </w:t>
      </w:r>
      <w:r>
        <w:rPr>
          <w:i/>
          <w:rFonts w:ascii="Times New Roman" w:hAnsi="Times New Roman"/>
        </w:rPr>
        <w:t>T</w:t>
      </w:r>
      <w:r>
        <w:t xml:space="preserve"> be </w:t>
      </w:r>
      <w:r>
        <w:rPr>
          <w:i/>
          <w:rFonts w:ascii="Times New Roman" w:hAnsi="Times New Roman"/>
        </w:rPr>
        <w:t>thisArg</w:t>
      </w:r>
      <w:r>
        <w:t xml:space="preserve">; else let </w:t>
      </w:r>
      <w:r>
        <w:rPr>
          <w:i/>
          <w:rFonts w:ascii="Times New Roman" w:hAnsi="Times New Roman"/>
        </w:rPr>
        <w:t>T</w:t>
      </w:r>
      <w:r>
        <w:t xml:space="preserve"> be </w:t>
      </w:r>
      <w:r>
        <w:rPr>
          <w:b/>
        </w:rPr>
        <w:t>undefined</w:t>
      </w:r>
      <w:r>
        <w:t>.</w:t>
      </w:r>
    </w:p>
    <w:p>
      <w:pPr>
        <w:pStyle w:val="Alg4"/>
        <w:numPr>
          <w:numId w:val="1531"/>
          <w:ilvl w:val="0"/>
        </w:numPr>
      </w:pPr>
      <w:r>
        <w:t xml:space="preserve">Let </w:t>
      </w:r>
      <w:r>
        <w:rPr>
          <w:i/>
          <w:rFonts w:ascii="Times New Roman" w:hAnsi="Times New Roman"/>
        </w:rPr>
        <w:t>k</w:t>
      </w:r>
      <w:r>
        <w:t xml:space="preserve"> be 0.</w:t>
      </w:r>
    </w:p>
    <w:p>
      <w:pPr>
        <w:pStyle w:val="Alg4"/>
        <w:numPr>
          <w:numId w:val="1531"/>
          <w:ilvl w:val="0"/>
        </w:numPr>
      </w:pPr>
      <w:r>
        <w:t xml:space="preserve">Repeat, while </w:t>
      </w:r>
      <w:r>
        <w:rPr>
          <w:i/>
          <w:rFonts w:ascii="Times New Roman" w:hAnsi="Times New Roman"/>
        </w:rPr>
        <w:t>k</w:t>
      </w:r>
      <w:r>
        <w:t xml:space="preserve"> &lt; </w:t>
      </w:r>
      <w:r>
        <w:rPr>
          <w:i/>
          <w:rFonts w:ascii="Times New Roman" w:hAnsi="Times New Roman"/>
        </w:rPr>
        <w:t>len</w:t>
      </w:r>
    </w:p>
    <w:p>
      <w:pPr>
        <w:pStyle w:val="Alg4"/>
        <w:numPr>
          <w:numId w:val="1531"/>
          <w:ilvl w:val="1"/>
        </w:numPr>
      </w:pPr>
      <w:r>
        <w:t xml:space="preserve">Let </w:t>
      </w:r>
      <w:r>
        <w:rPr>
          <w:i/>
          <w:rFonts w:ascii="Times New Roman" w:hAnsi="Times New Roman"/>
        </w:rPr>
        <w:t>Pk</w:t>
      </w:r>
      <w:r>
        <w:t xml:space="preserve"> be ToString(</w:t>
      </w:r>
      <w:r>
        <w:rPr>
          <w:i/>
          <w:rFonts w:ascii="Times New Roman" w:hAnsi="Times New Roman"/>
        </w:rPr>
        <w:t>k</w:t>
      </w:r>
      <w:r>
        <w:t>).</w:t>
      </w:r>
    </w:p>
    <w:p>
      <w:pPr>
        <w:pStyle w:val="Alg4"/>
        <w:numPr>
          <w:numId w:val="1531"/>
          <w:ilvl w:val="1"/>
        </w:numPr>
      </w:pPr>
      <w:r>
        <w:t xml:space="preserve">Let </w:t>
      </w:r>
      <w:r>
        <w:rPr>
          <w:i/>
          <w:rFonts w:ascii="Times New Roman" w:hAnsi="Times New Roman"/>
        </w:rPr>
        <w:t>kPresent</w:t>
      </w:r>
      <w:r>
        <w:t xml:space="preserve"> be the result of HasProperty(</w:t>
      </w:r>
      <w:r>
        <w:rPr>
          <w:i/>
          <w:rFonts w:ascii="Times New Roman" w:hAnsi="Times New Roman"/>
        </w:rPr>
        <w:t>O</w:t>
      </w:r>
      <w:r>
        <w:t xml:space="preserve">, </w:t>
      </w:r>
      <w:r>
        <w:rPr>
          <w:i/>
          <w:rFonts w:ascii="Times New Roman" w:hAnsi="Times New Roman"/>
        </w:rPr>
        <w:t>Pk</w:t>
      </w:r>
      <w:r>
        <w:t>).</w:t>
      </w:r>
    </w:p>
    <w:p>
      <w:pPr>
        <w:pStyle w:val="Alg4"/>
        <w:numPr>
          <w:numId w:val="1531"/>
          <w:ilvl w:val="1"/>
        </w:numPr>
      </w:pPr>
      <w:r>
        <w:t>ReturnIfAbrupt(</w:t>
      </w:r>
      <w:r>
        <w:rPr>
          <w:i/>
          <w:rFonts w:ascii="Times New Roman" w:hAnsi="Times New Roman"/>
        </w:rPr>
        <w:t>kPresent</w:t>
      </w:r>
      <w:r>
        <w:t>).</w:t>
      </w:r>
    </w:p>
    <w:p>
      <w:pPr>
        <w:pStyle w:val="Alg4"/>
        <w:numPr>
          <w:numId w:val="1531"/>
          <w:ilvl w:val="1"/>
        </w:numPr>
      </w:pPr>
      <w:r>
        <w:t xml:space="preserve">If </w:t>
      </w:r>
      <w:r>
        <w:rPr>
          <w:i/>
          <w:rFonts w:ascii="Times New Roman" w:hAnsi="Times New Roman"/>
        </w:rPr>
        <w:t>kPresent</w:t>
      </w:r>
      <w:r>
        <w:t xml:space="preserve"> is </w:t>
      </w:r>
      <w:r>
        <w:rPr>
          <w:b/>
        </w:rPr>
        <w:t>true</w:t>
      </w:r>
      <w:r>
        <w:t>, then</w:t>
      </w:r>
    </w:p>
    <w:p>
      <w:pPr>
        <w:pStyle w:val="Alg4"/>
        <w:numPr>
          <w:numId w:val="1531"/>
          <w:ilvl w:val="2"/>
        </w:numPr>
      </w:pPr>
      <w:r>
        <w:t xml:space="preserve">Let </w:t>
      </w:r>
      <w:r>
        <w:rPr>
          <w:i/>
          <w:rFonts w:ascii="Times New Roman" w:hAnsi="Times New Roman"/>
        </w:rPr>
        <w:t>kValue</w:t>
      </w:r>
      <w:r>
        <w:t xml:space="preserve"> be the result of Get(</w:t>
      </w:r>
      <w:r>
        <w:rPr>
          <w:i/>
          <w:rFonts w:ascii="Times New Roman" w:hAnsi="Times New Roman"/>
        </w:rPr>
        <w:t>O</w:t>
      </w:r>
      <w:r>
        <w:t xml:space="preserve">, </w:t>
      </w:r>
      <w:r>
        <w:rPr>
          <w:i/>
          <w:rFonts w:ascii="Times New Roman" w:hAnsi="Times New Roman"/>
        </w:rPr>
        <w:t>Pk</w:t>
      </w:r>
      <w:r>
        <w:t>).</w:t>
      </w:r>
    </w:p>
    <w:p>
      <w:pPr>
        <w:pStyle w:val="Alg4"/>
        <w:numPr>
          <w:numId w:val="1531"/>
          <w:ilvl w:val="2"/>
        </w:numPr>
      </w:pPr>
      <w:r>
        <w:t>ReturnIfAbrupt(</w:t>
      </w:r>
      <w:r>
        <w:rPr>
          <w:i/>
          <w:rFonts w:ascii="Times New Roman" w:hAnsi="Times New Roman"/>
        </w:rPr>
        <w:t>kValue</w:t>
      </w:r>
      <w:r>
        <w:t>).</w:t>
      </w:r>
    </w:p>
    <w:p>
      <w:pPr>
        <w:pStyle w:val="Alg4"/>
        <w:numPr>
          <w:numId w:val="1531"/>
          <w:ilvl w:val="2"/>
        </w:numPr>
      </w:pPr>
      <w:r>
        <w:t xml:space="preserve">Let </w:t>
      </w:r>
      <w:r>
        <w:rPr>
          <w:i/>
          <w:rFonts w:ascii="Times New Roman" w:hAnsi="Times New Roman"/>
        </w:rPr>
        <w:t>testResult</w:t>
      </w:r>
      <w:r>
        <w:t xml:space="preserve"> be the result of calling the [[Call]] internal method of </w:t>
      </w:r>
      <w:r>
        <w:rPr>
          <w:i/>
          <w:rFonts w:ascii="Times New Roman" w:hAnsi="Times New Roman"/>
        </w:rPr>
        <w:t>predicate</w:t>
      </w:r>
      <w:r>
        <w:t xml:space="preserve"> with </w:t>
      </w:r>
      <w:r>
        <w:rPr>
          <w:i/>
          <w:rFonts w:ascii="Times New Roman" w:hAnsi="Times New Roman"/>
        </w:rPr>
        <w:t>T</w:t>
      </w:r>
      <w:r>
        <w:t xml:space="preserve"> as </w:t>
      </w:r>
      <w:r>
        <w:rPr>
          <w:i/>
          <w:rFonts w:ascii="Times New Roman" w:hAnsi="Times New Roman"/>
        </w:rPr>
        <w:t>thisArgument</w:t>
      </w:r>
      <w:r>
        <w:t xml:space="preserve"> and a List containing </w:t>
      </w:r>
      <w:r>
        <w:rPr>
          <w:i/>
          <w:rFonts w:ascii="Times New Roman" w:hAnsi="Times New Roman"/>
        </w:rPr>
        <w:t>kValue</w:t>
      </w:r>
      <w:r>
        <w:t xml:space="preserve">, </w:t>
      </w:r>
      <w:r>
        <w:rPr>
          <w:i/>
          <w:rFonts w:ascii="Times New Roman" w:hAnsi="Times New Roman"/>
        </w:rPr>
        <w:t>k</w:t>
      </w:r>
      <w:r>
        <w:t xml:space="preserve">, and </w:t>
      </w:r>
      <w:r>
        <w:rPr>
          <w:i/>
          <w:rFonts w:ascii="Times New Roman" w:hAnsi="Times New Roman"/>
        </w:rPr>
        <w:t>O</w:t>
      </w:r>
      <w:r>
        <w:t xml:space="preserve"> as </w:t>
      </w:r>
      <w:r>
        <w:rPr>
          <w:i/>
          <w:rFonts w:ascii="Times New Roman" w:hAnsi="Times New Roman"/>
        </w:rPr>
        <w:t>argumentsList</w:t>
      </w:r>
      <w:r>
        <w:t>.</w:t>
      </w:r>
    </w:p>
    <w:p>
      <w:pPr>
        <w:pStyle w:val="Alg4"/>
        <w:numPr>
          <w:numId w:val="1531"/>
          <w:ilvl w:val="2"/>
        </w:numPr>
      </w:pPr>
      <w:r>
        <w:t>ReturnIfAbrupt(</w:t>
      </w:r>
      <w:r>
        <w:rPr>
          <w:i/>
          <w:rFonts w:ascii="Times New Roman" w:hAnsi="Times New Roman"/>
        </w:rPr>
        <w:t>testResult</w:t>
      </w:r>
      <w:r>
        <w:t>).</w:t>
      </w:r>
    </w:p>
    <w:p>
      <w:pPr>
        <w:pStyle w:val="Alg4"/>
        <w:numPr>
          <w:numId w:val="1531"/>
          <w:ilvl w:val="2"/>
        </w:numPr>
      </w:pPr>
      <w:r>
        <w:t>If ToBoolean(</w:t>
      </w:r>
      <w:r>
        <w:rPr>
          <w:i/>
          <w:rFonts w:ascii="Times New Roman" w:hAnsi="Times New Roman"/>
        </w:rPr>
        <w:t>testResult</w:t>
      </w:r>
      <w:r>
        <w:t xml:space="preserve">) is </w:t>
      </w:r>
      <w:r>
        <w:rPr>
          <w:b/>
        </w:rPr>
        <w:t>true</w:t>
      </w:r>
      <w:r>
        <w:t xml:space="preserve">, return </w:t>
      </w:r>
      <w:r>
        <w:rPr>
          <w:i/>
          <w:rFonts w:ascii="Times New Roman" w:hAnsi="Times New Roman"/>
        </w:rPr>
        <w:t>k</w:t>
      </w:r>
      <w:r>
        <w:t>.</w:t>
      </w:r>
    </w:p>
    <w:p>
      <w:pPr>
        <w:pStyle w:val="Alg4"/>
        <w:numPr>
          <w:numId w:val="1531"/>
          <w:ilvl w:val="1"/>
        </w:numPr>
      </w:pPr>
      <w:r>
        <w:t xml:space="preserve">Increase </w:t>
      </w:r>
      <w:r>
        <w:rPr>
          <w:i/>
          <w:rFonts w:ascii="Times New Roman" w:hAnsi="Times New Roman"/>
        </w:rPr>
        <w:t>k</w:t>
      </w:r>
      <w:r>
        <w:t xml:space="preserve"> by 1.</w:t>
      </w:r>
    </w:p>
    <w:p>
      <w:pPr>
        <w:pStyle w:val="Alg4"/>
        <w:numPr>
          <w:numId w:val="1531"/>
          <w:ilvl w:val="0"/>
        </w:numPr>
      </w:pPr>
      <w:r>
        <w:t>Return -1.</w:t>
      </w:r>
    </w:p>
    <w:p>
      <w:r>
        <w:t xml:space="preserve">The length property of the </w:t>
      </w:r>
      <w:r>
        <w:rPr>
          <w:b/>
          <w:rFonts w:ascii="Courier New" w:hAnsi="Courier New"/>
        </w:rPr>
        <w:t>findIndex</w:t>
      </w:r>
      <w:r>
        <w:t xml:space="preserve"> method is </w:t>
      </w:r>
      <w:r>
        <w:rPr>
          <w:b/>
        </w:rPr>
        <w:t>1</w:t>
      </w:r>
      <w:r>
        <w:t>.</w:t>
      </w:r>
    </w:p>
    <w:p>
      <w:pPr>
        <w:pStyle w:val="Note"/>
      </w:pPr>
      <w:r>
        <w:t xml:space="preserve">NOTE	The </w:t>
      </w:r>
      <w:r>
        <w:rPr>
          <w:b/>
          <w:rFonts w:ascii="Courier New" w:hAnsi="Courier New"/>
        </w:rPr>
        <w:t>findIndex</w:t>
      </w:r>
      <w:r>
        <w:t xml:space="preserve"> function is intentionally generic; it does not require that its </w:t>
      </w:r>
      <w:r>
        <w:rPr>
          <w:b/>
        </w:rPr>
        <w:t>this</w:t>
      </w:r>
      <w:r>
        <w:t xml:space="preserve"> value be an Array object. Therefore it can be transferred to other kinds of objects for use as a method. Whether the </w:t>
      </w:r>
      <w:r>
        <w:rPr>
          <w:b/>
          <w:rFonts w:ascii="Courier New" w:hAnsi="Courier New"/>
        </w:rPr>
        <w:t>findIndex</w:t>
      </w:r>
      <w:r>
        <w:t xml:space="preserve"> function can be applied successfully to an exotic object that is not an Array is implementation-dependent.</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00" w:author="Rev 10 Allen Wirfs-Brock" w:date="2013-07-15T13:02:00Z" w:initials="AWB10">
    <w:p w:rsidR="0093237E" w:rsidRDefault="0093237E">
      <w:pPr>
        <w:pStyle w:val="CommentText"/>
      </w:pPr>
      <w:r>
        <w:rPr>
          <w:rStyle w:val="CommentReference"/>
        </w:rPr>
        <w:annotationRef/>
      </w:r>
      <w:r>
        <w:t>This description probably need to be tweaked in light of new features such as class declarations and explicit exposure of the [[Prototype]] property</w:t>
      </w:r>
    </w:p>
  </w:comment>
  <w:comment w:id="1987" w:author="Allen Wirfs-Brock" w:date="2013-07-15T13:02:00Z" w:initials="AW">
    <w:p w:rsidR="0093237E" w:rsidRDefault="0093237E">
      <w:pPr>
        <w:pStyle w:val="CommentText"/>
      </w:pPr>
      <w:r>
        <w:rPr>
          <w:rStyle w:val="CommentReference"/>
        </w:rPr>
        <w:annotationRef/>
      </w:r>
      <w:r>
        <w:t>Perhaps this should be somewhere else.  Currently we don’t have a section that enumerates all the steps in loading and evaluating a program.</w:t>
      </w:r>
    </w:p>
  </w:comment>
  <w:comment w:id="2249" w:author="Rev 9 Allen Wirfs-Brock" w:date="2013-07-15T13:02:00Z" w:initials="AWB9">
    <w:p w:rsidR="0093237E" w:rsidRDefault="0093237E">
      <w:pPr>
        <w:pStyle w:val="CommentText"/>
      </w:pPr>
      <w:r>
        <w:rPr>
          <w:rStyle w:val="CommentReference"/>
        </w:rPr>
        <w:annotationRef/>
      </w:r>
      <w:r>
        <w:t>May need to also say something about TemplateSubstitution tail.  Also need to consider with there are any ASI issues concerning it.</w:t>
      </w:r>
    </w:p>
  </w:comment>
  <w:comment w:id="2371" w:author="Rev 9 Allen Wirfs-Brock" w:date="2013-07-15T13:02:00Z" w:initials="AWB9">
    <w:p w:rsidR="0093237E" w:rsidRDefault="0093237E">
      <w:pPr>
        <w:pStyle w:val="CommentText"/>
      </w:pPr>
      <w:r>
        <w:rPr>
          <w:rStyle w:val="CommentReference"/>
        </w:rPr>
        <w:annotationRef/>
      </w:r>
      <w:r>
        <w:t>Need to talk about line terminators in Templates</w:t>
      </w:r>
    </w:p>
  </w:comment>
  <w:comment w:id="2551" w:author="Rev 9 Allen Wirfs-Brock" w:date="2013-07-15T13:02:00Z" w:initials="AWB9">
    <w:p w:rsidR="0093237E" w:rsidRDefault="0093237E">
      <w:pPr>
        <w:pStyle w:val="CommentText"/>
      </w:pPr>
      <w:r>
        <w:rPr>
          <w:rStyle w:val="CommentReference"/>
        </w:rPr>
        <w:annotationRef/>
      </w:r>
      <w:r>
        <w:t>Norbert suggests chaning this to 5.1.0.  Would be really be better for “portablility”?</w:t>
      </w:r>
    </w:p>
  </w:comment>
  <w:comment w:id="2692" w:author="Rev 8 Allen Wirfs-Brock" w:date="2013-07-15T13:02:00Z" w:initials="AWB8">
    <w:p w:rsidR="0093237E" w:rsidRDefault="0093237E">
      <w:pPr>
        <w:pStyle w:val="CommentText"/>
      </w:pPr>
      <w:r>
        <w:rPr>
          <w:rStyle w:val="CommentReference"/>
        </w:rPr>
        <w:annotationRef/>
      </w:r>
      <w:r>
        <w:t>It isn’t clear that extends actually needs to be reserved.  It’s only usage is highly contextual.</w:t>
      </w:r>
    </w:p>
  </w:comment>
  <w:comment w:id="2698" w:author="Rev 8 Allen Wirfs-Brock" w:date="2013-07-15T13:02:00Z" w:initials="AWB8">
    <w:p w:rsidR="0093237E" w:rsidRDefault="0093237E">
      <w:pPr>
        <w:pStyle w:val="CommentText"/>
      </w:pPr>
      <w:r>
        <w:rPr>
          <w:rStyle w:val="CommentReference"/>
        </w:rPr>
        <w:annotationRef/>
      </w:r>
      <w:r>
        <w:t>Move to keywords</w:t>
      </w:r>
    </w:p>
  </w:comment>
  <w:comment w:id="2886" w:author="Rev 7 Allen Wirfs-Brock" w:date="2013-07-15T13:02:00Z" w:initials="AWB7">
    <w:p w:rsidR="0093237E" w:rsidRDefault="0093237E" w:rsidP="007648B6">
      <w:pPr>
        <w:pStyle w:val="CommentText"/>
      </w:pPr>
      <w:r>
        <w:rPr>
          <w:rStyle w:val="CommentReference"/>
        </w:rPr>
        <w:annotationRef/>
      </w:r>
      <w:r>
        <w:t>From March 29 meeting notes:  Hex floating point literals:</w:t>
      </w:r>
    </w:p>
    <w:p w:rsidR="0093237E" w:rsidRDefault="0093237E" w:rsidP="007648B6">
      <w:pPr>
        <w:pStyle w:val="CommentText"/>
      </w:pPr>
      <w:r>
        <w:t>Waldemar:  Other languages include these things.  They're rarely used</w:t>
      </w:r>
    </w:p>
    <w:p w:rsidR="0093237E" w:rsidRDefault="0093237E" w:rsidP="007648B6">
      <w:pPr>
        <w:pStyle w:val="CommentText"/>
      </w:pPr>
      <w:r>
        <w:t>but when you want one, you really want one.  Use cases are similar to</w:t>
      </w:r>
    </w:p>
    <w:p w:rsidR="0093237E" w:rsidRDefault="0093237E" w:rsidP="007648B6">
      <w:pPr>
        <w:pStyle w:val="CommentText"/>
      </w:pPr>
      <w:r>
        <w:t>that of hex literals.</w:t>
      </w:r>
    </w:p>
    <w:p w:rsidR="0093237E" w:rsidRDefault="0093237E" w:rsidP="007648B6">
      <w:pPr>
        <w:pStyle w:val="CommentText"/>
      </w:pPr>
      <w:r>
        <w:t>Will explore adding them.</w:t>
      </w:r>
    </w:p>
    <w:p w:rsidR="0093237E" w:rsidRDefault="0093237E" w:rsidP="007648B6">
      <w:pPr>
        <w:pStyle w:val="CommentText"/>
      </w:pPr>
      <w:r>
        <w:t>MarkM:  0x3.p1 currently evaluates to undefined.  This would be a</w:t>
      </w:r>
    </w:p>
    <w:p w:rsidR="0093237E" w:rsidRDefault="0093237E" w:rsidP="007648B6">
      <w:pPr>
        <w:pStyle w:val="CommentText"/>
      </w:pPr>
      <w:r>
        <w:t>breaking change.</w:t>
      </w:r>
    </w:p>
    <w:p w:rsidR="0093237E" w:rsidRDefault="0093237E" w:rsidP="007648B6">
      <w:pPr>
        <w:pStyle w:val="CommentText"/>
      </w:pPr>
      <w:r>
        <w:t>Waldemar:  Not clear anyone would notice.  How did other languages</w:t>
      </w:r>
    </w:p>
    <w:p w:rsidR="0093237E" w:rsidRDefault="0093237E" w:rsidP="007648B6">
      <w:pPr>
        <w:pStyle w:val="CommentText"/>
      </w:pPr>
      <w:r>
        <w:t>deal with this?</w:t>
      </w:r>
    </w:p>
  </w:comment>
  <w:comment w:id="2888" w:author="Rev 7 Allen Wirfs-Brock" w:date="2013-07-15T13:02:00Z" w:initials="AWB7">
    <w:p w:rsidR="0093237E" w:rsidRDefault="0093237E">
      <w:pPr>
        <w:pStyle w:val="CommentText"/>
      </w:pPr>
      <w:r>
        <w:rPr>
          <w:rStyle w:val="CommentReference"/>
        </w:rPr>
        <w:annotationRef/>
      </w:r>
      <w:r>
        <w:t>The various Digit productions could be refactored to have less redundency</w:t>
      </w:r>
    </w:p>
  </w:comment>
  <w:comment w:id="4280" w:author="Rev 9 Allen Wirfs-Brock" w:date="2013-07-15T13:02:00Z" w:initials="AWB9">
    <w:p w:rsidR="0093237E" w:rsidRDefault="0093237E">
      <w:pPr>
        <w:pStyle w:val="CommentText"/>
      </w:pPr>
      <w:r>
        <w:rPr>
          <w:rStyle w:val="CommentReference"/>
        </w:rPr>
        <w:annotationRef/>
      </w:r>
      <w:r>
        <w:t>Note that the original proposal allowed $IdentifierName to be used as a substitution without { } around the name.</w:t>
      </w:r>
    </w:p>
    <w:p w:rsidR="0093237E" w:rsidRDefault="0093237E">
      <w:pPr>
        <w:pStyle w:val="CommentText"/>
      </w:pPr>
    </w:p>
    <w:p w:rsidR="0093237E" w:rsidRDefault="0093237E">
      <w:pPr>
        <w:pStyle w:val="CommentText"/>
      </w:pPr>
      <w:r>
        <w:t xml:space="preserve">Line terminations charcters are simply handled as literal SouceCharacters.  I find this troublesome.  Shouldn’t we have some sort of normalizations of line terminators.  Otherwise, the actual characters in a multi-line template are at the mercy of the authors editor/OS.  </w:t>
      </w:r>
    </w:p>
  </w:comment>
  <w:comment w:id="5613" w:author="Rev 12 Allen Wirfs-Brock" w:date="2013-07-15T13:02:00Z" w:initials="AWB12">
    <w:p w:rsidR="0093237E" w:rsidRDefault="0093237E">
      <w:pPr>
        <w:pStyle w:val="CommentText"/>
      </w:pPr>
      <w:r>
        <w:rPr>
          <w:rStyle w:val="CommentReference"/>
        </w:rPr>
        <w:annotationRef/>
      </w:r>
      <w:r>
        <w:t>TODO, section reference</w:t>
      </w:r>
    </w:p>
  </w:comment>
  <w:comment w:id="6489" w:author="Rev 12 Allen Wirfs-Brock" w:date="2013-07-15T13:02:00Z" w:initials="AWB12">
    <w:p w:rsidR="0093237E" w:rsidRDefault="0093237E" w:rsidP="00136D53">
      <w:pPr>
        <w:pStyle w:val="CommentText"/>
      </w:pPr>
      <w:r>
        <w:rPr>
          <w:rStyle w:val="CommentReference"/>
        </w:rPr>
        <w:annotationRef/>
      </w:r>
      <w:r>
        <w:t>Need to decide what replaces this when CanPut goes away</w:t>
      </w:r>
    </w:p>
  </w:comment>
  <w:comment w:id="6446" w:author="Rev 12 Allen Wirfs-Brock" w:date="2013-07-15T13:02:00Z" w:initials="AWB12">
    <w:p w:rsidR="0093237E" w:rsidRDefault="0093237E" w:rsidP="0017778E">
      <w:pPr>
        <w:pStyle w:val="CommentText"/>
      </w:pPr>
      <w:r>
        <w:rPr>
          <w:rStyle w:val="CommentReference"/>
        </w:rPr>
        <w:annotationRef/>
      </w:r>
      <w:r>
        <w:t>These are placeholders based upon the proxy trap invariants. We need to provide new versions for all the essential internal methods.</w:t>
      </w:r>
    </w:p>
  </w:comment>
  <w:comment w:id="6843" w:author="Rev 12 Allen Wirfs-Brock" w:date="2013-07-15T13:02:00Z" w:initials="AWB12">
    <w:p w:rsidR="0093237E" w:rsidRDefault="0093237E">
      <w:pPr>
        <w:pStyle w:val="CommentText"/>
      </w:pPr>
      <w:r>
        <w:rPr>
          <w:rStyle w:val="CommentReference"/>
        </w:rPr>
        <w:annotationRef/>
      </w:r>
      <w:r>
        <w:t xml:space="preserve">No longer true because of Proxies. </w:t>
      </w:r>
    </w:p>
  </w:comment>
  <w:comment w:id="7549" w:author="Rev 16 Allen Wirfs-Brock" w:date="2013-07-15T13:02:00Z" w:initials="AWB16">
    <w:p w:rsidR="0093237E" w:rsidRDefault="0093237E">
      <w:pPr>
        <w:pStyle w:val="CommentText"/>
      </w:pPr>
      <w:r>
        <w:rPr>
          <w:rStyle w:val="CommentReference"/>
        </w:rPr>
        <w:annotationRef/>
      </w:r>
      <w:r>
        <w:t>TODO  add all the other TypedArray view intrinsics</w:t>
      </w:r>
    </w:p>
  </w:comment>
  <w:comment w:id="7576" w:author="Rev 12 Allen Wirfs-Brock" w:date="2013-07-15T13:02:00Z" w:initials="AWB12">
    <w:p w:rsidR="0093237E" w:rsidRDefault="0093237E" w:rsidP="00005550">
      <w:pPr>
        <w:pStyle w:val="CommentText"/>
      </w:pPr>
      <w:r>
        <w:rPr>
          <w:rStyle w:val="CommentReference"/>
        </w:rPr>
        <w:annotationRef/>
      </w:r>
      <w:r>
        <w:t xml:space="preserve">TODO more to comeTODO </w:t>
      </w:r>
    </w:p>
  </w:comment>
  <w:comment w:id="8819" w:author="Rev 12 Allen Wirfs-Brock" w:date="2013-07-15T13:02:00Z" w:initials="AWB12">
    <w:p w:rsidR="0093237E" w:rsidRDefault="0093237E">
      <w:pPr>
        <w:pStyle w:val="CommentText"/>
      </w:pPr>
      <w:r>
        <w:rPr>
          <w:rStyle w:val="CommentReference"/>
        </w:rPr>
        <w:annotationRef/>
      </w:r>
      <w:r>
        <w:t>TODO</w:t>
      </w:r>
    </w:p>
  </w:comment>
  <w:comment w:id="11329" w:author="Rev 6 Allen Wirfs-Brock" w:date="2013-07-15T13:02:00Z" w:initials="AWB6">
    <w:p w:rsidR="0093237E" w:rsidRDefault="0093237E">
      <w:pPr>
        <w:pStyle w:val="CommentText"/>
      </w:pPr>
      <w:r>
        <w:rPr>
          <w:rStyle w:val="CommentReference"/>
        </w:rPr>
        <w:annotationRef/>
      </w:r>
      <w:r>
        <w:t>TODO</w:t>
      </w:r>
    </w:p>
  </w:comment>
  <w:comment w:id="11380" w:author="Rev 6 Allen Wirfs-Brock" w:date="2013-07-15T13:02:00Z" w:initials="AWB6">
    <w:p w:rsidR="0093237E" w:rsidRDefault="0093237E">
      <w:pPr>
        <w:pStyle w:val="CommentText"/>
      </w:pPr>
      <w:r>
        <w:rPr>
          <w:rStyle w:val="CommentReference"/>
        </w:rPr>
        <w:annotationRef/>
      </w:r>
      <w:r>
        <w:t>TODO: Finish this up, and turn it into iterator definition include a next method</w:t>
      </w:r>
    </w:p>
  </w:comment>
  <w:comment w:id="11568" w:author="Rev 6 Allen Wirfs-Brock" w:date="2013-07-15T13:02:00Z" w:initials="AWB6">
    <w:p w:rsidR="0093237E" w:rsidRDefault="0093237E" w:rsidP="00EE29BF">
      <w:pPr>
        <w:pStyle w:val="CommentText"/>
      </w:pPr>
      <w:r>
        <w:rPr>
          <w:rStyle w:val="CommentReference"/>
        </w:rPr>
        <w:annotationRef/>
      </w:r>
      <w:r>
        <w:t>TODO</w:t>
      </w:r>
    </w:p>
  </w:comment>
  <w:comment w:id="11577" w:author="Rev 6 Allen Wirfs-Brock" w:date="2013-07-15T13:02:00Z" w:initials="AWB6">
    <w:p w:rsidR="0093237E" w:rsidRDefault="0093237E" w:rsidP="00EE29BF">
      <w:pPr>
        <w:pStyle w:val="CommentText"/>
      </w:pPr>
      <w:r>
        <w:rPr>
          <w:rStyle w:val="CommentReference"/>
        </w:rPr>
        <w:annotationRef/>
      </w:r>
      <w:r>
        <w:t>TODO: Finish this up, and turn it into iterator definition include a next method.</w:t>
      </w:r>
    </w:p>
    <w:p w:rsidR="0093237E" w:rsidRDefault="0093237E" w:rsidP="00EE29BF">
      <w:pPr>
        <w:pStyle w:val="CommentText"/>
      </w:pPr>
    </w:p>
    <w:p w:rsidR="0093237E" w:rsidRDefault="0093237E" w:rsidP="003966E3">
      <w:pPr>
        <w:pStyle w:val="CommentText"/>
      </w:pPr>
      <w:r>
        <w:t xml:space="preserve">The algorithm is also confused about [[Enumerate]] called on proto returning a list or Iterator. See </w:t>
      </w:r>
      <w:hyperlink r:id="rId1" w:history="1">
        <w:r w:rsidRPr="006F659B">
          <w:rPr>
            <w:rStyle w:val="Hyperlink"/>
            <w:lang w:val="en-GB"/>
          </w:rPr>
          <w:t>https://bugs.ecmascript.org/show_bug.cgi?id=944</w:t>
        </w:r>
      </w:hyperlink>
      <w:r>
        <w:t xml:space="preserve"> </w:t>
      </w:r>
    </w:p>
  </w:comment>
  <w:comment w:id="11835" w:author="Rev 13 Allen Wirfs-Brock" w:date="2013-07-15T13:02:00Z" w:initials="AWB13">
    <w:p w:rsidR="0093237E" w:rsidRDefault="0093237E">
      <w:pPr>
        <w:pStyle w:val="CommentText"/>
      </w:pPr>
      <w:r>
        <w:rPr>
          <w:rStyle w:val="CommentReference"/>
        </w:rPr>
        <w:annotationRef/>
      </w:r>
      <w:r>
        <w:t>TODO: need to define, returns an iterator object over the elements of an internal list.</w:t>
      </w:r>
    </w:p>
  </w:comment>
  <w:comment w:id="12319" w:author="Rev 4 Allen Wirfs-Brock" w:date="2013-07-15T13:02:00Z" w:initials="AWB 3">
    <w:p w:rsidR="0093237E" w:rsidRDefault="0093237E" w:rsidP="009E3788">
      <w:pPr>
        <w:pStyle w:val="CommentText"/>
      </w:pPr>
      <w:r>
        <w:rPr>
          <w:rStyle w:val="CommentReference"/>
        </w:rPr>
        <w:annotationRef/>
      </w:r>
      <w:r>
        <w:rPr>
          <w:rStyle w:val="CommentReference"/>
        </w:rPr>
        <w:annotationRef/>
      </w:r>
      <w:r>
        <w:rPr>
          <w:rStyle w:val="CommentReference"/>
        </w:rPr>
        <w:t>May n</w:t>
      </w:r>
      <w:r>
        <w:t>eed to update section number</w:t>
      </w:r>
    </w:p>
    <w:p w:rsidR="0093237E" w:rsidRDefault="0093237E" w:rsidP="009E3788">
      <w:pPr>
        <w:pStyle w:val="CommentText"/>
      </w:pPr>
    </w:p>
  </w:comment>
  <w:comment w:id="12422" w:author="Rev 14 Allen Wirfs-Brock" w:date="2013-07-15T13:02:00Z" w:initials="AWB14">
    <w:p w:rsidR="0093237E" w:rsidRDefault="0093237E">
      <w:pPr>
        <w:pStyle w:val="CommentText"/>
      </w:pPr>
      <w:r>
        <w:rPr>
          <w:rStyle w:val="CommentReference"/>
        </w:rPr>
        <w:annotationRef/>
      </w:r>
      <w:r>
        <w:t>At Jan 29, 2012 TC39 serveral peopled suggest that this fall back was unnecessary complexity and that it should this throw.  However, that means that a ordinary function whose __proto__ is set to undefined will throw if newed.  I’m not sure that is desirable. It’s a breaking change for the reality web.</w:t>
      </w:r>
    </w:p>
  </w:comment>
  <w:comment w:id="13549" w:author="Rev 14 Allen Wirfs-Brock" w:date="2013-07-15T13:02:00Z" w:initials="AWB14">
    <w:p w:rsidR="0093237E" w:rsidRDefault="0093237E">
      <w:pPr>
        <w:pStyle w:val="CommentText"/>
      </w:pPr>
      <w:r>
        <w:rPr>
          <w:rStyle w:val="CommentReference"/>
        </w:rPr>
        <w:annotationRef/>
      </w:r>
      <w:r>
        <w:t>Note that if [[Value]] is an object this sequence will call its valueoOf method twice. That seems undesirable, but it is the legacy behaviour going back to at least ES3</w:t>
      </w:r>
    </w:p>
  </w:comment>
  <w:comment w:id="13556" w:author="Rev 14 Allen Wirfs-Brock" w:date="2013-07-15T13:02:00Z" w:initials="AWB14">
    <w:p w:rsidR="0093237E" w:rsidRDefault="0093237E">
      <w:pPr>
        <w:pStyle w:val="CommentText"/>
      </w:pPr>
      <w:r>
        <w:rPr>
          <w:rStyle w:val="CommentReference"/>
        </w:rPr>
        <w:annotationRef/>
      </w:r>
      <w:r>
        <w:t xml:space="preserve">See bug </w:t>
      </w:r>
      <w:hyperlink r:id="rId2" w:history="1">
        <w:r w:rsidRPr="004C4175">
          <w:rPr>
            <w:rStyle w:val="Hyperlink"/>
            <w:lang w:val="en-GB"/>
          </w:rPr>
          <w:t>https://bugs.ecmascript.org/show_bug.cgi?id=1200</w:t>
        </w:r>
      </w:hyperlink>
      <w:r>
        <w:t xml:space="preserve"> for why these two lines moved.</w:t>
      </w:r>
    </w:p>
  </w:comment>
  <w:comment w:id="13931" w:author="Rev 12 Allen Wirfs-Brock" w:date="2013-07-15T13:02:00Z" w:initials="AWB12">
    <w:p w:rsidR="0093237E" w:rsidRDefault="0093237E">
      <w:pPr>
        <w:pStyle w:val="CommentText"/>
      </w:pPr>
      <w:r>
        <w:rPr>
          <w:rStyle w:val="CommentReference"/>
        </w:rPr>
        <w:annotationRef/>
      </w:r>
      <w:r>
        <w:t>TODO</w:t>
      </w:r>
    </w:p>
  </w:comment>
  <w:comment w:id="13959" w:author="Rev 12 Allen Wirfs-Brock" w:date="2013-07-15T13:02:00Z" w:initials="AWB12">
    <w:p w:rsidR="0093237E" w:rsidRDefault="0093237E">
      <w:pPr>
        <w:pStyle w:val="CommentText"/>
      </w:pPr>
      <w:r>
        <w:rPr>
          <w:rStyle w:val="CommentReference"/>
        </w:rPr>
        <w:annotationRef/>
      </w:r>
      <w:r>
        <w:t>TODO</w:t>
      </w:r>
    </w:p>
  </w:comment>
  <w:comment w:id="13968" w:author="Rev 13 Allen Wirfs-Brock" w:date="2013-07-15T13:02:00Z" w:initials="AWB13">
    <w:p w:rsidR="0093237E" w:rsidRDefault="0093237E">
      <w:pPr>
        <w:pStyle w:val="CommentText"/>
      </w:pPr>
      <w:r>
        <w:rPr>
          <w:rStyle w:val="CommentReference"/>
        </w:rPr>
        <w:annotationRef/>
      </w:r>
      <w:r>
        <w:t>TODO</w:t>
      </w:r>
    </w:p>
  </w:comment>
  <w:comment w:id="14752" w:author="Rev 6 Allen Wirfs-Brock" w:date="2013-07-15T13:02:00Z" w:initials="AWB6">
    <w:p w:rsidR="0093237E" w:rsidRDefault="0093237E" w:rsidP="009655E7">
      <w:pPr>
        <w:pStyle w:val="CommentText"/>
      </w:pPr>
      <w:r>
        <w:rPr>
          <w:rStyle w:val="CommentReference"/>
        </w:rPr>
        <w:annotationRef/>
      </w:r>
      <w:r>
        <w:t>TODO</w:t>
      </w:r>
    </w:p>
  </w:comment>
  <w:comment w:id="14976" w:author="Rev 12 Allen Wirfs-Brock" w:date="2013-07-15T13:02:00Z" w:initials="AWB12">
    <w:p w:rsidR="0093237E" w:rsidRDefault="0093237E" w:rsidP="00BD058A">
      <w:pPr>
        <w:pStyle w:val="CommentText"/>
      </w:pPr>
      <w:r>
        <w:rPr>
          <w:rStyle w:val="CommentReference"/>
        </w:rPr>
        <w:annotationRef/>
      </w:r>
      <w:r>
        <w:t>TODO move arguments internal methods here.</w:t>
      </w:r>
    </w:p>
  </w:comment>
  <w:comment w:id="15000" w:author="Rev 13 Allen Wirfs-Brock" w:date="2013-07-15T13:02:00Z" w:initials="AWB13">
    <w:p w:rsidR="0093237E" w:rsidRDefault="0093237E">
      <w:pPr>
        <w:pStyle w:val="CommentText"/>
      </w:pPr>
      <w:r>
        <w:rPr>
          <w:rStyle w:val="CommentReference"/>
        </w:rPr>
        <w:annotationRef/>
      </w:r>
      <w:r>
        <w:t>Issue:  does the TypedArray spec./WEbIDL specs require that such indexed properties show up using [[GetOwnProperty]], keys, etc?  If so, some more internal method over-rides will be needed.</w:t>
      </w:r>
    </w:p>
  </w:comment>
  <w:comment w:id="15101" w:author="Rev 16 Allen Wirfs-Brock" w:date="2013-07-15T13:02:00Z" w:initials="AWB16">
    <w:p w:rsidR="0093237E" w:rsidRDefault="0093237E" w:rsidP="009834E4">
      <w:pPr>
        <w:pStyle w:val="CommentText"/>
      </w:pPr>
      <w:r>
        <w:rPr>
          <w:rStyle w:val="CommentReference"/>
        </w:rPr>
        <w:annotationRef/>
      </w:r>
      <w:r>
        <w:t>TODO: need to formaize this.</w:t>
      </w:r>
    </w:p>
  </w:comment>
  <w:comment w:id="15160" w:author="Rev 16 Allen Wirfs-Brock" w:date="2013-07-15T13:02:00Z" w:initials="AWB16">
    <w:p w:rsidR="0093237E" w:rsidRDefault="0093237E" w:rsidP="0014348C">
      <w:pPr>
        <w:pStyle w:val="CommentText"/>
      </w:pPr>
      <w:r>
        <w:rPr>
          <w:rStyle w:val="CommentReference"/>
        </w:rPr>
        <w:annotationRef/>
      </w:r>
      <w:r>
        <w:t>TODO: need to formaize this.</w:t>
      </w:r>
    </w:p>
  </w:comment>
  <w:comment w:id="15233" w:author="Rev 16 Allen Wirfs-Brock" w:date="2013-07-15T13:02:00Z" w:initials="AWB16">
    <w:p w:rsidR="0093237E" w:rsidRDefault="0093237E" w:rsidP="009834E4">
      <w:pPr>
        <w:pStyle w:val="CommentText"/>
      </w:pPr>
      <w:r>
        <w:rPr>
          <w:rStyle w:val="CommentReference"/>
        </w:rPr>
        <w:annotationRef/>
      </w:r>
      <w:r>
        <w:t>TODO: need to formaize this.</w:t>
      </w:r>
    </w:p>
  </w:comment>
  <w:comment w:id="15423" w:author="Rev 16 Allen Wirfs-Brock" w:date="2013-07-15T13:02:00Z" w:initials="AWB16">
    <w:p w:rsidR="0093237E" w:rsidRDefault="0093237E">
      <w:pPr>
        <w:pStyle w:val="CommentText"/>
      </w:pPr>
      <w:r>
        <w:rPr>
          <w:rStyle w:val="CommentReference"/>
        </w:rPr>
        <w:annotationRef/>
      </w:r>
      <w:r>
        <w:t>TODO</w:t>
      </w:r>
    </w:p>
  </w:comment>
  <w:comment w:id="15604" w:author="Rev 12 Allen Wirfs-Brock" w:date="2013-07-15T13:02:00Z" w:initials="AWB12">
    <w:p w:rsidR="0093237E" w:rsidRDefault="0093237E">
      <w:pPr>
        <w:pStyle w:val="CommentText"/>
      </w:pPr>
      <w:r>
        <w:rPr>
          <w:rStyle w:val="CommentReference"/>
        </w:rPr>
        <w:annotationRef/>
      </w:r>
      <w:r>
        <w:t>TODO: need to talk about [[Call]] and [[Construct]] behaviour of chapter 15 native functions.</w:t>
      </w:r>
    </w:p>
  </w:comment>
  <w:comment w:id="15617" w:author="Rev 16 Allen Wirfs-Brock" w:date="2013-07-15T13:02:00Z" w:initials="AWB16">
    <w:p w:rsidR="0093237E" w:rsidRDefault="0093237E">
      <w:pPr>
        <w:pStyle w:val="CommentText"/>
      </w:pPr>
      <w:r>
        <w:rPr>
          <w:rStyle w:val="CommentReference"/>
        </w:rPr>
        <w:annotationRef/>
      </w:r>
      <w:r>
        <w:t>Perhaps this needs to be elaborated.</w:t>
      </w:r>
    </w:p>
  </w:comment>
  <w:comment w:id="16625" w:author="Rev 12 Allen Wirfs-Brock" w:date="2013-07-15T13:02:00Z" w:initials="AWB12">
    <w:p w:rsidR="0093237E" w:rsidRDefault="0093237E">
      <w:pPr>
        <w:pStyle w:val="CommentText"/>
      </w:pPr>
      <w:r>
        <w:rPr>
          <w:rStyle w:val="CommentReference"/>
        </w:rPr>
        <w:annotationRef/>
      </w:r>
      <w:r>
        <w:t>Note the result descriptor defaults are set to the values in the targetDesc (if there is one) rather than the normal defaults.  This is a change from the wiki spec.</w:t>
      </w:r>
    </w:p>
  </w:comment>
  <w:comment w:id="16666" w:author="Rev 12 Allen Wirfs-Brock" w:date="2013-07-15T13:02:00Z" w:initials="AWB12">
    <w:p w:rsidR="0093237E" w:rsidRDefault="0093237E">
      <w:pPr>
        <w:pStyle w:val="CommentText"/>
      </w:pPr>
      <w:r>
        <w:rPr>
          <w:rStyle w:val="CommentReference"/>
        </w:rPr>
        <w:annotationRef/>
      </w:r>
      <w:r>
        <w:t>The resultDesc carries a reference to the original descriptor returned by the trap. A copy is not made and  missing attribute properties are not added to it.</w:t>
      </w:r>
    </w:p>
    <w:p w:rsidR="0093237E" w:rsidRDefault="0093237E">
      <w:pPr>
        <w:pStyle w:val="CommentText"/>
      </w:pPr>
    </w:p>
    <w:p w:rsidR="0093237E" w:rsidRDefault="0093237E">
      <w:pPr>
        <w:pStyle w:val="CommentText"/>
      </w:pPr>
      <w:r>
        <w:t>This is a change from the wiki spec.</w:t>
      </w:r>
    </w:p>
  </w:comment>
  <w:comment w:id="17570" w:author="Rev 12 Allen Wirfs-Brock" w:date="2013-07-15T13:02:00Z" w:initials="AWB12">
    <w:p w:rsidR="0093237E" w:rsidRDefault="0093237E" w:rsidP="00F876EC">
      <w:pPr>
        <w:pStyle w:val="CommentText"/>
      </w:pPr>
      <w:r>
        <w:rPr>
          <w:rStyle w:val="CommentReference"/>
        </w:rPr>
        <w:annotationRef/>
      </w:r>
      <w:r>
        <w:t xml:space="preserve">TODO.  </w:t>
      </w:r>
    </w:p>
  </w:comment>
  <w:comment w:id="17697" w:author="Rev 12 Allen Wirfs-Brock" w:date="2013-07-15T13:02:00Z" w:initials="AWB12">
    <w:p w:rsidR="0093237E" w:rsidRDefault="0093237E" w:rsidP="00F770B9">
      <w:pPr>
        <w:pStyle w:val="CommentText"/>
      </w:pPr>
      <w:r>
        <w:rPr>
          <w:rStyle w:val="CommentReference"/>
        </w:rPr>
        <w:annotationRef/>
      </w:r>
      <w:r>
        <w:t>TODO</w:t>
      </w:r>
    </w:p>
  </w:comment>
  <w:comment w:id="17778" w:author="Rev 12 Allen Wirfs-Brock" w:date="2013-07-15T13:02:00Z" w:initials="AWB12">
    <w:p w:rsidR="0093237E" w:rsidRDefault="0093237E">
      <w:pPr>
        <w:pStyle w:val="CommentText"/>
      </w:pPr>
      <w:r>
        <w:rPr>
          <w:rStyle w:val="CommentReference"/>
        </w:rPr>
        <w:annotationRef/>
      </w:r>
      <w:r>
        <w:t>TODO</w:t>
      </w:r>
    </w:p>
  </w:comment>
  <w:comment w:id="20537" w:author="Rev 7 Allen Wirfs-Brock" w:date="2013-07-15T13:02:00Z" w:initials="AWB7">
    <w:p w:rsidR="0093237E" w:rsidRDefault="0093237E">
      <w:pPr>
        <w:pStyle w:val="CommentText"/>
      </w:pPr>
      <w:r>
        <w:rPr>
          <w:rStyle w:val="CommentReference"/>
        </w:rPr>
        <w:annotationRef/>
      </w:r>
      <w:r>
        <w:t>TODO: may need an additional reference to the [[Code]] of a generator.</w:t>
      </w:r>
    </w:p>
  </w:comment>
  <w:comment w:id="20984" w:author="Rev 6 Allen Wirfs-Brock" w:date="2013-07-15T13:02:00Z" w:initials="AWB">
    <w:p w:rsidR="0093237E" w:rsidRDefault="0093237E" w:rsidP="00A023E9">
      <w:pPr>
        <w:pStyle w:val="CommentText"/>
      </w:pPr>
      <w:r>
        <w:rPr>
          <w:rStyle w:val="CommentReference"/>
        </w:rPr>
        <w:annotationRef/>
      </w:r>
      <w:r>
        <w:t>This probably needs a D option argument, just like createMutableEnvironment</w:t>
      </w:r>
    </w:p>
  </w:comment>
  <w:comment w:id="21120" w:author="Rev 6 Allen Wirfs-Brock" w:date="2013-07-15T13:02:00Z" w:initials="AWB">
    <w:p w:rsidR="0093237E" w:rsidRDefault="0093237E">
      <w:pPr>
        <w:pStyle w:val="CommentText"/>
      </w:pPr>
      <w:r>
        <w:rPr>
          <w:rStyle w:val="CommentReference"/>
        </w:rPr>
        <w:annotationRef/>
      </w:r>
      <w:r>
        <w:t>This probably needs a D option argument, just like createMutableEnvironment</w:t>
      </w:r>
    </w:p>
  </w:comment>
  <w:comment w:id="21196" w:author="Rev 6 Allen Wirfs-Brock" w:date="2013-07-15T13:02:00Z" w:initials="AWB">
    <w:p w:rsidR="0093237E" w:rsidRDefault="0093237E" w:rsidP="003144CB">
      <w:pPr>
        <w:pStyle w:val="CommentText"/>
      </w:pPr>
      <w:r>
        <w:rPr>
          <w:rStyle w:val="CommentReference"/>
        </w:rPr>
        <w:annotationRef/>
      </w:r>
      <w:r>
        <w:t>This probably needs a D option argument, just like createMutableEnvironment</w:t>
      </w:r>
    </w:p>
  </w:comment>
  <w:comment w:id="21916" w:author="Rev 6 Allen Wirfs-Brock" w:date="2013-07-15T13:02:00Z" w:initials="AWB">
    <w:p w:rsidR="0093237E" w:rsidRDefault="0093237E" w:rsidP="00855C5C">
      <w:pPr>
        <w:pStyle w:val="CommentText"/>
      </w:pPr>
      <w:r>
        <w:rPr>
          <w:rStyle w:val="CommentReference"/>
        </w:rPr>
        <w:annotationRef/>
      </w:r>
      <w:r>
        <w:t>This probably needs a D option argument, just like createMutableEnvironment</w:t>
      </w:r>
    </w:p>
  </w:comment>
  <w:comment w:id="22271" w:author="Rev 11 Allen Wirfs-Brock" w:date="2013-07-15T13:02:00Z" w:initials="AWB11">
    <w:p w:rsidR="0093237E" w:rsidRDefault="0093237E">
      <w:pPr>
        <w:pStyle w:val="CommentText"/>
      </w:pPr>
      <w:r>
        <w:rPr>
          <w:rStyle w:val="CommentReference"/>
        </w:rPr>
        <w:annotationRef/>
      </w:r>
      <w:r>
        <w:t>Carry over from ES5, but perhaps unnecessary</w:t>
      </w:r>
    </w:p>
  </w:comment>
  <w:comment w:id="22390" w:author="Rev 12 Allen Wirfs-Brock" w:date="2013-07-15T13:02:00Z" w:initials="AWB12">
    <w:p w:rsidR="0093237E" w:rsidRDefault="0093237E">
      <w:pPr>
        <w:pStyle w:val="CommentText"/>
      </w:pPr>
      <w:r>
        <w:rPr>
          <w:rStyle w:val="CommentReference"/>
        </w:rPr>
        <w:annotationRef/>
      </w:r>
      <w:r>
        <w:t>TODO: need to reconsider this?  May not be true if the global object can be a Proxy.</w:t>
      </w:r>
    </w:p>
  </w:comment>
  <w:comment w:id="22542" w:author="Rev 8 Allen Wirfs-Brock" w:date="2013-07-15T13:02:00Z" w:initials="AWB8">
    <w:p w:rsidR="0093237E" w:rsidRDefault="0093237E">
      <w:pPr>
        <w:pStyle w:val="CommentText"/>
      </w:pPr>
      <w:r>
        <w:rPr>
          <w:rStyle w:val="CommentReference"/>
        </w:rPr>
        <w:annotationRef/>
      </w:r>
      <w:r>
        <w:t>Other possible terms that  have been discussed are “Home” and “Island”.  We still need to get final agreement on terminology.</w:t>
      </w:r>
    </w:p>
  </w:comment>
  <w:comment w:id="22620" w:author="Rev 13 Allen Wirfs-Brock" w:date="2013-07-15T13:02:00Z" w:initials="AWB13">
    <w:p w:rsidR="0093237E" w:rsidRDefault="0093237E" w:rsidP="006979AE">
      <w:pPr>
        <w:pStyle w:val="CommentText"/>
      </w:pPr>
      <w:r>
        <w:rPr>
          <w:rStyle w:val="CommentReference"/>
        </w:rPr>
        <w:annotationRef/>
      </w:r>
      <w:r>
        <w:t>This is where we should list all the per realm intrinsics that don</w:t>
      </w:r>
    </w:p>
    <w:p w:rsidR="0093237E" w:rsidRDefault="0093237E">
      <w:pPr>
        <w:pStyle w:val="CommentText"/>
      </w:pPr>
      <w:r>
        <w:t>T have %names%</w:t>
      </w:r>
    </w:p>
  </w:comment>
  <w:comment w:id="23986" w:author="Rev 4 Allen Wirfs-Brock" w:date="2013-07-15T13:02:00Z" w:initials="AWB">
    <w:p w:rsidR="0093237E" w:rsidRDefault="0093237E">
      <w:pPr>
        <w:pStyle w:val="CommentText"/>
      </w:pPr>
      <w:r>
        <w:rPr>
          <w:rStyle w:val="CommentReference"/>
        </w:rPr>
        <w:annotationRef/>
      </w:r>
      <w:r>
        <w:t>It may make sense to split eval code out into a separate subsection.</w:t>
      </w:r>
    </w:p>
  </w:comment>
  <w:comment w:id="24779" w:author="Rev 4 Allen Wirfs-Brock" w:date="2013-07-15T13:02:00Z" w:initials="AWB">
    <w:p w:rsidR="0093237E" w:rsidRDefault="0093237E" w:rsidP="006B6D0A">
      <w:pPr>
        <w:pStyle w:val="CommentText"/>
      </w:pPr>
      <w:r>
        <w:rPr>
          <w:rStyle w:val="CommentReference"/>
        </w:rPr>
        <w:annotationRef/>
      </w:r>
      <w:r>
        <w:t>The exact details of declaration instantion for module  code still need to be worked out.</w:t>
      </w:r>
    </w:p>
  </w:comment>
  <w:comment w:id="24860" w:author="Rev 16 Allen Wirfs-Brock" w:date="2013-07-15T13:02:00Z" w:initials="AWB16">
    <w:p w:rsidR="0093237E" w:rsidRDefault="0093237E">
      <w:pPr>
        <w:pStyle w:val="CommentText"/>
      </w:pPr>
      <w:r>
        <w:rPr>
          <w:rStyle w:val="CommentReference"/>
        </w:rPr>
        <w:annotationRef/>
      </w:r>
      <w:r>
        <w:t>Issure: should concise methods also not get an arguments object?</w:t>
      </w:r>
    </w:p>
  </w:comment>
  <w:comment w:id="25474" w:author="Rev 7 Allen Wirfs-Brock" w:date="2013-07-15T13:02:00Z" w:initials="AWB7">
    <w:p w:rsidR="0093237E" w:rsidRDefault="0093237E">
      <w:pPr>
        <w:pStyle w:val="CommentText"/>
      </w:pPr>
      <w:r>
        <w:rPr>
          <w:rStyle w:val="CommentReference"/>
        </w:rPr>
        <w:annotationRef/>
      </w:r>
      <w:r>
        <w:t xml:space="preserve">Jan 19 meeting nortes: </w:t>
      </w:r>
      <w:r>
        <w:rPr>
          <w:rFonts w:ascii="Helvetica" w:hAnsi="Helvetica" w:cs="Helvetica"/>
          <w:sz w:val="24"/>
          <w:szCs w:val="24"/>
          <w:lang w:val="en-US" w:eastAsia="en-US"/>
        </w:rPr>
        <w:t>Current tentative decision is to support let, const, and local functions in nonstrict ES5 in the same way as in strict ES6.  Fallback to either specifying limited cases or doing the ES5 nonstrict status quo (i.e. syntax error + Clause 16) if experiments show this to not be viable.  We won't resolve this discussion without running some experiments.</w:t>
      </w:r>
    </w:p>
  </w:comment>
  <w:comment w:id="25660" w:author="Allen Wirfs-Brock rev2" w:date="2013-07-15T13:02:00Z" w:initials="AWB 2">
    <w:p w:rsidR="0093237E" w:rsidRDefault="0093237E">
      <w:pPr>
        <w:pStyle w:val="CommentText"/>
      </w:pPr>
      <w:r>
        <w:rPr>
          <w:rStyle w:val="CommentReference"/>
        </w:rPr>
        <w:annotationRef/>
      </w:r>
      <w:r>
        <w:t>Additional modification to this text will probably be need to accout for the new declaration statements.</w:t>
      </w:r>
    </w:p>
  </w:comment>
  <w:comment w:id="26127" w:author="Rev 12 Allen Wirfs-Brock" w:date="2013-07-15T13:02:00Z" w:initials="AWB12">
    <w:p w:rsidR="0093237E" w:rsidRDefault="0093237E">
      <w:pPr>
        <w:pStyle w:val="CommentText"/>
      </w:pPr>
      <w:r>
        <w:rPr>
          <w:rStyle w:val="CommentReference"/>
        </w:rPr>
        <w:annotationRef/>
      </w:r>
      <w:r>
        <w:t>TODO: keep reference up to date</w:t>
      </w:r>
    </w:p>
  </w:comment>
  <w:comment w:id="26513" w:author="Rev 8 Allen Wirfs-Brock" w:date="2013-07-15T13:02:00Z" w:initials="AWB8">
    <w:p w:rsidR="0093237E" w:rsidRDefault="0093237E">
      <w:pPr>
        <w:pStyle w:val="CommentText"/>
      </w:pPr>
      <w:r>
        <w:rPr>
          <w:rStyle w:val="CommentReference"/>
        </w:rPr>
        <w:annotationRef/>
      </w:r>
      <w:r>
        <w:t>It may make sense to define some of the static semantic rules related static name resolution</w:t>
      </w:r>
    </w:p>
  </w:comment>
  <w:comment w:id="27010" w:author="Allen Wirfs-Brock" w:date="2013-07-15T13:02:00Z" w:initials="AW">
    <w:p w:rsidR="0093237E" w:rsidRDefault="0093237E" w:rsidP="006A2DB4">
      <w:pPr>
        <w:pStyle w:val="CommentText"/>
      </w:pPr>
      <w:r>
        <w:rPr>
          <w:rStyle w:val="CommentReference"/>
        </w:rPr>
        <w:annotationRef/>
      </w:r>
      <w:r>
        <w:t>Note that the value the spread operator is applied to is coerced to an Object.</w:t>
      </w:r>
    </w:p>
  </w:comment>
  <w:comment w:id="27070" w:author="Allen Wirfs-Brock" w:date="2013-07-15T13:02:00Z" w:initials="AW">
    <w:p w:rsidR="0093237E" w:rsidRDefault="0093237E" w:rsidP="006A2DB4">
      <w:pPr>
        <w:pStyle w:val="CommentText"/>
      </w:pPr>
      <w:r>
        <w:rPr>
          <w:rStyle w:val="CommentReference"/>
        </w:rPr>
        <w:annotationRef/>
      </w:r>
      <w:r>
        <w:t>Note that indices wrap.  For example consider:</w:t>
      </w:r>
    </w:p>
    <w:p w:rsidR="0093237E" w:rsidRDefault="0093237E" w:rsidP="006A2DB4">
      <w:pPr>
        <w:pStyle w:val="CommentText"/>
      </w:pPr>
    </w:p>
    <w:p w:rsidR="0093237E" w:rsidRDefault="0093237E" w:rsidP="006A2DB4">
      <w:pPr>
        <w:pStyle w:val="CommentText"/>
      </w:pPr>
      <w:r>
        <w:t>[,,,,,, …{</w:t>
      </w:r>
      <w:r w:rsidRPr="009356F9">
        <w:rPr>
          <w:rFonts w:eastAsia="Times New Roman"/>
        </w:rPr>
        <w:t xml:space="preserve"> </w:t>
      </w:r>
      <w:r>
        <w:rPr>
          <w:rFonts w:eastAsia="Times New Roman"/>
        </w:rPr>
        <w:t xml:space="preserve">4294967293: “x”, </w:t>
      </w:r>
      <w:r>
        <w:t>length: Math.pow(2,32)-2}]</w:t>
      </w:r>
    </w:p>
  </w:comment>
  <w:comment w:id="28660" w:author="Rev 8 Allen Wirfs-Brock" w:date="2013-07-15T13:02:00Z" w:initials="AWB8">
    <w:p w:rsidR="0093237E" w:rsidRDefault="0093237E">
      <w:pPr>
        <w:pStyle w:val="CommentText"/>
      </w:pPr>
      <w:r>
        <w:rPr>
          <w:rStyle w:val="CommentReference"/>
        </w:rPr>
        <w:annotationRef/>
      </w:r>
      <w:r>
        <w:t>The currently prevailing position in TC39 is that use of super should not be allowed in object literals. This restriction is arbitrary in the sense that the runtime semantics would work.</w:t>
      </w:r>
    </w:p>
  </w:comment>
  <w:comment w:id="29191" w:author="Rev 10 Allen Wirfs-Brock" w:date="2013-07-15T13:02:00Z" w:initials="AWB10">
    <w:p w:rsidR="0093237E" w:rsidRDefault="0093237E">
      <w:pPr>
        <w:pStyle w:val="CommentText"/>
      </w:pPr>
      <w:r>
        <w:rPr>
          <w:rStyle w:val="CommentReference"/>
        </w:rPr>
        <w:annotationRef/>
      </w:r>
      <w:r>
        <w:t xml:space="preserve">Issue:  static semantic rules probably should call ToString (a runtime operation). </w:t>
      </w:r>
    </w:p>
  </w:comment>
  <w:comment w:id="29333" w:author="Rev 16 Allen Wirfs-Brock" w:date="2013-07-15T13:02:00Z" w:initials="AWB16">
    <w:p w:rsidR="0093237E" w:rsidRDefault="0093237E">
      <w:pPr>
        <w:pStyle w:val="CommentText"/>
      </w:pPr>
      <w:r>
        <w:rPr>
          <w:rStyle w:val="CommentReference"/>
        </w:rPr>
        <w:annotationRef/>
      </w:r>
      <w:r>
        <w:t>Issue, alternatively we could ToPropertyKey it if we want to allow non-symbol keys to be used as literal property names.</w:t>
      </w:r>
    </w:p>
  </w:comment>
  <w:comment w:id="29688" w:author="Rev 6 Allen Wirfs-Brock" w:date="2013-07-15T13:02:00Z" w:initials="AWB6">
    <w:p w:rsidR="0093237E" w:rsidRDefault="0093237E">
      <w:pPr>
        <w:pStyle w:val="CommentText"/>
      </w:pPr>
      <w:r>
        <w:rPr>
          <w:rStyle w:val="CommentReference"/>
        </w:rPr>
        <w:annotationRef/>
      </w:r>
      <w:r>
        <w:t>Need a actual reference</w:t>
      </w:r>
    </w:p>
  </w:comment>
  <w:comment w:id="30064" w:author="Rev 8 Allen Wirfs-Brock" w:date="2013-07-15T13:02:00Z" w:initials="AWB8">
    <w:p w:rsidR="0093237E" w:rsidRDefault="0093237E" w:rsidP="00607728">
      <w:pPr>
        <w:pStyle w:val="CommentText"/>
      </w:pPr>
      <w:r>
        <w:rPr>
          <w:rStyle w:val="CommentReference"/>
        </w:rPr>
        <w:annotationRef/>
      </w:r>
      <w:r>
        <w:t>Should convert to a multistep algorithm and breakout a static semantic rule for the early error</w:t>
      </w:r>
    </w:p>
  </w:comment>
  <w:comment w:id="30971" w:author="Rev 9 Allen Wirfs-Brock" w:date="2013-07-15T13:02:00Z" w:initials="AWB9">
    <w:p w:rsidR="0093237E" w:rsidRDefault="0093237E">
      <w:pPr>
        <w:pStyle w:val="CommentText"/>
      </w:pPr>
      <w:r>
        <w:rPr>
          <w:rStyle w:val="CommentReference"/>
        </w:rPr>
        <w:annotationRef/>
      </w:r>
      <w:r>
        <w:t>Note that the conversion semantics are like Stirng.prototype.concat rather than the + operator.</w:t>
      </w:r>
    </w:p>
  </w:comment>
  <w:comment w:id="31067" w:author="Rev 9 Allen Wirfs-Brock" w:date="2013-07-15T13:02:00Z" w:initials="AWB9">
    <w:p w:rsidR="0093237E" w:rsidRDefault="0093237E" w:rsidP="00F37DF5">
      <w:pPr>
        <w:pStyle w:val="CommentText"/>
      </w:pPr>
      <w:r>
        <w:rPr>
          <w:rStyle w:val="CommentReference"/>
        </w:rPr>
        <w:annotationRef/>
      </w:r>
      <w:r>
        <w:t>Note that the conversion semantics are like Stirng.prototype.concat rather than the + operator.</w:t>
      </w:r>
    </w:p>
  </w:comment>
  <w:comment w:id="31167" w:author="Rev 9 Allen Wirfs-Brock" w:date="2013-07-15T13:02:00Z" w:initials="AWB9">
    <w:p w:rsidR="0093237E" w:rsidRDefault="0093237E" w:rsidP="00810454">
      <w:pPr>
        <w:pStyle w:val="CommentText"/>
      </w:pPr>
      <w:r>
        <w:rPr>
          <w:rStyle w:val="CommentReference"/>
        </w:rPr>
        <w:annotationRef/>
      </w:r>
      <w:r>
        <w:t>Note that the conversion semantics are like Stirng.prototype.concat rather than the + operator.</w:t>
      </w:r>
    </w:p>
  </w:comment>
  <w:comment w:id="31225" w:author="Rev 9 Allen Wirfs-Brock" w:date="2013-07-15T13:02:00Z" w:initials="AWB9">
    <w:p w:rsidR="0093237E" w:rsidRDefault="0093237E" w:rsidP="00810454">
      <w:pPr>
        <w:pStyle w:val="CommentText"/>
      </w:pPr>
      <w:r>
        <w:rPr>
          <w:rStyle w:val="CommentReference"/>
        </w:rPr>
        <w:annotationRef/>
      </w:r>
      <w:r>
        <w:t>Note that the conversion semantics are like Stirng.prototype.concat rather than the + operator.</w:t>
      </w:r>
    </w:p>
  </w:comment>
  <w:comment w:id="31720" w:author="Rev 10 Allen Wirfs-Brock" w:date="2013-07-15T13:02:00Z" w:initials="AWB10">
    <w:p w:rsidR="0093237E" w:rsidRDefault="0093237E" w:rsidP="007954BD">
      <w:pPr>
        <w:pStyle w:val="CommentText"/>
      </w:pPr>
      <w:r>
        <w:rPr>
          <w:rStyle w:val="CommentReference"/>
        </w:rPr>
        <w:annotationRef/>
      </w:r>
      <w:r>
        <w:t>These are false, because we disallow host functions returning reference values.</w:t>
      </w:r>
    </w:p>
  </w:comment>
  <w:comment w:id="31842" w:author="Rev 9 Allen Wirfs-Brock" w:date="2013-07-15T13:02:00Z" w:initials="AWB9">
    <w:p w:rsidR="0093237E" w:rsidRDefault="0093237E">
      <w:pPr>
        <w:pStyle w:val="CommentText"/>
      </w:pPr>
      <w:r>
        <w:rPr>
          <w:rStyle w:val="CommentReference"/>
        </w:rPr>
        <w:annotationRef/>
      </w:r>
      <w:r>
        <w:t xml:space="preserve">TODO probably need to do something about new operators in tail position. </w:t>
      </w:r>
    </w:p>
  </w:comment>
  <w:comment w:id="31891" w:author="Rev 7 Allen Wirfs-Brock" w:date="2013-07-15T13:02:00Z" w:initials="AWB7">
    <w:p w:rsidR="0093237E" w:rsidRDefault="0093237E">
      <w:pPr>
        <w:pStyle w:val="CommentText"/>
      </w:pPr>
      <w:r>
        <w:rPr>
          <w:rStyle w:val="CommentReference"/>
        </w:rPr>
        <w:annotationRef/>
      </w:r>
      <w:r>
        <w:t>TODO: tail calls.</w:t>
      </w:r>
    </w:p>
    <w:p w:rsidR="0093237E" w:rsidRDefault="0093237E">
      <w:pPr>
        <w:pStyle w:val="CommentText"/>
      </w:pPr>
    </w:p>
    <w:p w:rsidR="0093237E" w:rsidRDefault="0093237E">
      <w:pPr>
        <w:pStyle w:val="CommentText"/>
      </w:pPr>
      <w:r>
        <w:t xml:space="preserve">Jan 19 meeting notes: </w:t>
      </w:r>
      <w:r>
        <w:rPr>
          <w:rFonts w:ascii="Helvetica" w:hAnsi="Helvetica" w:cs="Helvetica"/>
          <w:sz w:val="24"/>
          <w:szCs w:val="24"/>
          <w:lang w:val="en-US" w:eastAsia="en-US"/>
        </w:rPr>
        <w:t>Tentative decision is to support tail calls in strict mode only.</w:t>
      </w:r>
    </w:p>
  </w:comment>
  <w:comment w:id="31973" w:author="Rev 15 Allen Wirfs-Brock" w:date="2013-07-15T13:02:00Z" w:initials="AWB15">
    <w:p w:rsidR="0093237E" w:rsidRDefault="0093237E" w:rsidP="007262AE">
      <w:pPr>
        <w:pStyle w:val="CommentText"/>
      </w:pPr>
      <w:r>
        <w:rPr>
          <w:rStyle w:val="CommentReference"/>
        </w:rPr>
        <w:annotationRef/>
      </w:r>
      <w:r>
        <w:t>Explict property references are handled as method calls.</w:t>
      </w:r>
    </w:p>
  </w:comment>
  <w:comment w:id="31985" w:author="Rev 15 Allen Wirfs-Brock" w:date="2013-07-15T13:02:00Z" w:initials="AWB15">
    <w:p w:rsidR="0093237E" w:rsidRDefault="0093237E" w:rsidP="007262AE">
      <w:pPr>
        <w:pStyle w:val="CommentText"/>
      </w:pPr>
      <w:r>
        <w:rPr>
          <w:rStyle w:val="CommentReference"/>
        </w:rPr>
        <w:annotationRef/>
      </w:r>
      <w:r>
        <w:t>Implicit property references (via a with binding or global object binding) are also handled as method calls.</w:t>
      </w:r>
    </w:p>
  </w:comment>
  <w:comment w:id="32140" w:author="Rev 15 Allen Wirfs-Brock" w:date="2013-07-15T13:02:00Z" w:initials="AWB15">
    <w:p w:rsidR="0093237E" w:rsidRDefault="0093237E" w:rsidP="00470DC2">
      <w:pPr>
        <w:pStyle w:val="CommentText"/>
      </w:pPr>
      <w:r>
        <w:rPr>
          <w:rStyle w:val="CommentReference"/>
        </w:rPr>
        <w:annotationRef/>
      </w:r>
      <w:r>
        <w:t xml:space="preserve">This takes cares of property access on primitive values. </w:t>
      </w:r>
    </w:p>
  </w:comment>
  <w:comment w:id="32162" w:author="Rev 15 Allen Wirfs-Brock" w:date="2013-07-15T13:02:00Z" w:initials="AWB15">
    <w:p w:rsidR="0093237E" w:rsidRDefault="0093237E" w:rsidP="00167157">
      <w:pPr>
        <w:pStyle w:val="CommentText"/>
      </w:pPr>
      <w:r>
        <w:rPr>
          <w:rStyle w:val="CommentReference"/>
        </w:rPr>
        <w:annotationRef/>
      </w:r>
      <w:r>
        <w:t xml:space="preserve">It translate them into calls on the [[MethodCall]] internal method of the the base object. </w:t>
      </w:r>
    </w:p>
  </w:comment>
  <w:comment w:id="32771" w:author="Allen Wirfs-Brock" w:date="2013-07-15T13:02:00Z" w:initials="AW">
    <w:p w:rsidR="0093237E" w:rsidRDefault="0093237E" w:rsidP="00326D0A">
      <w:pPr>
        <w:pStyle w:val="CommentText"/>
      </w:pPr>
      <w:r>
        <w:rPr>
          <w:rStyle w:val="CommentReference"/>
        </w:rPr>
        <w:annotationRef/>
      </w:r>
      <w:r>
        <w:t>Note that the value the spread operator is applied to is coerced to an Object.</w:t>
      </w:r>
    </w:p>
  </w:comment>
  <w:comment w:id="32866" w:author="Allen Wirfs-Brock" w:date="2013-07-15T13:02:00Z" w:initials="AW">
    <w:p w:rsidR="0093237E" w:rsidRDefault="0093237E" w:rsidP="002A29A1">
      <w:pPr>
        <w:pStyle w:val="CommentText"/>
      </w:pPr>
      <w:r>
        <w:rPr>
          <w:rStyle w:val="CommentReference"/>
        </w:rPr>
        <w:annotationRef/>
      </w:r>
      <w:r>
        <w:t>Note that the value the spread operator is applied to is coerced to an Object.</w:t>
      </w:r>
    </w:p>
  </w:comment>
  <w:comment w:id="35817" w:author="Allen Wirfs-Brock" w:date="2013-07-15T13:02:00Z" w:initials="AW">
    <w:p w:rsidR="0093237E" w:rsidRDefault="0093237E" w:rsidP="001D4A8C">
      <w:pPr>
        <w:pStyle w:val="CommentText"/>
      </w:pPr>
      <w:r>
        <w:rPr>
          <w:rStyle w:val="CommentReference"/>
        </w:rPr>
        <w:annotationRef/>
      </w:r>
      <w:r>
        <w:t>This part probably doesn’t need to be here if 11.1.2 has this as a static semantic for extended code.</w:t>
      </w:r>
    </w:p>
  </w:comment>
  <w:comment w:id="35862" w:author="Allen Wirfs-Brock" w:date="2013-07-15T13:02:00Z" w:initials="AW">
    <w:p w:rsidR="0093237E" w:rsidRDefault="0093237E" w:rsidP="00D012F5">
      <w:pPr>
        <w:pStyle w:val="CommentText"/>
      </w:pPr>
      <w:r>
        <w:rPr>
          <w:rStyle w:val="CommentReference"/>
        </w:rPr>
        <w:annotationRef/>
      </w:r>
      <w:r>
        <w:t>This part probably doesn’t need to be here if 11.1.2 has this as a static semantic for extended code.</w:t>
      </w:r>
    </w:p>
  </w:comment>
  <w:comment w:id="37378" w:author="Rev 3 Allen Wirfs-Brock" w:date="2013-07-15T13:02:00Z" w:initials="AWB 3">
    <w:p w:rsidR="0093237E" w:rsidRDefault="0093237E">
      <w:pPr>
        <w:pStyle w:val="CommentText"/>
      </w:pPr>
      <w:r>
        <w:rPr>
          <w:rStyle w:val="CommentReference"/>
        </w:rPr>
        <w:annotationRef/>
      </w:r>
      <w:r>
        <w:t xml:space="preserve">Need to have an evlaution semantics in section 13 for </w:t>
      </w:r>
      <w:r w:rsidRPr="0072353C">
        <w:rPr>
          <w:i/>
        </w:rPr>
        <w:t>FunctionDeclaration</w:t>
      </w:r>
    </w:p>
  </w:comment>
  <w:comment w:id="37791" w:author="Rev 13 Allen Wirfs-Brock" w:date="2013-07-15T13:02:00Z" w:initials="AWB13">
    <w:p w:rsidR="0093237E" w:rsidRDefault="0093237E">
      <w:pPr>
        <w:pStyle w:val="CommentText"/>
      </w:pPr>
      <w:r>
        <w:rPr>
          <w:rStyle w:val="CommentReference"/>
        </w:rPr>
        <w:annotationRef/>
      </w:r>
      <w:r>
        <w:t>Breaking change: completion reform</w:t>
      </w:r>
    </w:p>
  </w:comment>
  <w:comment w:id="37789" w:author="Rev 13 Allen Wirfs-Brock" w:date="2013-07-15T13:02:00Z" w:initials="AWB13">
    <w:p w:rsidR="0093237E" w:rsidRDefault="0093237E">
      <w:pPr>
        <w:pStyle w:val="CommentText"/>
      </w:pPr>
      <w:r>
        <w:rPr>
          <w:rStyle w:val="CommentReference"/>
        </w:rPr>
        <w:annotationRef/>
      </w:r>
      <w:r>
        <w:t xml:space="preserve">TODO, need to verify that under ompletion reform empty blocks evaluate to undefined.  </w:t>
      </w:r>
    </w:p>
  </w:comment>
  <w:comment w:id="37946" w:author="Rev 13 Allen Wirfs-Brock" w:date="2013-07-15T13:02:00Z" w:initials="AWB13">
    <w:p w:rsidR="0093237E" w:rsidRDefault="0093237E" w:rsidP="00970924">
      <w:pPr>
        <w:pStyle w:val="CommentText"/>
      </w:pPr>
      <w:r>
        <w:rPr>
          <w:rStyle w:val="CommentReference"/>
        </w:rPr>
        <w:annotationRef/>
      </w:r>
      <w:r>
        <w:t>Breaking change: completion reform</w:t>
      </w:r>
    </w:p>
  </w:comment>
  <w:comment w:id="38005" w:author="Allen Wirfs-Brock" w:date="2013-07-15T13:02:00Z" w:initials="AW">
    <w:p w:rsidR="0093237E" w:rsidRDefault="0093237E">
      <w:pPr>
        <w:pStyle w:val="CommentText"/>
      </w:pPr>
      <w:r>
        <w:rPr>
          <w:rStyle w:val="CommentReference"/>
        </w:rPr>
        <w:annotationRef/>
      </w:r>
      <w:r>
        <w:t>If evaluation of code starts anywhere else other than here (for example as part of a function prolog) and we don’t want exceptions to propagate out then we need to have an explicit if an exception was thrown check such as this one.  We don’t currently have any  but we need to make sure for all new stuff that we consider this possibility.</w:t>
      </w:r>
    </w:p>
  </w:comment>
  <w:comment w:id="38151" w:author="Rev 13 Allen Wirfs-Brock" w:date="2013-07-15T13:02:00Z" w:initials="AWB13">
    <w:p w:rsidR="0093237E" w:rsidRDefault="0093237E">
      <w:pPr>
        <w:pStyle w:val="CommentText"/>
      </w:pPr>
      <w:r>
        <w:rPr>
          <w:rStyle w:val="CommentReference"/>
        </w:rPr>
        <w:annotationRef/>
      </w:r>
      <w:r>
        <w:t>ISSUE: above changes to completion reform will means this evaluates to undefined rather than 1 is</w:t>
      </w:r>
    </w:p>
  </w:comment>
  <w:comment w:id="38515" w:author="Rev 8 Allen Wirfs-Brock" w:date="2013-07-15T13:02:00Z" w:initials="AWB8">
    <w:p w:rsidR="0093237E" w:rsidRDefault="0093237E">
      <w:pPr>
        <w:pStyle w:val="CommentText"/>
      </w:pPr>
      <w:r>
        <w:rPr>
          <w:rStyle w:val="CommentReference"/>
        </w:rPr>
        <w:annotationRef/>
      </w:r>
      <w:r>
        <w:t>Consider disallowing undefined as a binding identifier in all new declaration forms.</w:t>
      </w:r>
    </w:p>
  </w:comment>
  <w:comment w:id="40111" w:author="Rev 16 Allen Wirfs-Brock" w:date="2013-07-15T13:02:00Z" w:initials="AWB16">
    <w:p w:rsidR="0093237E" w:rsidRDefault="0093237E">
      <w:pPr>
        <w:pStyle w:val="CommentText"/>
      </w:pPr>
      <w:r>
        <w:rPr>
          <w:rStyle w:val="CommentReference"/>
        </w:rPr>
        <w:annotationRef/>
      </w:r>
      <w:r>
        <w:t xml:space="preserve">Note that this may be a computed property name </w:t>
      </w:r>
    </w:p>
  </w:comment>
  <w:comment w:id="40341" w:author="Allen Wirfs-Brock" w:date="2013-07-15T13:02:00Z" w:initials="AW">
    <w:p w:rsidR="0093237E" w:rsidRDefault="0093237E" w:rsidP="009F731D">
      <w:pPr>
        <w:pStyle w:val="CommentText"/>
      </w:pPr>
      <w:r>
        <w:rPr>
          <w:rStyle w:val="CommentReference"/>
        </w:rPr>
        <w:annotationRef/>
      </w:r>
      <w:r>
        <w:t>The destructuring wiki page argues for allowing empty binding patterns.  I’m not really convinced.</w:t>
      </w:r>
    </w:p>
  </w:comment>
  <w:comment w:id="40715" w:author="Allen Wirfs-Brock" w:date="2013-07-15T13:02:00Z" w:initials="AW">
    <w:p w:rsidR="0093237E" w:rsidRDefault="0093237E" w:rsidP="002C479D">
      <w:pPr>
        <w:pStyle w:val="CommentText"/>
      </w:pPr>
      <w:r>
        <w:rPr>
          <w:rStyle w:val="CommentReference"/>
        </w:rPr>
        <w:annotationRef/>
      </w:r>
      <w:r>
        <w:t>The destructuring wiki page argues for allowing empty binding patterns.  I’m not really convinced.</w:t>
      </w:r>
    </w:p>
  </w:comment>
  <w:comment w:id="42993" w:author="Rev 13 Allen Wirfs-Brock" w:date="2013-07-15T13:02:00Z" w:initials="AWB13">
    <w:p w:rsidR="0093237E" w:rsidRDefault="0093237E" w:rsidP="00A53F35">
      <w:pPr>
        <w:pStyle w:val="CommentText"/>
      </w:pPr>
      <w:r>
        <w:rPr>
          <w:rStyle w:val="CommentReference"/>
        </w:rPr>
        <w:annotationRef/>
      </w:r>
      <w:r>
        <w:t>Breaking change from ES5: completion reform</w:t>
      </w:r>
    </w:p>
  </w:comment>
  <w:comment w:id="43058" w:author="Rev 6 Allen Wirfs-Brock" w:date="2013-07-15T13:02:00Z" w:initials="AWB6">
    <w:p w:rsidR="0093237E" w:rsidRDefault="0093237E">
      <w:pPr>
        <w:pStyle w:val="CommentText"/>
      </w:pPr>
      <w:r>
        <w:rPr>
          <w:rStyle w:val="CommentReference"/>
        </w:rPr>
        <w:annotationRef/>
      </w:r>
      <w:r>
        <w:t>Breaking change from ES5: completion reform</w:t>
      </w:r>
    </w:p>
  </w:comment>
  <w:comment w:id="43073" w:author="Rev 13 Allen Wirfs-Brock" w:date="2013-07-15T13:02:00Z" w:initials="AWB13">
    <w:p w:rsidR="0093237E" w:rsidRDefault="0093237E" w:rsidP="00A53F35">
      <w:pPr>
        <w:pStyle w:val="CommentText"/>
      </w:pPr>
      <w:r>
        <w:rPr>
          <w:rStyle w:val="CommentReference"/>
        </w:rPr>
        <w:annotationRef/>
      </w:r>
      <w:r>
        <w:t>Breaking change from ES5: completion reform</w:t>
      </w:r>
    </w:p>
  </w:comment>
  <w:comment w:id="43097" w:author="Rev 6 Allen Wirfs-Brock" w:date="2013-07-15T13:02:00Z" w:initials="AWB6">
    <w:p w:rsidR="0093237E" w:rsidRPr="00D07025" w:rsidRDefault="0093237E">
      <w:pPr>
        <w:pStyle w:val="CommentText"/>
      </w:pPr>
      <w:r>
        <w:rPr>
          <w:rStyle w:val="CommentReference"/>
        </w:rPr>
        <w:annotationRef/>
      </w:r>
      <w:r>
        <w:t xml:space="preserve">This is breaking change from ES5 which allowed a </w:t>
      </w:r>
      <w:r w:rsidRPr="00D07025">
        <w:rPr>
          <w:rFonts w:ascii="Times New Roman" w:hAnsi="Times New Roman"/>
          <w:i/>
        </w:rPr>
        <w:t>VariableDeclarationNoIn</w:t>
      </w:r>
      <w:r>
        <w:t xml:space="preserve"> to appear here. See es-discuss thread “</w:t>
      </w:r>
      <w:r w:rsidRPr="00D07025">
        <w:rPr>
          <w:rFonts w:ascii="Helvetica" w:hAnsi="Helvetica" w:cs="Helvetica"/>
          <w:bCs/>
          <w:sz w:val="24"/>
          <w:szCs w:val="24"/>
          <w:lang w:val="en-US" w:eastAsia="en-US"/>
        </w:rPr>
        <w:t>lexical for-in/for-of loose end</w:t>
      </w:r>
      <w:r>
        <w:rPr>
          <w:rFonts w:ascii="Helvetica" w:hAnsi="Helvetica" w:cs="Helvetica"/>
          <w:bCs/>
          <w:sz w:val="24"/>
          <w:szCs w:val="24"/>
          <w:lang w:val="en-US" w:eastAsia="en-US"/>
        </w:rPr>
        <w:t>”</w:t>
      </w:r>
    </w:p>
  </w:comment>
  <w:comment w:id="43170" w:author="Rev 6 Allen Wirfs-Brock" w:date="2013-07-15T13:02:00Z" w:initials="AWB6">
    <w:p w:rsidR="0093237E" w:rsidRDefault="0093237E">
      <w:pPr>
        <w:pStyle w:val="CommentText"/>
      </w:pPr>
      <w:r>
        <w:rPr>
          <w:rStyle w:val="CommentReference"/>
        </w:rPr>
        <w:annotationRef/>
      </w:r>
      <w:r>
        <w:t>Note that this is technically a breaking change from ES5, however it is made to match web reality.</w:t>
      </w:r>
    </w:p>
  </w:comment>
  <w:comment w:id="43252" w:author="Rev 6 Allen Wirfs-Brock" w:date="2013-07-15T13:02:00Z" w:initials="AWB6">
    <w:p w:rsidR="0093237E" w:rsidRDefault="0093237E">
      <w:pPr>
        <w:pStyle w:val="CommentText"/>
      </w:pPr>
      <w:r>
        <w:rPr>
          <w:rStyle w:val="CommentReference"/>
        </w:rPr>
        <w:annotationRef/>
      </w:r>
      <w:r>
        <w:t>Breaking change: completion reform</w:t>
      </w:r>
    </w:p>
  </w:comment>
  <w:comment w:id="43297" w:author="Rev 6 Allen Wirfs-Brock" w:date="2013-07-15T13:02:00Z" w:initials="AWB6">
    <w:p w:rsidR="0093237E" w:rsidRDefault="0093237E">
      <w:pPr>
        <w:pStyle w:val="CommentText"/>
      </w:pPr>
      <w:r>
        <w:rPr>
          <w:rStyle w:val="CommentReference"/>
        </w:rPr>
        <w:annotationRef/>
      </w:r>
      <w:r>
        <w:t>Break/continue/return in the expression works normally (future for do {} or block lamda expressions)</w:t>
      </w:r>
    </w:p>
  </w:comment>
  <w:comment w:id="43352" w:author="Rev 6 Allen Wirfs-Brock" w:date="2013-07-15T13:02:00Z" w:initials="AWB6">
    <w:p w:rsidR="0093237E" w:rsidRDefault="0093237E">
      <w:pPr>
        <w:pStyle w:val="CommentText"/>
      </w:pPr>
      <w:r>
        <w:rPr>
          <w:rStyle w:val="CommentReference"/>
        </w:rPr>
        <w:annotationRef/>
      </w:r>
      <w:r>
        <w:t>ES5 breaking change: completion reform</w:t>
      </w:r>
    </w:p>
  </w:comment>
  <w:comment w:id="43371" w:author="Rev 6 Allen Wirfs-Brock" w:date="2013-07-15T13:02:00Z" w:initials="AWB6">
    <w:p w:rsidR="0093237E" w:rsidRDefault="0093237E" w:rsidP="009E1306">
      <w:pPr>
        <w:pStyle w:val="CommentText"/>
      </w:pPr>
      <w:r>
        <w:rPr>
          <w:rStyle w:val="CommentReference"/>
        </w:rPr>
        <w:annotationRef/>
      </w:r>
      <w:r>
        <w:t>Break/continue/return in the expression works normally (future for do {} or block lamda expressions)</w:t>
      </w:r>
    </w:p>
  </w:comment>
  <w:comment w:id="43418" w:author="Rev 3 Allen Wirfs-Brock" w:date="2013-07-15T13:02:00Z" w:initials="AWB 3">
    <w:p w:rsidR="0093237E" w:rsidRDefault="0093237E">
      <w:pPr>
        <w:pStyle w:val="CommentText"/>
      </w:pPr>
      <w:r>
        <w:rPr>
          <w:rStyle w:val="CommentReference"/>
        </w:rPr>
        <w:annotationRef/>
      </w:r>
      <w:r>
        <w:t>The lexical scoping of for iteration variables still needs to be taken care of</w:t>
      </w:r>
    </w:p>
  </w:comment>
  <w:comment w:id="43512" w:author="Rev 6 Allen Wirfs-Brock" w:date="2013-07-15T13:02:00Z" w:initials="AWB6">
    <w:p w:rsidR="0093237E" w:rsidRDefault="0093237E" w:rsidP="006327B6">
      <w:pPr>
        <w:pStyle w:val="CommentText"/>
      </w:pPr>
      <w:r>
        <w:rPr>
          <w:rStyle w:val="CommentReference"/>
        </w:rPr>
        <w:annotationRef/>
      </w:r>
      <w:r>
        <w:t>ES5 breaking change: Completion reform</w:t>
      </w:r>
    </w:p>
  </w:comment>
  <w:comment w:id="43690" w:author="Rev 6 Allen Wirfs-Brock" w:date="2013-07-15T13:02:00Z" w:initials="AWB6">
    <w:p w:rsidR="0093237E" w:rsidRDefault="0093237E">
      <w:pPr>
        <w:pStyle w:val="CommentText"/>
      </w:pPr>
      <w:r>
        <w:rPr>
          <w:rStyle w:val="CommentReference"/>
        </w:rPr>
        <w:annotationRef/>
      </w:r>
      <w:r>
        <w:t>A final decision has not yet been reached on the scoping semantics used for this form of for statement.  This version uses “loop scoping” a single set of let/const bindings are used for all iterations of the loop.  This is the simpliest of the semantics under consideration.</w:t>
      </w:r>
    </w:p>
  </w:comment>
  <w:comment w:id="43798" w:author="Rev 6 Allen Wirfs-Brock" w:date="2013-07-15T13:02:00Z" w:initials="AWB6">
    <w:p w:rsidR="0093237E" w:rsidRDefault="0093237E" w:rsidP="006D2B83">
      <w:pPr>
        <w:pStyle w:val="CommentText"/>
      </w:pPr>
      <w:r>
        <w:rPr>
          <w:rStyle w:val="CommentReference"/>
        </w:rPr>
        <w:annotationRef/>
      </w:r>
      <w:r>
        <w:t>ES5 breaking change: Completion reform</w:t>
      </w:r>
    </w:p>
  </w:comment>
  <w:comment w:id="44563" w:author="Rev 15 Allen Wirfs-Brock" w:date="2013-07-15T13:02:00Z" w:initials="AWB15">
    <w:p w:rsidR="0093237E" w:rsidRDefault="0093237E" w:rsidP="0000738D">
      <w:pPr>
        <w:pStyle w:val="CommentText"/>
      </w:pPr>
      <w:r>
        <w:rPr>
          <w:rStyle w:val="CommentReference"/>
        </w:rPr>
        <w:annotationRef/>
      </w:r>
      <w:r>
        <w:t>NOTE that if this is a for-let, this places the evaluation of the AssignmentExpression outside the scope of the bindings.  Perhaps in should be within that scope and subject to TDZ checks on the bond values.</w:t>
      </w:r>
    </w:p>
  </w:comment>
  <w:comment w:id="44588" w:author="Rev 6 Allen Wirfs-Brock" w:date="2013-07-15T13:02:00Z" w:initials="AWB6">
    <w:p w:rsidR="0093237E" w:rsidRDefault="0093237E">
      <w:pPr>
        <w:pStyle w:val="CommentText"/>
      </w:pPr>
      <w:r>
        <w:rPr>
          <w:rStyle w:val="CommentReference"/>
        </w:rPr>
        <w:annotationRef/>
      </w:r>
      <w:r>
        <w:t>Note a continue in the initializer expression is just like a break</w:t>
      </w:r>
    </w:p>
  </w:comment>
  <w:comment w:id="44603" w:author="Rev 6 Allen Wirfs-Brock" w:date="2013-07-15T13:02:00Z" w:initials="AWB6">
    <w:p w:rsidR="0093237E" w:rsidRDefault="0093237E" w:rsidP="00FA7F97">
      <w:pPr>
        <w:pStyle w:val="CommentText"/>
      </w:pPr>
      <w:r>
        <w:rPr>
          <w:rStyle w:val="CommentReference"/>
        </w:rPr>
        <w:annotationRef/>
      </w:r>
      <w:r>
        <w:t>Completion value reform</w:t>
      </w:r>
    </w:p>
  </w:comment>
  <w:comment w:id="44628" w:author="Rev 6 Allen Wirfs-Brock" w:date="2013-07-15T13:02:00Z" w:initials="AWB6">
    <w:p w:rsidR="0093237E" w:rsidRDefault="0093237E" w:rsidP="00FA7F97">
      <w:pPr>
        <w:pStyle w:val="CommentText"/>
      </w:pPr>
      <w:r>
        <w:rPr>
          <w:rStyle w:val="CommentReference"/>
        </w:rPr>
        <w:annotationRef/>
      </w:r>
      <w:r>
        <w:t>Completion value reform</w:t>
      </w:r>
    </w:p>
  </w:comment>
  <w:comment w:id="44674" w:author="Rev 6 Allen Wirfs-Brock" w:date="2013-07-15T13:02:00Z" w:initials="AWB6">
    <w:p w:rsidR="0093237E" w:rsidRDefault="0093237E" w:rsidP="00FB33C0">
      <w:pPr>
        <w:pStyle w:val="CommentText"/>
      </w:pPr>
      <w:r>
        <w:rPr>
          <w:rStyle w:val="CommentReference"/>
        </w:rPr>
        <w:annotationRef/>
      </w:r>
      <w:r>
        <w:t>Break/continue in the expression works normally (future for do {} or block lamda expressions)</w:t>
      </w:r>
    </w:p>
  </w:comment>
  <w:comment w:id="44692" w:author="Rev 6 Allen Wirfs-Brock" w:date="2013-07-15T13:02:00Z" w:initials="AWB6">
    <w:p w:rsidR="0093237E" w:rsidRDefault="0093237E" w:rsidP="00FB33C0">
      <w:pPr>
        <w:pStyle w:val="CommentText"/>
      </w:pPr>
      <w:r>
        <w:rPr>
          <w:rStyle w:val="CommentReference"/>
        </w:rPr>
        <w:annotationRef/>
      </w:r>
      <w:r>
        <w:t>Note a continue in the initializer expression is just like a break</w:t>
      </w:r>
    </w:p>
  </w:comment>
  <w:comment w:id="44709" w:author="Rev 6 Allen Wirfs-Brock" w:date="2013-07-15T13:02:00Z" w:initials="AWB6">
    <w:p w:rsidR="0093237E" w:rsidRDefault="0093237E" w:rsidP="0055450D">
      <w:pPr>
        <w:pStyle w:val="CommentText"/>
      </w:pPr>
      <w:r>
        <w:rPr>
          <w:rStyle w:val="CommentReference"/>
        </w:rPr>
        <w:annotationRef/>
      </w:r>
      <w:r>
        <w:t>Completion value reform</w:t>
      </w:r>
    </w:p>
  </w:comment>
  <w:comment w:id="44755" w:author="Rev 6 Allen Wirfs-Brock" w:date="2013-07-15T13:02:00Z" w:initials="AWB6">
    <w:p w:rsidR="0093237E" w:rsidRDefault="0093237E" w:rsidP="0068432C">
      <w:pPr>
        <w:pStyle w:val="CommentText"/>
      </w:pPr>
      <w:r>
        <w:rPr>
          <w:rStyle w:val="CommentReference"/>
        </w:rPr>
        <w:annotationRef/>
      </w:r>
      <w:r>
        <w:t>Completion value reform</w:t>
      </w:r>
    </w:p>
  </w:comment>
  <w:comment w:id="44884" w:author="Rev 15 Allen Wirfs-Brock" w:date="2013-07-15T13:02:00Z" w:initials="AWB15">
    <w:p w:rsidR="0093237E" w:rsidRDefault="0093237E">
      <w:pPr>
        <w:pStyle w:val="CommentText"/>
      </w:pPr>
      <w:r>
        <w:rPr>
          <w:rStyle w:val="CommentReference"/>
        </w:rPr>
        <w:annotationRef/>
      </w:r>
      <w:r>
        <w:t>Recent destructuring assign changes probably mean that this turns into a throw if nextValue is not an Object.</w:t>
      </w:r>
    </w:p>
  </w:comment>
  <w:comment w:id="44893" w:author="Rev 6 Allen Wirfs-Brock" w:date="2013-07-15T13:02:00Z" w:initials="AWB6">
    <w:p w:rsidR="0093237E" w:rsidRDefault="0093237E">
      <w:pPr>
        <w:pStyle w:val="CommentText"/>
      </w:pPr>
      <w:r>
        <w:rPr>
          <w:rStyle w:val="CommentReference"/>
        </w:rPr>
        <w:annotationRef/>
      </w:r>
      <w:r>
        <w:t>ToDo, update this to return a completion value</w:t>
      </w:r>
    </w:p>
  </w:comment>
  <w:comment w:id="44937" w:author="Rev 11 Allen Wirfs-Brock" w:date="2013-07-15T13:02:00Z" w:initials="AWB11">
    <w:p w:rsidR="0093237E" w:rsidRDefault="0093237E" w:rsidP="00837E61">
      <w:pPr>
        <w:pStyle w:val="CommentText"/>
      </w:pPr>
      <w:r>
        <w:rPr>
          <w:rStyle w:val="CommentReference"/>
        </w:rPr>
        <w:annotationRef/>
      </w:r>
      <w:r>
        <w:t>Need to understand why result of previous step is ignored.  See bug 811</w:t>
      </w:r>
    </w:p>
  </w:comment>
  <w:comment w:id="45382" w:author="Rev 9 Allen Wirfs-Brock" w:date="2013-07-15T13:02:00Z" w:initials="AWB9">
    <w:p w:rsidR="0093237E" w:rsidRDefault="0093237E">
      <w:pPr>
        <w:pStyle w:val="CommentText"/>
      </w:pPr>
      <w:r>
        <w:rPr>
          <w:rStyle w:val="CommentReference"/>
        </w:rPr>
        <w:annotationRef/>
      </w:r>
      <w:r>
        <w:t>TODO If exprRef is a Reference that invokes a getter we probably should find a way to specify that the get call is handled as a tail call.</w:t>
      </w:r>
    </w:p>
  </w:comment>
  <w:comment w:id="45794" w:author="Rev 6 Allen Wirfs-Brock" w:date="2013-07-15T13:02:00Z" w:initials="AWB6">
    <w:p w:rsidR="0093237E" w:rsidRDefault="0093237E">
      <w:pPr>
        <w:pStyle w:val="CommentText"/>
      </w:pPr>
      <w:r>
        <w:rPr>
          <w:rStyle w:val="CommentReference"/>
        </w:rPr>
        <w:annotationRef/>
      </w:r>
      <w:r>
        <w:t>ES5 breaking change: completion reform</w:t>
      </w:r>
    </w:p>
  </w:comment>
  <w:comment w:id="45855" w:author="Rev 6 Allen Wirfs-Brock" w:date="2013-07-15T13:02:00Z" w:initials="AWB6">
    <w:p w:rsidR="0093237E" w:rsidRDefault="0093237E" w:rsidP="00176950">
      <w:pPr>
        <w:pStyle w:val="CommentText"/>
      </w:pPr>
      <w:r>
        <w:rPr>
          <w:rStyle w:val="CommentReference"/>
        </w:rPr>
        <w:annotationRef/>
      </w:r>
      <w:r>
        <w:t>ES5 breaking change: completion reform</w:t>
      </w:r>
    </w:p>
  </w:comment>
  <w:comment w:id="46365" w:author="Rev 6 Allen Wirfs-Brock" w:date="2013-07-15T13:02:00Z" w:initials="AWB">
    <w:p w:rsidR="0093237E" w:rsidRDefault="0093237E">
      <w:pPr>
        <w:pStyle w:val="CommentText"/>
      </w:pPr>
      <w:r>
        <w:rPr>
          <w:rStyle w:val="CommentReference"/>
        </w:rPr>
        <w:annotationRef/>
      </w:r>
      <w:r>
        <w:t>Note that this is a new restriction that does not exist in ES5</w:t>
      </w:r>
    </w:p>
  </w:comment>
  <w:comment w:id="46495" w:author="Rev 10 Allen Wirfs-Brock" w:date="2013-07-15T13:02:00Z" w:initials="AWB10">
    <w:p w:rsidR="0093237E" w:rsidRDefault="0093237E">
      <w:pPr>
        <w:pStyle w:val="CommentText"/>
      </w:pPr>
      <w:r>
        <w:rPr>
          <w:rStyle w:val="CommentReference"/>
        </w:rPr>
        <w:annotationRef/>
      </w:r>
      <w:r>
        <w:t>Catching a thrown null or undefined with a destructuing parameter rethrows a TypeError.  Does this make sense?</w:t>
      </w:r>
    </w:p>
  </w:comment>
  <w:comment w:id="47745" w:author="Rev 10 Allen Wirfs-Brock" w:date="2013-07-15T13:02:00Z" w:initials="AWB10">
    <w:p w:rsidR="0093237E" w:rsidRDefault="0093237E">
      <w:pPr>
        <w:pStyle w:val="CommentText"/>
      </w:pPr>
      <w:r>
        <w:rPr>
          <w:rStyle w:val="CommentReference"/>
        </w:rPr>
        <w:annotationRef/>
      </w:r>
      <w:r>
        <w:t>Need a better definition</w:t>
      </w:r>
    </w:p>
  </w:comment>
  <w:comment w:id="49348" w:author="Rev 7 Allen Wirfs-Brock" w:date="2013-07-15T13:02:00Z" w:initials="AWB7">
    <w:p w:rsidR="0093237E" w:rsidRDefault="0093237E" w:rsidP="004259BD">
      <w:pPr>
        <w:pStyle w:val="CommentText"/>
      </w:pPr>
      <w:r>
        <w:rPr>
          <w:rStyle w:val="CommentReference"/>
        </w:rPr>
        <w:annotationRef/>
      </w:r>
      <w:r>
        <w:t>TODO, need to resolve whether or not ArrowBodies are always strict</w:t>
      </w:r>
    </w:p>
  </w:comment>
  <w:comment w:id="49354" w:author="Rev 9 Allen Wirfs-Brock" w:date="2013-07-15T13:02:00Z" w:initials="AWB9">
    <w:p w:rsidR="0093237E" w:rsidRDefault="0093237E" w:rsidP="004259BD">
      <w:pPr>
        <w:pStyle w:val="CommentText"/>
      </w:pPr>
      <w:r>
        <w:rPr>
          <w:rStyle w:val="CommentReference"/>
        </w:rPr>
        <w:annotationRef/>
      </w:r>
      <w:r>
        <w:t>TODO If exprRef is a Reference that invokes a getter we probably should find a way to specify that the get call is handled as a tail call</w:t>
      </w:r>
    </w:p>
  </w:comment>
  <w:comment w:id="49474" w:author="Rev 7 Allen Wirfs-Brock" w:date="2013-07-15T13:02:00Z" w:initials="AWB7">
    <w:p w:rsidR="0093237E" w:rsidRDefault="0093237E" w:rsidP="000133D3">
      <w:pPr>
        <w:pStyle w:val="CommentText"/>
      </w:pPr>
      <w:r>
        <w:rPr>
          <w:rStyle w:val="CommentReference"/>
        </w:rPr>
        <w:annotationRef/>
      </w:r>
      <w:r>
        <w:t>Confirm: concise methods are always strict code.</w:t>
      </w:r>
    </w:p>
  </w:comment>
  <w:comment w:id="49528" w:author="Rev 7 Allen Wirfs-Brock" w:date="2013-07-15T13:02:00Z" w:initials="AWB7">
    <w:p w:rsidR="0093237E" w:rsidRDefault="0093237E">
      <w:pPr>
        <w:pStyle w:val="CommentText"/>
      </w:pPr>
      <w:r>
        <w:rPr>
          <w:rStyle w:val="CommentReference"/>
        </w:rPr>
        <w:annotationRef/>
      </w:r>
      <w:r>
        <w:t>TODO, need to resolve whether or not ArrowBodies are always strict</w:t>
      </w:r>
    </w:p>
  </w:comment>
  <w:comment w:id="49583" w:author="Rev 9 Allen Wirfs-Brock" w:date="2013-07-15T13:02:00Z" w:initials="AWB9">
    <w:p w:rsidR="0093237E" w:rsidRDefault="0093237E">
      <w:pPr>
        <w:pStyle w:val="CommentText"/>
      </w:pPr>
      <w:r>
        <w:rPr>
          <w:rStyle w:val="CommentReference"/>
        </w:rPr>
        <w:annotationRef/>
      </w:r>
      <w:r>
        <w:t>TODO If exprRef is a Reference that invokes a getter we probably should find a way to specify that the get call is handled as a tail call</w:t>
      </w:r>
    </w:p>
  </w:comment>
  <w:comment w:id="50227" w:author="Rev 10 Allen Wirfs-Brock" w:date="2013-07-15T13:02:00Z" w:initials="AWB10">
    <w:p w:rsidR="0093237E" w:rsidRDefault="0093237E">
      <w:pPr>
        <w:pStyle w:val="CommentText"/>
      </w:pPr>
      <w:r>
        <w:rPr>
          <w:rStyle w:val="CommentReference"/>
        </w:rPr>
        <w:annotationRef/>
      </w:r>
      <w:r>
        <w:t>At its sept 2012 meeting TC39 decided that it wants methods to be enumerable.</w:t>
      </w:r>
    </w:p>
  </w:comment>
  <w:comment w:id="50312" w:author="Rev 8 Allen Wirfs-Brock" w:date="2013-07-15T13:02:00Z" w:initials="AWB8">
    <w:p w:rsidR="0093237E" w:rsidRDefault="0093237E" w:rsidP="00567D93">
      <w:pPr>
        <w:pStyle w:val="CommentText"/>
      </w:pPr>
      <w:r>
        <w:rPr>
          <w:rStyle w:val="CommentReference"/>
        </w:rPr>
        <w:annotationRef/>
      </w:r>
      <w:r>
        <w:t>A default value expression could reference super</w:t>
      </w:r>
    </w:p>
  </w:comment>
  <w:comment w:id="50663" w:author="Rev 10 Allen Wirfs-Brock" w:date="2013-07-15T13:02:00Z" w:initials="AWB10">
    <w:p w:rsidR="0093237E" w:rsidRDefault="0093237E">
      <w:pPr>
        <w:pStyle w:val="CommentText"/>
      </w:pPr>
      <w:r>
        <w:rPr>
          <w:rStyle w:val="CommentReference"/>
        </w:rPr>
        <w:annotationRef/>
      </w:r>
      <w:r>
        <w:t>This actually doesn’t accomplish anything because a similar annotation within MemberExpression takes care of the possibility  of a leading RegExp here.</w:t>
      </w:r>
    </w:p>
  </w:comment>
  <w:comment w:id="52040" w:author="Rev 9 Allen Wirfs-Brock" w:date="2013-07-15T13:02:00Z" w:initials="AWB9">
    <w:p w:rsidR="0093237E" w:rsidRDefault="0093237E" w:rsidP="00167894">
      <w:pPr>
        <w:pStyle w:val="CommentText"/>
      </w:pPr>
      <w:r>
        <w:rPr>
          <w:rStyle w:val="CommentReference"/>
        </w:rPr>
        <w:annotationRef/>
      </w:r>
      <w:r>
        <w:t>Note that this variable currently isn’t used  in this algorithm</w:t>
      </w:r>
    </w:p>
  </w:comment>
  <w:comment w:id="52044" w:author="Rev 8 Allen Wirfs-Brock" w:date="2013-07-15T13:02:00Z" w:initials="AWB8">
    <w:p w:rsidR="0093237E" w:rsidRDefault="0093237E">
      <w:pPr>
        <w:pStyle w:val="CommentText"/>
      </w:pPr>
      <w:r>
        <w:rPr>
          <w:rStyle w:val="CommentReference"/>
        </w:rPr>
        <w:annotationRef/>
      </w:r>
      <w:r>
        <w:t>As it now stands, this will never be an abrupt completion</w:t>
      </w:r>
    </w:p>
  </w:comment>
  <w:comment w:id="53889" w:author="Rev 9 Allen Wirfs-Brock" w:date="2013-07-15T13:02:00Z" w:initials="AWB9">
    <w:p w:rsidR="0093237E" w:rsidRDefault="0093237E">
      <w:pPr>
        <w:pStyle w:val="CommentText"/>
      </w:pPr>
      <w:r>
        <w:rPr>
          <w:rStyle w:val="CommentReference"/>
        </w:rPr>
        <w:annotationRef/>
      </w:r>
      <w:r>
        <w:t>TODO:  Need to define tail positions.</w:t>
      </w:r>
    </w:p>
  </w:comment>
  <w:comment w:id="54076" w:author="Rev 10 Allen Wirfs-Brock" w:date="2013-07-15T13:02:00Z" w:initials="AWB10">
    <w:p w:rsidR="0093237E" w:rsidRDefault="0093237E" w:rsidP="004C3785">
      <w:pPr>
        <w:pStyle w:val="CommentText"/>
      </w:pPr>
      <w:r>
        <w:rPr>
          <w:rStyle w:val="CommentReference"/>
        </w:rPr>
        <w:annotationRef/>
      </w:r>
      <w:r>
        <w:t>Need a better definition</w:t>
      </w:r>
    </w:p>
  </w:comment>
  <w:comment w:id="54393" w:author="Rev 6 Allen Wirfs-Brock" w:date="2013-07-15T13:02:00Z" w:initials="AWB6">
    <w:p w:rsidR="0093237E" w:rsidRDefault="0093237E" w:rsidP="00205C61">
      <w:pPr>
        <w:pStyle w:val="CommentText"/>
      </w:pPr>
      <w:r>
        <w:rPr>
          <w:rStyle w:val="CommentReference"/>
        </w:rPr>
        <w:annotationRef/>
      </w:r>
      <w:r>
        <w:t>This is a place where we coiuld put something about what to do with unhandled exceptions</w:t>
      </w:r>
    </w:p>
  </w:comment>
  <w:comment w:id="54410" w:author="Rev 11 Allen Wirfs-Brock" w:date="2013-07-15T13:02:00Z" w:initials="AWB11">
    <w:p w:rsidR="0093237E" w:rsidRDefault="0093237E">
      <w:pPr>
        <w:pStyle w:val="CommentText"/>
      </w:pPr>
      <w:r>
        <w:rPr>
          <w:rStyle w:val="CommentReference"/>
        </w:rPr>
        <w:annotationRef/>
      </w:r>
      <w:r>
        <w:t>Not strictly true any longer.  Will need to update.</w:t>
      </w:r>
    </w:p>
  </w:comment>
  <w:comment w:id="54546" w:author="Rev 15 Allen Wirfs-Brock" w:date="2013-07-15T13:02:00Z" w:initials="AWB15">
    <w:p w:rsidR="0093237E" w:rsidRDefault="0093237E">
      <w:pPr>
        <w:pStyle w:val="CommentText"/>
      </w:pPr>
      <w:r>
        <w:rPr>
          <w:rStyle w:val="CommentReference"/>
        </w:rPr>
        <w:annotationRef/>
      </w:r>
      <w:r>
        <w:t xml:space="preserve">TODO: need to update </w:t>
      </w:r>
    </w:p>
  </w:comment>
  <w:comment w:id="54595" w:author="Allen Wirfs-Brock" w:date="2013-07-15T13:02:00Z" w:initials="AW">
    <w:p w:rsidR="0093237E" w:rsidRDefault="0093237E">
      <w:pPr>
        <w:pStyle w:val="CommentText"/>
      </w:pPr>
      <w:r>
        <w:rPr>
          <w:rStyle w:val="CommentReference"/>
        </w:rPr>
        <w:annotationRef/>
      </w:r>
      <w:hyperlink r:id="rId3" w:history="1">
        <w:r>
          <w:rPr>
            <w:rStyle w:val="Hyperlink"/>
            <w:lang w:val="en-GB"/>
          </w:rPr>
          <w:t>https://bugs.ecmascript.org/show_bug.cgi?id=155</w:t>
        </w:r>
      </w:hyperlink>
      <w:r>
        <w:t xml:space="preserve"> </w:t>
      </w:r>
    </w:p>
  </w:comment>
  <w:comment w:id="54789" w:author="Rev 11 Allen Wirfs-Brock" w:date="2013-07-15T13:02:00Z" w:initials="AWB11">
    <w:p w:rsidR="0093237E" w:rsidRDefault="0093237E">
      <w:pPr>
        <w:pStyle w:val="CommentText"/>
      </w:pPr>
      <w:r>
        <w:rPr>
          <w:rStyle w:val="CommentReference"/>
        </w:rPr>
        <w:annotationRef/>
      </w:r>
      <w:r>
        <w:t>or eval code that was direct eval’ed by function code??</w:t>
      </w:r>
    </w:p>
  </w:comment>
  <w:comment w:id="54792" w:author="Rev 11 Allen Wirfs-Brock" w:date="2013-07-15T13:02:00Z" w:initials="AWB11">
    <w:p w:rsidR="0093237E" w:rsidRDefault="0093237E">
      <w:pPr>
        <w:pStyle w:val="CommentText"/>
      </w:pPr>
      <w:r>
        <w:rPr>
          <w:rStyle w:val="CommentReference"/>
        </w:rPr>
        <w:annotationRef/>
      </w:r>
      <w:r>
        <w:t>TODO</w:t>
      </w:r>
    </w:p>
  </w:comment>
  <w:comment w:id="54803" w:author="Rev 11 Allen Wirfs-Brock" w:date="2013-07-15T13:02:00Z" w:initials="AWB11">
    <w:p w:rsidR="0093237E" w:rsidRDefault="0093237E" w:rsidP="00874D75">
      <w:pPr>
        <w:pStyle w:val="CommentText"/>
      </w:pPr>
      <w:r>
        <w:rPr>
          <w:rStyle w:val="CommentReference"/>
        </w:rPr>
        <w:annotationRef/>
      </w:r>
      <w:r>
        <w:t>or module code that was direct eval’ed by function code??</w:t>
      </w:r>
    </w:p>
  </w:comment>
  <w:comment w:id="54806" w:author="Rev 11 Allen Wirfs-Brock" w:date="2013-07-15T13:02:00Z" w:initials="AWB11">
    <w:p w:rsidR="0093237E" w:rsidRDefault="0093237E">
      <w:pPr>
        <w:pStyle w:val="CommentText"/>
      </w:pPr>
      <w:r>
        <w:rPr>
          <w:rStyle w:val="CommentReference"/>
        </w:rPr>
        <w:annotationRef/>
      </w:r>
      <w:r>
        <w:t>TODO</w:t>
      </w:r>
    </w:p>
  </w:comment>
  <w:comment w:id="55996" w:author="Rev 11 Allen Wirfs-Brock" w:date="2013-07-15T13:02:00Z" w:initials="AWB11">
    <w:p w:rsidR="0093237E" w:rsidRDefault="0093237E">
      <w:pPr>
        <w:pStyle w:val="CommentText"/>
      </w:pPr>
      <w:r>
        <w:rPr>
          <w:rStyle w:val="CommentReference"/>
        </w:rPr>
        <w:annotationRef/>
      </w:r>
      <w:r>
        <w:t>TODO need an algorithm</w:t>
      </w:r>
    </w:p>
    <w:p w:rsidR="0093237E" w:rsidRDefault="0093237E">
      <w:pPr>
        <w:pStyle w:val="CommentText"/>
      </w:pPr>
    </w:p>
    <w:p w:rsidR="0093237E" w:rsidRDefault="0093237E">
      <w:pPr>
        <w:pStyle w:val="CommentText"/>
      </w:pPr>
      <w:r>
        <w:t>Because [[Get]]/[[Put]] are invoked we need to figure out something to say about the order in which properties are accessed.</w:t>
      </w:r>
    </w:p>
    <w:p w:rsidR="0093237E" w:rsidRDefault="0093237E">
      <w:pPr>
        <w:pStyle w:val="CommentText"/>
      </w:pPr>
    </w:p>
    <w:p w:rsidR="0093237E" w:rsidRDefault="0093237E">
      <w:pPr>
        <w:pStyle w:val="CommentText"/>
      </w:pPr>
    </w:p>
  </w:comment>
  <w:comment w:id="56196" w:author="Rev 14 Allen Wirfs-Brock" w:date="2013-07-15T13:02:00Z" w:initials="AWB14">
    <w:p w:rsidR="0093237E" w:rsidRDefault="0093237E">
      <w:pPr>
        <w:pStyle w:val="CommentText"/>
      </w:pPr>
      <w:r>
        <w:rPr>
          <w:rStyle w:val="CommentReference"/>
        </w:rPr>
        <w:annotationRef/>
      </w:r>
      <w:r>
        <w:t>Need to decide how to tag the Math object</w:t>
      </w:r>
    </w:p>
  </w:comment>
  <w:comment w:id="56205" w:author="Rev 14 Allen Wirfs-Brock" w:date="2013-07-15T13:02:00Z" w:initials="AWB14">
    <w:p w:rsidR="0093237E" w:rsidRDefault="0093237E" w:rsidP="00A7569A">
      <w:pPr>
        <w:pStyle w:val="CommentText"/>
      </w:pPr>
      <w:r>
        <w:rPr>
          <w:rStyle w:val="CommentReference"/>
        </w:rPr>
        <w:annotationRef/>
      </w:r>
      <w:r>
        <w:t>Need to decide how to tag the JSON object</w:t>
      </w:r>
    </w:p>
  </w:comment>
  <w:comment w:id="57128" w:author="Rev 15 Allen Wirfs-Brock" w:date="2013-07-15T13:02:00Z" w:initials="AWB15">
    <w:p w:rsidR="0093237E" w:rsidRDefault="0093237E">
      <w:pPr>
        <w:pStyle w:val="CommentText"/>
      </w:pPr>
      <w:r>
        <w:rPr>
          <w:rStyle w:val="CommentReference"/>
        </w:rPr>
        <w:annotationRef/>
      </w:r>
      <w:r>
        <w:t>TODO This need to be rethought in light of Proxy based functions and other callables that may not be “BuiltinFunctionsa”</w:t>
      </w:r>
    </w:p>
  </w:comment>
  <w:comment w:id="57623" w:author="Rev 11 Allen Wirfs-Brock" w:date="2013-07-15T13:02:00Z" w:initials="AWB11">
    <w:p w:rsidR="0093237E" w:rsidRDefault="0093237E" w:rsidP="00E435B1">
      <w:pPr>
        <w:pStyle w:val="CommentText"/>
      </w:pPr>
      <w:r>
        <w:rPr>
          <w:rStyle w:val="CommentReference"/>
        </w:rPr>
        <w:annotationRef/>
      </w:r>
      <w:r>
        <w:t>TODO: see if this algorithm  is really needed</w:t>
      </w:r>
    </w:p>
  </w:comment>
  <w:comment w:id="58344" w:author="Rev 7 Allen Wirfs-Brock" w:date="2013-07-15T13:02:00Z" w:initials="AWB7">
    <w:p w:rsidR="0093237E" w:rsidRDefault="0093237E">
      <w:pPr>
        <w:pStyle w:val="CommentText"/>
      </w:pPr>
      <w:r>
        <w:rPr>
          <w:rStyle w:val="CommentReference"/>
        </w:rPr>
        <w:annotationRef/>
      </w:r>
      <w:r>
        <w:t>It would be nice to have a more explicit way to create a collection with a pre-specified number of elements.</w:t>
      </w:r>
    </w:p>
  </w:comment>
  <w:comment w:id="58498" w:author="Rev 7 Allen Wirfs-Brock" w:date="2013-07-15T13:02:00Z" w:initials="AWB7">
    <w:p w:rsidR="0093237E" w:rsidRDefault="0093237E" w:rsidP="00315DAF">
      <w:pPr>
        <w:pStyle w:val="CommentText"/>
      </w:pPr>
      <w:r>
        <w:rPr>
          <w:rStyle w:val="CommentReference"/>
        </w:rPr>
        <w:annotationRef/>
      </w:r>
      <w:r>
        <w:t>It would be nice to have a more explicit way to create a collection with a pre-specified number of elements.</w:t>
      </w:r>
    </w:p>
  </w:comment>
  <w:comment w:id="58589" w:author="Rev 7 Allen Wirfs-Brock" w:date="2013-07-15T13:02:00Z" w:initials="AWB7">
    <w:p w:rsidR="0093237E" w:rsidRDefault="0093237E" w:rsidP="001F4648">
      <w:pPr>
        <w:pStyle w:val="CommentText"/>
      </w:pPr>
      <w:r>
        <w:rPr>
          <w:rStyle w:val="CommentReference"/>
        </w:rPr>
        <w:annotationRef/>
      </w:r>
      <w:r>
        <w:t>It would be nice to have a more explicit way to create a collection with a pre-specified number of elements.</w:t>
      </w:r>
    </w:p>
  </w:comment>
  <w:comment w:id="58906" w:author="Rev 7 Allen Wirfs-Brock" w:date="2013-07-15T13:02:00Z" w:initials="AWB7">
    <w:p w:rsidR="0093237E" w:rsidRDefault="0093237E">
      <w:pPr>
        <w:pStyle w:val="CommentText"/>
      </w:pPr>
      <w:r>
        <w:rPr>
          <w:rStyle w:val="CommentReference"/>
        </w:rPr>
        <w:annotationRef/>
      </w:r>
      <w:r>
        <w:t>This step was missing in ES&lt;=5.1</w:t>
      </w:r>
    </w:p>
  </w:comment>
  <w:comment w:id="58941" w:author="Rev 7 Allen Wirfs-Brock" w:date="2013-07-15T13:02:00Z" w:initials="AWB7">
    <w:p w:rsidR="0093237E" w:rsidRDefault="0093237E">
      <w:pPr>
        <w:pStyle w:val="CommentText"/>
      </w:pPr>
      <w:r>
        <w:rPr>
          <w:rStyle w:val="CommentReference"/>
        </w:rPr>
        <w:annotationRef/>
      </w:r>
      <w:r>
        <w:t>This step was missing in ES&lt;=5.1</w:t>
      </w:r>
    </w:p>
  </w:comment>
  <w:comment w:id="58981" w:author="Rev 7 Allen Wirfs-Brock" w:date="2013-07-15T13:02:00Z" w:initials="AWB7">
    <w:p w:rsidR="0093237E" w:rsidRDefault="0093237E" w:rsidP="00F6333A">
      <w:pPr>
        <w:pStyle w:val="CommentText"/>
      </w:pPr>
      <w:r>
        <w:rPr>
          <w:rStyle w:val="CommentReference"/>
        </w:rPr>
        <w:annotationRef/>
      </w:r>
      <w:r>
        <w:t>It would be nice to have a more explicit way to create a collection with a pre-specified number of elements.</w:t>
      </w:r>
    </w:p>
  </w:comment>
  <w:comment w:id="59677" w:author="Rev 9 Allen Wirfs-Brock" w:date="2013-07-15T13:02:00Z" w:initials="AWB9">
    <w:p w:rsidR="0093237E" w:rsidRDefault="0093237E">
      <w:pPr>
        <w:pStyle w:val="CommentText"/>
      </w:pPr>
      <w:r>
        <w:rPr>
          <w:rStyle w:val="CommentReference"/>
        </w:rPr>
        <w:annotationRef/>
      </w:r>
      <w:r>
        <w:t xml:space="preserve">Fix for ES5 bug </w:t>
      </w:r>
      <w:hyperlink r:id="rId4" w:history="1">
        <w:r w:rsidRPr="00DA3A6B">
          <w:rPr>
            <w:rStyle w:val="Hyperlink"/>
            <w:lang w:val="en-GB"/>
          </w:rPr>
          <w:t>https://bugs.ecmascript.org/show_bug.cgi?id=417</w:t>
        </w:r>
      </w:hyperlink>
      <w:r>
        <w:t xml:space="preserve"> </w:t>
      </w:r>
    </w:p>
  </w:comment>
  <w:comment w:id="59706" w:author="Rev 7 Allen Wirfs-Brock" w:date="2013-07-15T13:02:00Z" w:initials="AWB7">
    <w:p w:rsidR="0093237E" w:rsidRDefault="0093237E">
      <w:pPr>
        <w:pStyle w:val="CommentText"/>
      </w:pPr>
      <w:r>
        <w:rPr>
          <w:rStyle w:val="CommentReference"/>
        </w:rPr>
        <w:annotationRef/>
      </w:r>
      <w:r>
        <w:t>TODO: take completion values into account.</w:t>
      </w:r>
    </w:p>
  </w:comment>
  <w:comment w:id="60799" w:author="Rev 11 Allen Wirfs-Brock" w:date="2013-07-15T13:02:00Z" w:initials="AWB11">
    <w:p w:rsidR="0093237E" w:rsidRDefault="0093237E">
      <w:pPr>
        <w:pStyle w:val="CommentText"/>
      </w:pPr>
      <w:r>
        <w:rPr>
          <w:rStyle w:val="CommentReference"/>
        </w:rPr>
        <w:annotationRef/>
      </w:r>
      <w:r>
        <w:t>Need to decide whether to allow an argument that requests sparse iteration</w:t>
      </w:r>
    </w:p>
  </w:comment>
  <w:comment w:id="60824" w:author="Rev 11 Allen Wirfs-Brock" w:date="2013-07-15T13:02:00Z" w:initials="AWB11">
    <w:p w:rsidR="0093237E" w:rsidRDefault="0093237E" w:rsidP="007258F8">
      <w:pPr>
        <w:pStyle w:val="CommentText"/>
      </w:pPr>
      <w:r>
        <w:rPr>
          <w:rStyle w:val="CommentReference"/>
        </w:rPr>
        <w:annotationRef/>
      </w:r>
      <w:r>
        <w:t>Need to decide whether to allow an argument that requests sparse iteration</w:t>
      </w:r>
    </w:p>
  </w:comment>
  <w:comment w:id="60849" w:author="Rev 11 Allen Wirfs-Brock" w:date="2013-07-15T13:02:00Z" w:initials="AWB11">
    <w:p w:rsidR="0093237E" w:rsidRDefault="0093237E" w:rsidP="007258F8">
      <w:pPr>
        <w:pStyle w:val="CommentText"/>
      </w:pPr>
      <w:r>
        <w:rPr>
          <w:rStyle w:val="CommentReference"/>
        </w:rPr>
        <w:annotationRef/>
      </w:r>
      <w:r>
        <w:t>Need to decide whether to allow an argument that requests sparse iteration</w:t>
      </w:r>
    </w:p>
  </w:comment>
  <w:comment w:id="60873" w:author="Rev 10 Allen Wirfs-Brock" w:date="2013-07-15T13:02:00Z" w:initials="AWB10">
    <w:p w:rsidR="0093237E" w:rsidRDefault="0093237E" w:rsidP="00A041A1">
      <w:pPr>
        <w:pStyle w:val="CommentText"/>
      </w:pPr>
      <w:r>
        <w:rPr>
          <w:rStyle w:val="CommentReference"/>
        </w:rPr>
        <w:annotationRef/>
      </w:r>
      <w:r>
        <w:t>This is how we  identify a property whose key is a built-in Symbol</w:t>
      </w:r>
    </w:p>
  </w:comment>
  <w:comment w:id="60882" w:author="Rev 10 Allen Wirfs-Brock" w:date="2013-07-15T13:02:00Z" w:initials="AWB10">
    <w:p w:rsidR="0093237E" w:rsidRDefault="0093237E" w:rsidP="00A041A1">
      <w:pPr>
        <w:pStyle w:val="CommentText"/>
      </w:pPr>
      <w:r>
        <w:rPr>
          <w:rStyle w:val="CommentReference"/>
        </w:rPr>
        <w:annotationRef/>
      </w:r>
      <w:r>
        <w:t>Do we really want to do this sort of method sharing.  It has a bad smell.</w:t>
      </w:r>
    </w:p>
  </w:comment>
  <w:comment w:id="61177" w:author="Rev 10 Allen Wirfs-Brock" w:date="2013-07-15T13:02:00Z" w:initials="AWB10">
    <w:p w:rsidR="0093237E" w:rsidRDefault="0093237E" w:rsidP="0094126F">
      <w:pPr>
        <w:pStyle w:val="CommentText"/>
      </w:pPr>
      <w:r>
        <w:rPr>
          <w:rStyle w:val="CommentReference"/>
        </w:rPr>
        <w:annotationRef/>
      </w:r>
      <w:r>
        <w:t>TODO:  need to decide what to use for a constructor for these sort of  objects.</w:t>
      </w:r>
    </w:p>
  </w:comment>
  <w:comment w:id="61229" w:author="Rev 15 Allen Wirfs-Brock" w:date="2013-07-15T13:02:00Z" w:initials="AWB15">
    <w:p w:rsidR="0093237E" w:rsidRDefault="0093237E">
      <w:pPr>
        <w:pStyle w:val="CommentText"/>
      </w:pPr>
      <w:r>
        <w:rPr>
          <w:rStyle w:val="CommentReference"/>
        </w:rPr>
        <w:annotationRef/>
      </w:r>
      <w:r>
        <w:t>We don’t current have a public API for requesting a sparse iteration.  If that remains the case we can delete this clause.</w:t>
      </w:r>
    </w:p>
  </w:comment>
  <w:comment w:id="61328" w:author="Rev 11 Allen Wirfs-Brock" w:date="2013-07-15T13:02:00Z" w:initials="AWB11">
    <w:p w:rsidR="0093237E" w:rsidRPr="00F80F9F" w:rsidRDefault="0093237E">
      <w:pPr>
        <w:pStyle w:val="CommentText"/>
      </w:pPr>
      <w:r>
        <w:rPr>
          <w:rStyle w:val="CommentReference"/>
        </w:rPr>
        <w:annotationRef/>
      </w:r>
      <w:r>
        <w:t xml:space="preserve">This is a string.  Should be return the numeric value of </w:t>
      </w:r>
      <w:r>
        <w:rPr>
          <w:i/>
          <w:iCs/>
        </w:rPr>
        <w:t>index</w:t>
      </w:r>
      <w:r>
        <w:t xml:space="preserve"> instead?</w:t>
      </w:r>
    </w:p>
  </w:comment>
  <w:comment w:id="61353" w:author="Rev 11 Allen Wirfs-Brock" w:date="2013-07-15T13:02:00Z" w:initials="AWB11">
    <w:p w:rsidR="0093237E" w:rsidRPr="00F80F9F" w:rsidRDefault="0093237E" w:rsidP="00725B1C">
      <w:pPr>
        <w:pStyle w:val="CommentText"/>
      </w:pPr>
      <w:r>
        <w:rPr>
          <w:rStyle w:val="CommentReference"/>
        </w:rPr>
        <w:annotationRef/>
      </w:r>
      <w:r>
        <w:t xml:space="preserve">This is a string.  Should we return the numeric value of </w:t>
      </w:r>
      <w:r>
        <w:rPr>
          <w:i/>
          <w:iCs/>
        </w:rPr>
        <w:t>index</w:t>
      </w:r>
      <w:r>
        <w:t xml:space="preserve"> instead?</w:t>
      </w:r>
    </w:p>
  </w:comment>
  <w:comment w:id="61380" w:author="Rev 10 Allen Wirfs-Brock" w:date="2013-07-15T13:02:00Z" w:initials="AWB10">
    <w:p w:rsidR="0093237E" w:rsidRDefault="0093237E" w:rsidP="0094126F">
      <w:pPr>
        <w:pStyle w:val="CommentText"/>
      </w:pPr>
      <w:r>
        <w:rPr>
          <w:rStyle w:val="CommentReference"/>
        </w:rPr>
        <w:annotationRef/>
      </w:r>
      <w:r>
        <w:t>This is how we  identify a property whose key is a built-in Symbol</w:t>
      </w:r>
    </w:p>
  </w:comment>
  <w:comment w:id="61704" w:author="Rev 9 Allen Wirfs-Brock" w:date="2013-07-15T13:02:00Z" w:initials="AWB9">
    <w:p w:rsidR="0093237E" w:rsidRDefault="0093237E">
      <w:pPr>
        <w:pStyle w:val="CommentText"/>
      </w:pPr>
      <w:r>
        <w:rPr>
          <w:rStyle w:val="CommentReference"/>
        </w:rPr>
        <w:annotationRef/>
      </w:r>
      <w:r>
        <w:t>Should we provide fromCodeUnit as an alias for this property and lable fromCharCode as obsolete.</w:t>
      </w:r>
    </w:p>
  </w:comment>
  <w:comment w:id="61895" w:author="Rev 9 Allen Wirfs-Brock" w:date="2013-07-15T13:02:00Z" w:initials="AWB9">
    <w:p w:rsidR="0093237E" w:rsidRDefault="0093237E">
      <w:pPr>
        <w:pStyle w:val="CommentText"/>
      </w:pPr>
      <w:r>
        <w:rPr>
          <w:rStyle w:val="CommentReference"/>
        </w:rPr>
        <w:annotationRef/>
      </w:r>
      <w:r>
        <w:t>Note this follows the ES6 convention for rest parameters rather than the precedent established by fromCharCode</w:t>
      </w:r>
    </w:p>
  </w:comment>
  <w:comment w:id="61957" w:author="Rev 10 Allen Wirfs-Brock" w:date="2013-07-15T13:02:00Z" w:initials="AWB10">
    <w:p w:rsidR="0093237E" w:rsidRDefault="0093237E">
      <w:pPr>
        <w:pStyle w:val="CommentText"/>
      </w:pPr>
      <w:r>
        <w:rPr>
          <w:rStyle w:val="CommentReference"/>
        </w:rPr>
        <w:annotationRef/>
      </w:r>
      <w:r>
        <w:t>TODO: this is something we probably need if we are going to eliminate array usage of ToUint32</w:t>
      </w:r>
    </w:p>
  </w:comment>
  <w:comment w:id="62217" w:author="Rev 9 Allen Wirfs-Brock" w:date="2013-07-15T13:02:00Z" w:initials="AWB9">
    <w:p w:rsidR="0093237E" w:rsidRDefault="0093237E">
      <w:pPr>
        <w:pStyle w:val="CommentText"/>
      </w:pPr>
      <w:r>
        <w:rPr>
          <w:rStyle w:val="CommentReference"/>
        </w:rPr>
        <w:annotationRef/>
      </w:r>
      <w:r>
        <w:t>Perhaps BMPCharAt should be provided as an alias for this method and charAt should be marked as obsolute.</w:t>
      </w:r>
    </w:p>
  </w:comment>
  <w:comment w:id="63003" w:author="Rev 14 Allen Wirfs-Brock" w:date="2013-07-15T13:02:00Z" w:initials="AWB14">
    <w:p w:rsidR="0093237E" w:rsidRDefault="0093237E">
      <w:pPr>
        <w:pStyle w:val="CommentText"/>
      </w:pPr>
      <w:r>
        <w:rPr>
          <w:rStyle w:val="CommentReference"/>
        </w:rPr>
        <w:annotationRef/>
      </w:r>
      <w:r>
        <w:t>Why is this impl defined? Can we specify this??</w:t>
      </w:r>
    </w:p>
  </w:comment>
  <w:comment w:id="63015" w:author="Rev 14 Allen Wirfs-Brock" w:date="2013-07-15T13:02:00Z" w:initials="AWB14">
    <w:p w:rsidR="0093237E" w:rsidRDefault="0093237E">
      <w:pPr>
        <w:pStyle w:val="CommentText"/>
      </w:pPr>
      <w:r>
        <w:rPr>
          <w:rStyle w:val="CommentReference"/>
        </w:rPr>
        <w:annotationRef/>
      </w:r>
      <w:r w:rsidRPr="00B63BF6">
        <w:t>"12345".replace("1",function(m,p,r) {x=[this,m,p,r]; return null})</w:t>
      </w:r>
    </w:p>
  </w:comment>
  <w:comment w:id="63835" w:author="Rev 9 Allen Wirfs-Brock" w:date="2013-07-15T13:02:00Z" w:initials="AWB9">
    <w:p w:rsidR="0093237E" w:rsidRDefault="0093237E">
      <w:pPr>
        <w:pStyle w:val="CommentText"/>
      </w:pPr>
      <w:r>
        <w:rPr>
          <w:rStyle w:val="CommentReference"/>
        </w:rPr>
        <w:annotationRef/>
      </w:r>
      <w:r>
        <w:t>Do we also need</w:t>
      </w:r>
    </w:p>
    <w:p w:rsidR="0093237E" w:rsidRDefault="0093237E">
      <w:pPr>
        <w:pStyle w:val="CommentText"/>
      </w:pPr>
      <w:r>
        <w:t>UnicodeCharAt that returns a string of length 1 or 2?</w:t>
      </w:r>
    </w:p>
  </w:comment>
  <w:comment w:id="63881" w:author="Rev 9 Allen Wirfs-Brock" w:date="2013-07-15T13:02:00Z" w:initials="AWB9">
    <w:p w:rsidR="0093237E" w:rsidRDefault="0093237E">
      <w:pPr>
        <w:pStyle w:val="CommentText"/>
      </w:pPr>
      <w:r>
        <w:rPr>
          <w:rStyle w:val="CommentReference"/>
        </w:rPr>
        <w:annotationRef/>
      </w:r>
      <w:r>
        <w:t>Note that this is inconsistent with the pre-exisitng behaviour or charCodeAt which returns NaN for out of bounds positions</w:t>
      </w:r>
    </w:p>
  </w:comment>
  <w:comment w:id="65101" w:author="Rev 7 Allen Wirfs-Brock" w:date="2013-07-15T13:02:00Z" w:initials="AWB7">
    <w:p w:rsidR="0093237E" w:rsidRDefault="0093237E">
      <w:pPr>
        <w:pStyle w:val="CommentText"/>
      </w:pPr>
      <w:r>
        <w:rPr>
          <w:rStyle w:val="CommentReference"/>
        </w:rPr>
        <w:annotationRef/>
      </w:r>
      <w:r>
        <w:t>Same specification or same value?</w:t>
      </w:r>
    </w:p>
  </w:comment>
  <w:comment w:id="65110" w:author="Rev 7 Allen Wirfs-Brock" w:date="2013-07-15T13:02:00Z" w:initials="AWB7">
    <w:p w:rsidR="0093237E" w:rsidRDefault="0093237E">
      <w:pPr>
        <w:pStyle w:val="CommentText"/>
      </w:pPr>
      <w:r>
        <w:rPr>
          <w:rStyle w:val="CommentReference"/>
        </w:rPr>
        <w:annotationRef/>
      </w:r>
      <w:r>
        <w:t>Same specification or same value?</w:t>
      </w:r>
    </w:p>
  </w:comment>
  <w:comment w:id="65163" w:author="Rev 7 Allen Wirfs-Brock" w:date="2013-07-15T13:02:00Z" w:initials="AWB7">
    <w:p w:rsidR="0093237E" w:rsidRDefault="0093237E">
      <w:pPr>
        <w:pStyle w:val="CommentText"/>
      </w:pPr>
      <w:r>
        <w:rPr>
          <w:rStyle w:val="CommentReference"/>
        </w:rPr>
        <w:annotationRef/>
      </w:r>
      <w:r>
        <w:t>Name changed from toInteger to toInt at Marcdh 29 TC39 meeting.  And changed back to toInteger at the Jan 29, 2013 meeting.</w:t>
      </w:r>
    </w:p>
  </w:comment>
  <w:comment w:id="65323" w:author="Rev 7 Allen Wirfs-Brock" w:date="2013-07-15T13:02:00Z" w:initials="AWB7">
    <w:p w:rsidR="0093237E" w:rsidRDefault="0093237E" w:rsidP="00B07A13">
      <w:pPr>
        <w:pStyle w:val="CommentText"/>
      </w:pPr>
      <w:r>
        <w:rPr>
          <w:rStyle w:val="CommentReference"/>
        </w:rPr>
        <w:annotationRef/>
      </w:r>
      <w:r>
        <w:t>TODO: need to provide algorithm that orders abnormal completion detection</w:t>
      </w:r>
    </w:p>
  </w:comment>
  <w:comment w:id="65474" w:author="Rev 7 Allen Wirfs-Brock" w:date="2013-07-15T13:02:00Z" w:initials="AWB7">
    <w:p w:rsidR="0093237E" w:rsidRDefault="0093237E" w:rsidP="007B6CF2">
      <w:pPr>
        <w:pStyle w:val="CommentText"/>
      </w:pPr>
      <w:r>
        <w:rPr>
          <w:rStyle w:val="CommentReference"/>
        </w:rPr>
        <w:annotationRef/>
      </w:r>
      <w:r>
        <w:t>Added at March 29 TC39 meeting</w:t>
      </w:r>
    </w:p>
  </w:comment>
  <w:comment w:id="65491" w:author="Rev 7 Allen Wirfs-Brock" w:date="2013-07-15T13:02:00Z" w:initials="AWB7">
    <w:p w:rsidR="0093237E" w:rsidRDefault="0093237E">
      <w:pPr>
        <w:pStyle w:val="CommentText"/>
      </w:pPr>
      <w:r>
        <w:rPr>
          <w:rStyle w:val="CommentReference"/>
        </w:rPr>
        <w:annotationRef/>
      </w:r>
      <w:r>
        <w:t>Unsigned seems most general, signed values could be converted in a previous step.</w:t>
      </w:r>
    </w:p>
  </w:comment>
  <w:comment w:id="65966" w:author="Rev 7 Allen Wirfs-Brock" w:date="2013-07-15T13:02:00Z" w:initials="AWB7">
    <w:p w:rsidR="0093237E" w:rsidRDefault="0093237E">
      <w:pPr>
        <w:pStyle w:val="CommentText"/>
      </w:pPr>
      <w:r>
        <w:rPr>
          <w:rStyle w:val="CommentReference"/>
        </w:rPr>
        <w:annotationRef/>
      </w:r>
      <w:r>
        <w:t>Concensus at  March29 TC39 meeting was to drop this function.  See March29 meeting notes</w:t>
      </w:r>
    </w:p>
  </w:comment>
  <w:comment w:id="66126" w:author="Rev 8 Allen Wirfs-Brock" w:date="2013-07-15T13:02:00Z" w:initials="AWB8">
    <w:p w:rsidR="0093237E" w:rsidRDefault="0093237E">
      <w:pPr>
        <w:pStyle w:val="CommentText"/>
      </w:pPr>
      <w:r>
        <w:rPr>
          <w:rStyle w:val="CommentReference"/>
        </w:rPr>
        <w:annotationRef/>
      </w:r>
      <w:r>
        <w:t>Need a reference</w:t>
      </w:r>
    </w:p>
  </w:comment>
  <w:comment w:id="66367" w:author="Rev 14 Allen Wirfs-Brock" w:date="2013-07-15T13:02:00Z" w:initials="AWB14">
    <w:p w:rsidR="0093237E" w:rsidRDefault="0093237E">
      <w:pPr>
        <w:pStyle w:val="CommentText"/>
      </w:pPr>
      <w:r>
        <w:rPr>
          <w:rStyle w:val="CommentReference"/>
        </w:rPr>
        <w:annotationRef/>
      </w:r>
      <w:r>
        <w:t>Need to express as an intrinsic from same realm as this function.</w:t>
      </w:r>
    </w:p>
  </w:comment>
  <w:comment w:id="66483" w:author="Rev 14 Allen Wirfs-Brock" w:date="2013-07-15T13:02:00Z" w:initials="AWB14">
    <w:p w:rsidR="0093237E" w:rsidRDefault="0093237E" w:rsidP="00946FED">
      <w:pPr>
        <w:pStyle w:val="CommentText"/>
      </w:pPr>
      <w:r>
        <w:rPr>
          <w:rStyle w:val="CommentReference"/>
        </w:rPr>
        <w:annotationRef/>
      </w:r>
      <w:r>
        <w:t>Need to express as an intrinsic from same realm as this function.</w:t>
      </w:r>
    </w:p>
  </w:comment>
  <w:comment w:id="66517" w:author="Rev 14 Allen Wirfs-Brock" w:date="2013-07-15T13:02:00Z" w:initials="AWB14">
    <w:p w:rsidR="0093237E" w:rsidRDefault="0093237E" w:rsidP="00F67966">
      <w:pPr>
        <w:pStyle w:val="CommentText"/>
      </w:pPr>
      <w:r>
        <w:rPr>
          <w:rStyle w:val="CommentReference"/>
        </w:rPr>
        <w:annotationRef/>
      </w:r>
      <w:r>
        <w:t>Need to express as an intrinsic from same realm as this function.</w:t>
      </w:r>
    </w:p>
  </w:comment>
  <w:comment w:id="67247" w:author="Rev 14 Allen Wirfs-Brock" w:date="2013-07-15T13:02:00Z" w:initials="AWB14">
    <w:p w:rsidR="0093237E" w:rsidRDefault="0093237E">
      <w:pPr>
        <w:pStyle w:val="CommentText"/>
      </w:pPr>
      <w:r>
        <w:rPr>
          <w:rStyle w:val="CommentReference"/>
        </w:rPr>
        <w:annotationRef/>
      </w:r>
      <w:r>
        <w:t xml:space="preserve">This then clause corresponds to the “called as a function” case the ES5 spec. </w:t>
      </w:r>
    </w:p>
  </w:comment>
  <w:comment w:id="67681" w:author="Rev 14 Allen Wirfs-Brock" w:date="2013-07-15T13:02:00Z" w:initials="AWB14">
    <w:p w:rsidR="0093237E" w:rsidRDefault="0093237E" w:rsidP="00FA4775">
      <w:pPr>
        <w:pStyle w:val="CommentText"/>
      </w:pPr>
      <w:r>
        <w:rPr>
          <w:rStyle w:val="CommentReference"/>
        </w:rPr>
        <w:annotationRef/>
      </w:r>
      <w:r>
        <w:t>Why is this underspecified?  Why not specify an required escaping?  Do different implementation differ in their results?</w:t>
      </w:r>
    </w:p>
  </w:comment>
  <w:comment w:id="68596" w:author="Rev 7 Allen Wirfs-Brock" w:date="2013-07-15T13:02:00Z" w:initials="AWB7">
    <w:p w:rsidR="0093237E" w:rsidRDefault="0093237E" w:rsidP="004B53AC">
      <w:pPr>
        <w:pStyle w:val="CommentText"/>
      </w:pPr>
      <w:r>
        <w:rPr>
          <w:rStyle w:val="CommentReference"/>
        </w:rPr>
        <w:annotationRef/>
      </w:r>
      <w:r>
        <w:t>Needs an real algorithm and also completion record checks.</w:t>
      </w:r>
    </w:p>
  </w:comment>
  <w:comment w:id="68635" w:author="Rev 7 Allen Wirfs-Brock" w:date="2013-07-15T13:02:00Z" w:initials="AWB7">
    <w:p w:rsidR="0093237E" w:rsidRDefault="0093237E" w:rsidP="00593760">
      <w:pPr>
        <w:pStyle w:val="CommentText"/>
      </w:pPr>
      <w:r>
        <w:rPr>
          <w:rStyle w:val="CommentReference"/>
        </w:rPr>
        <w:annotationRef/>
      </w:r>
      <w:r>
        <w:t>TODO: Needs better spec langauge</w:t>
      </w:r>
    </w:p>
  </w:comment>
  <w:comment w:id="68962" w:author="Rev 14 Allen Wirfs-Brock" w:date="2013-07-15T13:02:00Z" w:initials="AWB14">
    <w:p w:rsidR="0093237E" w:rsidRDefault="0093237E" w:rsidP="001248EB">
      <w:pPr>
        <w:pStyle w:val="CommentText"/>
      </w:pPr>
      <w:r>
        <w:rPr>
          <w:rStyle w:val="CommentReference"/>
        </w:rPr>
        <w:annotationRef/>
      </w:r>
      <w:r>
        <w:t xml:space="preserve">This then clause corresponds to the “called as a function” case the ES5 spec. </w:t>
      </w:r>
    </w:p>
  </w:comment>
  <w:comment w:id="69352" w:author="Rev 10 Allen Wirfs-Brock" w:date="2013-07-15T13:02:00Z" w:initials="AWB10">
    <w:p w:rsidR="0093237E" w:rsidRDefault="0093237E">
      <w:pPr>
        <w:pStyle w:val="CommentText"/>
      </w:pPr>
      <w:r>
        <w:rPr>
          <w:rStyle w:val="CommentReference"/>
        </w:rPr>
        <w:annotationRef/>
      </w:r>
      <w:r>
        <w:t>Sectin references have not yet been updated to reflect ES6</w:t>
      </w:r>
    </w:p>
  </w:comment>
  <w:comment w:id="69428" w:author="Rev 14 Allen Wirfs-Brock" w:date="2013-07-15T13:02:00Z" w:initials="AWB14">
    <w:p w:rsidR="0093237E" w:rsidRDefault="0093237E" w:rsidP="00876625">
      <w:pPr>
        <w:pStyle w:val="CommentText"/>
      </w:pPr>
      <w:r>
        <w:rPr>
          <w:rStyle w:val="CommentReference"/>
        </w:rPr>
        <w:annotationRef/>
      </w:r>
      <w:r>
        <w:t xml:space="preserve">This then clause corresponds to the “called as a function” case the ES5 spec. </w:t>
      </w:r>
    </w:p>
  </w:comment>
  <w:comment w:id="69775" w:author="Rev 15 Allen Wirfs-Brock" w:date="2013-07-15T13:02:00Z" w:initials="AWB15">
    <w:p w:rsidR="0093237E" w:rsidRDefault="0093237E" w:rsidP="00EF706A">
      <w:pPr>
        <w:pStyle w:val="CommentText"/>
        <w:jc w:val="left"/>
      </w:pPr>
      <w:r>
        <w:rPr>
          <w:rStyle w:val="CommentReference"/>
        </w:rPr>
        <w:annotationRef/>
      </w:r>
      <w:r>
        <w:t xml:space="preserve">TODO:  What about the static semantic rules?  Do they all apply to JSON text? Don’t want to recognised __proto__, etc. It may be time to provide independent  evaluation semantics for </w:t>
      </w:r>
      <w:r w:rsidRPr="0034602E">
        <w:rPr>
          <w:rFonts w:ascii="Times New Roman" w:hAnsi="Times New Roman"/>
          <w:i/>
          <w:iCs/>
        </w:rPr>
        <w:t>JSONText</w:t>
      </w:r>
      <w:r>
        <w:t xml:space="preserve"> </w:t>
      </w:r>
    </w:p>
  </w:comment>
  <w:comment w:id="69813" w:author="Rev 12 Allen Wirfs-Brock" w:date="2013-07-15T13:02:00Z" w:initials="AWB12">
    <w:p w:rsidR="0093237E" w:rsidRDefault="0093237E">
      <w:pPr>
        <w:pStyle w:val="CommentText"/>
      </w:pPr>
      <w:r>
        <w:rPr>
          <w:rStyle w:val="CommentReference"/>
        </w:rPr>
        <w:annotationRef/>
      </w:r>
      <w:r>
        <w:t>TODO make this a more extensible condition to check</w:t>
      </w:r>
    </w:p>
  </w:comment>
  <w:comment w:id="70219" w:author="Rev 10 Allen Wirfs-Brock" w:date="2013-07-15T13:02:00Z" w:initials="AWB10">
    <w:p w:rsidR="0093237E" w:rsidRDefault="0093237E">
      <w:pPr>
        <w:pStyle w:val="CommentText"/>
      </w:pPr>
      <w:r>
        <w:rPr>
          <w:rStyle w:val="CommentReference"/>
        </w:rPr>
        <w:annotationRef/>
      </w:r>
      <w:r>
        <w:t xml:space="preserve">This is a place holder for material in the Binary Data proposal </w:t>
      </w:r>
      <w:hyperlink r:id="rId5" w:history="1">
        <w:r w:rsidRPr="00430844">
          <w:rPr>
            <w:rStyle w:val="Hyperlink"/>
            <w:lang w:val="en-GB"/>
          </w:rPr>
          <w:t>http://wiki.ecmascript.org/doku.php?id=harmony:binary_data</w:t>
        </w:r>
      </w:hyperlink>
      <w:r>
        <w:t xml:space="preserve"> </w:t>
      </w:r>
    </w:p>
  </w:comment>
  <w:comment w:id="70333" w:author="Rev 13 Allen Wirfs-Brock" w:date="2013-07-15T13:02:00Z" w:initials="AWB13">
    <w:p w:rsidR="0093237E" w:rsidRDefault="0093237E" w:rsidP="00075111">
      <w:pPr>
        <w:pStyle w:val="CommentText"/>
      </w:pPr>
      <w:r>
        <w:rPr>
          <w:rStyle w:val="CommentReference"/>
        </w:rPr>
        <w:annotationRef/>
      </w:r>
      <w:r>
        <w:t>TODO: need to define abstract operations for allocting data blocks.  Should throw a RangeError if alloc fails.</w:t>
      </w:r>
    </w:p>
  </w:comment>
  <w:comment w:id="71150" w:author="Rev 13 Allen Wirfs-Brock" w:date="2013-07-15T13:02:00Z" w:initials="AWB13">
    <w:p w:rsidR="0093237E" w:rsidRDefault="0093237E">
      <w:pPr>
        <w:pStyle w:val="CommentText"/>
      </w:pPr>
      <w:r>
        <w:rPr>
          <w:rStyle w:val="CommentReference"/>
        </w:rPr>
        <w:annotationRef/>
      </w:r>
      <w:r>
        <w:t>byteLength needs to be an accessor both to comply with WebIDL requirements and to support the Kronos neutering strawman requirements.</w:t>
      </w:r>
    </w:p>
  </w:comment>
  <w:comment w:id="71279" w:author="Rev 13 Allen Wirfs-Brock" w:date="2013-07-15T13:02:00Z" w:initials="AWB13">
    <w:p w:rsidR="0093237E" w:rsidRDefault="0093237E" w:rsidP="004B4002">
      <w:pPr>
        <w:pStyle w:val="CommentText"/>
      </w:pPr>
      <w:r>
        <w:rPr>
          <w:rStyle w:val="CommentReference"/>
        </w:rPr>
        <w:annotationRef/>
      </w:r>
      <w:r>
        <w:t xml:space="preserve">TODO: need to define abstract operations for allocting and manipulating data blocks. </w:t>
      </w:r>
    </w:p>
  </w:comment>
  <w:comment w:id="71384" w:author="Rev 13 Allen Wirfs-Brock" w:date="2013-07-15T13:02:00Z" w:initials="AWB13">
    <w:p w:rsidR="0093237E" w:rsidRDefault="0093237E">
      <w:pPr>
        <w:pStyle w:val="CommentText"/>
      </w:pPr>
      <w:r>
        <w:rPr>
          <w:rStyle w:val="CommentReference"/>
        </w:rPr>
        <w:annotationRef/>
      </w:r>
      <w:r>
        <w:t>TODO</w:t>
      </w:r>
    </w:p>
  </w:comment>
  <w:comment w:id="71387" w:author="Rev 13 Allen Wirfs-Brock" w:date="2013-07-15T13:02:00Z" w:initials="AWB13">
    <w:p w:rsidR="0093237E" w:rsidRDefault="0093237E">
      <w:pPr>
        <w:pStyle w:val="CommentText"/>
      </w:pPr>
      <w:r>
        <w:rPr>
          <w:rStyle w:val="CommentReference"/>
        </w:rPr>
        <w:annotationRef/>
      </w:r>
      <w:r>
        <w:t>TODO</w:t>
      </w:r>
    </w:p>
  </w:comment>
  <w:comment w:id="71394" w:author="Rev 13 Allen Wirfs-Brock" w:date="2013-07-15T13:02:00Z" w:initials="AWB13">
    <w:p w:rsidR="0093237E" w:rsidRDefault="0093237E">
      <w:pPr>
        <w:pStyle w:val="CommentText"/>
      </w:pPr>
      <w:r>
        <w:rPr>
          <w:rStyle w:val="CommentReference"/>
        </w:rPr>
        <w:annotationRef/>
      </w:r>
      <w:r>
        <w:t>Issue: this is a made up name.  What should it be?</w:t>
      </w:r>
    </w:p>
  </w:comment>
  <w:comment w:id="71400" w:author="Rev 13 Allen Wirfs-Brock" w:date="2013-07-15T13:02:00Z" w:initials="AWB13">
    <w:p w:rsidR="0093237E" w:rsidRDefault="0093237E">
      <w:pPr>
        <w:pStyle w:val="CommentText"/>
      </w:pPr>
      <w:r>
        <w:rPr>
          <w:rStyle w:val="CommentReference"/>
        </w:rPr>
        <w:annotationRef/>
      </w:r>
      <w:r>
        <w:t>TODO</w:t>
      </w:r>
    </w:p>
  </w:comment>
  <w:comment w:id="71508" w:author="Rev 13 Allen Wirfs-Brock" w:date="2013-07-15T13:02:00Z" w:initials="AWB13">
    <w:p w:rsidR="0093237E" w:rsidRDefault="0093237E">
      <w:pPr>
        <w:pStyle w:val="CommentText"/>
      </w:pPr>
      <w:r>
        <w:rPr>
          <w:rStyle w:val="CommentReference"/>
        </w:rPr>
        <w:annotationRef/>
      </w:r>
      <w:r>
        <w:t>Issue:  we need to decide whether we are going to fully apply WebIDL’s complex set of overload resolution rules.</w:t>
      </w:r>
    </w:p>
  </w:comment>
  <w:comment w:id="71731" w:author="Rev 13 Allen Wirfs-Brock" w:date="2013-07-15T13:02:00Z" w:initials="AWB13">
    <w:p w:rsidR="0093237E" w:rsidRDefault="0093237E" w:rsidP="00B826E9">
      <w:pPr>
        <w:pStyle w:val="CommentText"/>
      </w:pPr>
      <w:r>
        <w:rPr>
          <w:rStyle w:val="CommentReference"/>
        </w:rPr>
        <w:annotationRef/>
      </w:r>
      <w:r>
        <w:t>Issue:  we need to decide whether we are going to fully apply WebIDL’s complex set of overload resolution rules.</w:t>
      </w:r>
    </w:p>
  </w:comment>
  <w:comment w:id="71851" w:author="Rev 13 Allen Wirfs-Brock" w:date="2013-07-15T13:02:00Z" w:initials="AWB13">
    <w:p w:rsidR="0093237E" w:rsidRDefault="0093237E" w:rsidP="00C300EF">
      <w:pPr>
        <w:pStyle w:val="CommentText"/>
      </w:pPr>
      <w:r>
        <w:rPr>
          <w:rStyle w:val="CommentReference"/>
        </w:rPr>
        <w:annotationRef/>
      </w:r>
      <w:r>
        <w:t>TODO</w:t>
      </w:r>
    </w:p>
  </w:comment>
  <w:comment w:id="71911" w:author="Rev 13 Allen Wirfs-Brock" w:date="2013-07-15T13:02:00Z" w:initials="AWB13">
    <w:p w:rsidR="0093237E" w:rsidRDefault="0093237E" w:rsidP="00FB75B9">
      <w:pPr>
        <w:pStyle w:val="CommentText"/>
      </w:pPr>
      <w:r>
        <w:rPr>
          <w:rStyle w:val="CommentReference"/>
        </w:rPr>
        <w:annotationRef/>
      </w:r>
      <w:r>
        <w:t>Issue:  The khronos spec. allows array-likes here.  Should we also recognise iterables and use @@iterator for them?  This algorithm current doesn’t deal with iterables.</w:t>
      </w:r>
    </w:p>
  </w:comment>
  <w:comment w:id="71926" w:author="Rev 13 Allen Wirfs-Brock" w:date="2013-07-15T13:02:00Z" w:initials="AWB13">
    <w:p w:rsidR="0093237E" w:rsidRDefault="0093237E" w:rsidP="00855D3F">
      <w:pPr>
        <w:pStyle w:val="CommentText"/>
      </w:pPr>
      <w:r>
        <w:rPr>
          <w:rStyle w:val="CommentReference"/>
        </w:rPr>
        <w:annotationRef/>
      </w:r>
      <w:r>
        <w:t>Issue:  we need to decide whether we are going to fully apply WebIDL’s complex set of overload resolution rules.</w:t>
      </w:r>
    </w:p>
  </w:comment>
  <w:comment w:id="72170" w:author="Rev 13 Allen Wirfs-Brock" w:date="2013-07-15T13:02:00Z" w:initials="AWB13">
    <w:p w:rsidR="0093237E" w:rsidRDefault="0093237E" w:rsidP="00BA47D7">
      <w:pPr>
        <w:pStyle w:val="CommentText"/>
      </w:pPr>
      <w:r>
        <w:rPr>
          <w:rStyle w:val="CommentReference"/>
        </w:rPr>
        <w:annotationRef/>
      </w:r>
      <w:r>
        <w:t>Issue:  we need to decide whether we are going to fully apply WebIDL’s complex set of overload resolution rules.</w:t>
      </w:r>
    </w:p>
  </w:comment>
  <w:comment w:id="72249" w:author="Rev 13 Allen Wirfs-Brock" w:date="2013-07-15T13:02:00Z" w:initials="AWB13">
    <w:p w:rsidR="0093237E" w:rsidRDefault="0093237E">
      <w:pPr>
        <w:pStyle w:val="CommentText"/>
      </w:pPr>
      <w:r>
        <w:rPr>
          <w:rStyle w:val="CommentReference"/>
        </w:rPr>
        <w:annotationRef/>
      </w:r>
      <w:r>
        <w:t>Issue, the order of exceptions that may be thrown during argument validation is probably not currently the same as would be produced by WebIDL overloading plus Khronos validation rules (if that order is even well defined??).  It isn’t clear that this difference is very important.</w:t>
      </w:r>
    </w:p>
  </w:comment>
  <w:comment w:id="72349" w:author="Rev 13 Allen Wirfs-Brock" w:date="2013-07-15T13:02:00Z" w:initials="AWB13">
    <w:p w:rsidR="0093237E" w:rsidRDefault="0093237E">
      <w:pPr>
        <w:pStyle w:val="CommentText"/>
      </w:pPr>
      <w:r>
        <w:rPr>
          <w:rStyle w:val="CommentReference"/>
        </w:rPr>
        <w:annotationRef/>
      </w:r>
      <w:r>
        <w:t>TODO:  this is a place holder assuming that we may need to construct TypedArrays from binary data objects.</w:t>
      </w:r>
    </w:p>
  </w:comment>
  <w:comment w:id="72892" w:author="Rev 7 Allen Wirfs-Brock" w:date="2013-07-15T13:02:00Z" w:initials="AWB7">
    <w:p w:rsidR="0093237E" w:rsidRDefault="0093237E" w:rsidP="007D0DD9">
      <w:pPr>
        <w:pStyle w:val="CommentText"/>
      </w:pPr>
      <w:r>
        <w:rPr>
          <w:rStyle w:val="CommentReference"/>
        </w:rPr>
        <w:annotationRef/>
      </w:r>
      <w:r>
        <w:t>It would be nice to have a more explicit way to create a collection with a pre-specified number of elements.</w:t>
      </w:r>
    </w:p>
  </w:comment>
  <w:comment w:id="73026" w:author="Rev 7 Allen Wirfs-Brock" w:date="2013-07-15T13:02:00Z" w:initials="AWB7">
    <w:p w:rsidR="0093237E" w:rsidRDefault="0093237E" w:rsidP="00104D33">
      <w:pPr>
        <w:pStyle w:val="CommentText"/>
      </w:pPr>
      <w:r>
        <w:rPr>
          <w:rStyle w:val="CommentReference"/>
        </w:rPr>
        <w:annotationRef/>
      </w:r>
      <w:r>
        <w:t>It would be nice to have a more explicit way to create a collection with a pre-specified number of elements.</w:t>
      </w:r>
    </w:p>
  </w:comment>
  <w:comment w:id="73069" w:author="Rev 7 Allen Wirfs-Brock" w:date="2013-07-15T13:02:00Z" w:initials="AWB7">
    <w:p w:rsidR="0093237E" w:rsidRDefault="0093237E" w:rsidP="005B3CD9">
      <w:pPr>
        <w:pStyle w:val="CommentText"/>
      </w:pPr>
      <w:r>
        <w:rPr>
          <w:rStyle w:val="CommentReference"/>
        </w:rPr>
        <w:annotationRef/>
      </w:r>
      <w:r>
        <w:t>It would be nice to have a more explicit way to create a collection with a pre-specified number of elements.</w:t>
      </w:r>
    </w:p>
  </w:comment>
  <w:comment w:id="73411" w:author="Rev 13 Allen Wirfs-Brock" w:date="2013-07-15T13:02:00Z" w:initials="AWB13">
    <w:p w:rsidR="0093237E" w:rsidRDefault="0093237E" w:rsidP="00286791">
      <w:pPr>
        <w:pStyle w:val="CommentText"/>
      </w:pPr>
      <w:r>
        <w:rPr>
          <w:rStyle w:val="CommentReference"/>
        </w:rPr>
        <w:annotationRef/>
      </w:r>
      <w:r>
        <w:t>buffer needs to be an accessor both to comply with WebIDL requirements and to support the Kronos neutering strawman requirements.</w:t>
      </w:r>
    </w:p>
  </w:comment>
  <w:comment w:id="73459" w:author="Rev 13 Allen Wirfs-Brock" w:date="2013-07-15T13:02:00Z" w:initials="AWB13">
    <w:p w:rsidR="0093237E" w:rsidRDefault="0093237E" w:rsidP="00286791">
      <w:pPr>
        <w:pStyle w:val="CommentText"/>
      </w:pPr>
      <w:r>
        <w:rPr>
          <w:rStyle w:val="CommentReference"/>
        </w:rPr>
        <w:annotationRef/>
      </w:r>
      <w:r>
        <w:t>buffer needs to be an accessor both to comply with WebIDL requirements and to support the Kronos neutering strawman requirements.</w:t>
      </w:r>
    </w:p>
  </w:comment>
  <w:comment w:id="73492" w:author="Rev 13 Allen Wirfs-Brock" w:date="2013-07-15T13:02:00Z" w:initials="AWB13">
    <w:p w:rsidR="0093237E" w:rsidRDefault="0093237E" w:rsidP="00286791">
      <w:pPr>
        <w:pStyle w:val="CommentText"/>
      </w:pPr>
      <w:r>
        <w:rPr>
          <w:rStyle w:val="CommentReference"/>
        </w:rPr>
        <w:annotationRef/>
      </w:r>
      <w:r>
        <w:t>buffer needs to be an accessor both to comply with WebIDL requirements and to support the Kronos neutering strawman requirements.</w:t>
      </w:r>
    </w:p>
  </w:comment>
  <w:comment w:id="73523" w:author="Rev 13 Allen Wirfs-Brock" w:date="2013-07-15T13:02:00Z" w:initials="AWB13">
    <w:p w:rsidR="0093237E" w:rsidRDefault="0093237E" w:rsidP="00286791">
      <w:pPr>
        <w:pStyle w:val="CommentText"/>
      </w:pPr>
      <w:r>
        <w:rPr>
          <w:rStyle w:val="CommentReference"/>
        </w:rPr>
        <w:annotationRef/>
      </w:r>
      <w:r>
        <w:t>buffer needs to be an accessor both to comply with WebIDL requirements and to support the Kronos neutering strawman requirements.</w:t>
      </w:r>
    </w:p>
  </w:comment>
  <w:comment w:id="73949" w:author="Rev 13 Allen Wirfs-Brock" w:date="2013-07-15T13:02:00Z" w:initials="AWB13">
    <w:p w:rsidR="0093237E" w:rsidRDefault="0093237E" w:rsidP="00326BE7">
      <w:pPr>
        <w:pStyle w:val="CommentText"/>
      </w:pPr>
      <w:r>
        <w:rPr>
          <w:rStyle w:val="CommentReference"/>
        </w:rPr>
        <w:annotationRef/>
      </w:r>
      <w:r>
        <w:t>TODO</w:t>
      </w:r>
    </w:p>
  </w:comment>
  <w:comment w:id="74117" w:author="Rev 13 Allen Wirfs-Brock" w:date="2013-07-15T13:02:00Z" w:initials="AWB13">
    <w:p w:rsidR="0093237E" w:rsidRDefault="0093237E">
      <w:pPr>
        <w:pStyle w:val="CommentText"/>
      </w:pPr>
      <w:r>
        <w:rPr>
          <w:rStyle w:val="CommentReference"/>
        </w:rPr>
        <w:annotationRef/>
      </w:r>
      <w:r>
        <w:t>TODO: not yhet updated from wik</w:t>
      </w:r>
    </w:p>
  </w:comment>
  <w:comment w:id="74321" w:author="Rev 16 Allen Wirfs-Brock" w:date="2013-07-15T13:02:00Z" w:initials="AWB16">
    <w:p w:rsidR="0093237E" w:rsidRDefault="0093237E">
      <w:pPr>
        <w:pStyle w:val="CommentText"/>
      </w:pPr>
      <w:r>
        <w:rPr>
          <w:rStyle w:val="CommentReference"/>
        </w:rPr>
        <w:annotationRef/>
      </w:r>
      <w:r>
        <w:t>Note that this applies ToUint32 to the length.  In theory that’s a problem for TypedArrays but in practice is probably isn’t for toLocaleString</w:t>
      </w:r>
    </w:p>
  </w:comment>
  <w:comment w:id="77658" w:author="Rev 12 Allen Wirfs-Brock" w:date="2013-07-15T13:02:00Z" w:initials="AWB12">
    <w:p w:rsidR="0093237E" w:rsidRDefault="0093237E" w:rsidP="0067698A">
      <w:pPr>
        <w:pStyle w:val="CommentText"/>
      </w:pPr>
      <w:r>
        <w:rPr>
          <w:rStyle w:val="CommentReference"/>
        </w:rPr>
        <w:annotationRef/>
      </w:r>
      <w:r>
        <w:t>Note that using a method call for inserting pairs during initialization provides allows subclasses to be more expressive.</w:t>
      </w:r>
    </w:p>
  </w:comment>
  <w:comment w:id="78298" w:author="Rev 14 Allen Wirfs-Brock" w:date="2013-07-15T13:02:00Z" w:initials="AWB14">
    <w:p w:rsidR="0093237E" w:rsidRDefault="0093237E">
      <w:pPr>
        <w:pStyle w:val="CommentText"/>
      </w:pPr>
      <w:r>
        <w:rPr>
          <w:rStyle w:val="CommentReference"/>
        </w:rPr>
        <w:annotationRef/>
      </w:r>
      <w:r>
        <w:t>Need to move after delete</w:t>
      </w:r>
    </w:p>
  </w:comment>
  <w:comment w:id="78510" w:author="Rev 10 Allen Wirfs-Brock" w:date="2013-07-15T13:02:00Z" w:initials="AWB10">
    <w:p w:rsidR="0093237E" w:rsidRDefault="0093237E">
      <w:pPr>
        <w:pStyle w:val="CommentText"/>
      </w:pPr>
      <w:r>
        <w:rPr>
          <w:rStyle w:val="CommentReference"/>
        </w:rPr>
        <w:annotationRef/>
      </w:r>
      <w:r>
        <w:t>This is how we  identify a property whose key is a built-in Symbol</w:t>
      </w:r>
    </w:p>
  </w:comment>
  <w:comment w:id="78516" w:author="Rev 10 Allen Wirfs-Brock" w:date="2013-07-15T13:02:00Z" w:initials="AWB10">
    <w:p w:rsidR="0093237E" w:rsidRDefault="0093237E">
      <w:pPr>
        <w:pStyle w:val="CommentText"/>
      </w:pPr>
      <w:r>
        <w:rPr>
          <w:rStyle w:val="CommentReference"/>
        </w:rPr>
        <w:annotationRef/>
      </w:r>
      <w:r>
        <w:t>Do we really want to do this sort of method sharing.  It has a bad smell.</w:t>
      </w:r>
    </w:p>
  </w:comment>
  <w:comment w:id="78702" w:author="Rev 10 Allen Wirfs-Brock" w:date="2013-07-15T13:02:00Z" w:initials="AWB10">
    <w:p w:rsidR="0093237E" w:rsidRDefault="0093237E">
      <w:pPr>
        <w:pStyle w:val="CommentText"/>
      </w:pPr>
      <w:r>
        <w:rPr>
          <w:rStyle w:val="CommentReference"/>
        </w:rPr>
        <w:annotationRef/>
      </w:r>
      <w:r>
        <w:t>TODO:  need to decide what to use for a constructor for these sort of  objects. Probably we should try to consistently follow the “class model” wherever we can.</w:t>
      </w:r>
    </w:p>
  </w:comment>
  <w:comment w:id="79631" w:author="Rev 12 Allen Wirfs-Brock" w:date="2013-07-15T13:02:00Z" w:initials="AWB12">
    <w:p w:rsidR="0093237E" w:rsidRDefault="0093237E" w:rsidP="00A21A8F">
      <w:pPr>
        <w:pStyle w:val="CommentText"/>
      </w:pPr>
      <w:r>
        <w:rPr>
          <w:rStyle w:val="CommentReference"/>
        </w:rPr>
        <w:annotationRef/>
      </w:r>
      <w:r>
        <w:t>Note that using a method call for inserting pairs during initialization provides allows subclasses to be more expressive.</w:t>
      </w:r>
    </w:p>
  </w:comment>
  <w:comment w:id="79861" w:author="Rev 14 Allen Wirfs-Brock" w:date="2013-07-15T13:02:00Z" w:initials="AWB14">
    <w:p w:rsidR="0093237E" w:rsidRDefault="0093237E" w:rsidP="001E68B0">
      <w:pPr>
        <w:pStyle w:val="CommentText"/>
      </w:pPr>
      <w:r>
        <w:rPr>
          <w:rStyle w:val="CommentReference"/>
        </w:rPr>
        <w:annotationRef/>
      </w:r>
      <w:r>
        <w:t>Because the @@create method is essential to the integrity of this “class” definition, just like the prototoype property, it seems appripiate to freeze it in the same manner.</w:t>
      </w:r>
    </w:p>
  </w:comment>
  <w:comment w:id="80641" w:author="Rev 7 Allen Wirfs-Brock" w:date="2013-07-15T13:02:00Z" w:initials="AWB7">
    <w:p w:rsidR="0093237E" w:rsidRDefault="0093237E" w:rsidP="003E73A8">
      <w:pPr>
        <w:pStyle w:val="CommentText"/>
      </w:pPr>
      <w:r>
        <w:rPr>
          <w:rStyle w:val="CommentReference"/>
        </w:rPr>
        <w:annotationRef/>
      </w:r>
      <w:r>
        <w:t>TODO: need to define</w:t>
      </w:r>
    </w:p>
  </w:comment>
  <w:comment w:id="80929" w:author="Rev 12 Allen Wirfs-Brock" w:date="2013-07-15T13:02:00Z" w:initials="AWB12">
    <w:p w:rsidR="0093237E" w:rsidRDefault="0093237E" w:rsidP="00E25D7B">
      <w:pPr>
        <w:pStyle w:val="CommentText"/>
      </w:pPr>
      <w:r>
        <w:rPr>
          <w:rStyle w:val="CommentReference"/>
        </w:rPr>
        <w:annotationRef/>
      </w:r>
      <w:r>
        <w:t>Note that using a method call for inserting pairs during initialization allows subclasses to be more expressive.</w:t>
      </w:r>
    </w:p>
  </w:comment>
  <w:comment w:id="81172" w:author="Rev 14 Allen Wirfs-Brock" w:date="2013-07-15T13:02:00Z" w:initials="AWB14">
    <w:p w:rsidR="0093237E" w:rsidRDefault="0093237E" w:rsidP="001E68B0">
      <w:pPr>
        <w:pStyle w:val="CommentText"/>
      </w:pPr>
      <w:r>
        <w:rPr>
          <w:rStyle w:val="CommentReference"/>
        </w:rPr>
        <w:annotationRef/>
      </w:r>
      <w:r>
        <w:t>Because the @@create method is essential to the integrity of this “class” definition, just like the prototoype property, it seems appripiate to freeze it in the same manner.</w:t>
      </w:r>
    </w:p>
  </w:comment>
  <w:comment w:id="81673" w:author="Rev 10 Allen Wirfs-Brock" w:date="2013-07-15T13:02:00Z" w:initials="AWB10">
    <w:p w:rsidR="0093237E" w:rsidRDefault="0093237E" w:rsidP="003B678A">
      <w:pPr>
        <w:pStyle w:val="CommentText"/>
      </w:pPr>
      <w:r>
        <w:rPr>
          <w:rStyle w:val="CommentReference"/>
        </w:rPr>
        <w:annotationRef/>
      </w:r>
      <w:r>
        <w:t xml:space="preserve">Do we really want to do this sort of method sharing.  </w:t>
      </w:r>
    </w:p>
  </w:comment>
  <w:comment w:id="81976" w:author="Rev 10 Allen Wirfs-Brock" w:date="2013-07-15T13:02:00Z" w:initials="AWB10">
    <w:p w:rsidR="0093237E" w:rsidRDefault="0093237E" w:rsidP="00731059">
      <w:pPr>
        <w:pStyle w:val="CommentText"/>
      </w:pPr>
      <w:r>
        <w:rPr>
          <w:rStyle w:val="CommentReference"/>
        </w:rPr>
        <w:annotationRef/>
      </w:r>
      <w:r>
        <w:t>TODO:  need to decide what to use for a constructor for these sort of  objects.</w:t>
      </w:r>
    </w:p>
  </w:comment>
  <w:comment w:id="82519" w:author="Rev 16 Allen Wirfs-Brock" w:date="2013-07-15T13:02:00Z" w:initials="AWB16">
    <w:p w:rsidR="0093237E" w:rsidRDefault="0093237E">
      <w:pPr>
        <w:pStyle w:val="CommentText"/>
      </w:pPr>
      <w:r>
        <w:rPr>
          <w:rStyle w:val="CommentReference"/>
        </w:rPr>
        <w:annotationRef/>
      </w:r>
      <w:r>
        <w:t>TODO</w:t>
      </w:r>
    </w:p>
  </w:comment>
  <w:comment w:id="82520" w:author="Rev 10 Allen Wirfs-Brock" w:date="2013-07-15T13:02:00Z" w:initials="AWB10">
    <w:p w:rsidR="0093237E" w:rsidRDefault="0093237E">
      <w:pPr>
        <w:pStyle w:val="CommentText"/>
      </w:pPr>
      <w:r>
        <w:rPr>
          <w:rStyle w:val="CommentReference"/>
        </w:rPr>
        <w:annotationRef/>
      </w:r>
      <w:r>
        <w:t>TODO</w:t>
      </w:r>
    </w:p>
  </w:comment>
  <w:comment w:id="83283" w:author="Rev 15 Allen Wirfs-Brock" w:date="2013-07-15T13:02:00Z" w:initials="AWB15">
    <w:p w:rsidR="0093237E" w:rsidRDefault="0093237E">
      <w:pPr>
        <w:pStyle w:val="CommentText"/>
      </w:pPr>
      <w:r>
        <w:rPr>
          <w:rStyle w:val="CommentReference"/>
        </w:rPr>
        <w:annotationRef/>
      </w:r>
      <w:r>
        <w:t>Before final publication we should try to get a vector graphics version of this diagram.</w:t>
      </w:r>
    </w:p>
  </w:comment>
  <w:comment w:id="84162" w:author="Rev 15 Allen Wirfs-Brock" w:date="2013-07-15T13:02:00Z" w:initials="AWB15">
    <w:p w:rsidR="0093237E" w:rsidRDefault="0093237E">
      <w:pPr>
        <w:pStyle w:val="CommentText"/>
      </w:pPr>
      <w:r>
        <w:rPr>
          <w:rStyle w:val="CommentReference"/>
        </w:rPr>
        <w:annotationRef/>
      </w:r>
      <w:r>
        <w:t>TODO: need to verify that we actually have replicitly overed all the PutValue cases there the deleted item would have applied to</w:t>
      </w:r>
    </w:p>
  </w:comment>
  <w:comment w:id="84344" w:author="Allen Wirfs-Brock" w:date="2013-07-15T13:02:00Z" w:initials="AW">
    <w:p w:rsidR="0093237E" w:rsidRDefault="0093237E">
      <w:pPr>
        <w:pStyle w:val="CommentText"/>
      </w:pPr>
      <w:r>
        <w:rPr>
          <w:rStyle w:val="CommentReference"/>
        </w:rPr>
        <w:annotationRef/>
      </w:r>
      <w:r>
        <w:t>Need to add new material that is not in previous verions of annex B</w:t>
      </w:r>
    </w:p>
  </w:comment>
  <w:comment w:id="86839" w:author="Rev 16 Allen Wirfs-Brock" w:date="2013-07-15T13:02:00Z" w:initials="AWB16">
    <w:p w:rsidR="0093237E" w:rsidRDefault="0093237E" w:rsidP="00E82523">
      <w:pPr>
        <w:pStyle w:val="CommentText"/>
      </w:pPr>
      <w:r>
        <w:rPr>
          <w:rStyle w:val="CommentReference"/>
        </w:rPr>
        <w:annotationRef/>
      </w:r>
      <w:r>
        <w:t xml:space="preserve">Note that this may be a computed property name </w:t>
      </w:r>
    </w:p>
  </w:comment>
  <w:comment w:id="87332" w:author="Rev 6 Allen Wirfs-Brock" w:date="2013-07-15T13:02:00Z" w:initials="AWB6">
    <w:p w:rsidR="0093237E" w:rsidRDefault="0093237E" w:rsidP="00D92A51">
      <w:pPr>
        <w:pStyle w:val="CommentText"/>
      </w:pPr>
      <w:r>
        <w:rPr>
          <w:rStyle w:val="CommentReference"/>
        </w:rPr>
        <w:annotationRef/>
      </w:r>
      <w:r>
        <w:t>TODO</w:t>
      </w:r>
    </w:p>
  </w:comment>
  <w:comment w:id="87357" w:author="Rev 6 Allen Wirfs-Brock" w:date="2013-07-15T13:02:00Z" w:initials="AWB6">
    <w:p w:rsidR="0093237E" w:rsidRDefault="0093237E" w:rsidP="00D92A51">
      <w:pPr>
        <w:pStyle w:val="CommentText"/>
      </w:pPr>
      <w:r>
        <w:rPr>
          <w:rStyle w:val="CommentReference"/>
        </w:rPr>
        <w:annotationRef/>
      </w:r>
      <w:r>
        <w:t>TODO</w:t>
      </w:r>
    </w:p>
  </w:comment>
  <w:comment w:id="87365" w:author="Rev 6 Allen Wirfs-Brock" w:date="2013-07-15T13:02:00Z" w:initials="AWB6">
    <w:p w:rsidR="0093237E" w:rsidRDefault="0093237E" w:rsidP="00733F3C">
      <w:pPr>
        <w:pStyle w:val="CommentText"/>
      </w:pPr>
      <w:r>
        <w:rPr>
          <w:rStyle w:val="CommentReference"/>
        </w:rPr>
        <w:annotationRef/>
      </w:r>
      <w:r>
        <w:t>This is an experiment to see if we can use this internal method to define Object.key, Object.getOwnPropertyNames, and perhaps some ofther things</w:t>
      </w:r>
    </w:p>
  </w:comment>
  <w:comment w:id="87370" w:author="Rev 6 Allen Wirfs-Brock" w:date="2013-07-15T13:02:00Z" w:initials="AWB6">
    <w:p w:rsidR="0093237E" w:rsidRDefault="0093237E" w:rsidP="00733F3C">
      <w:pPr>
        <w:pStyle w:val="CommentText"/>
      </w:pPr>
      <w:r>
        <w:rPr>
          <w:rStyle w:val="CommentReference"/>
        </w:rPr>
        <w:annotationRef/>
      </w:r>
      <w:r>
        <w:t>TODO</w:t>
      </w:r>
    </w:p>
  </w:comment>
  <w:comment w:id="87377" w:author="Rev 6 Allen Wirfs-Brock" w:date="2013-07-15T13:02:00Z" w:initials="AWB6">
    <w:p w:rsidR="0093237E" w:rsidRDefault="0093237E" w:rsidP="00733F3C">
      <w:pPr>
        <w:pStyle w:val="CommentText"/>
      </w:pPr>
      <w:r>
        <w:rPr>
          <w:rStyle w:val="CommentReference"/>
        </w:rPr>
        <w:annotationRef/>
      </w:r>
      <w:r>
        <w:t>TODO: Finish this up, and turn it into iterator definition include a next method</w:t>
      </w:r>
    </w:p>
  </w:comment>
  <w:comment w:id="87512" w:author="Rev 7 Allen Wirfs-Brock" w:date="2013-07-15T13:02:00Z" w:initials="AWB7">
    <w:p w:rsidR="0093237E" w:rsidRDefault="0093237E" w:rsidP="00B64068">
      <w:pPr>
        <w:pStyle w:val="CommentText"/>
      </w:pPr>
      <w:r>
        <w:rPr>
          <w:rStyle w:val="CommentReference"/>
        </w:rPr>
        <w:annotationRef/>
      </w:r>
      <w:r>
        <w:t>TODO: don’t create an arguments binding for arrow functions (and perhaps for concise methods)</w:t>
      </w:r>
    </w:p>
  </w:comment>
  <w:comment w:id="87576" w:author="Rev 7 Allen Wirfs-Brock" w:date="2013-07-15T13:02:00Z" w:initials="AWB7">
    <w:p w:rsidR="0093237E" w:rsidRDefault="0093237E" w:rsidP="00B64068">
      <w:pPr>
        <w:pStyle w:val="CommentText"/>
      </w:pPr>
      <w:r>
        <w:rPr>
          <w:rStyle w:val="CommentReference"/>
        </w:rPr>
        <w:annotationRef/>
      </w:r>
      <w:r>
        <w:t>TODO: don’t create an arguments binding for arrow functions (and perhaps for concise methods)</w:t>
      </w:r>
    </w:p>
  </w:comment>
  <w:comment w:id="87601" w:author="Allen Wirfs-Brock" w:date="2013-07-15T13:02:00Z" w:initials="AWB">
    <w:p w:rsidR="0093237E" w:rsidRDefault="0093237E" w:rsidP="00751335">
      <w:pPr>
        <w:pStyle w:val="CommentText"/>
      </w:pPr>
      <w:r>
        <w:rPr>
          <w:rStyle w:val="CommentReference"/>
        </w:rPr>
        <w:annotationRef/>
      </w:r>
      <w:r>
        <w:t>The section and algorithm reference in this draft are based upon the ES5.1 spec.  When the corresponding sections of this document are stable, this section will need to be updated.</w:t>
      </w:r>
    </w:p>
  </w:comment>
  <w:comment w:id="87602" w:author="Rev 8 Allen Wirfs-Brock" w:date="2013-07-15T13:02:00Z" w:initials="AWB8">
    <w:p w:rsidR="0093237E" w:rsidRDefault="0093237E" w:rsidP="00751335">
      <w:pPr>
        <w:pStyle w:val="CommentText"/>
      </w:pPr>
      <w:r>
        <w:rPr>
          <w:rStyle w:val="CommentReference"/>
        </w:rPr>
        <w:annotationRef/>
      </w:r>
      <w:r>
        <w:t xml:space="preserve">This materal is going to be made mandatory and integrated into the main body of the spec. </w:t>
      </w:r>
    </w:p>
  </w:comment>
  <w:comment w:id="87610" w:author="Allen Wirfs-Brock" w:date="2013-07-15T13:02:00Z" w:initials="AWB">
    <w:p w:rsidR="0093237E" w:rsidRDefault="0093237E" w:rsidP="00751335">
      <w:pPr>
        <w:pStyle w:val="CommentText"/>
      </w:pPr>
      <w:r>
        <w:rPr>
          <w:rStyle w:val="CommentReference"/>
        </w:rPr>
        <w:annotationRef/>
      </w:r>
      <w:r>
        <w:t>This is anticipating new specification material related to Module loaders and establishing a primoridial environment.  The basic assumption is that a module loader must be able to disable this feature.  This seems to suggest that the ability to do so must exist in the module loader APIs even if this feature is not present in an implementation.</w:t>
      </w:r>
    </w:p>
  </w:comment>
  <w:comment w:id="87620" w:author="Rev 12 Allen Wirfs-Brock" w:date="2013-07-15T13:02:00Z" w:initials="AWB12">
    <w:p w:rsidR="0093237E" w:rsidRDefault="0093237E" w:rsidP="00411141">
      <w:pPr>
        <w:pStyle w:val="CommentText"/>
      </w:pPr>
      <w:r>
        <w:rPr>
          <w:rStyle w:val="CommentReference"/>
        </w:rPr>
        <w:annotationRef/>
      </w:r>
      <w:r>
        <w:t>This whole thing needs be rewritten, and in the process we will eliminate using [[GetProperty]]</w:t>
      </w:r>
    </w:p>
  </w:comment>
  <w:comment w:id="87630" w:author="Rev 12 Allen Wirfs-Brock" w:date="2013-07-15T13:02:00Z" w:initials="AWB12">
    <w:p w:rsidR="0093237E" w:rsidRDefault="0093237E" w:rsidP="00751335">
      <w:pPr>
        <w:pStyle w:val="CommentText"/>
      </w:pPr>
      <w:r>
        <w:rPr>
          <w:rStyle w:val="CommentReference"/>
        </w:rPr>
        <w:annotationRef/>
      </w:r>
      <w:r>
        <w:t>Need to be updated to use [[SetP]</w:t>
      </w:r>
    </w:p>
  </w:comment>
  <w:comment w:id="87636" w:author="Rev 12 Allen Wirfs-Brock" w:date="2013-07-15T13:02:00Z" w:initials="AWB12">
    <w:p w:rsidR="0093237E" w:rsidRDefault="0093237E" w:rsidP="00411141">
      <w:pPr>
        <w:pStyle w:val="CommentText"/>
      </w:pPr>
      <w:r>
        <w:rPr>
          <w:rStyle w:val="CommentReference"/>
        </w:rPr>
        <w:annotationRef/>
      </w:r>
      <w:r>
        <w:t>This whole thing needs to be rewritten, and in the process we will eliminate using [[GetProperty]]</w:t>
      </w:r>
    </w:p>
  </w:comment>
  <w:comment w:id="87658" w:author="Allen Wirfs-Brock" w:date="2013-07-15T13:02:00Z" w:initials="AWB">
    <w:p w:rsidR="0093237E" w:rsidRDefault="0093237E" w:rsidP="00751335">
      <w:pPr>
        <w:pStyle w:val="CommentText"/>
      </w:pPr>
      <w:r>
        <w:rPr>
          <w:rStyle w:val="CommentReference"/>
        </w:rPr>
        <w:annotationRef/>
      </w:r>
      <w:r>
        <w:t>Note that Object.defineOwnPropewrty(obj,’__proto__’, desc) nor any other call of [[DefineOwnProperty]] does not modify [[Prototype]].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0E7" w:rsidRDefault="001D70E7">
      <w:r>
        <w:separator/>
      </w:r>
    </w:p>
  </w:endnote>
  <w:endnote w:type="continuationSeparator" w:id="0">
    <w:p w:rsidR="001D70E7" w:rsidRDefault="001D7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 w:name="Geneva">
    <w:charset w:val="00"/>
    <w:family w:val="auto"/>
    <w:pitch w:val="variable"/>
    <w:sig w:usb0="00000007" w:usb1="00000000" w:usb2="00000000" w:usb3="00000000" w:csb0="00000093" w:csb1="00000000"/>
  </w:font>
  <w:font w:name="Times">
    <w:panose1 w:val="02020603050405020304"/>
    <w:charset w:val="00"/>
    <w:family w:val="roman"/>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istral">
    <w:panose1 w:val="03090702030407020403"/>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93237E" w:rsidRPr="00FF543D" w:rsidTr="002F0FA8">
      <w:trPr>
        <w:cantSplit/>
        <w:jc w:val="center"/>
      </w:trPr>
      <w:tc>
        <w:tcPr>
          <w:tcW w:w="1134" w:type="dxa"/>
          <w:vAlign w:val="bottom"/>
        </w:tcPr>
        <w:p w:rsidR="0093237E" w:rsidRPr="00FF543D" w:rsidRDefault="0093237E" w:rsidP="0026283E">
          <w:pPr>
            <w:pStyle w:val="Footer"/>
            <w:spacing w:line="240" w:lineRule="atLeast"/>
            <w:jc w:val="left"/>
            <w:rPr>
              <w:sz w:val="22"/>
              <w:szCs w:val="22"/>
            </w:rPr>
          </w:pPr>
          <w:r>
            <w:rPr>
              <w:noProof/>
              <w:sz w:val="22"/>
              <w:szCs w:val="22"/>
              <w:lang w:val="en-US" w:eastAsia="en-US"/>
            </w:rPr>
            <w:drawing>
              <wp:inline distT="0" distB="0" distL="0" distR="0">
                <wp:extent cx="496570" cy="449580"/>
                <wp:effectExtent l="0" t="0" r="0" b="7620"/>
                <wp:docPr id="1" name="Picture 1" descr="Logo005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0052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570" cy="449580"/>
                        </a:xfrm>
                        <a:prstGeom prst="rect">
                          <a:avLst/>
                        </a:prstGeom>
                        <a:noFill/>
                        <a:ln>
                          <a:noFill/>
                        </a:ln>
                      </pic:spPr>
                    </pic:pic>
                  </a:graphicData>
                </a:graphic>
              </wp:inline>
            </w:drawing>
          </w:r>
        </w:p>
      </w:tc>
      <w:tc>
        <w:tcPr>
          <w:tcW w:w="8618" w:type="dxa"/>
          <w:gridSpan w:val="3"/>
          <w:vAlign w:val="bottom"/>
        </w:tcPr>
        <w:p w:rsidR="0093237E" w:rsidRPr="00FF543D" w:rsidRDefault="0093237E" w:rsidP="0026283E">
          <w:pPr>
            <w:pStyle w:val="Footer"/>
            <w:spacing w:line="240" w:lineRule="atLeast"/>
            <w:jc w:val="left"/>
            <w:rPr>
              <w:sz w:val="22"/>
              <w:szCs w:val="22"/>
            </w:rPr>
          </w:pPr>
          <w:r w:rsidRPr="00FF543D">
            <w:rPr>
              <w:rFonts w:cs="Arial"/>
              <w:b/>
              <w:sz w:val="22"/>
              <w:szCs w:val="22"/>
            </w:rPr>
            <w:t>COPYRIGHT PROTECTED DOCUMENT</w:t>
          </w:r>
        </w:p>
      </w:tc>
    </w:tr>
    <w:tr w:rsidR="0093237E" w:rsidTr="002F0FA8">
      <w:trPr>
        <w:cantSplit/>
        <w:jc w:val="center"/>
      </w:trPr>
      <w:tc>
        <w:tcPr>
          <w:tcW w:w="3402" w:type="dxa"/>
          <w:gridSpan w:val="2"/>
        </w:tcPr>
        <w:p w:rsidR="0093237E" w:rsidRDefault="0093237E">
          <w:pPr>
            <w:pStyle w:val="Footer"/>
            <w:spacing w:before="540"/>
          </w:pPr>
        </w:p>
      </w:tc>
      <w:tc>
        <w:tcPr>
          <w:tcW w:w="2948" w:type="dxa"/>
        </w:tcPr>
        <w:p w:rsidR="0093237E" w:rsidRDefault="0093237E">
          <w:pPr>
            <w:pStyle w:val="Footer"/>
            <w:spacing w:before="540"/>
            <w:jc w:val="center"/>
            <w:rPr>
              <w:b/>
              <w:sz w:val="16"/>
            </w:rPr>
          </w:pPr>
        </w:p>
      </w:tc>
      <w:tc>
        <w:tcPr>
          <w:tcW w:w="3402" w:type="dxa"/>
        </w:tcPr>
        <w:p w:rsidR="0093237E" w:rsidRDefault="0093237E" w:rsidP="001C60FC">
          <w:pPr>
            <w:pStyle w:val="Footer"/>
            <w:spacing w:before="540"/>
            <w:jc w:val="right"/>
            <w:rPr>
              <w:sz w:val="16"/>
            </w:rPr>
          </w:pPr>
          <w:r>
            <w:rPr>
              <w:sz w:val="16"/>
            </w:rPr>
            <w:t>© Ecma International 2012</w:t>
          </w:r>
        </w:p>
      </w:tc>
    </w:tr>
  </w:tbl>
  <w:p w:rsidR="0093237E" w:rsidRDefault="0093237E">
    <w:pPr>
      <w:pStyle w:val="Footer"/>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8" w:type="dxa"/>
      <w:tblBorders>
        <w:top w:val="triple" w:sz="6" w:space="0" w:color="auto"/>
      </w:tblBorders>
      <w:tblLayout w:type="fixed"/>
      <w:tblCellMar>
        <w:left w:w="0" w:type="dxa"/>
        <w:right w:w="0" w:type="dxa"/>
      </w:tblCellMar>
      <w:tblLook w:val="0000" w:firstRow="0" w:lastRow="0" w:firstColumn="0" w:lastColumn="0" w:noHBand="0" w:noVBand="0"/>
      <w:tblPrChange w:id="87835" w:author="Rev 6 Allen Wirfs-Brock" w:date="2012-02-23T16:42:00Z">
        <w:tblPr>
          <w:tblW w:w="0" w:type="auto"/>
          <w:jc w:val="center"/>
          <w:tblInd w:w="8" w:type="dxa"/>
          <w:tblBorders>
            <w:top w:val="triple" w:sz="6" w:space="0" w:color="auto"/>
          </w:tblBorders>
          <w:tblLayout w:type="fixed"/>
          <w:tblCellMar>
            <w:left w:w="0" w:type="dxa"/>
            <w:right w:w="0" w:type="dxa"/>
          </w:tblCellMar>
          <w:tblLook w:val="0000" w:firstRow="0" w:lastRow="0" w:firstColumn="0" w:lastColumn="0" w:noHBand="0" w:noVBand="0"/>
        </w:tblPr>
      </w:tblPrChange>
    </w:tblPr>
    <w:tblGrid>
      <w:gridCol w:w="9781"/>
      <w:tblGridChange w:id="87836">
        <w:tblGrid>
          <w:gridCol w:w="9781"/>
        </w:tblGrid>
      </w:tblGridChange>
    </w:tblGrid>
    <w:tr w:rsidR="0093237E" w:rsidTr="00550FEB">
      <w:trPr>
        <w:trHeight w:val="1600"/>
        <w:jc w:val="center"/>
        <w:trPrChange w:id="87837" w:author="Rev 6 Allen Wirfs-Brock" w:date="2012-02-23T16:42:00Z">
          <w:trPr>
            <w:trHeight w:hRule="exact" w:val="1600"/>
            <w:jc w:val="center"/>
          </w:trPr>
        </w:trPrChange>
      </w:trPr>
      <w:tc>
        <w:tcPr>
          <w:tcW w:w="9781" w:type="dxa"/>
          <w:vAlign w:val="bottom"/>
          <w:tcPrChange w:id="87838" w:author="Rev 6 Allen Wirfs-Brock" w:date="2012-02-23T16:42:00Z">
            <w:tcPr>
              <w:tcW w:w="9781" w:type="dxa"/>
              <w:vAlign w:val="bottom"/>
            </w:tcPr>
          </w:tcPrChange>
        </w:tcPr>
        <w:p w:rsidR="0093237E" w:rsidRDefault="0093237E" w:rsidP="00DB15F0">
          <w:pPr>
            <w:pStyle w:val="Footer"/>
            <w:spacing w:before="500" w:line="210" w:lineRule="exact"/>
            <w:jc w:val="left"/>
            <w:rPr>
              <w:sz w:val="16"/>
            </w:rPr>
          </w:pPr>
          <w:r>
            <w:rPr>
              <w:sz w:val="16"/>
            </w:rPr>
            <w:t>© Ecma International 2012</w:t>
          </w:r>
        </w:p>
      </w:tc>
    </w:tr>
  </w:tbl>
  <w:p w:rsidR="0093237E" w:rsidRDefault="0093237E">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Change w:id="87839" w:author="Rev 6 Allen Wirfs-Brock" w:date="2012-02-23T16:42:00Z">
        <w:tblPr>
          <w:tblW w:w="0" w:type="auto"/>
          <w:jc w:val="center"/>
          <w:tblLayout w:type="fixed"/>
          <w:tblCellMar>
            <w:left w:w="0" w:type="dxa"/>
            <w:right w:w="0" w:type="dxa"/>
          </w:tblCellMar>
          <w:tblLook w:val="0000" w:firstRow="0" w:lastRow="0" w:firstColumn="0" w:lastColumn="0" w:noHBand="0" w:noVBand="0"/>
        </w:tblPr>
      </w:tblPrChange>
    </w:tblPr>
    <w:tblGrid>
      <w:gridCol w:w="3402"/>
      <w:gridCol w:w="2948"/>
      <w:gridCol w:w="3402"/>
      <w:tblGridChange w:id="87840">
        <w:tblGrid>
          <w:gridCol w:w="3402"/>
          <w:gridCol w:w="2948"/>
          <w:gridCol w:w="3402"/>
        </w:tblGrid>
      </w:tblGridChange>
    </w:tblGrid>
    <w:tr w:rsidR="0093237E" w:rsidTr="00550FEB">
      <w:trPr>
        <w:cantSplit/>
        <w:jc w:val="center"/>
        <w:trPrChange w:id="87841" w:author="Rev 6 Allen Wirfs-Brock" w:date="2012-02-23T16:42:00Z">
          <w:trPr>
            <w:cantSplit/>
            <w:jc w:val="center"/>
          </w:trPr>
        </w:trPrChange>
      </w:trPr>
      <w:tc>
        <w:tcPr>
          <w:tcW w:w="3402" w:type="dxa"/>
          <w:tcPrChange w:id="87842" w:author="Rev 6 Allen Wirfs-Brock" w:date="2012-02-23T16:42:00Z">
            <w:tcPr>
              <w:tcW w:w="3402" w:type="dxa"/>
            </w:tcPr>
          </w:tcPrChange>
        </w:tcPr>
        <w:p w:rsidR="0093237E" w:rsidRDefault="0093237E" w:rsidP="00E17A0F">
          <w:pPr>
            <w:pStyle w:val="Footer"/>
            <w:spacing w:before="540"/>
            <w:rPr>
              <w:b/>
              <w:sz w:val="16"/>
            </w:rPr>
          </w:pPr>
          <w:r>
            <w:rPr>
              <w:sz w:val="16"/>
            </w:rPr>
            <w:t>© Ecma International 2009 – All rights reserved</w:t>
          </w:r>
        </w:p>
      </w:tc>
      <w:tc>
        <w:tcPr>
          <w:tcW w:w="2948" w:type="dxa"/>
          <w:tcPrChange w:id="87843" w:author="Rev 6 Allen Wirfs-Brock" w:date="2012-02-23T16:42:00Z">
            <w:tcPr>
              <w:tcW w:w="2948" w:type="dxa"/>
            </w:tcPr>
          </w:tcPrChange>
        </w:tcPr>
        <w:p w:rsidR="0093237E" w:rsidRDefault="0093237E" w:rsidP="00876F1B">
          <w:pPr>
            <w:pStyle w:val="Footer"/>
            <w:spacing w:before="540"/>
            <w:jc w:val="center"/>
            <w:rPr>
              <w:b/>
              <w:sz w:val="22"/>
            </w:rPr>
          </w:pPr>
        </w:p>
      </w:tc>
      <w:tc>
        <w:tcPr>
          <w:tcW w:w="3402" w:type="dxa"/>
          <w:tcPrChange w:id="87844" w:author="Rev 6 Allen Wirfs-Brock" w:date="2012-02-23T16:42:00Z">
            <w:tcPr>
              <w:tcW w:w="3402" w:type="dxa"/>
            </w:tcPr>
          </w:tcPrChange>
        </w:tcPr>
        <w:p w:rsidR="0093237E" w:rsidRDefault="0093237E" w:rsidP="00876F1B">
          <w:pPr>
            <w:pStyle w:val="Footer"/>
            <w:spacing w:before="540"/>
            <w:jc w:val="right"/>
            <w:rPr>
              <w:b/>
              <w:sz w:val="22"/>
            </w:rPr>
          </w:pPr>
        </w:p>
      </w:tc>
    </w:tr>
  </w:tbl>
  <w:p w:rsidR="0093237E" w:rsidRPr="003E745B" w:rsidRDefault="0093237E" w:rsidP="003E745B">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Change w:id="36" w:author="Rev 6 Allen Wirfs-Brock" w:date="2012-02-23T16:42:00Z">
        <w:tblPr>
          <w:tblW w:w="0" w:type="auto"/>
          <w:tblLayout w:type="fixed"/>
          <w:tblCellMar>
            <w:left w:w="0" w:type="dxa"/>
            <w:right w:w="0" w:type="dxa"/>
          </w:tblCellMar>
          <w:tblLook w:val="0000" w:firstRow="0" w:lastRow="0" w:firstColumn="0" w:lastColumn="0" w:noHBand="0" w:noVBand="0"/>
        </w:tblPr>
      </w:tblPrChange>
    </w:tblPr>
    <w:tblGrid>
      <w:gridCol w:w="2211"/>
      <w:gridCol w:w="2211"/>
      <w:gridCol w:w="2211"/>
      <w:tblGridChange w:id="37">
        <w:tblGrid>
          <w:gridCol w:w="2211"/>
          <w:gridCol w:w="2211"/>
          <w:gridCol w:w="2211"/>
        </w:tblGrid>
      </w:tblGridChange>
    </w:tblGrid>
    <w:tr w:rsidR="0093237E" w:rsidTr="00550FEB">
      <w:trPr>
        <w:cantSplit/>
        <w:trHeight w:val="760"/>
        <w:trPrChange w:id="38" w:author="Rev 6 Allen Wirfs-Brock" w:date="2012-02-23T16:42:00Z">
          <w:trPr>
            <w:cantSplit/>
            <w:trHeight w:hRule="exact" w:val="760"/>
          </w:trPr>
        </w:trPrChange>
      </w:trPr>
      <w:tc>
        <w:tcPr>
          <w:tcW w:w="2211" w:type="dxa"/>
          <w:tcPrChange w:id="39" w:author="Rev 6 Allen Wirfs-Brock" w:date="2012-02-23T16:42:00Z">
            <w:tcPr>
              <w:tcW w:w="2211" w:type="dxa"/>
            </w:tcPr>
          </w:tcPrChange>
        </w:tcPr>
        <w:p w:rsidR="0093237E" w:rsidRDefault="0093237E">
          <w:pPr>
            <w:pStyle w:val="Footer"/>
            <w:spacing w:line="230" w:lineRule="exact"/>
          </w:pPr>
        </w:p>
      </w:tc>
      <w:tc>
        <w:tcPr>
          <w:tcW w:w="2211" w:type="dxa"/>
          <w:tcPrChange w:id="40" w:author="Rev 6 Allen Wirfs-Brock" w:date="2012-02-23T16:42:00Z">
            <w:tcPr>
              <w:tcW w:w="2211" w:type="dxa"/>
            </w:tcPr>
          </w:tcPrChange>
        </w:tcPr>
        <w:p w:rsidR="0093237E" w:rsidRPr="00550FEB" w:rsidRDefault="0093237E">
          <w:pPr>
            <w:pStyle w:val="Footer"/>
            <w:spacing w:line="230" w:lineRule="exact"/>
            <w:jc w:val="center"/>
            <w:rPr>
              <w:caps/>
              <w:rPrChange w:id="41" w:author="Rev 6 Allen Wirfs-Brock" w:date="2012-02-23T16:42:00Z">
                <w:rPr>
                  <w:smallCaps/>
                </w:rPr>
              </w:rPrChange>
            </w:rPr>
          </w:pPr>
        </w:p>
      </w:tc>
      <w:tc>
        <w:tcPr>
          <w:tcW w:w="2211" w:type="dxa"/>
          <w:tcPrChange w:id="42" w:author="Rev 6 Allen Wirfs-Brock" w:date="2012-02-23T16:42:00Z">
            <w:tcPr>
              <w:tcW w:w="2211" w:type="dxa"/>
            </w:tcPr>
          </w:tcPrChange>
        </w:tcPr>
        <w:p w:rsidR="0093237E" w:rsidRPr="00550FEB" w:rsidRDefault="0093237E">
          <w:pPr>
            <w:pStyle w:val="Footer"/>
            <w:spacing w:before="540" w:line="230" w:lineRule="exact"/>
            <w:jc w:val="right"/>
            <w:rPr>
              <w:caps/>
              <w:rPrChange w:id="43" w:author="Rev 6 Allen Wirfs-Brock" w:date="2012-02-23T16:42:00Z">
                <w:rPr>
                  <w:smallCaps/>
                </w:rPr>
              </w:rPrChange>
            </w:rPr>
          </w:pPr>
          <w:r>
            <w:fldChar w:fldCharType="begin"/>
          </w:r>
          <w:r>
            <w:instrText>PAGE \* ROMAN</w:instrText>
          </w:r>
          <w:r>
            <w:fldChar w:fldCharType="separate"/>
          </w:r>
          <w:r>
            <w:rPr>
              <w:noProof/>
            </w:rPr>
            <w:t>III</w:t>
          </w:r>
          <w:r>
            <w:fldChar w:fldCharType="end"/>
          </w:r>
        </w:p>
      </w:tc>
    </w:tr>
  </w:tbl>
  <w:p w:rsidR="0093237E" w:rsidRDefault="0093237E">
    <w:pPr>
      <w:pStyle w:val="Footer"/>
      <w:spacing w:line="23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93237E" w:rsidTr="002F0FA8">
      <w:trPr>
        <w:cantSplit/>
      </w:trPr>
      <w:tc>
        <w:tcPr>
          <w:tcW w:w="2914" w:type="dxa"/>
          <w:vMerge w:val="restart"/>
        </w:tcPr>
        <w:p w:rsidR="0093237E" w:rsidRDefault="0093237E">
          <w:pPr>
            <w:pStyle w:val="Footer"/>
            <w:spacing w:before="80" w:line="150" w:lineRule="exact"/>
            <w:rPr>
              <w:caps/>
              <w:sz w:val="12"/>
            </w:rPr>
          </w:pPr>
        </w:p>
      </w:tc>
      <w:tc>
        <w:tcPr>
          <w:tcW w:w="454" w:type="dxa"/>
          <w:vMerge w:val="restart"/>
        </w:tcPr>
        <w:p w:rsidR="0093237E" w:rsidRDefault="0093237E">
          <w:pPr>
            <w:pStyle w:val="Footer"/>
            <w:spacing w:line="240" w:lineRule="auto"/>
            <w:rPr>
              <w:sz w:val="18"/>
            </w:rPr>
          </w:pPr>
        </w:p>
      </w:tc>
      <w:tc>
        <w:tcPr>
          <w:tcW w:w="6384" w:type="dxa"/>
          <w:gridSpan w:val="2"/>
        </w:tcPr>
        <w:p w:rsidR="0093237E" w:rsidRDefault="0093237E">
          <w:pPr>
            <w:pStyle w:val="Footer"/>
            <w:spacing w:before="60" w:line="710" w:lineRule="exact"/>
            <w:jc w:val="left"/>
            <w:rPr>
              <w:spacing w:val="38"/>
            </w:rPr>
          </w:pPr>
        </w:p>
      </w:tc>
    </w:tr>
    <w:tr w:rsidR="0093237E" w:rsidTr="002F0FA8">
      <w:trPr>
        <w:cantSplit/>
      </w:trPr>
      <w:tc>
        <w:tcPr>
          <w:tcW w:w="2914" w:type="dxa"/>
          <w:vMerge/>
        </w:tcPr>
        <w:p w:rsidR="0093237E" w:rsidRDefault="0093237E">
          <w:pPr>
            <w:pStyle w:val="Footer"/>
            <w:spacing w:line="240" w:lineRule="auto"/>
            <w:rPr>
              <w:caps/>
              <w:sz w:val="12"/>
            </w:rPr>
          </w:pPr>
        </w:p>
      </w:tc>
      <w:tc>
        <w:tcPr>
          <w:tcW w:w="454" w:type="dxa"/>
          <w:vMerge/>
        </w:tcPr>
        <w:p w:rsidR="0093237E" w:rsidRDefault="0093237E">
          <w:pPr>
            <w:pStyle w:val="Footer"/>
            <w:spacing w:line="240" w:lineRule="auto"/>
            <w:rPr>
              <w:sz w:val="18"/>
            </w:rPr>
          </w:pPr>
        </w:p>
      </w:tc>
      <w:tc>
        <w:tcPr>
          <w:tcW w:w="6384" w:type="dxa"/>
          <w:gridSpan w:val="2"/>
        </w:tcPr>
        <w:p w:rsidR="0093237E" w:rsidRDefault="0093237E">
          <w:pPr>
            <w:pStyle w:val="Footer"/>
            <w:spacing w:line="240" w:lineRule="auto"/>
            <w:jc w:val="right"/>
            <w:rPr>
              <w:sz w:val="18"/>
            </w:rPr>
          </w:pPr>
        </w:p>
      </w:tc>
    </w:tr>
    <w:tr w:rsidR="0093237E" w:rsidTr="002F0FA8">
      <w:trPr>
        <w:cantSplit/>
        <w:trHeight w:hRule="exact" w:val="1600"/>
      </w:trPr>
      <w:tc>
        <w:tcPr>
          <w:tcW w:w="2914" w:type="dxa"/>
          <w:vMerge/>
        </w:tcPr>
        <w:p w:rsidR="0093237E" w:rsidRDefault="0093237E">
          <w:pPr>
            <w:pStyle w:val="Footer"/>
            <w:spacing w:line="150" w:lineRule="exact"/>
            <w:rPr>
              <w:caps/>
              <w:sz w:val="12"/>
            </w:rPr>
          </w:pPr>
        </w:p>
      </w:tc>
      <w:tc>
        <w:tcPr>
          <w:tcW w:w="454" w:type="dxa"/>
          <w:vMerge/>
        </w:tcPr>
        <w:p w:rsidR="0093237E" w:rsidRDefault="0093237E">
          <w:pPr>
            <w:pStyle w:val="Footer"/>
            <w:rPr>
              <w:sz w:val="18"/>
            </w:rPr>
          </w:pPr>
        </w:p>
      </w:tc>
      <w:tc>
        <w:tcPr>
          <w:tcW w:w="3402" w:type="dxa"/>
          <w:tcBorders>
            <w:top w:val="triple" w:sz="6" w:space="0" w:color="auto"/>
          </w:tcBorders>
          <w:vAlign w:val="bottom"/>
        </w:tcPr>
        <w:p w:rsidR="0093237E" w:rsidRDefault="0093237E">
          <w:pPr>
            <w:pStyle w:val="Footer"/>
            <w:spacing w:line="240" w:lineRule="auto"/>
            <w:jc w:val="left"/>
            <w:rPr>
              <w:sz w:val="18"/>
            </w:rPr>
          </w:pPr>
        </w:p>
      </w:tc>
      <w:tc>
        <w:tcPr>
          <w:tcW w:w="2982" w:type="dxa"/>
          <w:tcBorders>
            <w:top w:val="triple" w:sz="6" w:space="0" w:color="auto"/>
          </w:tcBorders>
          <w:vAlign w:val="bottom"/>
        </w:tcPr>
        <w:p w:rsidR="0093237E" w:rsidRDefault="0093237E">
          <w:pPr>
            <w:pStyle w:val="Footer"/>
            <w:spacing w:line="210" w:lineRule="exact"/>
            <w:jc w:val="right"/>
            <w:rPr>
              <w:sz w:val="18"/>
            </w:rPr>
          </w:pPr>
          <w:r>
            <w:rPr>
              <w:sz w:val="18"/>
            </w:rPr>
            <w:t>Reference number</w:t>
          </w:r>
        </w:p>
        <w:p w:rsidR="0093237E" w:rsidRDefault="0093237E">
          <w:pPr>
            <w:pStyle w:val="Footer"/>
            <w:spacing w:line="210" w:lineRule="exact"/>
            <w:jc w:val="right"/>
            <w:rPr>
              <w:position w:val="2"/>
              <w:sz w:val="18"/>
            </w:rPr>
          </w:pPr>
          <w:r>
            <w:rPr>
              <w:sz w:val="18"/>
            </w:rPr>
            <w:t>ECMA-123:2009</w:t>
          </w:r>
        </w:p>
        <w:p w:rsidR="0093237E" w:rsidRDefault="0093237E" w:rsidP="00E17A0F">
          <w:pPr>
            <w:pStyle w:val="Footer"/>
            <w:spacing w:before="600" w:line="210" w:lineRule="exact"/>
            <w:jc w:val="right"/>
            <w:rPr>
              <w:sz w:val="18"/>
            </w:rPr>
          </w:pPr>
          <w:r>
            <w:rPr>
              <w:position w:val="2"/>
              <w:sz w:val="16"/>
            </w:rPr>
            <w:t>©</w:t>
          </w:r>
          <w:r>
            <w:rPr>
              <w:sz w:val="18"/>
            </w:rPr>
            <w:t> Ecma International 2009</w:t>
          </w:r>
        </w:p>
      </w:tc>
    </w:tr>
  </w:tbl>
  <w:p w:rsidR="0093237E" w:rsidRDefault="009323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2F0FA8">
      <w:trPr>
        <w:cantSplit/>
        <w:jc w:val="center"/>
      </w:trPr>
      <w:tc>
        <w:tcPr>
          <w:tcW w:w="3402" w:type="dxa"/>
        </w:tcPr>
        <w:p w:rsidR="0093237E" w:rsidRDefault="0093237E" w:rsidP="00876F1B">
          <w:pPr>
            <w:pStyle w:val="Footer"/>
            <w:spacing w:before="540"/>
          </w:pPr>
          <w:r>
            <w:fldChar w:fldCharType="begin"/>
          </w:r>
          <w:r>
            <w:instrText xml:space="preserve">\PAGE \* ROMAN \* LOWER \* CHARFORMAT </w:instrText>
          </w:r>
          <w:r>
            <w:fldChar w:fldCharType="separate"/>
          </w:r>
          <w:r w:rsidR="005D12CE">
            <w:rPr>
              <w:noProof/>
            </w:rPr>
            <w:t>iv</w:t>
          </w:r>
          <w:r>
            <w:fldChar w:fldCharType="end"/>
          </w:r>
        </w:p>
      </w:tc>
      <w:tc>
        <w:tcPr>
          <w:tcW w:w="2948" w:type="dxa"/>
        </w:tcPr>
        <w:p w:rsidR="0093237E" w:rsidRDefault="0093237E" w:rsidP="00876F1B">
          <w:pPr>
            <w:pStyle w:val="Footer"/>
            <w:spacing w:before="540"/>
            <w:jc w:val="center"/>
            <w:rPr>
              <w:b/>
              <w:sz w:val="16"/>
            </w:rPr>
          </w:pPr>
        </w:p>
      </w:tc>
      <w:tc>
        <w:tcPr>
          <w:tcW w:w="3402" w:type="dxa"/>
        </w:tcPr>
        <w:p w:rsidR="0093237E" w:rsidRDefault="0093237E" w:rsidP="002F6F1C">
          <w:pPr>
            <w:pStyle w:val="Footer"/>
            <w:spacing w:before="540"/>
            <w:jc w:val="right"/>
            <w:rPr>
              <w:sz w:val="16"/>
            </w:rPr>
          </w:pPr>
          <w:r>
            <w:rPr>
              <w:sz w:val="16"/>
            </w:rPr>
            <w:t>© Ecma International 2013</w:t>
          </w:r>
        </w:p>
      </w:tc>
    </w:tr>
  </w:tbl>
  <w:p w:rsidR="0093237E" w:rsidRPr="003E745B" w:rsidRDefault="0093237E" w:rsidP="003E745B">
    <w:pPr>
      <w:pStyle w:val="Footer"/>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2F0FA8">
      <w:trPr>
        <w:cantSplit/>
        <w:jc w:val="center"/>
      </w:trPr>
      <w:tc>
        <w:tcPr>
          <w:tcW w:w="3402" w:type="dxa"/>
        </w:tcPr>
        <w:p w:rsidR="0093237E" w:rsidRDefault="0093237E" w:rsidP="002F6F1C">
          <w:pPr>
            <w:pStyle w:val="Footer"/>
            <w:spacing w:before="540"/>
            <w:rPr>
              <w:b/>
              <w:sz w:val="16"/>
            </w:rPr>
          </w:pPr>
          <w:r>
            <w:rPr>
              <w:sz w:val="16"/>
            </w:rPr>
            <w:t>© Ecma International 2013</w:t>
          </w:r>
        </w:p>
      </w:tc>
      <w:tc>
        <w:tcPr>
          <w:tcW w:w="2948" w:type="dxa"/>
        </w:tcPr>
        <w:p w:rsidR="0093237E" w:rsidRDefault="0093237E" w:rsidP="00876F1B">
          <w:pPr>
            <w:pStyle w:val="Footer"/>
            <w:spacing w:before="540"/>
            <w:jc w:val="center"/>
            <w:rPr>
              <w:b/>
            </w:rPr>
          </w:pPr>
        </w:p>
      </w:tc>
      <w:tc>
        <w:tcPr>
          <w:tcW w:w="3402" w:type="dxa"/>
        </w:tcPr>
        <w:p w:rsidR="0093237E" w:rsidRDefault="0093237E" w:rsidP="00876F1B">
          <w:pPr>
            <w:pStyle w:val="Footer"/>
            <w:spacing w:before="540"/>
            <w:jc w:val="right"/>
          </w:pPr>
          <w:r>
            <w:fldChar w:fldCharType="begin"/>
          </w:r>
          <w:r>
            <w:instrText xml:space="preserve">\PAGE \* ROMAN \* LOWER \* CHARFORMAT </w:instrText>
          </w:r>
          <w:r>
            <w:fldChar w:fldCharType="separate"/>
          </w:r>
          <w:r w:rsidR="005D12CE">
            <w:rPr>
              <w:noProof/>
            </w:rPr>
            <w:t>i</w:t>
          </w:r>
          <w:r>
            <w:fldChar w:fldCharType="end"/>
          </w:r>
        </w:p>
      </w:tc>
    </w:tr>
  </w:tbl>
  <w:p w:rsidR="0093237E" w:rsidRPr="003E745B" w:rsidRDefault="0093237E" w:rsidP="003E745B">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Change w:id="1223" w:author="Rev 6 Allen Wirfs-Brock" w:date="2012-02-23T16:42:00Z">
        <w:tblPr>
          <w:tblW w:w="0" w:type="auto"/>
          <w:jc w:val="center"/>
          <w:tblLayout w:type="fixed"/>
          <w:tblCellMar>
            <w:left w:w="0" w:type="dxa"/>
            <w:right w:w="0" w:type="dxa"/>
          </w:tblCellMar>
          <w:tblLook w:val="0000" w:firstRow="0" w:lastRow="0" w:firstColumn="0" w:lastColumn="0" w:noHBand="0" w:noVBand="0"/>
        </w:tblPr>
      </w:tblPrChange>
    </w:tblPr>
    <w:tblGrid>
      <w:gridCol w:w="4876"/>
      <w:gridCol w:w="4876"/>
      <w:tblGridChange w:id="1224">
        <w:tblGrid>
          <w:gridCol w:w="4876"/>
          <w:gridCol w:w="4876"/>
        </w:tblGrid>
      </w:tblGridChange>
    </w:tblGrid>
    <w:tr w:rsidR="0093237E" w:rsidTr="00550FEB">
      <w:trPr>
        <w:cantSplit/>
        <w:jc w:val="center"/>
        <w:trPrChange w:id="1225" w:author="Rev 6 Allen Wirfs-Brock" w:date="2012-02-23T16:42:00Z">
          <w:trPr>
            <w:cantSplit/>
            <w:jc w:val="center"/>
          </w:trPr>
        </w:trPrChange>
      </w:trPr>
      <w:tc>
        <w:tcPr>
          <w:tcW w:w="4876" w:type="dxa"/>
          <w:tcPrChange w:id="1226" w:author="Rev 6 Allen Wirfs-Brock" w:date="2012-02-23T16:42:00Z">
            <w:tcPr>
              <w:tcW w:w="4876" w:type="dxa"/>
            </w:tcPr>
          </w:tcPrChange>
        </w:tcPr>
        <w:p w:rsidR="0093237E" w:rsidRDefault="0093237E">
          <w:pPr>
            <w:pStyle w:val="Footer"/>
            <w:spacing w:before="540"/>
            <w:rPr>
              <w:lang w:val="fr-FR"/>
            </w:rPr>
          </w:pPr>
          <w:r>
            <w:fldChar w:fldCharType="begin"/>
          </w:r>
          <w:r>
            <w:rPr>
              <w:lang w:val="fr-FR"/>
            </w:rPr>
            <w:instrText xml:space="preserve">\PAGE \* ROMAN \* LOWER \* CHARFORMAT </w:instrText>
          </w:r>
          <w:r>
            <w:fldChar w:fldCharType="separate"/>
          </w:r>
          <w:r>
            <w:rPr>
              <w:noProof/>
              <w:lang w:val="fr-FR"/>
            </w:rPr>
            <w:t>iv</w:t>
          </w:r>
          <w:r>
            <w:fldChar w:fldCharType="end"/>
          </w:r>
        </w:p>
      </w:tc>
      <w:tc>
        <w:tcPr>
          <w:tcW w:w="4876" w:type="dxa"/>
          <w:tcPrChange w:id="1227" w:author="Rev 6 Allen Wirfs-Brock" w:date="2012-02-23T16:42:00Z">
            <w:tcPr>
              <w:tcW w:w="4876" w:type="dxa"/>
            </w:tcPr>
          </w:tcPrChange>
        </w:tcPr>
        <w:p w:rsidR="0093237E" w:rsidRDefault="0093237E">
          <w:pPr>
            <w:pStyle w:val="Footer"/>
            <w:spacing w:before="540"/>
            <w:jc w:val="right"/>
            <w:rPr>
              <w:sz w:val="16"/>
            </w:rPr>
          </w:pPr>
          <w:r>
            <w:rPr>
              <w:sz w:val="16"/>
            </w:rPr>
            <w:fldChar w:fldCharType="begin"/>
          </w:r>
          <w:r>
            <w:rPr>
              <w:sz w:val="16"/>
            </w:rPr>
            <w:instrText xml:space="preserve"> REF DDOrganization \* CHARFORMAT   </w:instrText>
          </w:r>
          <w:r>
            <w:rPr>
              <w:sz w:val="16"/>
            </w:rPr>
            <w:fldChar w:fldCharType="separate"/>
          </w:r>
          <w:ins w:id="1228" w:author="Rev 16 Allen Wirfs-Brock" w:date="2013-06-24T16:13:00Z">
            <w:r>
              <w:rPr>
                <w:b/>
                <w:bCs/>
                <w:sz w:val="16"/>
                <w:lang w:val="en-US"/>
              </w:rPr>
              <w:t>Error! Reference source not found.</w:t>
            </w:r>
          </w:ins>
          <w:ins w:id="1229" w:author="Rev 15 Allen Wirfs-Brock" w:date="2013-03-27T15:18:00Z">
            <w:del w:id="1230" w:author="Rev 16 Allen Wirfs-Brock" w:date="2013-06-24T15:54:00Z">
              <w:r w:rsidDel="001B7D93">
                <w:rPr>
                  <w:b/>
                  <w:bCs/>
                  <w:sz w:val="16"/>
                  <w:lang w:val="en-US"/>
                </w:rPr>
                <w:delText>Error! Reference source not found.</w:delText>
              </w:r>
            </w:del>
          </w:ins>
          <w:ins w:id="1231" w:author="Rev 14 Allen Wirfs-Brock" w:date="2013-03-08T12:42:00Z">
            <w:del w:id="1232" w:author="Rev 16 Allen Wirfs-Brock" w:date="2013-06-24T15:54:00Z">
              <w:r w:rsidDel="001B7D93">
                <w:rPr>
                  <w:b/>
                  <w:bCs/>
                  <w:sz w:val="16"/>
                  <w:lang w:val="en-US"/>
                </w:rPr>
                <w:delText>Error! Reference source not found.</w:delText>
              </w:r>
            </w:del>
          </w:ins>
          <w:ins w:id="1233" w:author="Rev 13 Allen Wirfs-Brock" w:date="2012-12-10T12:34:00Z">
            <w:del w:id="1234" w:author="Rev 16 Allen Wirfs-Brock" w:date="2013-06-24T15:54:00Z">
              <w:r w:rsidDel="001B7D93">
                <w:rPr>
                  <w:b/>
                  <w:bCs/>
                  <w:sz w:val="16"/>
                  <w:lang w:val="en-US"/>
                </w:rPr>
                <w:delText>Error! Reference source not found.</w:delText>
              </w:r>
            </w:del>
          </w:ins>
          <w:ins w:id="1235" w:author="Rev 12 Allen Wirfs-Brock" w:date="2012-11-22T16:17:00Z">
            <w:del w:id="1236" w:author="Rev 16 Allen Wirfs-Brock" w:date="2013-06-24T15:54:00Z">
              <w:r w:rsidDel="001B7D93">
                <w:rPr>
                  <w:b/>
                  <w:bCs/>
                  <w:sz w:val="16"/>
                  <w:lang w:val="en-US"/>
                </w:rPr>
                <w:delText>Error! Reference source not found.</w:delText>
              </w:r>
            </w:del>
          </w:ins>
          <w:ins w:id="1237" w:author="Rev 10 Allen Wirfs-Brock" w:date="2012-09-27T11:54:00Z">
            <w:del w:id="1238" w:author="Rev 16 Allen Wirfs-Brock" w:date="2013-06-24T15:54:00Z">
              <w:r w:rsidDel="001B7D93">
                <w:rPr>
                  <w:b/>
                  <w:bCs/>
                  <w:sz w:val="16"/>
                  <w:lang w:val="en-US"/>
                </w:rPr>
                <w:delText>Error! Reference source not found.</w:delText>
              </w:r>
            </w:del>
          </w:ins>
          <w:ins w:id="1239" w:author="Rev 8 Allen Wirfs-Brock" w:date="2012-06-15T19:42:00Z">
            <w:del w:id="1240" w:author="Rev 16 Allen Wirfs-Brock" w:date="2013-06-24T15:54:00Z">
              <w:r w:rsidDel="001B7D93">
                <w:rPr>
                  <w:b/>
                  <w:bCs/>
                  <w:sz w:val="16"/>
                  <w:lang w:val="en-US"/>
                </w:rPr>
                <w:delText>Error! Reference source not found.</w:delText>
              </w:r>
            </w:del>
          </w:ins>
          <w:ins w:id="1241" w:author="Rev 7 Allen Wirfs-Brock" w:date="2012-05-04T15:21:00Z">
            <w:del w:id="1242" w:author="Rev 16 Allen Wirfs-Brock" w:date="2013-06-24T15:54:00Z">
              <w:r w:rsidDel="001B7D93">
                <w:rPr>
                  <w:b/>
                  <w:bCs/>
                  <w:sz w:val="16"/>
                  <w:lang w:val="en-US"/>
                </w:rPr>
                <w:delText>Error! Reference source not found.</w:delText>
              </w:r>
            </w:del>
          </w:ins>
          <w:ins w:id="1243" w:author="Allen Wirfs-Brock" w:date="2012-02-09T15:53:00Z">
            <w:del w:id="1244" w:author="Rev 16 Allen Wirfs-Brock" w:date="2013-06-24T15:54:00Z">
              <w:r w:rsidDel="001B7D93">
                <w:rPr>
                  <w:b/>
                  <w:bCs/>
                  <w:sz w:val="16"/>
                  <w:lang w:val="en-US"/>
                </w:rPr>
                <w:delText>Error! Reference source not found.</w:delText>
              </w:r>
            </w:del>
          </w:ins>
          <w:ins w:id="1245" w:author="Rev 5 Allen Wirfs-Brock" w:date="2012-01-16T18:13:00Z">
            <w:del w:id="1246" w:author="Rev 16 Allen Wirfs-Brock" w:date="2013-06-24T15:54:00Z">
              <w:r w:rsidDel="001B7D93">
                <w:rPr>
                  <w:b/>
                  <w:bCs/>
                  <w:sz w:val="16"/>
                  <w:lang w:val="en-US"/>
                </w:rPr>
                <w:delText>Error! Reference source not found.</w:delText>
              </w:r>
            </w:del>
          </w:ins>
          <w:del w:id="1247" w:author="Rev 16 Allen Wirfs-Brock" w:date="2013-06-24T15:54:00Z">
            <w:r w:rsidDel="001B7D93">
              <w:rPr>
                <w:b/>
                <w:sz w:val="16"/>
              </w:rPr>
              <w:delText>Error! Reference source not found.</w:delText>
            </w:r>
          </w:del>
          <w:r>
            <w:fldChar w:fldCharType="end"/>
          </w:r>
        </w:p>
      </w:tc>
    </w:tr>
  </w:tbl>
  <w:p w:rsidR="0093237E" w:rsidRDefault="0093237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364EA2">
      <w:trPr>
        <w:cantSplit/>
        <w:jc w:val="center"/>
      </w:trPr>
      <w:tc>
        <w:tcPr>
          <w:tcW w:w="3402" w:type="dxa"/>
        </w:tcPr>
        <w:p w:rsidR="0093237E" w:rsidRDefault="0093237E"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5D12CE">
            <w:rPr>
              <w:b/>
              <w:noProof/>
              <w:sz w:val="22"/>
            </w:rPr>
            <w:t>464</w:t>
          </w:r>
          <w:r>
            <w:rPr>
              <w:b/>
              <w:sz w:val="22"/>
            </w:rPr>
            <w:fldChar w:fldCharType="end"/>
          </w:r>
        </w:p>
      </w:tc>
      <w:tc>
        <w:tcPr>
          <w:tcW w:w="2948" w:type="dxa"/>
        </w:tcPr>
        <w:p w:rsidR="0093237E" w:rsidRDefault="0093237E" w:rsidP="00876F1B">
          <w:pPr>
            <w:pStyle w:val="Footer"/>
            <w:spacing w:before="540"/>
            <w:jc w:val="center"/>
            <w:rPr>
              <w:b/>
              <w:sz w:val="16"/>
            </w:rPr>
          </w:pPr>
        </w:p>
      </w:tc>
      <w:tc>
        <w:tcPr>
          <w:tcW w:w="3402" w:type="dxa"/>
        </w:tcPr>
        <w:p w:rsidR="0093237E" w:rsidRDefault="0093237E" w:rsidP="00560AAC">
          <w:pPr>
            <w:pStyle w:val="Footer"/>
            <w:spacing w:before="540"/>
            <w:jc w:val="right"/>
            <w:rPr>
              <w:sz w:val="16"/>
            </w:rPr>
          </w:pPr>
          <w:r>
            <w:rPr>
              <w:sz w:val="16"/>
            </w:rPr>
            <w:t>© Ecma International 2013</w:t>
          </w:r>
        </w:p>
      </w:tc>
    </w:tr>
  </w:tbl>
  <w:p w:rsidR="0093237E" w:rsidRPr="003E745B" w:rsidRDefault="0093237E" w:rsidP="003E745B">
    <w:pPr>
      <w:pStyle w:val="Footer"/>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542A4C">
      <w:trPr>
        <w:cantSplit/>
        <w:jc w:val="center"/>
      </w:trPr>
      <w:tc>
        <w:tcPr>
          <w:tcW w:w="3402" w:type="dxa"/>
        </w:tcPr>
        <w:p w:rsidR="0093237E" w:rsidRDefault="0093237E" w:rsidP="00560AAC">
          <w:pPr>
            <w:pStyle w:val="Footer"/>
            <w:spacing w:before="540"/>
            <w:rPr>
              <w:b/>
              <w:sz w:val="16"/>
            </w:rPr>
          </w:pPr>
          <w:r>
            <w:rPr>
              <w:sz w:val="16"/>
            </w:rPr>
            <w:t>© Ecma International 2013</w:t>
          </w:r>
        </w:p>
      </w:tc>
      <w:tc>
        <w:tcPr>
          <w:tcW w:w="2948" w:type="dxa"/>
        </w:tcPr>
        <w:p w:rsidR="0093237E" w:rsidRDefault="0093237E" w:rsidP="00876F1B">
          <w:pPr>
            <w:pStyle w:val="Footer"/>
            <w:spacing w:before="540"/>
            <w:jc w:val="center"/>
            <w:rPr>
              <w:b/>
              <w:sz w:val="22"/>
            </w:rPr>
          </w:pPr>
        </w:p>
      </w:tc>
      <w:tc>
        <w:tcPr>
          <w:tcW w:w="3402" w:type="dxa"/>
        </w:tcPr>
        <w:p w:rsidR="0093237E" w:rsidRDefault="0093237E"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5D12CE">
            <w:rPr>
              <w:b/>
              <w:noProof/>
              <w:sz w:val="22"/>
            </w:rPr>
            <w:t>463</w:t>
          </w:r>
          <w:r>
            <w:rPr>
              <w:b/>
              <w:sz w:val="22"/>
            </w:rPr>
            <w:fldChar w:fldCharType="end"/>
          </w:r>
        </w:p>
      </w:tc>
    </w:tr>
  </w:tbl>
  <w:p w:rsidR="0093237E" w:rsidRPr="003E745B" w:rsidRDefault="0093237E" w:rsidP="003E745B">
    <w:pPr>
      <w:pStyle w:val="Footer"/>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93237E" w:rsidTr="002F0FA8">
      <w:trPr>
        <w:cantSplit/>
        <w:jc w:val="center"/>
      </w:trPr>
      <w:tc>
        <w:tcPr>
          <w:tcW w:w="3402" w:type="dxa"/>
        </w:tcPr>
        <w:p w:rsidR="0093237E" w:rsidRDefault="0093237E" w:rsidP="00DB15F0">
          <w:pPr>
            <w:pStyle w:val="Footer"/>
            <w:spacing w:before="540"/>
            <w:rPr>
              <w:b/>
              <w:sz w:val="16"/>
            </w:rPr>
          </w:pPr>
          <w:r>
            <w:rPr>
              <w:sz w:val="16"/>
            </w:rPr>
            <w:t>© Ecma International 2012</w:t>
          </w:r>
        </w:p>
      </w:tc>
      <w:tc>
        <w:tcPr>
          <w:tcW w:w="2948" w:type="dxa"/>
        </w:tcPr>
        <w:p w:rsidR="0093237E" w:rsidRDefault="0093237E" w:rsidP="00876F1B">
          <w:pPr>
            <w:pStyle w:val="Footer"/>
            <w:spacing w:before="540"/>
            <w:jc w:val="center"/>
            <w:rPr>
              <w:b/>
              <w:sz w:val="22"/>
            </w:rPr>
          </w:pPr>
        </w:p>
      </w:tc>
      <w:tc>
        <w:tcPr>
          <w:tcW w:w="3402" w:type="dxa"/>
        </w:tcPr>
        <w:p w:rsidR="0093237E" w:rsidRDefault="0093237E"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5D12CE">
            <w:rPr>
              <w:b/>
              <w:noProof/>
              <w:sz w:val="22"/>
            </w:rPr>
            <w:t>1</w:t>
          </w:r>
          <w:r>
            <w:rPr>
              <w:b/>
              <w:sz w:val="22"/>
            </w:rPr>
            <w:fldChar w:fldCharType="end"/>
          </w:r>
        </w:p>
      </w:tc>
    </w:tr>
  </w:tbl>
  <w:p w:rsidR="0093237E" w:rsidRPr="003E745B" w:rsidRDefault="0093237E" w:rsidP="003E745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0E7" w:rsidRDefault="001D70E7">
      <w:r>
        <w:separator/>
      </w:r>
    </w:p>
  </w:footnote>
  <w:footnote w:type="continuationSeparator" w:id="0">
    <w:p w:rsidR="001D70E7" w:rsidRDefault="001D70E7">
      <w:r>
        <w:continuationSeparator/>
      </w:r>
    </w:p>
  </w:footnote>
  <w:footnote w:id="1">
    <w:p w:rsidR="0093237E" w:rsidRPr="00141261" w:rsidRDefault="0093237E" w:rsidP="00990F07">
      <w:pPr>
        <w:pStyle w:val="FootnoteText"/>
        <w:rPr>
          <w:lang w:val="en-US"/>
        </w:rPr>
      </w:pPr>
      <w:r>
        <w:rPr>
          <w:rStyle w:val="FootnoteReference"/>
        </w:rPr>
        <w:footnoteRef/>
      </w:r>
      <w:r>
        <w:t xml:space="preserve"> Note: Please note that for ECMAScript Edition 4 the Ecma standard number “ECMA-262 Edition 4” was reserved but not used in the Ecma publication process. Therefore “ECMA-262 Edition 4” as an Ecma International publication does not exist.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6" type="#_x0000_t136" style="position:absolute;left:0;text-align:left;margin-left:0;margin-top:0;width:515.6pt;height:171.85pt;rotation:315;z-index:-251660800;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 o:spid="_x0000_s2075" type="#_x0000_t136" style="position:absolute;left:0;text-align:left;margin-left:0;margin-top:0;width:515.6pt;height:171.85pt;rotation:315;z-index:-251651584;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74" type="#_x0000_t136" style="position:absolute;left:0;text-align:left;margin-left:0;margin-top:0;width:515.6pt;height:171.85pt;rotation:315;z-index:-251652608;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 o:spid="_x0000_s2076" type="#_x0000_t136" style="position:absolute;left:0;text-align:left;margin-left:0;margin-top:0;width:515.6pt;height:171.85pt;rotation:315;z-index:-251650560;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Change w:id="31" w:author="Rev 6 Allen Wirfs-Brock" w:date="2012-02-23T16:42:00Z">
        <w:tblPr>
          <w:tblW w:w="0" w:type="auto"/>
          <w:tblLayout w:type="fixed"/>
          <w:tblCellMar>
            <w:left w:w="0" w:type="dxa"/>
            <w:right w:w="0" w:type="dxa"/>
          </w:tblCellMar>
          <w:tblLook w:val="0000" w:firstRow="0" w:lastRow="0" w:firstColumn="0" w:lastColumn="0" w:noHBand="0" w:noVBand="0"/>
        </w:tblPr>
      </w:tblPrChange>
    </w:tblPr>
    <w:tblGrid>
      <w:gridCol w:w="3318"/>
      <w:gridCol w:w="3318"/>
      <w:tblGridChange w:id="32">
        <w:tblGrid>
          <w:gridCol w:w="3318"/>
          <w:gridCol w:w="3318"/>
        </w:tblGrid>
      </w:tblGridChange>
    </w:tblGrid>
    <w:tr w:rsidR="0093237E" w:rsidTr="00550FEB">
      <w:trPr>
        <w:cantSplit/>
        <w:trHeight w:val="560"/>
        <w:trPrChange w:id="33" w:author="Rev 6 Allen Wirfs-Brock" w:date="2012-02-23T16:42:00Z">
          <w:trPr>
            <w:cantSplit/>
            <w:trHeight w:hRule="exact" w:val="560"/>
          </w:trPr>
        </w:trPrChange>
      </w:trPr>
      <w:tc>
        <w:tcPr>
          <w:tcW w:w="3318" w:type="dxa"/>
          <w:tcPrChange w:id="34" w:author="Rev 6 Allen Wirfs-Brock" w:date="2012-02-23T16:42:00Z">
            <w:tcPr>
              <w:tcW w:w="3318" w:type="dxa"/>
            </w:tcPr>
          </w:tcPrChange>
        </w:tcPr>
        <w:p w:rsidR="0093237E" w:rsidRDefault="0093237E">
          <w:pPr>
            <w:pStyle w:val="Header"/>
            <w:spacing w:after="300" w:line="240" w:lineRule="exact"/>
            <w:rPr>
              <w:b w:val="0"/>
            </w:rP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5" type="#_x0000_t136" style="position:absolute;left:0;text-align:left;margin-left:0;margin-top:0;width:515.6pt;height:171.85pt;rotation:315;z-index:-251661824;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tc>
      <w:tc>
        <w:tcPr>
          <w:tcW w:w="3318" w:type="dxa"/>
          <w:tcPrChange w:id="35" w:author="Rev 6 Allen Wirfs-Brock" w:date="2012-02-23T16:42:00Z">
            <w:tcPr>
              <w:tcW w:w="3318" w:type="dxa"/>
            </w:tcPr>
          </w:tcPrChange>
        </w:tcPr>
        <w:p w:rsidR="0093237E" w:rsidRDefault="0093237E">
          <w:pPr>
            <w:pStyle w:val="Header"/>
            <w:spacing w:after="300" w:line="240" w:lineRule="exact"/>
            <w:jc w:val="right"/>
            <w:rPr>
              <w:b w:val="0"/>
            </w:rPr>
          </w:pPr>
        </w:p>
      </w:tc>
    </w:tr>
  </w:tbl>
  <w:p w:rsidR="0093237E" w:rsidRDefault="0093237E">
    <w:pPr>
      <w:pStyle w:val="Header"/>
      <w:spacing w:line="24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67" type="#_x0000_t136" style="position:absolute;left:0;text-align:left;margin-left:0;margin-top:0;width:515.6pt;height:171.85pt;rotation:315;z-index:-251659776;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0A4BD3" w:rsidRDefault="0093237E" w:rsidP="000A4BD3">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69" type="#_x0000_t136" style="position:absolute;left:0;text-align:left;margin-left:0;margin-top:0;width:515.6pt;height:171.85pt;rotation:315;z-index:-251657728;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52608" behindDoc="1" locked="0" layoutInCell="1" allowOverlap="1">
          <wp:simplePos x="0" y="0"/>
          <wp:positionH relativeFrom="column">
            <wp:posOffset>176530</wp:posOffset>
          </wp:positionH>
          <wp:positionV relativeFrom="line">
            <wp:posOffset>-104775</wp:posOffset>
          </wp:positionV>
          <wp:extent cx="6588125" cy="620395"/>
          <wp:effectExtent l="0" t="0" r="3175" b="8255"/>
          <wp:wrapNone/>
          <wp:docPr id="15" name="Picture 15"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12311B" w:rsidRDefault="0093237E" w:rsidP="0012311B">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68" type="#_x0000_t136" style="position:absolute;left:0;text-align:left;margin-left:0;margin-top:0;width:515.6pt;height:171.85pt;rotation:315;z-index:-251658752;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53632" behindDoc="1" locked="0" layoutInCell="1" allowOverlap="1">
          <wp:simplePos x="0" y="0"/>
          <wp:positionH relativeFrom="column">
            <wp:posOffset>-198120</wp:posOffset>
          </wp:positionH>
          <wp:positionV relativeFrom="line">
            <wp:posOffset>-104775</wp:posOffset>
          </wp:positionV>
          <wp:extent cx="6588125" cy="620395"/>
          <wp:effectExtent l="0" t="0" r="3175" b="8255"/>
          <wp:wrapNone/>
          <wp:docPr id="16" name="Picture 16"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3E745B" w:rsidRDefault="0093237E">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70" type="#_x0000_t136" style="position:absolute;left:0;text-align:left;margin-left:0;margin-top:0;width:515.6pt;height:171.85pt;rotation:315;z-index:-251656704;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sidRPr="003E745B">
      <w:fldChar w:fldCharType="begin"/>
    </w:r>
    <w:r w:rsidRPr="003E745B">
      <w:instrText xml:space="preserve"> REF LibEnteteISO \* CHARFORMAT </w:instrText>
    </w:r>
    <w:r w:rsidRPr="003E745B">
      <w:fldChar w:fldCharType="separate"/>
    </w:r>
    <w:ins w:id="1203" w:author="Rev 16 Allen Wirfs-Brock" w:date="2013-06-24T16:13:00Z">
      <w:r>
        <w:rPr>
          <w:b w:val="0"/>
          <w:bCs/>
          <w:lang w:val="en-US"/>
        </w:rPr>
        <w:t>Error! Reference source not found.</w:t>
      </w:r>
    </w:ins>
    <w:ins w:id="1204" w:author="Rev 15 Allen Wirfs-Brock" w:date="2013-03-27T15:18:00Z">
      <w:del w:id="1205" w:author="Rev 16 Allen Wirfs-Brock" w:date="2013-06-24T15:54:00Z">
        <w:r w:rsidDel="001B7D93">
          <w:rPr>
            <w:b w:val="0"/>
            <w:bCs/>
            <w:lang w:val="en-US"/>
          </w:rPr>
          <w:delText>Error! Reference source not found.</w:delText>
        </w:r>
      </w:del>
    </w:ins>
    <w:ins w:id="1206" w:author="Rev 14 Allen Wirfs-Brock" w:date="2013-03-08T12:42:00Z">
      <w:del w:id="1207" w:author="Rev 16 Allen Wirfs-Brock" w:date="2013-06-24T15:54:00Z">
        <w:r w:rsidDel="001B7D93">
          <w:rPr>
            <w:b w:val="0"/>
            <w:bCs/>
            <w:lang w:val="en-US"/>
          </w:rPr>
          <w:delText>Error! Reference source not found.</w:delText>
        </w:r>
      </w:del>
    </w:ins>
    <w:ins w:id="1208" w:author="Rev 13 Allen Wirfs-Brock" w:date="2012-12-10T12:34:00Z">
      <w:del w:id="1209" w:author="Rev 16 Allen Wirfs-Brock" w:date="2013-06-24T15:54:00Z">
        <w:r w:rsidDel="001B7D93">
          <w:rPr>
            <w:b w:val="0"/>
            <w:bCs/>
            <w:lang w:val="en-US"/>
          </w:rPr>
          <w:delText>Error! Reference source not found.</w:delText>
        </w:r>
      </w:del>
    </w:ins>
    <w:ins w:id="1210" w:author="Rev 12 Allen Wirfs-Brock" w:date="2012-11-22T16:17:00Z">
      <w:del w:id="1211" w:author="Rev 16 Allen Wirfs-Brock" w:date="2013-06-24T15:54:00Z">
        <w:r w:rsidDel="001B7D93">
          <w:rPr>
            <w:b w:val="0"/>
            <w:bCs/>
            <w:lang w:val="en-US"/>
          </w:rPr>
          <w:delText>Error! Reference source not found.</w:delText>
        </w:r>
      </w:del>
    </w:ins>
    <w:ins w:id="1212" w:author="Rev 10 Allen Wirfs-Brock" w:date="2012-09-27T11:54:00Z">
      <w:del w:id="1213" w:author="Rev 16 Allen Wirfs-Brock" w:date="2013-06-24T15:54:00Z">
        <w:r w:rsidDel="001B7D93">
          <w:rPr>
            <w:b w:val="0"/>
            <w:bCs/>
            <w:lang w:val="en-US"/>
          </w:rPr>
          <w:delText>Error! Reference source not found.</w:delText>
        </w:r>
      </w:del>
    </w:ins>
    <w:ins w:id="1214" w:author="Rev 8 Allen Wirfs-Brock" w:date="2012-06-15T19:42:00Z">
      <w:del w:id="1215" w:author="Rev 16 Allen Wirfs-Brock" w:date="2013-06-24T15:54:00Z">
        <w:r w:rsidDel="001B7D93">
          <w:rPr>
            <w:b w:val="0"/>
            <w:bCs/>
            <w:lang w:val="en-US"/>
          </w:rPr>
          <w:delText>Error! Reference source not found.</w:delText>
        </w:r>
      </w:del>
    </w:ins>
    <w:ins w:id="1216" w:author="Rev 7 Allen Wirfs-Brock" w:date="2012-05-04T15:21:00Z">
      <w:del w:id="1217" w:author="Rev 16 Allen Wirfs-Brock" w:date="2013-06-24T15:54:00Z">
        <w:r w:rsidDel="001B7D93">
          <w:rPr>
            <w:b w:val="0"/>
            <w:bCs/>
            <w:lang w:val="en-US"/>
          </w:rPr>
          <w:delText>Error! Reference source not found.</w:delText>
        </w:r>
      </w:del>
    </w:ins>
    <w:ins w:id="1218" w:author="Allen Wirfs-Brock" w:date="2012-02-09T15:53:00Z">
      <w:del w:id="1219" w:author="Rev 16 Allen Wirfs-Brock" w:date="2013-06-24T15:54:00Z">
        <w:r w:rsidDel="001B7D93">
          <w:rPr>
            <w:b w:val="0"/>
            <w:bCs/>
            <w:lang w:val="en-US"/>
          </w:rPr>
          <w:delText>Error! Reference source not found.</w:delText>
        </w:r>
      </w:del>
    </w:ins>
    <w:ins w:id="1220" w:author="Rev 5 Allen Wirfs-Brock" w:date="2012-01-16T18:13:00Z">
      <w:del w:id="1221" w:author="Rev 16 Allen Wirfs-Brock" w:date="2013-06-24T15:54:00Z">
        <w:r w:rsidDel="001B7D93">
          <w:rPr>
            <w:b w:val="0"/>
            <w:bCs/>
            <w:lang w:val="en-US"/>
          </w:rPr>
          <w:delText>Error! Reference source not found.</w:delText>
        </w:r>
      </w:del>
    </w:ins>
    <w:del w:id="1222" w:author="Rev 16 Allen Wirfs-Brock" w:date="2013-06-24T15:54:00Z">
      <w:r w:rsidDel="001B7D93">
        <w:rPr>
          <w:b w:val="0"/>
        </w:rPr>
        <w:delText>Error! Reference source not found.</w:delText>
      </w:r>
    </w:del>
    <w:r w:rsidRPr="003E745B">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Default="0093237E" w:rsidP="006E638D">
    <w:pPr>
      <w:pStyle w:val="Header"/>
      <w:jc w:val="left"/>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72" type="#_x0000_t136" style="position:absolute;margin-left:0;margin-top:0;width:515.6pt;height:171.85pt;rotation:315;z-index:-251654656;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50560" behindDoc="1" locked="0" layoutInCell="1" allowOverlap="1" wp14:anchorId="077E966F" wp14:editId="1E5DC6C4">
          <wp:simplePos x="0" y="0"/>
          <wp:positionH relativeFrom="column">
            <wp:posOffset>-194945</wp:posOffset>
          </wp:positionH>
          <wp:positionV relativeFrom="line">
            <wp:posOffset>-147955</wp:posOffset>
          </wp:positionV>
          <wp:extent cx="6588125" cy="620395"/>
          <wp:effectExtent l="0" t="0" r="3175" b="8255"/>
          <wp:wrapNone/>
          <wp:docPr id="12" name="Picture 12"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A4406C" w:rsidRDefault="0093237E" w:rsidP="00A4406C">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71" type="#_x0000_t136" style="position:absolute;left:0;text-align:left;margin-left:0;margin-top:0;width:515.6pt;height:171.85pt;rotation:315;z-index:-251655680;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51584" behindDoc="1" locked="0" layoutInCell="1" allowOverlap="1" wp14:anchorId="0E9F07A7" wp14:editId="05F538DC">
          <wp:simplePos x="0" y="0"/>
          <wp:positionH relativeFrom="column">
            <wp:posOffset>-207645</wp:posOffset>
          </wp:positionH>
          <wp:positionV relativeFrom="line">
            <wp:posOffset>-157480</wp:posOffset>
          </wp:positionV>
          <wp:extent cx="6588125" cy="620395"/>
          <wp:effectExtent l="0" t="0" r="3175" b="8255"/>
          <wp:wrapNone/>
          <wp:docPr id="17" name="Picture 17"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37E" w:rsidRPr="003E745B" w:rsidRDefault="0093237E" w:rsidP="003E745B">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73" type="#_x0000_t136" style="position:absolute;left:0;text-align:left;margin-left:0;margin-top:0;width:515.6pt;height:171.85pt;rotation:315;z-index:-251653632;mso-wrap-edited:f;mso-position-horizontal:center;mso-position-horizontal-relative:margin;mso-position-vertical:center;mso-position-vertical-relative:margin" wrapcoords="21411 3395 14305 3395 14179 3584 14117 4338 14148 5093 14148 9243 11601 3018 11444 3395 11161 3489 11098 3489 10406 8772 8929 5376 8080 3395 5156 3489 5093 7734 3489 4338 3112 3584 2263 3301 471 3489 440 3584 471 16978 628 17544 2672 17544 3206 17072 3647 16223 3961 15091 4275 15940 5407 17827 5502 17544 5785 17449 5848 17261 5879 12262 6288 11413 7703 15468 8834 18110 9117 17638 9746 17544 9966 17638 10029 17355 10564 13488 11193 13299 11790 14903 13205 17827 13299 17544 13676 17449 13708 17449 13551 16129 13896 16978 14588 17921 14840 17449 14871 17166 14903 11507 16915 11224 18015 14431 19556 18015 19713 17544 19933 17544 19965 17355 19996 5470 21474 5376 21505 4999 21505 3772 21411 3395" fillcolor="silver" stroked="f">
          <v:textpath style="font-family:&quot;Arial&quot;;font-size:1pt" string="DRAFT"/>
          <w10:wrap anchorx="margin" anchory="margin"/>
        </v:shape>
      </w:pict>
    </w:r>
    <w:r>
      <w:rPr>
        <w:noProof/>
        <w:lang w:val="en-US" w:eastAsia="en-US"/>
      </w:rPr>
      <w:drawing>
        <wp:anchor distT="0" distB="0" distL="114300" distR="114300" simplePos="0" relativeHeight="251649536" behindDoc="1" locked="0" layoutInCell="1" allowOverlap="1" wp14:anchorId="2B930353" wp14:editId="41F351DB">
          <wp:simplePos x="0" y="0"/>
          <wp:positionH relativeFrom="column">
            <wp:posOffset>-226695</wp:posOffset>
          </wp:positionH>
          <wp:positionV relativeFrom="line">
            <wp:posOffset>-167005</wp:posOffset>
          </wp:positionV>
          <wp:extent cx="6588125" cy="620395"/>
          <wp:effectExtent l="0" t="0" r="3175" b="8255"/>
          <wp:wrapNone/>
          <wp:docPr id="18" name="Picture 18" descr="Head 2 EC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2 EC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1A0198"/>
    <w:multiLevelType w:val="multilevel"/>
    <w:tmpl w:val="7F9AB868"/>
    <w:numStyleLink w:val="ag3"/>
  </w:abstractNum>
  <w:abstractNum w:abstractNumId="7">
    <w:nsid w:val="003943F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
    <w:nsid w:val="003A4F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
    <w:nsid w:val="004574B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
    <w:nsid w:val="00670C2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
    <w:nsid w:val="006841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
    <w:nsid w:val="007B15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
    <w:nsid w:val="008B06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
    <w:nsid w:val="008D45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
    <w:nsid w:val="009510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
    <w:nsid w:val="00AB3E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
    <w:nsid w:val="00AB5139"/>
    <w:multiLevelType w:val="multilevel"/>
    <w:tmpl w:val="7F9AB868"/>
    <w:numStyleLink w:val="ag3"/>
  </w:abstractNum>
  <w:abstractNum w:abstractNumId="18">
    <w:nsid w:val="00B423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
    <w:nsid w:val="00BE26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
    <w:nsid w:val="00D521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
    <w:nsid w:val="00E74AB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
    <w:nsid w:val="01084C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
    <w:nsid w:val="01152D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
    <w:nsid w:val="01402830"/>
    <w:multiLevelType w:val="multilevel"/>
    <w:tmpl w:val="E708A6E4"/>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
    <w:nsid w:val="014E42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
    <w:nsid w:val="016B1A59"/>
    <w:multiLevelType w:val="multilevel"/>
    <w:tmpl w:val="7F9AB868"/>
    <w:numStyleLink w:val="ag3"/>
  </w:abstractNum>
  <w:abstractNum w:abstractNumId="27">
    <w:nsid w:val="01762C26"/>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018869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
    <w:nsid w:val="01AE205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
    <w:nsid w:val="01B77E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
    <w:nsid w:val="01C628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
    <w:nsid w:val="01EC57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
    <w:nsid w:val="020064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
    <w:nsid w:val="021C1CFE"/>
    <w:multiLevelType w:val="multilevel"/>
    <w:tmpl w:val="7F9AB868"/>
    <w:numStyleLink w:val="ag3"/>
  </w:abstractNum>
  <w:abstractNum w:abstractNumId="35">
    <w:nsid w:val="0250646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
    <w:nsid w:val="025530E9"/>
    <w:multiLevelType w:val="multilevel"/>
    <w:tmpl w:val="7F9AB868"/>
    <w:numStyleLink w:val="ag3"/>
  </w:abstractNum>
  <w:abstractNum w:abstractNumId="37">
    <w:nsid w:val="025E7F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
    <w:nsid w:val="029C3C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
    <w:nsid w:val="02B224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
    <w:nsid w:val="02CB50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
    <w:nsid w:val="02D24E6B"/>
    <w:multiLevelType w:val="hybridMultilevel"/>
    <w:tmpl w:val="2F70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30349F9"/>
    <w:multiLevelType w:val="multilevel"/>
    <w:tmpl w:val="610ED7B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i w:val="0"/>
        <w:iCs/>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
    <w:nsid w:val="0304578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
    <w:nsid w:val="031E54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
    <w:nsid w:val="03296C74"/>
    <w:multiLevelType w:val="multilevel"/>
    <w:tmpl w:val="7F9AB868"/>
    <w:numStyleLink w:val="ag3"/>
  </w:abstractNum>
  <w:abstractNum w:abstractNumId="46">
    <w:nsid w:val="03451B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
    <w:nsid w:val="035D24FA"/>
    <w:multiLevelType w:val="multilevel"/>
    <w:tmpl w:val="07DAA4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
    <w:nsid w:val="03673A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
    <w:nsid w:val="038357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
    <w:nsid w:val="038359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
    <w:nsid w:val="03877BBA"/>
    <w:multiLevelType w:val="hybridMultilevel"/>
    <w:tmpl w:val="D804A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3922D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
    <w:nsid w:val="03A8000A"/>
    <w:multiLevelType w:val="multilevel"/>
    <w:tmpl w:val="7F9AB868"/>
    <w:numStyleLink w:val="ag3"/>
  </w:abstractNum>
  <w:abstractNum w:abstractNumId="54">
    <w:nsid w:val="03B035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
    <w:nsid w:val="03B147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
    <w:nsid w:val="03C24EC9"/>
    <w:multiLevelType w:val="multilevel"/>
    <w:tmpl w:val="7F9AB868"/>
    <w:numStyleLink w:val="ag3"/>
  </w:abstractNum>
  <w:abstractNum w:abstractNumId="57">
    <w:nsid w:val="03C36C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
    <w:nsid w:val="03C66D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
    <w:nsid w:val="03DB0F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
    <w:nsid w:val="03FE4A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
    <w:nsid w:val="04223AE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
    <w:nsid w:val="04487A70"/>
    <w:multiLevelType w:val="multilevel"/>
    <w:tmpl w:val="7F9AB868"/>
    <w:numStyleLink w:val="ag3"/>
  </w:abstractNum>
  <w:abstractNum w:abstractNumId="63">
    <w:nsid w:val="04670A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
    <w:nsid w:val="04874D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
    <w:nsid w:val="048B01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
    <w:nsid w:val="04AF5BD9"/>
    <w:multiLevelType w:val="multilevel"/>
    <w:tmpl w:val="7D4AE8F4"/>
    <w:lvl w:ilvl="0">
      <w:start w:val="1"/>
      <w:numFmt w:val="decimal"/>
      <w:lvlText w:val="%1."/>
      <w:lvlJc w:val="left"/>
      <w:pPr>
        <w:tabs>
          <w:tab w:val="num" w:pos="360"/>
        </w:tabs>
        <w:ind w:left="360" w:hanging="360"/>
      </w:pPr>
      <w:rPr>
        <w:rFonts w:hint="default"/>
        <w:color w:val="FF000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
    <w:nsid w:val="04B41FE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
    <w:nsid w:val="04B424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
    <w:nsid w:val="04C7073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
    <w:nsid w:val="04CC3C2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
    <w:nsid w:val="04D75B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
    <w:nsid w:val="04E61A42"/>
    <w:multiLevelType w:val="multilevel"/>
    <w:tmpl w:val="7F9AB868"/>
    <w:numStyleLink w:val="ag3"/>
  </w:abstractNum>
  <w:abstractNum w:abstractNumId="73">
    <w:nsid w:val="050B33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
    <w:nsid w:val="051070EA"/>
    <w:multiLevelType w:val="multilevel"/>
    <w:tmpl w:val="7F9AB868"/>
    <w:numStyleLink w:val="ag3"/>
  </w:abstractNum>
  <w:abstractNum w:abstractNumId="75">
    <w:nsid w:val="05245B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
    <w:nsid w:val="055374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
    <w:nsid w:val="055D5E30"/>
    <w:multiLevelType w:val="multilevel"/>
    <w:tmpl w:val="7F9AB868"/>
    <w:numStyleLink w:val="ag3"/>
  </w:abstractNum>
  <w:abstractNum w:abstractNumId="78">
    <w:nsid w:val="055E1B9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
    <w:nsid w:val="057761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
    <w:nsid w:val="058448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
    <w:nsid w:val="05B76F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
    <w:nsid w:val="05C15A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
    <w:nsid w:val="05C7576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4">
    <w:nsid w:val="05E5537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
    <w:nsid w:val="05E857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87">
    <w:nsid w:val="05F64F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
    <w:nsid w:val="061E564E"/>
    <w:multiLevelType w:val="multilevel"/>
    <w:tmpl w:val="2C96BF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val="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
    <w:nsid w:val="0620288A"/>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0">
    <w:nsid w:val="062577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
    <w:nsid w:val="062C0137"/>
    <w:multiLevelType w:val="multilevel"/>
    <w:tmpl w:val="12B87DB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
    <w:nsid w:val="063C4C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
    <w:nsid w:val="06440C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
    <w:nsid w:val="06867A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
    <w:nsid w:val="06C67E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
    <w:nsid w:val="06D829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
    <w:nsid w:val="06FF2467"/>
    <w:multiLevelType w:val="multilevel"/>
    <w:tmpl w:val="7F9AB868"/>
    <w:numStyleLink w:val="ag3"/>
  </w:abstractNum>
  <w:abstractNum w:abstractNumId="98">
    <w:nsid w:val="070C0E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
    <w:nsid w:val="07130B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
    <w:nsid w:val="072E32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
    <w:nsid w:val="077665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
    <w:nsid w:val="07805C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
    <w:nsid w:val="079104EB"/>
    <w:multiLevelType w:val="multilevel"/>
    <w:tmpl w:val="7F9AB868"/>
    <w:numStyleLink w:val="ag3"/>
  </w:abstractNum>
  <w:abstractNum w:abstractNumId="104">
    <w:nsid w:val="079A3D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
    <w:nsid w:val="079C1C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
    <w:nsid w:val="07A456A4"/>
    <w:multiLevelType w:val="multilevel"/>
    <w:tmpl w:val="07DAA4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
    <w:nsid w:val="07C66F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
    <w:nsid w:val="07D061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
    <w:nsid w:val="07F504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
    <w:nsid w:val="083620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
    <w:nsid w:val="085F55A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
    <w:nsid w:val="08A55008"/>
    <w:multiLevelType w:val="multilevel"/>
    <w:tmpl w:val="BEA41C08"/>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3">
    <w:nsid w:val="08C229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
    <w:nsid w:val="08C92840"/>
    <w:multiLevelType w:val="multilevel"/>
    <w:tmpl w:val="7F9AB868"/>
    <w:numStyleLink w:val="ag3"/>
  </w:abstractNum>
  <w:abstractNum w:abstractNumId="115">
    <w:nsid w:val="08DE63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
    <w:nsid w:val="090771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
    <w:nsid w:val="090C3C2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
    <w:nsid w:val="091113C1"/>
    <w:multiLevelType w:val="multilevel"/>
    <w:tmpl w:val="7F9AB868"/>
    <w:numStyleLink w:val="ag3"/>
  </w:abstractNum>
  <w:abstractNum w:abstractNumId="119">
    <w:nsid w:val="091926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
    <w:nsid w:val="09216D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
    <w:nsid w:val="092C09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
    <w:nsid w:val="09361EF2"/>
    <w:multiLevelType w:val="multilevel"/>
    <w:tmpl w:val="7F9AB868"/>
    <w:numStyleLink w:val="ag3"/>
  </w:abstractNum>
  <w:abstractNum w:abstractNumId="123">
    <w:nsid w:val="094674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
    <w:nsid w:val="095D5CE9"/>
    <w:multiLevelType w:val="multilevel"/>
    <w:tmpl w:val="7F9AB868"/>
    <w:numStyleLink w:val="ag3"/>
  </w:abstractNum>
  <w:abstractNum w:abstractNumId="125">
    <w:nsid w:val="09AD6F6F"/>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6">
    <w:nsid w:val="09C02A59"/>
    <w:multiLevelType w:val="multilevel"/>
    <w:tmpl w:val="7F9AB868"/>
    <w:numStyleLink w:val="ag3"/>
  </w:abstractNum>
  <w:abstractNum w:abstractNumId="127">
    <w:nsid w:val="09DA24CA"/>
    <w:multiLevelType w:val="multilevel"/>
    <w:tmpl w:val="7F9AB868"/>
    <w:numStyleLink w:val="ag3"/>
  </w:abstractNum>
  <w:abstractNum w:abstractNumId="128">
    <w:nsid w:val="09DD04DC"/>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29">
    <w:nsid w:val="09FA66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
    <w:nsid w:val="0A0D3819"/>
    <w:multiLevelType w:val="multilevel"/>
    <w:tmpl w:val="7F9AB868"/>
    <w:numStyleLink w:val="ag3"/>
  </w:abstractNum>
  <w:abstractNum w:abstractNumId="131">
    <w:nsid w:val="0A2D07D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
    <w:nsid w:val="0A6876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
    <w:nsid w:val="0A977C1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
    <w:nsid w:val="0AB275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
    <w:nsid w:val="0ABA28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
    <w:nsid w:val="0AC73482"/>
    <w:multiLevelType w:val="multilevel"/>
    <w:tmpl w:val="7F9AB868"/>
    <w:numStyleLink w:val="ag3"/>
  </w:abstractNum>
  <w:abstractNum w:abstractNumId="137">
    <w:nsid w:val="0AD52BFD"/>
    <w:multiLevelType w:val="multilevel"/>
    <w:tmpl w:val="7F9AB868"/>
    <w:numStyleLink w:val="ag3"/>
  </w:abstractNum>
  <w:abstractNum w:abstractNumId="138">
    <w:nsid w:val="0B043A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
    <w:nsid w:val="0B0C08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
    <w:nsid w:val="0B3764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
    <w:nsid w:val="0B4044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
    <w:nsid w:val="0B4174EA"/>
    <w:multiLevelType w:val="multilevel"/>
    <w:tmpl w:val="7F9AB868"/>
    <w:numStyleLink w:val="ag3"/>
  </w:abstractNum>
  <w:abstractNum w:abstractNumId="143">
    <w:nsid w:val="0B8A4D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
    <w:nsid w:val="0B9C03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
    <w:nsid w:val="0BBC62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
    <w:nsid w:val="0BCA6B48"/>
    <w:multiLevelType w:val="multilevel"/>
    <w:tmpl w:val="7F9AB868"/>
    <w:numStyleLink w:val="ag3"/>
  </w:abstractNum>
  <w:abstractNum w:abstractNumId="147">
    <w:nsid w:val="0BE20A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8">
    <w:nsid w:val="0BE633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9">
    <w:nsid w:val="0BEA52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0">
    <w:nsid w:val="0BFE3C1C"/>
    <w:multiLevelType w:val="multilevel"/>
    <w:tmpl w:val="7F9AB868"/>
    <w:numStyleLink w:val="ag3"/>
  </w:abstractNum>
  <w:abstractNum w:abstractNumId="151">
    <w:nsid w:val="0C1663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2">
    <w:nsid w:val="0C1A7DB6"/>
    <w:multiLevelType w:val="multilevel"/>
    <w:tmpl w:val="7F9AB868"/>
    <w:numStyleLink w:val="ag3"/>
  </w:abstractNum>
  <w:abstractNum w:abstractNumId="153">
    <w:nsid w:val="0C1B1C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4">
    <w:nsid w:val="0C1C2E0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5">
    <w:nsid w:val="0C217E77"/>
    <w:multiLevelType w:val="multilevel"/>
    <w:tmpl w:val="7F9AB868"/>
    <w:numStyleLink w:val="ag3"/>
  </w:abstractNum>
  <w:abstractNum w:abstractNumId="156">
    <w:nsid w:val="0C222C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7">
    <w:nsid w:val="0C4735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58">
    <w:nsid w:val="0C4846DB"/>
    <w:multiLevelType w:val="multilevel"/>
    <w:tmpl w:val="7F9AB868"/>
    <w:numStyleLink w:val="ag3"/>
  </w:abstractNum>
  <w:abstractNum w:abstractNumId="159">
    <w:nsid w:val="0C8C04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0">
    <w:nsid w:val="0CAC4AF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1">
    <w:nsid w:val="0CBA65F9"/>
    <w:multiLevelType w:val="multilevel"/>
    <w:tmpl w:val="7F9AB868"/>
    <w:numStyleLink w:val="ag3"/>
  </w:abstractNum>
  <w:abstractNum w:abstractNumId="162">
    <w:nsid w:val="0CCB04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3">
    <w:nsid w:val="0CCD49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4">
    <w:nsid w:val="0D3273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5">
    <w:nsid w:val="0D425F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6">
    <w:nsid w:val="0D581F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7">
    <w:nsid w:val="0D5C40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8">
    <w:nsid w:val="0D662B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69">
    <w:nsid w:val="0D760D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0">
    <w:nsid w:val="0D773B5A"/>
    <w:multiLevelType w:val="hybridMultilevel"/>
    <w:tmpl w:val="32B0E24E"/>
    <w:lvl w:ilvl="0" w:tplc="F51E23E0">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0D7914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2">
    <w:nsid w:val="0DB46C26"/>
    <w:multiLevelType w:val="multilevel"/>
    <w:tmpl w:val="7F9AB868"/>
    <w:numStyleLink w:val="ag3"/>
  </w:abstractNum>
  <w:abstractNum w:abstractNumId="173">
    <w:nsid w:val="0DD671E4"/>
    <w:multiLevelType w:val="multilevel"/>
    <w:tmpl w:val="7F9AB868"/>
    <w:numStyleLink w:val="ag3"/>
  </w:abstractNum>
  <w:abstractNum w:abstractNumId="174">
    <w:nsid w:val="0DE24F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5">
    <w:nsid w:val="0E016C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6">
    <w:nsid w:val="0E102C27"/>
    <w:multiLevelType w:val="multilevel"/>
    <w:tmpl w:val="C8E22C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7">
    <w:nsid w:val="0E114263"/>
    <w:multiLevelType w:val="multilevel"/>
    <w:tmpl w:val="7F9AB868"/>
    <w:numStyleLink w:val="ag3"/>
  </w:abstractNum>
  <w:abstractNum w:abstractNumId="178">
    <w:nsid w:val="0E120B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79">
    <w:nsid w:val="0E174DE3"/>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0">
    <w:nsid w:val="0E255083"/>
    <w:multiLevelType w:val="multilevel"/>
    <w:tmpl w:val="7F9AB868"/>
    <w:numStyleLink w:val="ag3"/>
  </w:abstractNum>
  <w:abstractNum w:abstractNumId="181">
    <w:nsid w:val="0E406471"/>
    <w:multiLevelType w:val="multilevel"/>
    <w:tmpl w:val="7F9AB868"/>
    <w:numStyleLink w:val="ag3"/>
  </w:abstractNum>
  <w:abstractNum w:abstractNumId="182">
    <w:nsid w:val="0E417F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3">
    <w:nsid w:val="0E6D2124"/>
    <w:multiLevelType w:val="multilevel"/>
    <w:tmpl w:val="7F9AB868"/>
    <w:numStyleLink w:val="ag3"/>
  </w:abstractNum>
  <w:abstractNum w:abstractNumId="184">
    <w:nsid w:val="0E7D07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5">
    <w:nsid w:val="0E812E0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6">
    <w:nsid w:val="0E993BCF"/>
    <w:multiLevelType w:val="multilevel"/>
    <w:tmpl w:val="7F9AB868"/>
    <w:numStyleLink w:val="ag3"/>
  </w:abstractNum>
  <w:abstractNum w:abstractNumId="187">
    <w:nsid w:val="0EAE602A"/>
    <w:multiLevelType w:val="multilevel"/>
    <w:tmpl w:val="7F9AB868"/>
    <w:numStyleLink w:val="ag3"/>
  </w:abstractNum>
  <w:abstractNum w:abstractNumId="188">
    <w:nsid w:val="0EC425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89">
    <w:nsid w:val="0ECC55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0">
    <w:nsid w:val="0ED777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1">
    <w:nsid w:val="0ED830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2">
    <w:nsid w:val="0EDF36A2"/>
    <w:multiLevelType w:val="multilevel"/>
    <w:tmpl w:val="7F9AB868"/>
    <w:numStyleLink w:val="ag3"/>
  </w:abstractNum>
  <w:abstractNum w:abstractNumId="193">
    <w:nsid w:val="0EE818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4">
    <w:nsid w:val="0EF45EA3"/>
    <w:multiLevelType w:val="hybridMultilevel"/>
    <w:tmpl w:val="B5DC3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0F0C74A4"/>
    <w:multiLevelType w:val="multilevel"/>
    <w:tmpl w:val="7F9AB868"/>
    <w:numStyleLink w:val="ag3"/>
  </w:abstractNum>
  <w:abstractNum w:abstractNumId="196">
    <w:nsid w:val="0F416D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7">
    <w:nsid w:val="0F770B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8">
    <w:nsid w:val="0FA150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99">
    <w:nsid w:val="0FAD05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0">
    <w:nsid w:val="0FC10F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1">
    <w:nsid w:val="0FCE0F4B"/>
    <w:multiLevelType w:val="multilevel"/>
    <w:tmpl w:val="7F9AB868"/>
    <w:numStyleLink w:val="ag3"/>
  </w:abstractNum>
  <w:abstractNum w:abstractNumId="202">
    <w:nsid w:val="0FD644C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3">
    <w:nsid w:val="0FE037B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4">
    <w:nsid w:val="0FF71D0D"/>
    <w:multiLevelType w:val="multilevel"/>
    <w:tmpl w:val="7F9AB868"/>
    <w:numStyleLink w:val="ag3"/>
  </w:abstractNum>
  <w:abstractNum w:abstractNumId="205">
    <w:nsid w:val="100012F7"/>
    <w:multiLevelType w:val="multilevel"/>
    <w:tmpl w:val="7F9AB868"/>
    <w:numStyleLink w:val="ag3"/>
  </w:abstractNum>
  <w:abstractNum w:abstractNumId="206">
    <w:nsid w:val="100D79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7">
    <w:nsid w:val="101B1D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8">
    <w:nsid w:val="10217F6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09">
    <w:nsid w:val="102D54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0">
    <w:nsid w:val="102F02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1">
    <w:nsid w:val="1058463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2">
    <w:nsid w:val="106235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3">
    <w:nsid w:val="106704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4">
    <w:nsid w:val="1069356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5">
    <w:nsid w:val="107E58FC"/>
    <w:multiLevelType w:val="multilevel"/>
    <w:tmpl w:val="7F9AB868"/>
    <w:numStyleLink w:val="ag3"/>
  </w:abstractNum>
  <w:abstractNum w:abstractNumId="216">
    <w:nsid w:val="108316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7">
    <w:nsid w:val="10D444B0"/>
    <w:multiLevelType w:val="multilevel"/>
    <w:tmpl w:val="7F9AB868"/>
    <w:numStyleLink w:val="ag3"/>
  </w:abstractNum>
  <w:abstractNum w:abstractNumId="218">
    <w:nsid w:val="10DE39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19">
    <w:nsid w:val="110F1601"/>
    <w:multiLevelType w:val="multilevel"/>
    <w:tmpl w:val="7F9AB868"/>
    <w:numStyleLink w:val="ag3"/>
  </w:abstractNum>
  <w:abstractNum w:abstractNumId="220">
    <w:nsid w:val="113560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1">
    <w:nsid w:val="113B293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2">
    <w:nsid w:val="114246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3">
    <w:nsid w:val="11790F79"/>
    <w:multiLevelType w:val="multilevel"/>
    <w:tmpl w:val="7F9AB868"/>
    <w:numStyleLink w:val="ag3"/>
  </w:abstractNum>
  <w:abstractNum w:abstractNumId="224">
    <w:nsid w:val="117A38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5">
    <w:nsid w:val="118D04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6">
    <w:nsid w:val="119941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7">
    <w:nsid w:val="11AC2F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8">
    <w:nsid w:val="11B209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29">
    <w:nsid w:val="11C033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0">
    <w:nsid w:val="11CF63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1">
    <w:nsid w:val="11EB21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2">
    <w:nsid w:val="11FB0661"/>
    <w:multiLevelType w:val="multilevel"/>
    <w:tmpl w:val="7F9AB868"/>
    <w:numStyleLink w:val="ag3"/>
  </w:abstractNum>
  <w:abstractNum w:abstractNumId="233">
    <w:nsid w:val="12167A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4">
    <w:nsid w:val="1224254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5">
    <w:nsid w:val="126560E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6">
    <w:nsid w:val="127E15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7">
    <w:nsid w:val="12BB4E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38">
    <w:nsid w:val="12C40C3B"/>
    <w:multiLevelType w:val="hybridMultilevel"/>
    <w:tmpl w:val="DD1279A0"/>
    <w:lvl w:ilvl="0" w:tplc="70BAEEB2">
      <w:start w:val="1"/>
      <w:numFmt w:val="bullet"/>
      <w:lvlText w:val=""/>
      <w:lvlJc w:val="left"/>
      <w:pPr>
        <w:ind w:left="2081" w:hanging="360"/>
      </w:pPr>
      <w:rPr>
        <w:rFonts w:ascii="Symbol" w:hAnsi="Symbol" w:hint="default"/>
      </w:rPr>
    </w:lvl>
    <w:lvl w:ilvl="1" w:tplc="DC72B9DE" w:tentative="1">
      <w:start w:val="1"/>
      <w:numFmt w:val="bullet"/>
      <w:lvlText w:val="o"/>
      <w:lvlJc w:val="left"/>
      <w:pPr>
        <w:ind w:left="1440" w:hanging="360"/>
      </w:pPr>
      <w:rPr>
        <w:rFonts w:ascii="Courier New" w:hAnsi="Courier New" w:cs="Courier New" w:hint="default"/>
      </w:rPr>
    </w:lvl>
    <w:lvl w:ilvl="2" w:tplc="F5208E64" w:tentative="1">
      <w:start w:val="1"/>
      <w:numFmt w:val="bullet"/>
      <w:lvlText w:val=""/>
      <w:lvlJc w:val="left"/>
      <w:pPr>
        <w:ind w:left="2160" w:hanging="360"/>
      </w:pPr>
      <w:rPr>
        <w:rFonts w:ascii="Wingdings" w:hAnsi="Wingdings" w:hint="default"/>
      </w:rPr>
    </w:lvl>
    <w:lvl w:ilvl="3" w:tplc="1F52CF94" w:tentative="1">
      <w:start w:val="1"/>
      <w:numFmt w:val="bullet"/>
      <w:lvlText w:val=""/>
      <w:lvlJc w:val="left"/>
      <w:pPr>
        <w:ind w:left="2880" w:hanging="360"/>
      </w:pPr>
      <w:rPr>
        <w:rFonts w:ascii="Symbol" w:hAnsi="Symbol" w:hint="default"/>
      </w:rPr>
    </w:lvl>
    <w:lvl w:ilvl="4" w:tplc="21869C56" w:tentative="1">
      <w:start w:val="1"/>
      <w:numFmt w:val="bullet"/>
      <w:lvlText w:val="o"/>
      <w:lvlJc w:val="left"/>
      <w:pPr>
        <w:ind w:left="3600" w:hanging="360"/>
      </w:pPr>
      <w:rPr>
        <w:rFonts w:ascii="Courier New" w:hAnsi="Courier New" w:cs="Courier New" w:hint="default"/>
      </w:rPr>
    </w:lvl>
    <w:lvl w:ilvl="5" w:tplc="38187066" w:tentative="1">
      <w:start w:val="1"/>
      <w:numFmt w:val="bullet"/>
      <w:lvlText w:val=""/>
      <w:lvlJc w:val="left"/>
      <w:pPr>
        <w:ind w:left="4320" w:hanging="360"/>
      </w:pPr>
      <w:rPr>
        <w:rFonts w:ascii="Wingdings" w:hAnsi="Wingdings" w:hint="default"/>
      </w:rPr>
    </w:lvl>
    <w:lvl w:ilvl="6" w:tplc="7ED29C6C" w:tentative="1">
      <w:start w:val="1"/>
      <w:numFmt w:val="bullet"/>
      <w:lvlText w:val=""/>
      <w:lvlJc w:val="left"/>
      <w:pPr>
        <w:ind w:left="5040" w:hanging="360"/>
      </w:pPr>
      <w:rPr>
        <w:rFonts w:ascii="Symbol" w:hAnsi="Symbol" w:hint="default"/>
      </w:rPr>
    </w:lvl>
    <w:lvl w:ilvl="7" w:tplc="5D225380" w:tentative="1">
      <w:start w:val="1"/>
      <w:numFmt w:val="bullet"/>
      <w:lvlText w:val="o"/>
      <w:lvlJc w:val="left"/>
      <w:pPr>
        <w:ind w:left="5760" w:hanging="360"/>
      </w:pPr>
      <w:rPr>
        <w:rFonts w:ascii="Courier New" w:hAnsi="Courier New" w:cs="Courier New" w:hint="default"/>
      </w:rPr>
    </w:lvl>
    <w:lvl w:ilvl="8" w:tplc="BDE2121A" w:tentative="1">
      <w:start w:val="1"/>
      <w:numFmt w:val="bullet"/>
      <w:lvlText w:val=""/>
      <w:lvlJc w:val="left"/>
      <w:pPr>
        <w:ind w:left="6480" w:hanging="360"/>
      </w:pPr>
      <w:rPr>
        <w:rFonts w:ascii="Wingdings" w:hAnsi="Wingdings" w:hint="default"/>
      </w:rPr>
    </w:lvl>
  </w:abstractNum>
  <w:abstractNum w:abstractNumId="239">
    <w:nsid w:val="12D934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0">
    <w:nsid w:val="12F275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1">
    <w:nsid w:val="12F61D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2">
    <w:nsid w:val="12FB51A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3">
    <w:nsid w:val="13277B8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4">
    <w:nsid w:val="132948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5">
    <w:nsid w:val="133628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6">
    <w:nsid w:val="1339321D"/>
    <w:multiLevelType w:val="multilevel"/>
    <w:tmpl w:val="7F9AB868"/>
    <w:numStyleLink w:val="ag3"/>
  </w:abstractNum>
  <w:abstractNum w:abstractNumId="247">
    <w:nsid w:val="13763D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8">
    <w:nsid w:val="139B48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49">
    <w:nsid w:val="13A836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0">
    <w:nsid w:val="13CE739A"/>
    <w:multiLevelType w:val="multilevel"/>
    <w:tmpl w:val="7F9AB868"/>
    <w:numStyleLink w:val="ag3"/>
  </w:abstractNum>
  <w:abstractNum w:abstractNumId="251">
    <w:nsid w:val="13D3406A"/>
    <w:multiLevelType w:val="multilevel"/>
    <w:tmpl w:val="7F9AB868"/>
    <w:numStyleLink w:val="ag3"/>
  </w:abstractNum>
  <w:abstractNum w:abstractNumId="252">
    <w:nsid w:val="13D91CEF"/>
    <w:multiLevelType w:val="multilevel"/>
    <w:tmpl w:val="73088D20"/>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3">
    <w:nsid w:val="13E27E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4">
    <w:nsid w:val="13E90AF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5">
    <w:nsid w:val="13ED17F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6">
    <w:nsid w:val="13F605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7">
    <w:nsid w:val="140B1A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8">
    <w:nsid w:val="141344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59">
    <w:nsid w:val="143A391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0">
    <w:nsid w:val="143D11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1">
    <w:nsid w:val="144312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2">
    <w:nsid w:val="14610C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3">
    <w:nsid w:val="14675C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4">
    <w:nsid w:val="14A41818"/>
    <w:multiLevelType w:val="multilevel"/>
    <w:tmpl w:val="7F9AB868"/>
    <w:numStyleLink w:val="ag3"/>
  </w:abstractNum>
  <w:abstractNum w:abstractNumId="265">
    <w:nsid w:val="14AF337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6">
    <w:nsid w:val="14CF7F7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7">
    <w:nsid w:val="14D304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8">
    <w:nsid w:val="14ED0D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69">
    <w:nsid w:val="150932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0">
    <w:nsid w:val="15103C6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1">
    <w:nsid w:val="151618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2">
    <w:nsid w:val="151865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3">
    <w:nsid w:val="151912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4">
    <w:nsid w:val="152738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5">
    <w:nsid w:val="15285225"/>
    <w:multiLevelType w:val="multilevel"/>
    <w:tmpl w:val="7F9AB868"/>
    <w:numStyleLink w:val="ag3"/>
  </w:abstractNum>
  <w:abstractNum w:abstractNumId="276">
    <w:nsid w:val="1596600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7">
    <w:nsid w:val="15D3636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8">
    <w:nsid w:val="15D960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79">
    <w:nsid w:val="15DA01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0">
    <w:nsid w:val="15EE109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1">
    <w:nsid w:val="165567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2">
    <w:nsid w:val="16916743"/>
    <w:multiLevelType w:val="multilevel"/>
    <w:tmpl w:val="7F9AB868"/>
    <w:numStyleLink w:val="ag3"/>
  </w:abstractNum>
  <w:abstractNum w:abstractNumId="283">
    <w:nsid w:val="16B605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4">
    <w:nsid w:val="16B8430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5">
    <w:nsid w:val="16CC57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6">
    <w:nsid w:val="16F32A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7">
    <w:nsid w:val="17386F06"/>
    <w:multiLevelType w:val="multilevel"/>
    <w:tmpl w:val="7F9AB868"/>
    <w:numStyleLink w:val="ag3"/>
  </w:abstractNum>
  <w:abstractNum w:abstractNumId="288">
    <w:nsid w:val="17413C8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89">
    <w:nsid w:val="174D0B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0">
    <w:nsid w:val="178331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1">
    <w:nsid w:val="179158CC"/>
    <w:multiLevelType w:val="multilevel"/>
    <w:tmpl w:val="7F9AB868"/>
    <w:numStyleLink w:val="ag3"/>
  </w:abstractNum>
  <w:abstractNum w:abstractNumId="292">
    <w:nsid w:val="179441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3">
    <w:nsid w:val="179C6134"/>
    <w:multiLevelType w:val="multilevel"/>
    <w:tmpl w:val="7F9AB868"/>
    <w:numStyleLink w:val="ag3"/>
  </w:abstractNum>
  <w:abstractNum w:abstractNumId="294">
    <w:nsid w:val="179D21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295">
    <w:nsid w:val="17B123C0"/>
    <w:multiLevelType w:val="multilevel"/>
    <w:tmpl w:val="7F9AB868"/>
    <w:numStyleLink w:val="ag3"/>
  </w:abstractNum>
  <w:abstractNum w:abstractNumId="296">
    <w:nsid w:val="17D16EA9"/>
    <w:multiLevelType w:val="multilevel"/>
    <w:tmpl w:val="7F9AB868"/>
    <w:numStyleLink w:val="ag3"/>
  </w:abstractNum>
  <w:abstractNum w:abstractNumId="297">
    <w:nsid w:val="180D4F40"/>
    <w:multiLevelType w:val="multilevel"/>
    <w:tmpl w:val="7F9AB868"/>
    <w:numStyleLink w:val="ag3"/>
  </w:abstractNum>
  <w:abstractNum w:abstractNumId="298">
    <w:nsid w:val="181A5317"/>
    <w:multiLevelType w:val="multilevel"/>
    <w:tmpl w:val="7F9AB868"/>
    <w:numStyleLink w:val="ag3"/>
  </w:abstractNum>
  <w:abstractNum w:abstractNumId="299">
    <w:nsid w:val="184124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0">
    <w:nsid w:val="187574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1">
    <w:nsid w:val="18913401"/>
    <w:multiLevelType w:val="multilevel"/>
    <w:tmpl w:val="7F9AB868"/>
    <w:numStyleLink w:val="ag3"/>
  </w:abstractNum>
  <w:abstractNum w:abstractNumId="302">
    <w:nsid w:val="18C741D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3">
    <w:nsid w:val="18E709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4">
    <w:nsid w:val="19062804"/>
    <w:multiLevelType w:val="multilevel"/>
    <w:tmpl w:val="7F9AB868"/>
    <w:numStyleLink w:val="ag3"/>
  </w:abstractNum>
  <w:abstractNum w:abstractNumId="305">
    <w:nsid w:val="190760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6">
    <w:nsid w:val="193531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7">
    <w:nsid w:val="196909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8">
    <w:nsid w:val="19B26B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09">
    <w:nsid w:val="19B84D3F"/>
    <w:multiLevelType w:val="multilevel"/>
    <w:tmpl w:val="D0EC77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ascii="Times New Roman" w:hAnsi="Times New Roman" w:hint="default"/>
        <w:i w:val="0"/>
        <w:sz w:val="20"/>
        <w:szCs w:val="2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0">
    <w:nsid w:val="19B90D1C"/>
    <w:multiLevelType w:val="multilevel"/>
    <w:tmpl w:val="7F9AB868"/>
    <w:numStyleLink w:val="ag3"/>
  </w:abstractNum>
  <w:abstractNum w:abstractNumId="311">
    <w:nsid w:val="19C371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2">
    <w:nsid w:val="19C41B47"/>
    <w:multiLevelType w:val="multilevel"/>
    <w:tmpl w:val="7F9AB868"/>
    <w:numStyleLink w:val="ag3"/>
  </w:abstractNum>
  <w:abstractNum w:abstractNumId="313">
    <w:nsid w:val="19DF27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4">
    <w:nsid w:val="19E52C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5">
    <w:nsid w:val="19F87988"/>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6">
    <w:nsid w:val="1A0603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7">
    <w:nsid w:val="1A0729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8">
    <w:nsid w:val="1A7354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19">
    <w:nsid w:val="1A821D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0">
    <w:nsid w:val="1A8D50F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1">
    <w:nsid w:val="1A9338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2">
    <w:nsid w:val="1A9C7BF6"/>
    <w:multiLevelType w:val="hybridMultilevel"/>
    <w:tmpl w:val="9AF4018E"/>
    <w:lvl w:ilvl="0" w:tplc="F51E23E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1AA67733"/>
    <w:multiLevelType w:val="multilevel"/>
    <w:tmpl w:val="7F9AB868"/>
    <w:numStyleLink w:val="ag3"/>
  </w:abstractNum>
  <w:abstractNum w:abstractNumId="324">
    <w:nsid w:val="1AD478E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5">
    <w:nsid w:val="1ADD50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6">
    <w:nsid w:val="1AE85E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7">
    <w:nsid w:val="1B013E0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8">
    <w:nsid w:val="1B1071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29">
    <w:nsid w:val="1B1B047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0">
    <w:nsid w:val="1B262E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1">
    <w:nsid w:val="1B2E6AF3"/>
    <w:multiLevelType w:val="multilevel"/>
    <w:tmpl w:val="7F9AB868"/>
    <w:numStyleLink w:val="ag3"/>
  </w:abstractNum>
  <w:abstractNum w:abstractNumId="332">
    <w:nsid w:val="1B33268C"/>
    <w:multiLevelType w:val="hybridMultilevel"/>
    <w:tmpl w:val="E978552A"/>
    <w:lvl w:ilvl="0" w:tplc="AA528E20">
      <w:start w:val="1"/>
      <w:numFmt w:val="bullet"/>
      <w:lvlText w:val=""/>
      <w:lvlJc w:val="left"/>
      <w:pPr>
        <w:ind w:left="2081" w:hanging="360"/>
      </w:pPr>
      <w:rPr>
        <w:rFonts w:ascii="Symbol" w:hAnsi="Symbol" w:hint="default"/>
      </w:rPr>
    </w:lvl>
    <w:lvl w:ilvl="1" w:tplc="F6FCEDD2" w:tentative="1">
      <w:start w:val="1"/>
      <w:numFmt w:val="bullet"/>
      <w:lvlText w:val="o"/>
      <w:lvlJc w:val="left"/>
      <w:pPr>
        <w:ind w:left="1440" w:hanging="360"/>
      </w:pPr>
      <w:rPr>
        <w:rFonts w:ascii="Courier New" w:hAnsi="Courier New" w:cs="Courier New" w:hint="default"/>
      </w:rPr>
    </w:lvl>
    <w:lvl w:ilvl="2" w:tplc="3E34A27C" w:tentative="1">
      <w:start w:val="1"/>
      <w:numFmt w:val="bullet"/>
      <w:lvlText w:val=""/>
      <w:lvlJc w:val="left"/>
      <w:pPr>
        <w:ind w:left="2160" w:hanging="360"/>
      </w:pPr>
      <w:rPr>
        <w:rFonts w:ascii="Wingdings" w:hAnsi="Wingdings" w:hint="default"/>
      </w:rPr>
    </w:lvl>
    <w:lvl w:ilvl="3" w:tplc="F64C6B88" w:tentative="1">
      <w:start w:val="1"/>
      <w:numFmt w:val="bullet"/>
      <w:lvlText w:val=""/>
      <w:lvlJc w:val="left"/>
      <w:pPr>
        <w:ind w:left="2880" w:hanging="360"/>
      </w:pPr>
      <w:rPr>
        <w:rFonts w:ascii="Symbol" w:hAnsi="Symbol" w:hint="default"/>
      </w:rPr>
    </w:lvl>
    <w:lvl w:ilvl="4" w:tplc="D40663B4" w:tentative="1">
      <w:start w:val="1"/>
      <w:numFmt w:val="bullet"/>
      <w:lvlText w:val="o"/>
      <w:lvlJc w:val="left"/>
      <w:pPr>
        <w:ind w:left="3600" w:hanging="360"/>
      </w:pPr>
      <w:rPr>
        <w:rFonts w:ascii="Courier New" w:hAnsi="Courier New" w:cs="Courier New" w:hint="default"/>
      </w:rPr>
    </w:lvl>
    <w:lvl w:ilvl="5" w:tplc="5AD4D13E" w:tentative="1">
      <w:start w:val="1"/>
      <w:numFmt w:val="bullet"/>
      <w:lvlText w:val=""/>
      <w:lvlJc w:val="left"/>
      <w:pPr>
        <w:ind w:left="4320" w:hanging="360"/>
      </w:pPr>
      <w:rPr>
        <w:rFonts w:ascii="Wingdings" w:hAnsi="Wingdings" w:hint="default"/>
      </w:rPr>
    </w:lvl>
    <w:lvl w:ilvl="6" w:tplc="AF68BF36" w:tentative="1">
      <w:start w:val="1"/>
      <w:numFmt w:val="bullet"/>
      <w:lvlText w:val=""/>
      <w:lvlJc w:val="left"/>
      <w:pPr>
        <w:ind w:left="5040" w:hanging="360"/>
      </w:pPr>
      <w:rPr>
        <w:rFonts w:ascii="Symbol" w:hAnsi="Symbol" w:hint="default"/>
      </w:rPr>
    </w:lvl>
    <w:lvl w:ilvl="7" w:tplc="EF4264A6" w:tentative="1">
      <w:start w:val="1"/>
      <w:numFmt w:val="bullet"/>
      <w:lvlText w:val="o"/>
      <w:lvlJc w:val="left"/>
      <w:pPr>
        <w:ind w:left="5760" w:hanging="360"/>
      </w:pPr>
      <w:rPr>
        <w:rFonts w:ascii="Courier New" w:hAnsi="Courier New" w:cs="Courier New" w:hint="default"/>
      </w:rPr>
    </w:lvl>
    <w:lvl w:ilvl="8" w:tplc="D0783B38" w:tentative="1">
      <w:start w:val="1"/>
      <w:numFmt w:val="bullet"/>
      <w:lvlText w:val=""/>
      <w:lvlJc w:val="left"/>
      <w:pPr>
        <w:ind w:left="6480" w:hanging="360"/>
      </w:pPr>
      <w:rPr>
        <w:rFonts w:ascii="Wingdings" w:hAnsi="Wingdings" w:hint="default"/>
      </w:rPr>
    </w:lvl>
  </w:abstractNum>
  <w:abstractNum w:abstractNumId="333">
    <w:nsid w:val="1B443EB1"/>
    <w:multiLevelType w:val="multilevel"/>
    <w:tmpl w:val="7F9AB868"/>
    <w:numStyleLink w:val="ag3"/>
  </w:abstractNum>
  <w:abstractNum w:abstractNumId="334">
    <w:nsid w:val="1B5B313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5">
    <w:nsid w:val="1B735168"/>
    <w:multiLevelType w:val="multilevel"/>
    <w:tmpl w:val="7F9AB868"/>
    <w:numStyleLink w:val="ag3"/>
  </w:abstractNum>
  <w:abstractNum w:abstractNumId="336">
    <w:nsid w:val="1B802C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7">
    <w:nsid w:val="1B8208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38">
    <w:nsid w:val="1B8A3FCB"/>
    <w:multiLevelType w:val="multilevel"/>
    <w:tmpl w:val="7F9AB868"/>
    <w:numStyleLink w:val="ag3"/>
  </w:abstractNum>
  <w:abstractNum w:abstractNumId="339">
    <w:nsid w:val="1BC047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0">
    <w:nsid w:val="1BD151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1">
    <w:nsid w:val="1BFB1883"/>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342">
    <w:nsid w:val="1C0E0A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3">
    <w:nsid w:val="1C1A3EA9"/>
    <w:multiLevelType w:val="multilevel"/>
    <w:tmpl w:val="7F9AB868"/>
    <w:numStyleLink w:val="ag3"/>
  </w:abstractNum>
  <w:abstractNum w:abstractNumId="344">
    <w:nsid w:val="1C42480B"/>
    <w:multiLevelType w:val="multilevel"/>
    <w:tmpl w:val="7F9AB868"/>
    <w:numStyleLink w:val="ag3"/>
  </w:abstractNum>
  <w:abstractNum w:abstractNumId="345">
    <w:nsid w:val="1C440C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6">
    <w:nsid w:val="1C5F2F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7">
    <w:nsid w:val="1C761772"/>
    <w:multiLevelType w:val="multilevel"/>
    <w:tmpl w:val="7F9AB868"/>
    <w:numStyleLink w:val="ag3"/>
  </w:abstractNum>
  <w:abstractNum w:abstractNumId="348">
    <w:nsid w:val="1C8544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49">
    <w:nsid w:val="1C936B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0">
    <w:nsid w:val="1C9413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1">
    <w:nsid w:val="1CA76E87"/>
    <w:multiLevelType w:val="multilevel"/>
    <w:tmpl w:val="7F9AB868"/>
    <w:numStyleLink w:val="ag3"/>
  </w:abstractNum>
  <w:abstractNum w:abstractNumId="352">
    <w:nsid w:val="1CA93CC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3">
    <w:nsid w:val="1CB054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4">
    <w:nsid w:val="1CD546C4"/>
    <w:multiLevelType w:val="multilevel"/>
    <w:tmpl w:val="7F9AB868"/>
    <w:numStyleLink w:val="ag3"/>
  </w:abstractNum>
  <w:abstractNum w:abstractNumId="355">
    <w:nsid w:val="1CDA19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6">
    <w:nsid w:val="1CDC5B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57">
    <w:nsid w:val="1D1F779F"/>
    <w:multiLevelType w:val="multilevel"/>
    <w:tmpl w:val="7F9AB868"/>
    <w:numStyleLink w:val="ag3"/>
  </w:abstractNum>
  <w:abstractNum w:abstractNumId="358">
    <w:nsid w:val="1D2139FA"/>
    <w:multiLevelType w:val="hybridMultilevel"/>
    <w:tmpl w:val="B60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1D3C40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0">
    <w:nsid w:val="1D4E6A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1">
    <w:nsid w:val="1D5D34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2">
    <w:nsid w:val="1D6559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3">
    <w:nsid w:val="1D7E140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4">
    <w:nsid w:val="1D7E14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5">
    <w:nsid w:val="1D841AC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6">
    <w:nsid w:val="1D8F30BE"/>
    <w:multiLevelType w:val="multilevel"/>
    <w:tmpl w:val="7F9AB868"/>
    <w:numStyleLink w:val="ag3"/>
  </w:abstractNum>
  <w:abstractNum w:abstractNumId="367">
    <w:nsid w:val="1D9D57E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68">
    <w:nsid w:val="1DB85637"/>
    <w:multiLevelType w:val="multilevel"/>
    <w:tmpl w:val="7F9AB868"/>
    <w:numStyleLink w:val="ag3"/>
  </w:abstractNum>
  <w:abstractNum w:abstractNumId="369">
    <w:nsid w:val="1DCC54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0">
    <w:nsid w:val="1DD23F5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1">
    <w:nsid w:val="1DD40D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2">
    <w:nsid w:val="1DE3393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3">
    <w:nsid w:val="1DE91D55"/>
    <w:multiLevelType w:val="multilevel"/>
    <w:tmpl w:val="7F9AB868"/>
    <w:numStyleLink w:val="ag3"/>
  </w:abstractNum>
  <w:abstractNum w:abstractNumId="374">
    <w:nsid w:val="1E0C788D"/>
    <w:multiLevelType w:val="multilevel"/>
    <w:tmpl w:val="7F9AB868"/>
    <w:numStyleLink w:val="ag3"/>
  </w:abstractNum>
  <w:abstractNum w:abstractNumId="375">
    <w:nsid w:val="1E2059D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6">
    <w:nsid w:val="1E277DD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7">
    <w:nsid w:val="1E2D524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78">
    <w:nsid w:val="1E363ACE"/>
    <w:multiLevelType w:val="multilevel"/>
    <w:tmpl w:val="7F9AB868"/>
    <w:numStyleLink w:val="ag3"/>
  </w:abstractNum>
  <w:abstractNum w:abstractNumId="379">
    <w:nsid w:val="1E4E3B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0">
    <w:nsid w:val="1E5D1E21"/>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381">
    <w:nsid w:val="1E6674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2">
    <w:nsid w:val="1E7228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3">
    <w:nsid w:val="1E8A51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4">
    <w:nsid w:val="1E9560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5">
    <w:nsid w:val="1EA37EF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6">
    <w:nsid w:val="1EA841F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7">
    <w:nsid w:val="1ECD59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8">
    <w:nsid w:val="1EED22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89">
    <w:nsid w:val="1EF715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0">
    <w:nsid w:val="1F357C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1">
    <w:nsid w:val="1F873D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2">
    <w:nsid w:val="1F9E2E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3">
    <w:nsid w:val="1FC448AB"/>
    <w:multiLevelType w:val="multilevel"/>
    <w:tmpl w:val="7F9AB868"/>
    <w:numStyleLink w:val="ag3"/>
  </w:abstractNum>
  <w:abstractNum w:abstractNumId="394">
    <w:nsid w:val="2034345D"/>
    <w:multiLevelType w:val="multilevel"/>
    <w:tmpl w:val="7F9AB868"/>
    <w:numStyleLink w:val="ag3"/>
  </w:abstractNum>
  <w:abstractNum w:abstractNumId="395">
    <w:nsid w:val="20452207"/>
    <w:multiLevelType w:val="multilevel"/>
    <w:tmpl w:val="7F9AB868"/>
    <w:numStyleLink w:val="ag3"/>
  </w:abstractNum>
  <w:abstractNum w:abstractNumId="396">
    <w:nsid w:val="20510C83"/>
    <w:multiLevelType w:val="multilevel"/>
    <w:tmpl w:val="7F9AB868"/>
    <w:numStyleLink w:val="ag3"/>
  </w:abstractNum>
  <w:abstractNum w:abstractNumId="397">
    <w:nsid w:val="205C24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398">
    <w:nsid w:val="205D37FB"/>
    <w:multiLevelType w:val="multilevel"/>
    <w:tmpl w:val="7F9AB868"/>
    <w:numStyleLink w:val="ag3"/>
  </w:abstractNum>
  <w:abstractNum w:abstractNumId="399">
    <w:nsid w:val="206D35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0">
    <w:nsid w:val="206D40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1">
    <w:nsid w:val="20993A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2">
    <w:nsid w:val="209B0A4F"/>
    <w:multiLevelType w:val="hybridMultilevel"/>
    <w:tmpl w:val="4BB25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3">
    <w:nsid w:val="20C969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4">
    <w:nsid w:val="20D11E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5">
    <w:nsid w:val="20F91A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6">
    <w:nsid w:val="210C11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7">
    <w:nsid w:val="213701B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8">
    <w:nsid w:val="214166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09">
    <w:nsid w:val="215B5C18"/>
    <w:multiLevelType w:val="multilevel"/>
    <w:tmpl w:val="7F9AB868"/>
    <w:numStyleLink w:val="ag3"/>
  </w:abstractNum>
  <w:abstractNum w:abstractNumId="410">
    <w:nsid w:val="215E3E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1">
    <w:nsid w:val="2167349F"/>
    <w:multiLevelType w:val="multilevel"/>
    <w:tmpl w:val="B658D1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2">
    <w:nsid w:val="216B335E"/>
    <w:multiLevelType w:val="multilevel"/>
    <w:tmpl w:val="7F9AB868"/>
    <w:numStyleLink w:val="ag3"/>
  </w:abstractNum>
  <w:abstractNum w:abstractNumId="413">
    <w:nsid w:val="21864947"/>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4">
    <w:nsid w:val="21F7366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5">
    <w:nsid w:val="220B41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6">
    <w:nsid w:val="22596C9F"/>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417">
    <w:nsid w:val="226F43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18">
    <w:nsid w:val="227230AF"/>
    <w:multiLevelType w:val="multilevel"/>
    <w:tmpl w:val="7F9AB868"/>
    <w:numStyleLink w:val="ag3"/>
  </w:abstractNum>
  <w:abstractNum w:abstractNumId="419">
    <w:nsid w:val="22BE1BD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0">
    <w:nsid w:val="22D21DF7"/>
    <w:multiLevelType w:val="multilevel"/>
    <w:tmpl w:val="7F9AB868"/>
    <w:numStyleLink w:val="ag3"/>
  </w:abstractNum>
  <w:abstractNum w:abstractNumId="421">
    <w:nsid w:val="22EB3DA8"/>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2">
    <w:nsid w:val="22EE3F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3">
    <w:nsid w:val="22F11F2F"/>
    <w:multiLevelType w:val="multilevel"/>
    <w:tmpl w:val="7F9AB868"/>
    <w:numStyleLink w:val="ag3"/>
  </w:abstractNum>
  <w:abstractNum w:abstractNumId="424">
    <w:nsid w:val="23024D6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5">
    <w:nsid w:val="232D4031"/>
    <w:multiLevelType w:val="multilevel"/>
    <w:tmpl w:val="7F9AB868"/>
    <w:numStyleLink w:val="ag3"/>
  </w:abstractNum>
  <w:abstractNum w:abstractNumId="426">
    <w:nsid w:val="233B45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7">
    <w:nsid w:val="239E19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28">
    <w:nsid w:val="23B4794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9">
    <w:nsid w:val="23BF0D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0">
    <w:nsid w:val="240F014B"/>
    <w:multiLevelType w:val="multilevel"/>
    <w:tmpl w:val="7F9AB868"/>
    <w:numStyleLink w:val="ag3"/>
  </w:abstractNum>
  <w:abstractNum w:abstractNumId="431">
    <w:nsid w:val="242F56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2">
    <w:nsid w:val="246562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3">
    <w:nsid w:val="247427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4">
    <w:nsid w:val="247F6098"/>
    <w:multiLevelType w:val="multilevel"/>
    <w:tmpl w:val="65F274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5">
    <w:nsid w:val="2490709C"/>
    <w:multiLevelType w:val="multilevel"/>
    <w:tmpl w:val="7F9AB868"/>
    <w:numStyleLink w:val="ag3"/>
  </w:abstractNum>
  <w:abstractNum w:abstractNumId="436">
    <w:nsid w:val="24B622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7">
    <w:nsid w:val="24BB59C0"/>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38">
    <w:nsid w:val="24DC43D6"/>
    <w:multiLevelType w:val="multilevel"/>
    <w:tmpl w:val="7F9AB868"/>
    <w:numStyleLink w:val="ag3"/>
  </w:abstractNum>
  <w:abstractNum w:abstractNumId="439">
    <w:nsid w:val="24DD5F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0">
    <w:nsid w:val="24E770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1">
    <w:nsid w:val="25001BD4"/>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2">
    <w:nsid w:val="251542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3">
    <w:nsid w:val="25207A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4">
    <w:nsid w:val="25270FD4"/>
    <w:multiLevelType w:val="multilevel"/>
    <w:tmpl w:val="7F9AB868"/>
    <w:numStyleLink w:val="ag3"/>
  </w:abstractNum>
  <w:abstractNum w:abstractNumId="445">
    <w:nsid w:val="25322E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6">
    <w:nsid w:val="256127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7">
    <w:nsid w:val="257E0526"/>
    <w:multiLevelType w:val="multilevel"/>
    <w:tmpl w:val="7F9AB868"/>
    <w:numStyleLink w:val="ag3"/>
  </w:abstractNum>
  <w:abstractNum w:abstractNumId="448">
    <w:nsid w:val="25C531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49">
    <w:nsid w:val="25F02D7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0">
    <w:nsid w:val="2607228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1">
    <w:nsid w:val="261536D3"/>
    <w:multiLevelType w:val="multilevel"/>
    <w:tmpl w:val="7F9AB868"/>
    <w:numStyleLink w:val="ag3"/>
  </w:abstractNum>
  <w:abstractNum w:abstractNumId="452">
    <w:nsid w:val="262D48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3">
    <w:nsid w:val="263506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4">
    <w:nsid w:val="26647609"/>
    <w:multiLevelType w:val="multilevel"/>
    <w:tmpl w:val="7F9AB868"/>
    <w:numStyleLink w:val="ag3"/>
  </w:abstractNum>
  <w:abstractNum w:abstractNumId="455">
    <w:nsid w:val="26677C2A"/>
    <w:multiLevelType w:val="multilevel"/>
    <w:tmpl w:val="7F9AB868"/>
    <w:numStyleLink w:val="ag3"/>
  </w:abstractNum>
  <w:abstractNum w:abstractNumId="456">
    <w:nsid w:val="266935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7">
    <w:nsid w:val="26A251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58">
    <w:nsid w:val="26E979B4"/>
    <w:multiLevelType w:val="hybridMultilevel"/>
    <w:tmpl w:val="A4280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9">
    <w:nsid w:val="26F240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0">
    <w:nsid w:val="26FC5E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1">
    <w:nsid w:val="271043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2">
    <w:nsid w:val="271804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3">
    <w:nsid w:val="272902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4">
    <w:nsid w:val="273F67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5">
    <w:nsid w:val="27522F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6">
    <w:nsid w:val="279B2A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67">
    <w:nsid w:val="27A8027D"/>
    <w:multiLevelType w:val="multilevel"/>
    <w:tmpl w:val="7F9AB868"/>
    <w:numStyleLink w:val="ag3"/>
  </w:abstractNum>
  <w:abstractNum w:abstractNumId="468">
    <w:nsid w:val="27B45B4E"/>
    <w:multiLevelType w:val="multilevel"/>
    <w:tmpl w:val="7F9AB868"/>
    <w:numStyleLink w:val="ag3"/>
  </w:abstractNum>
  <w:abstractNum w:abstractNumId="469">
    <w:nsid w:val="27CC6BE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0">
    <w:nsid w:val="27F76784"/>
    <w:multiLevelType w:val="multilevel"/>
    <w:tmpl w:val="7F9AB868"/>
    <w:numStyleLink w:val="ag3"/>
  </w:abstractNum>
  <w:abstractNum w:abstractNumId="471">
    <w:nsid w:val="280B6E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2">
    <w:nsid w:val="28155C26"/>
    <w:multiLevelType w:val="multilevel"/>
    <w:tmpl w:val="7F9AB868"/>
    <w:numStyleLink w:val="ag3"/>
  </w:abstractNum>
  <w:abstractNum w:abstractNumId="473">
    <w:nsid w:val="28487B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4">
    <w:nsid w:val="28516678"/>
    <w:multiLevelType w:val="multilevel"/>
    <w:tmpl w:val="7F9AB868"/>
    <w:numStyleLink w:val="ag3"/>
  </w:abstractNum>
  <w:abstractNum w:abstractNumId="475">
    <w:nsid w:val="285A3966"/>
    <w:multiLevelType w:val="multilevel"/>
    <w:tmpl w:val="7F9AB868"/>
    <w:numStyleLink w:val="ag3"/>
  </w:abstractNum>
  <w:abstractNum w:abstractNumId="476">
    <w:nsid w:val="28644E30"/>
    <w:multiLevelType w:val="multilevel"/>
    <w:tmpl w:val="7F9AB868"/>
    <w:numStyleLink w:val="ag3"/>
  </w:abstractNum>
  <w:abstractNum w:abstractNumId="477">
    <w:nsid w:val="28657800"/>
    <w:multiLevelType w:val="multilevel"/>
    <w:tmpl w:val="7F9AB868"/>
    <w:numStyleLink w:val="ag3"/>
  </w:abstractNum>
  <w:abstractNum w:abstractNumId="478">
    <w:nsid w:val="287708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79">
    <w:nsid w:val="287C48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0">
    <w:nsid w:val="288F3B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1">
    <w:nsid w:val="28A91592"/>
    <w:multiLevelType w:val="multilevel"/>
    <w:tmpl w:val="7F9AB868"/>
    <w:numStyleLink w:val="ag3"/>
  </w:abstractNum>
  <w:abstractNum w:abstractNumId="482">
    <w:nsid w:val="28AA42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3">
    <w:nsid w:val="29067A6B"/>
    <w:multiLevelType w:val="multilevel"/>
    <w:tmpl w:val="7F9AB868"/>
    <w:numStyleLink w:val="ag3"/>
  </w:abstractNum>
  <w:abstractNum w:abstractNumId="484">
    <w:nsid w:val="291D69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5">
    <w:nsid w:val="29362A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6">
    <w:nsid w:val="293800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7">
    <w:nsid w:val="295F4A1A"/>
    <w:multiLevelType w:val="multilevel"/>
    <w:tmpl w:val="7F9AB868"/>
    <w:numStyleLink w:val="ag3"/>
  </w:abstractNum>
  <w:abstractNum w:abstractNumId="488">
    <w:nsid w:val="2993266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89">
    <w:nsid w:val="29A142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0">
    <w:nsid w:val="29C2245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1">
    <w:nsid w:val="2A081F33"/>
    <w:multiLevelType w:val="multilevel"/>
    <w:tmpl w:val="7F9AB868"/>
    <w:numStyleLink w:val="ag3"/>
  </w:abstractNum>
  <w:abstractNum w:abstractNumId="492">
    <w:nsid w:val="2A1F2A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3">
    <w:nsid w:val="2A2D4CD4"/>
    <w:multiLevelType w:val="multilevel"/>
    <w:tmpl w:val="7F9AB868"/>
    <w:numStyleLink w:val="ag3"/>
  </w:abstractNum>
  <w:abstractNum w:abstractNumId="494">
    <w:nsid w:val="2A3D16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5">
    <w:nsid w:val="2A536C64"/>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6">
    <w:nsid w:val="2A6226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7">
    <w:nsid w:val="2A676D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8">
    <w:nsid w:val="2ACF71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499">
    <w:nsid w:val="2B4244D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0">
    <w:nsid w:val="2B580B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1">
    <w:nsid w:val="2B5926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2">
    <w:nsid w:val="2B5A45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3">
    <w:nsid w:val="2B5B6E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4">
    <w:nsid w:val="2B6D375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5">
    <w:nsid w:val="2BAF23F3"/>
    <w:multiLevelType w:val="multilevel"/>
    <w:tmpl w:val="7F9AB868"/>
    <w:numStyleLink w:val="ag3"/>
  </w:abstractNum>
  <w:abstractNum w:abstractNumId="506">
    <w:nsid w:val="2BDE18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7">
    <w:nsid w:val="2C0D2994"/>
    <w:multiLevelType w:val="multilevel"/>
    <w:tmpl w:val="7F9AB868"/>
    <w:numStyleLink w:val="ag3"/>
  </w:abstractNum>
  <w:abstractNum w:abstractNumId="508">
    <w:nsid w:val="2C114D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09">
    <w:nsid w:val="2C211D4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0">
    <w:nsid w:val="2C2702CF"/>
    <w:multiLevelType w:val="multilevel"/>
    <w:tmpl w:val="7F9AB868"/>
    <w:numStyleLink w:val="ag3"/>
  </w:abstractNum>
  <w:abstractNum w:abstractNumId="511">
    <w:nsid w:val="2C835F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2">
    <w:nsid w:val="2C95005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3">
    <w:nsid w:val="2C9A538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4">
    <w:nsid w:val="2CC66E4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5">
    <w:nsid w:val="2CF148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6">
    <w:nsid w:val="2D067B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7">
    <w:nsid w:val="2D136A00"/>
    <w:multiLevelType w:val="multilevel"/>
    <w:tmpl w:val="7F9AB868"/>
    <w:numStyleLink w:val="ag3"/>
  </w:abstractNum>
  <w:abstractNum w:abstractNumId="518">
    <w:nsid w:val="2D332B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19">
    <w:nsid w:val="2D6C4686"/>
    <w:multiLevelType w:val="multilevel"/>
    <w:tmpl w:val="7F9AB868"/>
    <w:numStyleLink w:val="ag3"/>
  </w:abstractNum>
  <w:abstractNum w:abstractNumId="520">
    <w:nsid w:val="2D833560"/>
    <w:multiLevelType w:val="multilevel"/>
    <w:tmpl w:val="7F9AB868"/>
    <w:numStyleLink w:val="ag3"/>
  </w:abstractNum>
  <w:abstractNum w:abstractNumId="521">
    <w:nsid w:val="2D86198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2">
    <w:nsid w:val="2DE444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3">
    <w:nsid w:val="2DEE4C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4">
    <w:nsid w:val="2DEE4DC8"/>
    <w:multiLevelType w:val="multilevel"/>
    <w:tmpl w:val="7F9AB868"/>
    <w:numStyleLink w:val="ag3"/>
  </w:abstractNum>
  <w:abstractNum w:abstractNumId="525">
    <w:nsid w:val="2DEF62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6">
    <w:nsid w:val="2E1A5D7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7">
    <w:nsid w:val="2E357465"/>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28">
    <w:nsid w:val="2E4601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29">
    <w:nsid w:val="2E745C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0">
    <w:nsid w:val="2E7C79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1">
    <w:nsid w:val="2EAC42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2">
    <w:nsid w:val="2EB479E0"/>
    <w:multiLevelType w:val="multilevel"/>
    <w:tmpl w:val="7F9AB868"/>
    <w:numStyleLink w:val="ag3"/>
  </w:abstractNum>
  <w:abstractNum w:abstractNumId="533">
    <w:nsid w:val="2EBD55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4">
    <w:nsid w:val="2EBE6B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5">
    <w:nsid w:val="2EEA0A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6">
    <w:nsid w:val="2EEA74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7">
    <w:nsid w:val="2F16232E"/>
    <w:multiLevelType w:val="multilevel"/>
    <w:tmpl w:val="7F9AB868"/>
    <w:numStyleLink w:val="ag3"/>
  </w:abstractNum>
  <w:abstractNum w:abstractNumId="538">
    <w:nsid w:val="2F1F64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39">
    <w:nsid w:val="2F254D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0">
    <w:nsid w:val="2F3D6D7C"/>
    <w:multiLevelType w:val="multilevel"/>
    <w:tmpl w:val="7F9AB868"/>
    <w:numStyleLink w:val="ag3"/>
  </w:abstractNum>
  <w:abstractNum w:abstractNumId="541">
    <w:nsid w:val="2F8429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2">
    <w:nsid w:val="2FD82718"/>
    <w:multiLevelType w:val="multilevel"/>
    <w:tmpl w:val="7F9AB868"/>
    <w:numStyleLink w:val="ag3"/>
  </w:abstractNum>
  <w:abstractNum w:abstractNumId="543">
    <w:nsid w:val="2FE929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4">
    <w:nsid w:val="2FEF204F"/>
    <w:multiLevelType w:val="multilevel"/>
    <w:tmpl w:val="12B87DB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5">
    <w:nsid w:val="300D28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6">
    <w:nsid w:val="30492F43"/>
    <w:multiLevelType w:val="multilevel"/>
    <w:tmpl w:val="7F9AB868"/>
    <w:numStyleLink w:val="ag3"/>
  </w:abstractNum>
  <w:abstractNum w:abstractNumId="547">
    <w:nsid w:val="305267E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8">
    <w:nsid w:val="305607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49">
    <w:nsid w:val="307770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0">
    <w:nsid w:val="3079422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1">
    <w:nsid w:val="308C1F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2">
    <w:nsid w:val="30975E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3">
    <w:nsid w:val="30A86849"/>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4">
    <w:nsid w:val="30F322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5">
    <w:nsid w:val="30F740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6">
    <w:nsid w:val="310838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7">
    <w:nsid w:val="31595DB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8">
    <w:nsid w:val="31BC2F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59">
    <w:nsid w:val="31BD5640"/>
    <w:multiLevelType w:val="multilevel"/>
    <w:tmpl w:val="7F9AB868"/>
    <w:numStyleLink w:val="ag3"/>
  </w:abstractNum>
  <w:abstractNum w:abstractNumId="560">
    <w:nsid w:val="31C21B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1">
    <w:nsid w:val="31C469BF"/>
    <w:multiLevelType w:val="multilevel"/>
    <w:tmpl w:val="7F9AB868"/>
    <w:numStyleLink w:val="ag3"/>
  </w:abstractNum>
  <w:abstractNum w:abstractNumId="562">
    <w:nsid w:val="31C80405"/>
    <w:multiLevelType w:val="multilevel"/>
    <w:tmpl w:val="7F9AB868"/>
    <w:numStyleLink w:val="ag3"/>
  </w:abstractNum>
  <w:abstractNum w:abstractNumId="563">
    <w:nsid w:val="31D041B3"/>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4">
    <w:nsid w:val="31D74783"/>
    <w:multiLevelType w:val="multilevel"/>
    <w:tmpl w:val="7F9AB868"/>
    <w:numStyleLink w:val="ag3"/>
  </w:abstractNum>
  <w:abstractNum w:abstractNumId="565">
    <w:nsid w:val="31EF58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6">
    <w:nsid w:val="32312CA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7">
    <w:nsid w:val="32646714"/>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8">
    <w:nsid w:val="32701F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69">
    <w:nsid w:val="328134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0">
    <w:nsid w:val="328A038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1">
    <w:nsid w:val="32A935BB"/>
    <w:multiLevelType w:val="multilevel"/>
    <w:tmpl w:val="7F9AB868"/>
    <w:numStyleLink w:val="ag3"/>
  </w:abstractNum>
  <w:abstractNum w:abstractNumId="572">
    <w:nsid w:val="32AD491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3">
    <w:nsid w:val="32D666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4">
    <w:nsid w:val="32DD7EA3"/>
    <w:multiLevelType w:val="multilevel"/>
    <w:tmpl w:val="7F9AB868"/>
    <w:numStyleLink w:val="ag3"/>
  </w:abstractNum>
  <w:abstractNum w:abstractNumId="575">
    <w:nsid w:val="32E1114D"/>
    <w:multiLevelType w:val="multilevel"/>
    <w:tmpl w:val="7F9AB868"/>
    <w:numStyleLink w:val="ag3"/>
  </w:abstractNum>
  <w:abstractNum w:abstractNumId="576">
    <w:nsid w:val="32FB157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7">
    <w:nsid w:val="332420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8">
    <w:nsid w:val="332977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79">
    <w:nsid w:val="335F7C5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0">
    <w:nsid w:val="33731390"/>
    <w:multiLevelType w:val="multilevel"/>
    <w:tmpl w:val="7F9AB868"/>
    <w:numStyleLink w:val="ag3"/>
  </w:abstractNum>
  <w:abstractNum w:abstractNumId="581">
    <w:nsid w:val="339F1BE2"/>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2">
    <w:nsid w:val="33A624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3">
    <w:nsid w:val="33A74C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4">
    <w:nsid w:val="33AC7EB8"/>
    <w:multiLevelType w:val="multilevel"/>
    <w:tmpl w:val="AD2844DE"/>
    <w:lvl w:ilvl="0">
      <w:start w:val="1"/>
      <w:numFmt w:val="decimal"/>
      <w:pStyle w:val="Heading1"/>
      <w:lvlText w:val="%1"/>
      <w:lvlJc w:val="left"/>
      <w:pPr>
        <w:ind w:left="432" w:hanging="432"/>
      </w:pPr>
      <w:rPr>
        <w:b/>
        <w:i w:val="0"/>
      </w:r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720" w:hanging="720"/>
      </w:pPr>
      <w:rPr>
        <w:b/>
        <w:i w:val="0"/>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b/>
        <w:i w:val="0"/>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85">
    <w:nsid w:val="33B43B50"/>
    <w:multiLevelType w:val="multilevel"/>
    <w:tmpl w:val="7F9AB868"/>
    <w:numStyleLink w:val="ag3"/>
  </w:abstractNum>
  <w:abstractNum w:abstractNumId="586">
    <w:nsid w:val="33DE0605"/>
    <w:multiLevelType w:val="multilevel"/>
    <w:tmpl w:val="7F9AB868"/>
    <w:numStyleLink w:val="ag3"/>
  </w:abstractNum>
  <w:abstractNum w:abstractNumId="587">
    <w:nsid w:val="33E0497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88">
    <w:nsid w:val="33E877B2"/>
    <w:multiLevelType w:val="multilevel"/>
    <w:tmpl w:val="7F9AB868"/>
    <w:numStyleLink w:val="ag3"/>
  </w:abstractNum>
  <w:abstractNum w:abstractNumId="589">
    <w:nsid w:val="33F62D3F"/>
    <w:multiLevelType w:val="multilevel"/>
    <w:tmpl w:val="7F9AB868"/>
    <w:numStyleLink w:val="ag3"/>
  </w:abstractNum>
  <w:abstractNum w:abstractNumId="590">
    <w:nsid w:val="33FC08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1">
    <w:nsid w:val="33FF77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2">
    <w:nsid w:val="34096C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3">
    <w:nsid w:val="343C29A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4">
    <w:nsid w:val="344038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5">
    <w:nsid w:val="344744AC"/>
    <w:multiLevelType w:val="multilevel"/>
    <w:tmpl w:val="7F9AB868"/>
    <w:numStyleLink w:val="ag3"/>
  </w:abstractNum>
  <w:abstractNum w:abstractNumId="596">
    <w:nsid w:val="344F66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7">
    <w:nsid w:val="348167BA"/>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8">
    <w:nsid w:val="34880F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599">
    <w:nsid w:val="34AD1339"/>
    <w:multiLevelType w:val="multilevel"/>
    <w:tmpl w:val="7F9AB868"/>
    <w:numStyleLink w:val="ag3"/>
  </w:abstractNum>
  <w:abstractNum w:abstractNumId="600">
    <w:nsid w:val="34B36F7E"/>
    <w:multiLevelType w:val="hybridMultilevel"/>
    <w:tmpl w:val="0EAC4232"/>
    <w:lvl w:ilvl="0" w:tplc="138EADC4">
      <w:start w:val="1"/>
      <w:numFmt w:val="bullet"/>
      <w:lvlText w:val=""/>
      <w:lvlJc w:val="left"/>
      <w:pPr>
        <w:ind w:left="1400" w:hanging="360"/>
      </w:pPr>
      <w:rPr>
        <w:rFonts w:ascii="Symbol" w:hAnsi="Symbol" w:hint="default"/>
      </w:rPr>
    </w:lvl>
    <w:lvl w:ilvl="1" w:tplc="E79CD23A" w:tentative="1">
      <w:start w:val="1"/>
      <w:numFmt w:val="bullet"/>
      <w:lvlText w:val="o"/>
      <w:lvlJc w:val="left"/>
      <w:pPr>
        <w:ind w:left="2120" w:hanging="360"/>
      </w:pPr>
      <w:rPr>
        <w:rFonts w:ascii="Courier New" w:hAnsi="Courier New" w:cs="Courier New" w:hint="default"/>
      </w:rPr>
    </w:lvl>
    <w:lvl w:ilvl="2" w:tplc="A60E14C4" w:tentative="1">
      <w:start w:val="1"/>
      <w:numFmt w:val="bullet"/>
      <w:lvlText w:val=""/>
      <w:lvlJc w:val="left"/>
      <w:pPr>
        <w:ind w:left="2840" w:hanging="360"/>
      </w:pPr>
      <w:rPr>
        <w:rFonts w:ascii="Wingdings" w:hAnsi="Wingdings" w:hint="default"/>
      </w:rPr>
    </w:lvl>
    <w:lvl w:ilvl="3" w:tplc="F0D84126" w:tentative="1">
      <w:start w:val="1"/>
      <w:numFmt w:val="bullet"/>
      <w:lvlText w:val=""/>
      <w:lvlJc w:val="left"/>
      <w:pPr>
        <w:ind w:left="3560" w:hanging="360"/>
      </w:pPr>
      <w:rPr>
        <w:rFonts w:ascii="Symbol" w:hAnsi="Symbol" w:hint="default"/>
      </w:rPr>
    </w:lvl>
    <w:lvl w:ilvl="4" w:tplc="DC16D23A" w:tentative="1">
      <w:start w:val="1"/>
      <w:numFmt w:val="bullet"/>
      <w:lvlText w:val="o"/>
      <w:lvlJc w:val="left"/>
      <w:pPr>
        <w:ind w:left="4280" w:hanging="360"/>
      </w:pPr>
      <w:rPr>
        <w:rFonts w:ascii="Courier New" w:hAnsi="Courier New" w:cs="Courier New" w:hint="default"/>
      </w:rPr>
    </w:lvl>
    <w:lvl w:ilvl="5" w:tplc="A2982C16" w:tentative="1">
      <w:start w:val="1"/>
      <w:numFmt w:val="bullet"/>
      <w:lvlText w:val=""/>
      <w:lvlJc w:val="left"/>
      <w:pPr>
        <w:ind w:left="5000" w:hanging="360"/>
      </w:pPr>
      <w:rPr>
        <w:rFonts w:ascii="Wingdings" w:hAnsi="Wingdings" w:hint="default"/>
      </w:rPr>
    </w:lvl>
    <w:lvl w:ilvl="6" w:tplc="B4407BCA" w:tentative="1">
      <w:start w:val="1"/>
      <w:numFmt w:val="bullet"/>
      <w:lvlText w:val=""/>
      <w:lvlJc w:val="left"/>
      <w:pPr>
        <w:ind w:left="5720" w:hanging="360"/>
      </w:pPr>
      <w:rPr>
        <w:rFonts w:ascii="Symbol" w:hAnsi="Symbol" w:hint="default"/>
      </w:rPr>
    </w:lvl>
    <w:lvl w:ilvl="7" w:tplc="7E028828" w:tentative="1">
      <w:start w:val="1"/>
      <w:numFmt w:val="bullet"/>
      <w:lvlText w:val="o"/>
      <w:lvlJc w:val="left"/>
      <w:pPr>
        <w:ind w:left="6440" w:hanging="360"/>
      </w:pPr>
      <w:rPr>
        <w:rFonts w:ascii="Courier New" w:hAnsi="Courier New" w:cs="Courier New" w:hint="default"/>
      </w:rPr>
    </w:lvl>
    <w:lvl w:ilvl="8" w:tplc="EEE4214C" w:tentative="1">
      <w:start w:val="1"/>
      <w:numFmt w:val="bullet"/>
      <w:lvlText w:val=""/>
      <w:lvlJc w:val="left"/>
      <w:pPr>
        <w:ind w:left="7160" w:hanging="360"/>
      </w:pPr>
      <w:rPr>
        <w:rFonts w:ascii="Wingdings" w:hAnsi="Wingdings" w:hint="default"/>
      </w:rPr>
    </w:lvl>
  </w:abstractNum>
  <w:abstractNum w:abstractNumId="601">
    <w:nsid w:val="34D635B7"/>
    <w:multiLevelType w:val="multilevel"/>
    <w:tmpl w:val="7F9AB868"/>
    <w:numStyleLink w:val="ag3"/>
  </w:abstractNum>
  <w:abstractNum w:abstractNumId="602">
    <w:nsid w:val="34F260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3">
    <w:nsid w:val="35373C02"/>
    <w:multiLevelType w:val="multilevel"/>
    <w:tmpl w:val="7F9AB868"/>
    <w:numStyleLink w:val="ag3"/>
  </w:abstractNum>
  <w:abstractNum w:abstractNumId="604">
    <w:nsid w:val="356938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5">
    <w:nsid w:val="356D60DD"/>
    <w:multiLevelType w:val="multilevel"/>
    <w:tmpl w:val="7F9AB868"/>
    <w:numStyleLink w:val="ag3"/>
  </w:abstractNum>
  <w:abstractNum w:abstractNumId="606">
    <w:nsid w:val="35762C98"/>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7">
    <w:nsid w:val="357F7B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8">
    <w:nsid w:val="35BD56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09">
    <w:nsid w:val="35C802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0">
    <w:nsid w:val="360E7F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1">
    <w:nsid w:val="361461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2">
    <w:nsid w:val="363C57E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3">
    <w:nsid w:val="363F4DB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4">
    <w:nsid w:val="364F2B51"/>
    <w:multiLevelType w:val="multilevel"/>
    <w:tmpl w:val="7F9AB868"/>
    <w:numStyleLink w:val="ag3"/>
  </w:abstractNum>
  <w:abstractNum w:abstractNumId="615">
    <w:nsid w:val="365F13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6">
    <w:nsid w:val="366E59ED"/>
    <w:multiLevelType w:val="multilevel"/>
    <w:tmpl w:val="7F9AB868"/>
    <w:numStyleLink w:val="ag3"/>
  </w:abstractNum>
  <w:abstractNum w:abstractNumId="617">
    <w:nsid w:val="368668B1"/>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8">
    <w:nsid w:val="36A936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19">
    <w:nsid w:val="36DA7C4C"/>
    <w:multiLevelType w:val="multilevel"/>
    <w:tmpl w:val="7F9AB868"/>
    <w:numStyleLink w:val="ag3"/>
  </w:abstractNum>
  <w:abstractNum w:abstractNumId="620">
    <w:nsid w:val="370150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1">
    <w:nsid w:val="375E567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2">
    <w:nsid w:val="37753812"/>
    <w:multiLevelType w:val="multilevel"/>
    <w:tmpl w:val="7F9AB868"/>
    <w:numStyleLink w:val="ag3"/>
  </w:abstractNum>
  <w:abstractNum w:abstractNumId="623">
    <w:nsid w:val="377949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4">
    <w:nsid w:val="37993570"/>
    <w:multiLevelType w:val="multilevel"/>
    <w:tmpl w:val="7F9AB86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360"/>
      </w:pPr>
      <w:rPr>
        <w:rFonts w:hint="default"/>
      </w:rPr>
    </w:lvl>
  </w:abstractNum>
  <w:abstractNum w:abstractNumId="625">
    <w:nsid w:val="37A62636"/>
    <w:multiLevelType w:val="multilevel"/>
    <w:tmpl w:val="7F9AB868"/>
    <w:numStyleLink w:val="ag3"/>
  </w:abstractNum>
  <w:abstractNum w:abstractNumId="626">
    <w:nsid w:val="37B83C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7">
    <w:nsid w:val="37BD1C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8">
    <w:nsid w:val="37E87B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29">
    <w:nsid w:val="383809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0">
    <w:nsid w:val="383D291A"/>
    <w:multiLevelType w:val="multilevel"/>
    <w:tmpl w:val="7F9AB868"/>
    <w:numStyleLink w:val="ag3"/>
  </w:abstractNum>
  <w:abstractNum w:abstractNumId="631">
    <w:nsid w:val="3844411A"/>
    <w:multiLevelType w:val="multilevel"/>
    <w:tmpl w:val="7F9AB868"/>
    <w:numStyleLink w:val="ag3"/>
  </w:abstractNum>
  <w:abstractNum w:abstractNumId="632">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33">
    <w:nsid w:val="387D4433"/>
    <w:multiLevelType w:val="multilevel"/>
    <w:tmpl w:val="82B00002"/>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34">
    <w:nsid w:val="388763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5">
    <w:nsid w:val="38AB309A"/>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36">
    <w:nsid w:val="38C9282C"/>
    <w:multiLevelType w:val="hybridMultilevel"/>
    <w:tmpl w:val="9432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7">
    <w:nsid w:val="38CD52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8">
    <w:nsid w:val="38E028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39">
    <w:nsid w:val="38E434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0">
    <w:nsid w:val="38EF78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1">
    <w:nsid w:val="3929287B"/>
    <w:multiLevelType w:val="multilevel"/>
    <w:tmpl w:val="7F9AB86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360"/>
      </w:pPr>
      <w:rPr>
        <w:rFonts w:hint="default"/>
      </w:rPr>
    </w:lvl>
  </w:abstractNum>
  <w:abstractNum w:abstractNumId="642">
    <w:nsid w:val="393F6286"/>
    <w:multiLevelType w:val="multilevel"/>
    <w:tmpl w:val="7F9AB868"/>
    <w:name w:val="heading"/>
    <w:numStyleLink w:val="ag3"/>
  </w:abstractNum>
  <w:abstractNum w:abstractNumId="643">
    <w:nsid w:val="39467E0E"/>
    <w:multiLevelType w:val="multilevel"/>
    <w:tmpl w:val="7F9AB868"/>
    <w:numStyleLink w:val="ag3"/>
  </w:abstractNum>
  <w:abstractNum w:abstractNumId="644">
    <w:nsid w:val="396E02BC"/>
    <w:multiLevelType w:val="multilevel"/>
    <w:tmpl w:val="7F9AB868"/>
    <w:numStyleLink w:val="ag3"/>
  </w:abstractNum>
  <w:abstractNum w:abstractNumId="645">
    <w:nsid w:val="399A1456"/>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6">
    <w:nsid w:val="399C46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7">
    <w:nsid w:val="39AB03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8">
    <w:nsid w:val="39CB55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49">
    <w:nsid w:val="39E712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0">
    <w:nsid w:val="39FD5143"/>
    <w:multiLevelType w:val="multilevel"/>
    <w:tmpl w:val="7F9AB868"/>
    <w:numStyleLink w:val="ag3"/>
  </w:abstractNum>
  <w:abstractNum w:abstractNumId="651">
    <w:nsid w:val="3A1F74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2">
    <w:nsid w:val="3A341017"/>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3">
    <w:nsid w:val="3A4765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4">
    <w:nsid w:val="3A6162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5">
    <w:nsid w:val="3A6F76BF"/>
    <w:multiLevelType w:val="multilevel"/>
    <w:tmpl w:val="7F9AB868"/>
    <w:numStyleLink w:val="ag3"/>
  </w:abstractNum>
  <w:abstractNum w:abstractNumId="656">
    <w:nsid w:val="3A841A2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7">
    <w:nsid w:val="3A8B311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58">
    <w:nsid w:val="3AD83EE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59">
    <w:nsid w:val="3AD95B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0">
    <w:nsid w:val="3B3F0FA0"/>
    <w:multiLevelType w:val="multilevel"/>
    <w:tmpl w:val="7F9AB868"/>
    <w:numStyleLink w:val="ag3"/>
  </w:abstractNum>
  <w:abstractNum w:abstractNumId="661">
    <w:nsid w:val="3B4926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2">
    <w:nsid w:val="3B7A096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3">
    <w:nsid w:val="3BA0276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4">
    <w:nsid w:val="3BA734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5">
    <w:nsid w:val="3BC530C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6">
    <w:nsid w:val="3BCA787E"/>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67">
    <w:nsid w:val="3BE918D5"/>
    <w:multiLevelType w:val="multilevel"/>
    <w:tmpl w:val="7F9AB868"/>
    <w:numStyleLink w:val="ag3"/>
  </w:abstractNum>
  <w:abstractNum w:abstractNumId="668">
    <w:nsid w:val="3BEF73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69">
    <w:nsid w:val="3C1E1DC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0">
    <w:nsid w:val="3C36129A"/>
    <w:multiLevelType w:val="multilevel"/>
    <w:tmpl w:val="7F9AB868"/>
    <w:numStyleLink w:val="ag3"/>
  </w:abstractNum>
  <w:abstractNum w:abstractNumId="671">
    <w:nsid w:val="3C4A25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2">
    <w:nsid w:val="3C4F5B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3">
    <w:nsid w:val="3C7349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4">
    <w:nsid w:val="3C8C16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5">
    <w:nsid w:val="3C9E414F"/>
    <w:multiLevelType w:val="multilevel"/>
    <w:tmpl w:val="F724B31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6">
    <w:nsid w:val="3CA410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7">
    <w:nsid w:val="3CE141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8">
    <w:nsid w:val="3CE97E56"/>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79">
    <w:nsid w:val="3D0B14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0">
    <w:nsid w:val="3D3C63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1">
    <w:nsid w:val="3D407B94"/>
    <w:multiLevelType w:val="multilevel"/>
    <w:tmpl w:val="7F9AB868"/>
    <w:numStyleLink w:val="ag3"/>
  </w:abstractNum>
  <w:abstractNum w:abstractNumId="682">
    <w:nsid w:val="3D412C2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3">
    <w:nsid w:val="3D4C3EE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4">
    <w:nsid w:val="3D5231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5">
    <w:nsid w:val="3D5E6D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6">
    <w:nsid w:val="3D674B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7">
    <w:nsid w:val="3D7617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8">
    <w:nsid w:val="3D772F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89">
    <w:nsid w:val="3D8D799D"/>
    <w:multiLevelType w:val="multilevel"/>
    <w:tmpl w:val="7F9AB868"/>
    <w:numStyleLink w:val="ag3"/>
  </w:abstractNum>
  <w:abstractNum w:abstractNumId="690">
    <w:nsid w:val="3DA5254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1">
    <w:nsid w:val="3DA92C18"/>
    <w:multiLevelType w:val="multilevel"/>
    <w:tmpl w:val="2C96BF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val="0"/>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2">
    <w:nsid w:val="3DAA51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3">
    <w:nsid w:val="3DAD6741"/>
    <w:multiLevelType w:val="multilevel"/>
    <w:tmpl w:val="276264A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694">
    <w:nsid w:val="3DB639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5">
    <w:nsid w:val="3DBE5B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6">
    <w:nsid w:val="3DDF586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7">
    <w:nsid w:val="3DF070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8">
    <w:nsid w:val="3DF108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699">
    <w:nsid w:val="3DF34B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0">
    <w:nsid w:val="3DFB7C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1">
    <w:nsid w:val="3E1315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2">
    <w:nsid w:val="3E6977DC"/>
    <w:multiLevelType w:val="multilevel"/>
    <w:tmpl w:val="7F9AB868"/>
    <w:numStyleLink w:val="ag3"/>
  </w:abstractNum>
  <w:abstractNum w:abstractNumId="703">
    <w:nsid w:val="3E9A502A"/>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04">
    <w:nsid w:val="3EBA29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5">
    <w:nsid w:val="3ECB2C4B"/>
    <w:multiLevelType w:val="multilevel"/>
    <w:tmpl w:val="7F9AB868"/>
    <w:numStyleLink w:val="ag3"/>
  </w:abstractNum>
  <w:abstractNum w:abstractNumId="706">
    <w:nsid w:val="3EE47157"/>
    <w:multiLevelType w:val="multilevel"/>
    <w:tmpl w:val="7F9AB868"/>
    <w:numStyleLink w:val="ag3"/>
  </w:abstractNum>
  <w:abstractNum w:abstractNumId="707">
    <w:nsid w:val="3F141BBC"/>
    <w:multiLevelType w:val="multilevel"/>
    <w:tmpl w:val="7F9AB868"/>
    <w:numStyleLink w:val="ag3"/>
  </w:abstractNum>
  <w:abstractNum w:abstractNumId="708">
    <w:nsid w:val="3F223A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09">
    <w:nsid w:val="3F321B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0">
    <w:nsid w:val="3F456969"/>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11">
    <w:nsid w:val="3F4F6B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2">
    <w:nsid w:val="3F56197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13">
    <w:nsid w:val="3F7C30B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4">
    <w:nsid w:val="3F7D65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5">
    <w:nsid w:val="3F9752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6">
    <w:nsid w:val="3F9868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7">
    <w:nsid w:val="3FB54D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8">
    <w:nsid w:val="3FD926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19">
    <w:nsid w:val="40040888"/>
    <w:multiLevelType w:val="multilevel"/>
    <w:tmpl w:val="7F9AB868"/>
    <w:numStyleLink w:val="ag3"/>
  </w:abstractNum>
  <w:abstractNum w:abstractNumId="720">
    <w:nsid w:val="40122F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1">
    <w:nsid w:val="403F70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2">
    <w:nsid w:val="405779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3">
    <w:nsid w:val="40605E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4">
    <w:nsid w:val="408D19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5">
    <w:nsid w:val="40AA0D0E"/>
    <w:multiLevelType w:val="multilevel"/>
    <w:tmpl w:val="7F9AB868"/>
    <w:numStyleLink w:val="ag3"/>
  </w:abstractNum>
  <w:abstractNum w:abstractNumId="726">
    <w:nsid w:val="40AA7083"/>
    <w:multiLevelType w:val="multilevel"/>
    <w:tmpl w:val="7F9AB868"/>
    <w:numStyleLink w:val="ag3"/>
  </w:abstractNum>
  <w:abstractNum w:abstractNumId="727">
    <w:nsid w:val="40C455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8">
    <w:nsid w:val="40C45C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29">
    <w:nsid w:val="40EC71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0">
    <w:nsid w:val="41017534"/>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1">
    <w:nsid w:val="410770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2">
    <w:nsid w:val="410C27F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3">
    <w:nsid w:val="41116620"/>
    <w:multiLevelType w:val="hybridMultilevel"/>
    <w:tmpl w:val="6AEA336E"/>
    <w:lvl w:ilvl="0" w:tplc="25E05024">
      <w:start w:val="1"/>
      <w:numFmt w:val="bullet"/>
      <w:lvlText w:val=""/>
      <w:lvlJc w:val="left"/>
      <w:pPr>
        <w:ind w:left="1627" w:hanging="360"/>
      </w:pPr>
      <w:rPr>
        <w:rFonts w:ascii="Symbol" w:hAnsi="Symbol" w:hint="default"/>
      </w:rPr>
    </w:lvl>
    <w:lvl w:ilvl="1" w:tplc="D97ADC16" w:tentative="1">
      <w:start w:val="1"/>
      <w:numFmt w:val="bullet"/>
      <w:lvlText w:val="o"/>
      <w:lvlJc w:val="left"/>
      <w:pPr>
        <w:ind w:left="2347" w:hanging="360"/>
      </w:pPr>
      <w:rPr>
        <w:rFonts w:ascii="Courier New" w:hAnsi="Courier New" w:cs="Courier New" w:hint="default"/>
      </w:rPr>
    </w:lvl>
    <w:lvl w:ilvl="2" w:tplc="C77A50EC" w:tentative="1">
      <w:start w:val="1"/>
      <w:numFmt w:val="bullet"/>
      <w:lvlText w:val=""/>
      <w:lvlJc w:val="left"/>
      <w:pPr>
        <w:ind w:left="3067" w:hanging="360"/>
      </w:pPr>
      <w:rPr>
        <w:rFonts w:ascii="Wingdings" w:hAnsi="Wingdings" w:hint="default"/>
      </w:rPr>
    </w:lvl>
    <w:lvl w:ilvl="3" w:tplc="ECE81A98" w:tentative="1">
      <w:start w:val="1"/>
      <w:numFmt w:val="bullet"/>
      <w:lvlText w:val=""/>
      <w:lvlJc w:val="left"/>
      <w:pPr>
        <w:ind w:left="3787" w:hanging="360"/>
      </w:pPr>
      <w:rPr>
        <w:rFonts w:ascii="Symbol" w:hAnsi="Symbol" w:hint="default"/>
      </w:rPr>
    </w:lvl>
    <w:lvl w:ilvl="4" w:tplc="A8CE54CA" w:tentative="1">
      <w:start w:val="1"/>
      <w:numFmt w:val="bullet"/>
      <w:lvlText w:val="o"/>
      <w:lvlJc w:val="left"/>
      <w:pPr>
        <w:ind w:left="4507" w:hanging="360"/>
      </w:pPr>
      <w:rPr>
        <w:rFonts w:ascii="Courier New" w:hAnsi="Courier New" w:cs="Courier New" w:hint="default"/>
      </w:rPr>
    </w:lvl>
    <w:lvl w:ilvl="5" w:tplc="37B47D8A" w:tentative="1">
      <w:start w:val="1"/>
      <w:numFmt w:val="bullet"/>
      <w:lvlText w:val=""/>
      <w:lvlJc w:val="left"/>
      <w:pPr>
        <w:ind w:left="5227" w:hanging="360"/>
      </w:pPr>
      <w:rPr>
        <w:rFonts w:ascii="Wingdings" w:hAnsi="Wingdings" w:hint="default"/>
      </w:rPr>
    </w:lvl>
    <w:lvl w:ilvl="6" w:tplc="BEF2E78C" w:tentative="1">
      <w:start w:val="1"/>
      <w:numFmt w:val="bullet"/>
      <w:lvlText w:val=""/>
      <w:lvlJc w:val="left"/>
      <w:pPr>
        <w:ind w:left="5947" w:hanging="360"/>
      </w:pPr>
      <w:rPr>
        <w:rFonts w:ascii="Symbol" w:hAnsi="Symbol" w:hint="default"/>
      </w:rPr>
    </w:lvl>
    <w:lvl w:ilvl="7" w:tplc="75DE4E40" w:tentative="1">
      <w:start w:val="1"/>
      <w:numFmt w:val="bullet"/>
      <w:lvlText w:val="o"/>
      <w:lvlJc w:val="left"/>
      <w:pPr>
        <w:ind w:left="6667" w:hanging="360"/>
      </w:pPr>
      <w:rPr>
        <w:rFonts w:ascii="Courier New" w:hAnsi="Courier New" w:cs="Courier New" w:hint="default"/>
      </w:rPr>
    </w:lvl>
    <w:lvl w:ilvl="8" w:tplc="49F25DB0" w:tentative="1">
      <w:start w:val="1"/>
      <w:numFmt w:val="bullet"/>
      <w:lvlText w:val=""/>
      <w:lvlJc w:val="left"/>
      <w:pPr>
        <w:ind w:left="7387" w:hanging="360"/>
      </w:pPr>
      <w:rPr>
        <w:rFonts w:ascii="Wingdings" w:hAnsi="Wingdings" w:hint="default"/>
      </w:rPr>
    </w:lvl>
  </w:abstractNum>
  <w:abstractNum w:abstractNumId="734">
    <w:nsid w:val="4123184C"/>
    <w:multiLevelType w:val="hybridMultilevel"/>
    <w:tmpl w:val="073A8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5">
    <w:nsid w:val="414E7D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6">
    <w:nsid w:val="415514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7">
    <w:nsid w:val="415935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8">
    <w:nsid w:val="41702B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39">
    <w:nsid w:val="417B3B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0">
    <w:nsid w:val="41AA67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1">
    <w:nsid w:val="41B866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2">
    <w:nsid w:val="41B90E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3">
    <w:nsid w:val="41BE4F36"/>
    <w:multiLevelType w:val="multilevel"/>
    <w:tmpl w:val="7F9AB868"/>
    <w:numStyleLink w:val="ag3"/>
  </w:abstractNum>
  <w:abstractNum w:abstractNumId="744">
    <w:nsid w:val="41D30A25"/>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745">
    <w:nsid w:val="41E477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6">
    <w:nsid w:val="42156FE0"/>
    <w:multiLevelType w:val="hybridMultilevel"/>
    <w:tmpl w:val="8DDA73C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7">
    <w:nsid w:val="421A28B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8">
    <w:nsid w:val="423361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49">
    <w:nsid w:val="423700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0">
    <w:nsid w:val="425624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1">
    <w:nsid w:val="425750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2">
    <w:nsid w:val="42A32C09"/>
    <w:multiLevelType w:val="multilevel"/>
    <w:tmpl w:val="7F9AB868"/>
    <w:numStyleLink w:val="ag3"/>
  </w:abstractNum>
  <w:abstractNum w:abstractNumId="753">
    <w:nsid w:val="42CE0E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4">
    <w:nsid w:val="42D65C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5">
    <w:nsid w:val="42F02949"/>
    <w:multiLevelType w:val="multilevel"/>
    <w:tmpl w:val="7F9AB868"/>
    <w:numStyleLink w:val="ag3"/>
  </w:abstractNum>
  <w:abstractNum w:abstractNumId="756">
    <w:nsid w:val="42F20F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7">
    <w:nsid w:val="42F26D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58">
    <w:nsid w:val="42F57CA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59">
    <w:nsid w:val="42F86E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0">
    <w:nsid w:val="43350491"/>
    <w:multiLevelType w:val="multilevel"/>
    <w:tmpl w:val="E0547F92"/>
    <w:lvl w:ilvl="0">
      <w:start w:val="1"/>
      <w:numFmt w:val="decimal"/>
      <w:lvlText w:val="%1."/>
      <w:lvlJc w:val="left"/>
      <w:pPr>
        <w:tabs>
          <w:tab w:val="num" w:pos="360"/>
        </w:tabs>
        <w:ind w:left="360" w:hanging="360"/>
      </w:pPr>
      <w:rPr>
        <w:rFonts w:hint="default"/>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1">
    <w:nsid w:val="436E0B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2">
    <w:nsid w:val="43803D76"/>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3">
    <w:nsid w:val="438175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4">
    <w:nsid w:val="438F12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5">
    <w:nsid w:val="43AB41AD"/>
    <w:multiLevelType w:val="multilevel"/>
    <w:tmpl w:val="97EE0B78"/>
    <w:lvl w:ilvl="0">
      <w:start w:val="5"/>
      <w:numFmt w:val="decimal"/>
      <w:lvlText w:val="%1."/>
      <w:lvlJc w:val="left"/>
      <w:pPr>
        <w:tabs>
          <w:tab w:val="num" w:pos="360"/>
        </w:tabs>
        <w:ind w:left="360" w:hanging="360"/>
      </w:pPr>
      <w:rPr>
        <w:rFonts w:hint="default"/>
      </w:rPr>
    </w:lvl>
    <w:lvl w:ilvl="1">
      <w:start w:val="3"/>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6">
    <w:nsid w:val="43B13060"/>
    <w:multiLevelType w:val="multilevel"/>
    <w:tmpl w:val="7F9AB868"/>
    <w:numStyleLink w:val="ag3"/>
  </w:abstractNum>
  <w:abstractNum w:abstractNumId="767">
    <w:nsid w:val="43BA671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8">
    <w:nsid w:val="43C062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69">
    <w:nsid w:val="43D036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0">
    <w:nsid w:val="44123A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1">
    <w:nsid w:val="442B74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2">
    <w:nsid w:val="444E2CA0"/>
    <w:multiLevelType w:val="multilevel"/>
    <w:tmpl w:val="B658D1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3">
    <w:nsid w:val="447461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4">
    <w:nsid w:val="44791A2A"/>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75">
    <w:nsid w:val="447B620C"/>
    <w:multiLevelType w:val="multilevel"/>
    <w:tmpl w:val="7F9AB868"/>
    <w:numStyleLink w:val="ag3"/>
  </w:abstractNum>
  <w:abstractNum w:abstractNumId="776">
    <w:nsid w:val="4481552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7">
    <w:nsid w:val="448F52A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8">
    <w:nsid w:val="449436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79">
    <w:nsid w:val="44A538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0">
    <w:nsid w:val="44A9525B"/>
    <w:multiLevelType w:val="multilevel"/>
    <w:tmpl w:val="7F9AB868"/>
    <w:numStyleLink w:val="ag3"/>
  </w:abstractNum>
  <w:abstractNum w:abstractNumId="781">
    <w:nsid w:val="44B053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2">
    <w:nsid w:val="44D602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3">
    <w:nsid w:val="44DC71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4">
    <w:nsid w:val="44FB0C19"/>
    <w:multiLevelType w:val="multilevel"/>
    <w:tmpl w:val="7F9AB868"/>
    <w:numStyleLink w:val="ag3"/>
  </w:abstractNum>
  <w:abstractNum w:abstractNumId="785">
    <w:nsid w:val="45033BAE"/>
    <w:multiLevelType w:val="multilevel"/>
    <w:tmpl w:val="7F9AB868"/>
    <w:numStyleLink w:val="ag3"/>
  </w:abstractNum>
  <w:abstractNum w:abstractNumId="786">
    <w:nsid w:val="452A30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7">
    <w:nsid w:val="454F2D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88">
    <w:nsid w:val="455C13B8"/>
    <w:multiLevelType w:val="multilevel"/>
    <w:tmpl w:val="7F9AB868"/>
    <w:numStyleLink w:val="ag3"/>
  </w:abstractNum>
  <w:abstractNum w:abstractNumId="789">
    <w:nsid w:val="456036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0">
    <w:nsid w:val="45760D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1">
    <w:nsid w:val="458241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2">
    <w:nsid w:val="45B26DE2"/>
    <w:multiLevelType w:val="multilevel"/>
    <w:tmpl w:val="7F9AB868"/>
    <w:numStyleLink w:val="ag3"/>
  </w:abstractNum>
  <w:abstractNum w:abstractNumId="793">
    <w:nsid w:val="45B56D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4">
    <w:nsid w:val="45B733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5">
    <w:nsid w:val="45E645A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6">
    <w:nsid w:val="45F17C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7">
    <w:nsid w:val="460F6B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8">
    <w:nsid w:val="46112D2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799">
    <w:nsid w:val="462543C7"/>
    <w:multiLevelType w:val="multilevel"/>
    <w:tmpl w:val="7F9AB868"/>
    <w:numStyleLink w:val="ag3"/>
  </w:abstractNum>
  <w:abstractNum w:abstractNumId="800">
    <w:nsid w:val="463235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1">
    <w:nsid w:val="465205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2">
    <w:nsid w:val="46561D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3">
    <w:nsid w:val="46671B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4">
    <w:nsid w:val="46950890"/>
    <w:multiLevelType w:val="multilevel"/>
    <w:tmpl w:val="7F9AB868"/>
    <w:numStyleLink w:val="ag3"/>
  </w:abstractNum>
  <w:abstractNum w:abstractNumId="805">
    <w:nsid w:val="46B71DE5"/>
    <w:multiLevelType w:val="multilevel"/>
    <w:tmpl w:val="7F9AB868"/>
    <w:numStyleLink w:val="ag3"/>
  </w:abstractNum>
  <w:abstractNum w:abstractNumId="806">
    <w:nsid w:val="46F200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7">
    <w:nsid w:val="47025B51"/>
    <w:multiLevelType w:val="multilevel"/>
    <w:tmpl w:val="7F9AB868"/>
    <w:numStyleLink w:val="ag3"/>
  </w:abstractNum>
  <w:abstractNum w:abstractNumId="808">
    <w:nsid w:val="47153E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09">
    <w:nsid w:val="472A5C3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0">
    <w:nsid w:val="47387C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1">
    <w:nsid w:val="47392AF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2">
    <w:nsid w:val="47827A21"/>
    <w:multiLevelType w:val="multilevel"/>
    <w:tmpl w:val="7F9AB868"/>
    <w:numStyleLink w:val="ag3"/>
  </w:abstractNum>
  <w:abstractNum w:abstractNumId="813">
    <w:nsid w:val="47972F47"/>
    <w:multiLevelType w:val="multilevel"/>
    <w:tmpl w:val="7F9AB868"/>
    <w:numStyleLink w:val="ag3"/>
  </w:abstractNum>
  <w:abstractNum w:abstractNumId="814">
    <w:nsid w:val="47A726F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5">
    <w:nsid w:val="47B416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6">
    <w:nsid w:val="47C217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7">
    <w:nsid w:val="47C2269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8">
    <w:nsid w:val="47E860A8"/>
    <w:multiLevelType w:val="multilevel"/>
    <w:tmpl w:val="784445CA"/>
    <w:lvl w:ilvl="0">
      <w:start w:val="1"/>
      <w:numFmt w:val="decimal"/>
      <w:lvlText w:val="%1."/>
      <w:lvlJc w:val="left"/>
      <w:pPr>
        <w:tabs>
          <w:tab w:val="num" w:pos="360"/>
        </w:tabs>
        <w:ind w:left="360" w:hanging="360"/>
      </w:pPr>
      <w:rPr>
        <w:rFonts w:hint="default"/>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19">
    <w:nsid w:val="47ED22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0">
    <w:nsid w:val="483A22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1">
    <w:nsid w:val="4855341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2">
    <w:nsid w:val="485F3B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3">
    <w:nsid w:val="48923F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4">
    <w:nsid w:val="48AC3A45"/>
    <w:multiLevelType w:val="multilevel"/>
    <w:tmpl w:val="7F9AB868"/>
    <w:numStyleLink w:val="ag3"/>
  </w:abstractNum>
  <w:abstractNum w:abstractNumId="825">
    <w:nsid w:val="48AD615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6">
    <w:nsid w:val="48C45957"/>
    <w:multiLevelType w:val="multilevel"/>
    <w:tmpl w:val="7F9AB868"/>
    <w:numStyleLink w:val="ag3"/>
  </w:abstractNum>
  <w:abstractNum w:abstractNumId="827">
    <w:nsid w:val="48E404C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8">
    <w:nsid w:val="48EB12AD"/>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29">
    <w:nsid w:val="49201B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0">
    <w:nsid w:val="494179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1">
    <w:nsid w:val="49546A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2">
    <w:nsid w:val="495B7DEA"/>
    <w:multiLevelType w:val="multilevel"/>
    <w:tmpl w:val="7F9AB868"/>
    <w:numStyleLink w:val="ag3"/>
  </w:abstractNum>
  <w:abstractNum w:abstractNumId="833">
    <w:nsid w:val="4974358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4">
    <w:nsid w:val="497730A0"/>
    <w:multiLevelType w:val="multilevel"/>
    <w:tmpl w:val="7F9AB868"/>
    <w:numStyleLink w:val="ag3"/>
  </w:abstractNum>
  <w:abstractNum w:abstractNumId="835">
    <w:nsid w:val="498407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36">
    <w:nsid w:val="49A452EE"/>
    <w:multiLevelType w:val="multilevel"/>
    <w:tmpl w:val="7F9AB868"/>
    <w:numStyleLink w:val="ag3"/>
  </w:abstractNum>
  <w:abstractNum w:abstractNumId="837">
    <w:nsid w:val="49AA53CE"/>
    <w:multiLevelType w:val="multilevel"/>
    <w:tmpl w:val="7F9AB868"/>
    <w:numStyleLink w:val="ag3"/>
  </w:abstractNum>
  <w:abstractNum w:abstractNumId="838">
    <w:nsid w:val="49CB41BB"/>
    <w:multiLevelType w:val="hybridMultilevel"/>
    <w:tmpl w:val="B1EA03E2"/>
    <w:lvl w:ilvl="0" w:tplc="6CDCC760">
      <w:start w:val="1"/>
      <w:numFmt w:val="bullet"/>
      <w:lvlText w:val=""/>
      <w:lvlJc w:val="left"/>
      <w:pPr>
        <w:ind w:left="2081" w:hanging="360"/>
      </w:pPr>
      <w:rPr>
        <w:rFonts w:ascii="Symbol" w:hAnsi="Symbol" w:hint="default"/>
      </w:rPr>
    </w:lvl>
    <w:lvl w:ilvl="1" w:tplc="2C1696D8">
      <w:start w:val="1"/>
      <w:numFmt w:val="bullet"/>
      <w:lvlText w:val=""/>
      <w:lvlJc w:val="left"/>
      <w:pPr>
        <w:ind w:left="1440" w:hanging="360"/>
      </w:pPr>
      <w:rPr>
        <w:rFonts w:ascii="Symbol" w:hAnsi="Symbol" w:hint="default"/>
      </w:rPr>
    </w:lvl>
    <w:lvl w:ilvl="2" w:tplc="5ED802FA" w:tentative="1">
      <w:start w:val="1"/>
      <w:numFmt w:val="bullet"/>
      <w:lvlText w:val=""/>
      <w:lvlJc w:val="left"/>
      <w:pPr>
        <w:ind w:left="2160" w:hanging="360"/>
      </w:pPr>
      <w:rPr>
        <w:rFonts w:ascii="Wingdings" w:hAnsi="Wingdings" w:hint="default"/>
      </w:rPr>
    </w:lvl>
    <w:lvl w:ilvl="3" w:tplc="9DE63184" w:tentative="1">
      <w:start w:val="1"/>
      <w:numFmt w:val="bullet"/>
      <w:lvlText w:val=""/>
      <w:lvlJc w:val="left"/>
      <w:pPr>
        <w:ind w:left="2880" w:hanging="360"/>
      </w:pPr>
      <w:rPr>
        <w:rFonts w:ascii="Symbol" w:hAnsi="Symbol" w:hint="default"/>
      </w:rPr>
    </w:lvl>
    <w:lvl w:ilvl="4" w:tplc="E95AC8D8" w:tentative="1">
      <w:start w:val="1"/>
      <w:numFmt w:val="bullet"/>
      <w:lvlText w:val="o"/>
      <w:lvlJc w:val="left"/>
      <w:pPr>
        <w:ind w:left="3600" w:hanging="360"/>
      </w:pPr>
      <w:rPr>
        <w:rFonts w:ascii="Courier New" w:hAnsi="Courier New" w:cs="Courier New" w:hint="default"/>
      </w:rPr>
    </w:lvl>
    <w:lvl w:ilvl="5" w:tplc="BBE8471A" w:tentative="1">
      <w:start w:val="1"/>
      <w:numFmt w:val="bullet"/>
      <w:lvlText w:val=""/>
      <w:lvlJc w:val="left"/>
      <w:pPr>
        <w:ind w:left="4320" w:hanging="360"/>
      </w:pPr>
      <w:rPr>
        <w:rFonts w:ascii="Wingdings" w:hAnsi="Wingdings" w:hint="default"/>
      </w:rPr>
    </w:lvl>
    <w:lvl w:ilvl="6" w:tplc="33CA4C28" w:tentative="1">
      <w:start w:val="1"/>
      <w:numFmt w:val="bullet"/>
      <w:lvlText w:val=""/>
      <w:lvlJc w:val="left"/>
      <w:pPr>
        <w:ind w:left="5040" w:hanging="360"/>
      </w:pPr>
      <w:rPr>
        <w:rFonts w:ascii="Symbol" w:hAnsi="Symbol" w:hint="default"/>
      </w:rPr>
    </w:lvl>
    <w:lvl w:ilvl="7" w:tplc="33944142" w:tentative="1">
      <w:start w:val="1"/>
      <w:numFmt w:val="bullet"/>
      <w:lvlText w:val="o"/>
      <w:lvlJc w:val="left"/>
      <w:pPr>
        <w:ind w:left="5760" w:hanging="360"/>
      </w:pPr>
      <w:rPr>
        <w:rFonts w:ascii="Courier New" w:hAnsi="Courier New" w:cs="Courier New" w:hint="default"/>
      </w:rPr>
    </w:lvl>
    <w:lvl w:ilvl="8" w:tplc="FF169CE6" w:tentative="1">
      <w:start w:val="1"/>
      <w:numFmt w:val="bullet"/>
      <w:lvlText w:val=""/>
      <w:lvlJc w:val="left"/>
      <w:pPr>
        <w:ind w:left="6480" w:hanging="360"/>
      </w:pPr>
      <w:rPr>
        <w:rFonts w:ascii="Wingdings" w:hAnsi="Wingdings" w:hint="default"/>
      </w:rPr>
    </w:lvl>
  </w:abstractNum>
  <w:abstractNum w:abstractNumId="839">
    <w:nsid w:val="49E174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0">
    <w:nsid w:val="49F75C65"/>
    <w:multiLevelType w:val="multilevel"/>
    <w:tmpl w:val="7F9AB868"/>
    <w:numStyleLink w:val="ag3"/>
  </w:abstractNum>
  <w:abstractNum w:abstractNumId="841">
    <w:nsid w:val="4A1B2239"/>
    <w:multiLevelType w:val="multilevel"/>
    <w:tmpl w:val="7F9AB868"/>
    <w:numStyleLink w:val="ag3"/>
  </w:abstractNum>
  <w:abstractNum w:abstractNumId="842">
    <w:nsid w:val="4A211E2D"/>
    <w:multiLevelType w:val="hybridMultilevel"/>
    <w:tmpl w:val="981AB9D0"/>
    <w:lvl w:ilvl="0" w:tplc="63C4C63A">
      <w:start w:val="1"/>
      <w:numFmt w:val="bullet"/>
      <w:lvlText w:val=""/>
      <w:lvlJc w:val="left"/>
      <w:pPr>
        <w:ind w:left="720" w:hanging="360"/>
      </w:pPr>
      <w:rPr>
        <w:rFonts w:ascii="Symbol" w:hAnsi="Symbol" w:hint="default"/>
      </w:rPr>
    </w:lvl>
    <w:lvl w:ilvl="1" w:tplc="51A45606" w:tentative="1">
      <w:start w:val="1"/>
      <w:numFmt w:val="bullet"/>
      <w:lvlText w:val="o"/>
      <w:lvlJc w:val="left"/>
      <w:pPr>
        <w:ind w:left="1440" w:hanging="360"/>
      </w:pPr>
      <w:rPr>
        <w:rFonts w:ascii="Courier New" w:hAnsi="Courier New" w:cs="Courier New" w:hint="default"/>
      </w:rPr>
    </w:lvl>
    <w:lvl w:ilvl="2" w:tplc="8856BB88" w:tentative="1">
      <w:start w:val="1"/>
      <w:numFmt w:val="bullet"/>
      <w:lvlText w:val=""/>
      <w:lvlJc w:val="left"/>
      <w:pPr>
        <w:ind w:left="2160" w:hanging="360"/>
      </w:pPr>
      <w:rPr>
        <w:rFonts w:ascii="Wingdings" w:hAnsi="Wingdings" w:hint="default"/>
      </w:rPr>
    </w:lvl>
    <w:lvl w:ilvl="3" w:tplc="FE4AF906" w:tentative="1">
      <w:start w:val="1"/>
      <w:numFmt w:val="bullet"/>
      <w:lvlText w:val=""/>
      <w:lvlJc w:val="left"/>
      <w:pPr>
        <w:ind w:left="2880" w:hanging="360"/>
      </w:pPr>
      <w:rPr>
        <w:rFonts w:ascii="Symbol" w:hAnsi="Symbol" w:hint="default"/>
      </w:rPr>
    </w:lvl>
    <w:lvl w:ilvl="4" w:tplc="E63669D4" w:tentative="1">
      <w:start w:val="1"/>
      <w:numFmt w:val="bullet"/>
      <w:lvlText w:val="o"/>
      <w:lvlJc w:val="left"/>
      <w:pPr>
        <w:ind w:left="3600" w:hanging="360"/>
      </w:pPr>
      <w:rPr>
        <w:rFonts w:ascii="Courier New" w:hAnsi="Courier New" w:cs="Courier New" w:hint="default"/>
      </w:rPr>
    </w:lvl>
    <w:lvl w:ilvl="5" w:tplc="4FC6C9AC" w:tentative="1">
      <w:start w:val="1"/>
      <w:numFmt w:val="bullet"/>
      <w:lvlText w:val=""/>
      <w:lvlJc w:val="left"/>
      <w:pPr>
        <w:ind w:left="4320" w:hanging="360"/>
      </w:pPr>
      <w:rPr>
        <w:rFonts w:ascii="Wingdings" w:hAnsi="Wingdings" w:hint="default"/>
      </w:rPr>
    </w:lvl>
    <w:lvl w:ilvl="6" w:tplc="69B48586" w:tentative="1">
      <w:start w:val="1"/>
      <w:numFmt w:val="bullet"/>
      <w:lvlText w:val=""/>
      <w:lvlJc w:val="left"/>
      <w:pPr>
        <w:ind w:left="5040" w:hanging="360"/>
      </w:pPr>
      <w:rPr>
        <w:rFonts w:ascii="Symbol" w:hAnsi="Symbol" w:hint="default"/>
      </w:rPr>
    </w:lvl>
    <w:lvl w:ilvl="7" w:tplc="08BC7F5A" w:tentative="1">
      <w:start w:val="1"/>
      <w:numFmt w:val="bullet"/>
      <w:lvlText w:val="o"/>
      <w:lvlJc w:val="left"/>
      <w:pPr>
        <w:ind w:left="5760" w:hanging="360"/>
      </w:pPr>
      <w:rPr>
        <w:rFonts w:ascii="Courier New" w:hAnsi="Courier New" w:cs="Courier New" w:hint="default"/>
      </w:rPr>
    </w:lvl>
    <w:lvl w:ilvl="8" w:tplc="0ACECA0C" w:tentative="1">
      <w:start w:val="1"/>
      <w:numFmt w:val="bullet"/>
      <w:lvlText w:val=""/>
      <w:lvlJc w:val="left"/>
      <w:pPr>
        <w:ind w:left="6480" w:hanging="360"/>
      </w:pPr>
      <w:rPr>
        <w:rFonts w:ascii="Wingdings" w:hAnsi="Wingdings" w:hint="default"/>
      </w:rPr>
    </w:lvl>
  </w:abstractNum>
  <w:abstractNum w:abstractNumId="843">
    <w:nsid w:val="4A266089"/>
    <w:multiLevelType w:val="multilevel"/>
    <w:tmpl w:val="10C4B4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4">
    <w:nsid w:val="4A2B27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5">
    <w:nsid w:val="4A3808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6">
    <w:nsid w:val="4A5C5E0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7">
    <w:nsid w:val="4A8762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48">
    <w:nsid w:val="4A9B6B71"/>
    <w:multiLevelType w:val="multilevel"/>
    <w:tmpl w:val="7F9AB868"/>
    <w:numStyleLink w:val="ag3"/>
  </w:abstractNum>
  <w:abstractNum w:abstractNumId="849">
    <w:nsid w:val="4A9E58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0">
    <w:nsid w:val="4A9F0B7C"/>
    <w:multiLevelType w:val="multilevel"/>
    <w:tmpl w:val="7F9AB868"/>
    <w:numStyleLink w:val="ag3"/>
  </w:abstractNum>
  <w:abstractNum w:abstractNumId="851">
    <w:nsid w:val="4AA90D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2">
    <w:nsid w:val="4AB258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3">
    <w:nsid w:val="4ABA03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4">
    <w:nsid w:val="4ABD6CA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5">
    <w:nsid w:val="4ABD71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6">
    <w:nsid w:val="4AD759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7">
    <w:nsid w:val="4AF448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8">
    <w:nsid w:val="4AFB45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59">
    <w:nsid w:val="4B151E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0">
    <w:nsid w:val="4B194D0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1">
    <w:nsid w:val="4B391F0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2">
    <w:nsid w:val="4B4446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3">
    <w:nsid w:val="4B4A20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4">
    <w:nsid w:val="4B4D17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5">
    <w:nsid w:val="4B692D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6">
    <w:nsid w:val="4B6B0A21"/>
    <w:multiLevelType w:val="multilevel"/>
    <w:tmpl w:val="C0D43636"/>
    <w:lvl w:ilvl="0">
      <w:start w:val="3"/>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67">
    <w:nsid w:val="4B7349E0"/>
    <w:multiLevelType w:val="multilevel"/>
    <w:tmpl w:val="7F9AB868"/>
    <w:numStyleLink w:val="ag3"/>
  </w:abstractNum>
  <w:abstractNum w:abstractNumId="868">
    <w:nsid w:val="4B8A224F"/>
    <w:multiLevelType w:val="multilevel"/>
    <w:tmpl w:val="7F9AB868"/>
    <w:numStyleLink w:val="ag3"/>
  </w:abstractNum>
  <w:abstractNum w:abstractNumId="869">
    <w:nsid w:val="4BB35B4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0">
    <w:nsid w:val="4BD459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1">
    <w:nsid w:val="4BF955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2">
    <w:nsid w:val="4C063429"/>
    <w:multiLevelType w:val="multilevel"/>
    <w:tmpl w:val="7F9AB868"/>
    <w:numStyleLink w:val="ag3"/>
  </w:abstractNum>
  <w:abstractNum w:abstractNumId="873">
    <w:nsid w:val="4C40695A"/>
    <w:multiLevelType w:val="multilevel"/>
    <w:tmpl w:val="7F9AB868"/>
    <w:numStyleLink w:val="ag3"/>
  </w:abstractNum>
  <w:abstractNum w:abstractNumId="874">
    <w:nsid w:val="4C6A3D8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5">
    <w:nsid w:val="4C756EF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6">
    <w:nsid w:val="4CEA769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7">
    <w:nsid w:val="4CED6D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78">
    <w:nsid w:val="4CFE67C2"/>
    <w:multiLevelType w:val="multilevel"/>
    <w:tmpl w:val="7F9AB868"/>
    <w:numStyleLink w:val="ag3"/>
  </w:abstractNum>
  <w:abstractNum w:abstractNumId="879">
    <w:nsid w:val="4D0757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0">
    <w:nsid w:val="4D1A35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1">
    <w:nsid w:val="4D3D5C5E"/>
    <w:multiLevelType w:val="multilevel"/>
    <w:tmpl w:val="7F9AB868"/>
    <w:numStyleLink w:val="ag3"/>
  </w:abstractNum>
  <w:abstractNum w:abstractNumId="882">
    <w:nsid w:val="4D3D60B2"/>
    <w:multiLevelType w:val="multilevel"/>
    <w:tmpl w:val="7F9AB868"/>
    <w:numStyleLink w:val="ag3"/>
  </w:abstractNum>
  <w:abstractNum w:abstractNumId="883">
    <w:nsid w:val="4D544E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4">
    <w:nsid w:val="4D6B444B"/>
    <w:multiLevelType w:val="multilevel"/>
    <w:tmpl w:val="7F9AB868"/>
    <w:numStyleLink w:val="ag3"/>
  </w:abstractNum>
  <w:abstractNum w:abstractNumId="885">
    <w:nsid w:val="4D7306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6">
    <w:nsid w:val="4D8064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7">
    <w:nsid w:val="4DA57C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8">
    <w:nsid w:val="4DBD00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89">
    <w:nsid w:val="4DC718E0"/>
    <w:multiLevelType w:val="multilevel"/>
    <w:tmpl w:val="7F9AB868"/>
    <w:numStyleLink w:val="ag3"/>
  </w:abstractNum>
  <w:abstractNum w:abstractNumId="890">
    <w:nsid w:val="4DF167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1">
    <w:nsid w:val="4DFF66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2">
    <w:nsid w:val="4E0841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3">
    <w:nsid w:val="4E0F645B"/>
    <w:multiLevelType w:val="multilevel"/>
    <w:tmpl w:val="7F9AB868"/>
    <w:numStyleLink w:val="ag3"/>
  </w:abstractNum>
  <w:abstractNum w:abstractNumId="894">
    <w:nsid w:val="4E514FB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5">
    <w:nsid w:val="4E5F5D5E"/>
    <w:multiLevelType w:val="multilevel"/>
    <w:tmpl w:val="7F9AB868"/>
    <w:numStyleLink w:val="ag3"/>
  </w:abstractNum>
  <w:abstractNum w:abstractNumId="896">
    <w:nsid w:val="4E6840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7">
    <w:nsid w:val="4E69677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98">
    <w:nsid w:val="4E8D3C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899">
    <w:nsid w:val="4EAF4CF6"/>
    <w:multiLevelType w:val="multilevel"/>
    <w:tmpl w:val="7F9AB868"/>
    <w:numStyleLink w:val="ag3"/>
  </w:abstractNum>
  <w:abstractNum w:abstractNumId="900">
    <w:nsid w:val="4EB237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1">
    <w:nsid w:val="4EB36D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2">
    <w:nsid w:val="4ECC24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3">
    <w:nsid w:val="4EE320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4">
    <w:nsid w:val="4EEC72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5">
    <w:nsid w:val="4F1219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6">
    <w:nsid w:val="4F5075A7"/>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07">
    <w:nsid w:val="4F5124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8">
    <w:nsid w:val="4F652D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09">
    <w:nsid w:val="4F692FF8"/>
    <w:multiLevelType w:val="multilevel"/>
    <w:tmpl w:val="7F9AB868"/>
    <w:numStyleLink w:val="ag3"/>
  </w:abstractNum>
  <w:abstractNum w:abstractNumId="910">
    <w:nsid w:val="4F744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1">
    <w:nsid w:val="4F7B72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2">
    <w:nsid w:val="4F7D3AD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3">
    <w:nsid w:val="4F8448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4">
    <w:nsid w:val="4F8B5E1E"/>
    <w:multiLevelType w:val="multilevel"/>
    <w:tmpl w:val="7F9AB868"/>
    <w:styleLink w:val="ag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5">
    <w:nsid w:val="4FA410C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6">
    <w:nsid w:val="4FA773F1"/>
    <w:multiLevelType w:val="multilevel"/>
    <w:tmpl w:val="7F9AB868"/>
    <w:numStyleLink w:val="ag3"/>
  </w:abstractNum>
  <w:abstractNum w:abstractNumId="917">
    <w:nsid w:val="4FAE13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18">
    <w:nsid w:val="4FBE6D63"/>
    <w:multiLevelType w:val="multilevel"/>
    <w:tmpl w:val="7F9AB868"/>
    <w:numStyleLink w:val="ag3"/>
  </w:abstractNum>
  <w:abstractNum w:abstractNumId="919">
    <w:nsid w:val="4FCE4FB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0">
    <w:nsid w:val="4FDD130F"/>
    <w:multiLevelType w:val="multilevel"/>
    <w:tmpl w:val="7F9AB868"/>
    <w:numStyleLink w:val="ag3"/>
  </w:abstractNum>
  <w:abstractNum w:abstractNumId="921">
    <w:nsid w:val="4FF1168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2">
    <w:nsid w:val="5028679F"/>
    <w:multiLevelType w:val="multilevel"/>
    <w:tmpl w:val="7F9AB868"/>
    <w:numStyleLink w:val="ag3"/>
  </w:abstractNum>
  <w:abstractNum w:abstractNumId="923">
    <w:nsid w:val="502C6CE7"/>
    <w:multiLevelType w:val="multilevel"/>
    <w:tmpl w:val="6C100A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4">
    <w:nsid w:val="503F3D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5">
    <w:nsid w:val="50564B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6">
    <w:nsid w:val="50616941"/>
    <w:multiLevelType w:val="multilevel"/>
    <w:tmpl w:val="7F9AB868"/>
    <w:numStyleLink w:val="ag3"/>
  </w:abstractNum>
  <w:abstractNum w:abstractNumId="927">
    <w:nsid w:val="50713AA0"/>
    <w:multiLevelType w:val="multilevel"/>
    <w:tmpl w:val="65F274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8">
    <w:nsid w:val="507B3FAF"/>
    <w:multiLevelType w:val="multilevel"/>
    <w:tmpl w:val="C8E22C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29">
    <w:nsid w:val="50A76F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0">
    <w:nsid w:val="50A92DE5"/>
    <w:multiLevelType w:val="multilevel"/>
    <w:tmpl w:val="7F9AB868"/>
    <w:numStyleLink w:val="ag3"/>
  </w:abstractNum>
  <w:abstractNum w:abstractNumId="931">
    <w:nsid w:val="50C14E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2">
    <w:nsid w:val="50D94AA5"/>
    <w:multiLevelType w:val="multilevel"/>
    <w:tmpl w:val="276264A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933">
    <w:nsid w:val="510505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4">
    <w:nsid w:val="511150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5">
    <w:nsid w:val="512412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6">
    <w:nsid w:val="513B03E1"/>
    <w:multiLevelType w:val="multilevel"/>
    <w:tmpl w:val="7F9AB868"/>
    <w:numStyleLink w:val="ag3"/>
  </w:abstractNum>
  <w:abstractNum w:abstractNumId="937">
    <w:nsid w:val="514E54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8">
    <w:nsid w:val="51877B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39">
    <w:nsid w:val="519751D4"/>
    <w:multiLevelType w:val="multilevel"/>
    <w:tmpl w:val="7F9AB868"/>
    <w:numStyleLink w:val="ag3"/>
  </w:abstractNum>
  <w:abstractNum w:abstractNumId="940">
    <w:nsid w:val="51A86E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1">
    <w:nsid w:val="51AF75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2">
    <w:nsid w:val="51BD0C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3">
    <w:nsid w:val="51CC4E5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4">
    <w:nsid w:val="51CE2323"/>
    <w:multiLevelType w:val="multilevel"/>
    <w:tmpl w:val="7F9AB868"/>
    <w:numStyleLink w:val="ag3"/>
  </w:abstractNum>
  <w:abstractNum w:abstractNumId="945">
    <w:nsid w:val="51DF19F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6">
    <w:nsid w:val="521A6CE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7">
    <w:nsid w:val="522406EC"/>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i w:val="0"/>
        <w:iC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tentative="1">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948">
    <w:nsid w:val="52246E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49">
    <w:nsid w:val="52317988"/>
    <w:multiLevelType w:val="multilevel"/>
    <w:tmpl w:val="7F9AB868"/>
    <w:numStyleLink w:val="ag3"/>
  </w:abstractNum>
  <w:abstractNum w:abstractNumId="950">
    <w:nsid w:val="523D35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1">
    <w:nsid w:val="528922A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2">
    <w:nsid w:val="52A244EB"/>
    <w:multiLevelType w:val="multilevel"/>
    <w:tmpl w:val="7F9AB868"/>
    <w:numStyleLink w:val="ag3"/>
  </w:abstractNum>
  <w:abstractNum w:abstractNumId="953">
    <w:nsid w:val="52AE1E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4">
    <w:nsid w:val="52BD5B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5">
    <w:nsid w:val="52BD65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6">
    <w:nsid w:val="52E018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7">
    <w:nsid w:val="52FE1B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8">
    <w:nsid w:val="534D7E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59">
    <w:nsid w:val="534E19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0">
    <w:nsid w:val="536463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1">
    <w:nsid w:val="53AA645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2">
    <w:nsid w:val="53B756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3">
    <w:nsid w:val="53D25F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4">
    <w:nsid w:val="540465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5">
    <w:nsid w:val="540F04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6">
    <w:nsid w:val="54324F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7">
    <w:nsid w:val="545929C5"/>
    <w:multiLevelType w:val="multilevel"/>
    <w:tmpl w:val="7F9AB868"/>
    <w:numStyleLink w:val="ag3"/>
  </w:abstractNum>
  <w:abstractNum w:abstractNumId="968">
    <w:nsid w:val="546E57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69">
    <w:nsid w:val="547717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0">
    <w:nsid w:val="54BF722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1">
    <w:nsid w:val="54C133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2">
    <w:nsid w:val="54DE1634"/>
    <w:multiLevelType w:val="multilevel"/>
    <w:tmpl w:val="7F9AB868"/>
    <w:numStyleLink w:val="ag3"/>
  </w:abstractNum>
  <w:abstractNum w:abstractNumId="973">
    <w:nsid w:val="54E35B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4">
    <w:nsid w:val="54E524FB"/>
    <w:multiLevelType w:val="hybridMultilevel"/>
    <w:tmpl w:val="F388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5">
    <w:nsid w:val="5502744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6">
    <w:nsid w:val="5509728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77">
    <w:nsid w:val="552F240B"/>
    <w:multiLevelType w:val="multilevel"/>
    <w:tmpl w:val="F724B31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78">
    <w:nsid w:val="554D3A6A"/>
    <w:multiLevelType w:val="multilevel"/>
    <w:tmpl w:val="7F9AB868"/>
    <w:numStyleLink w:val="ag3"/>
  </w:abstractNum>
  <w:abstractNum w:abstractNumId="979">
    <w:nsid w:val="554D41C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0">
    <w:nsid w:val="55530E1E"/>
    <w:multiLevelType w:val="multilevel"/>
    <w:tmpl w:val="7F9AB868"/>
    <w:numStyleLink w:val="ag3"/>
  </w:abstractNum>
  <w:abstractNum w:abstractNumId="981">
    <w:nsid w:val="558D5A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2">
    <w:nsid w:val="55B019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3">
    <w:nsid w:val="55B709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4">
    <w:nsid w:val="55D649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5">
    <w:nsid w:val="55DB0D3D"/>
    <w:multiLevelType w:val="multilevel"/>
    <w:tmpl w:val="7F9AB868"/>
    <w:numStyleLink w:val="ag3"/>
  </w:abstractNum>
  <w:abstractNum w:abstractNumId="986">
    <w:nsid w:val="56105F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7">
    <w:nsid w:val="561408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8">
    <w:nsid w:val="56205D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89">
    <w:nsid w:val="562103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0">
    <w:nsid w:val="563204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1">
    <w:nsid w:val="563A2B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2">
    <w:nsid w:val="56775A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3">
    <w:nsid w:val="567E5577"/>
    <w:multiLevelType w:val="multilevel"/>
    <w:tmpl w:val="7F9AB868"/>
    <w:numStyleLink w:val="ag3"/>
  </w:abstractNum>
  <w:abstractNum w:abstractNumId="994">
    <w:nsid w:val="567E77C7"/>
    <w:multiLevelType w:val="multilevel"/>
    <w:tmpl w:val="7D2A20C6"/>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5">
    <w:nsid w:val="569F56B0"/>
    <w:multiLevelType w:val="multilevel"/>
    <w:tmpl w:val="7F9AB868"/>
    <w:numStyleLink w:val="ag3"/>
  </w:abstractNum>
  <w:abstractNum w:abstractNumId="996">
    <w:nsid w:val="56B05F6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7">
    <w:nsid w:val="56B92E3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998">
    <w:nsid w:val="56E1309A"/>
    <w:multiLevelType w:val="multilevel"/>
    <w:tmpl w:val="7F9AB868"/>
    <w:numStyleLink w:val="ag3"/>
  </w:abstractNum>
  <w:abstractNum w:abstractNumId="999">
    <w:nsid w:val="56EF4E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0">
    <w:nsid w:val="571E63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1">
    <w:nsid w:val="572E4E42"/>
    <w:multiLevelType w:val="multilevel"/>
    <w:tmpl w:val="7F9AB868"/>
    <w:numStyleLink w:val="ag3"/>
  </w:abstractNum>
  <w:abstractNum w:abstractNumId="1002">
    <w:nsid w:val="573B39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3">
    <w:nsid w:val="574423B9"/>
    <w:multiLevelType w:val="multilevel"/>
    <w:tmpl w:val="7F9AB868"/>
    <w:numStyleLink w:val="ag3"/>
  </w:abstractNum>
  <w:abstractNum w:abstractNumId="1004">
    <w:nsid w:val="57521B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5">
    <w:nsid w:val="57522DD2"/>
    <w:multiLevelType w:val="multilevel"/>
    <w:tmpl w:val="7F9AB868"/>
    <w:numStyleLink w:val="ag3"/>
  </w:abstractNum>
  <w:abstractNum w:abstractNumId="1006">
    <w:nsid w:val="57906A7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7">
    <w:nsid w:val="579944A5"/>
    <w:multiLevelType w:val="multilevel"/>
    <w:tmpl w:val="7F9AB868"/>
    <w:numStyleLink w:val="ag3"/>
  </w:abstractNum>
  <w:abstractNum w:abstractNumId="1008">
    <w:nsid w:val="579D6B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09">
    <w:nsid w:val="57A522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0">
    <w:nsid w:val="57B46D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1">
    <w:nsid w:val="57D1460E"/>
    <w:multiLevelType w:val="hybridMultilevel"/>
    <w:tmpl w:val="9C2E3954"/>
    <w:lvl w:ilvl="0" w:tplc="93862010">
      <w:start w:val="1"/>
      <w:numFmt w:val="bullet"/>
      <w:lvlText w:val=""/>
      <w:lvlJc w:val="left"/>
      <w:pPr>
        <w:ind w:left="720" w:hanging="360"/>
      </w:pPr>
      <w:rPr>
        <w:rFonts w:ascii="Symbol" w:hAnsi="Symbol" w:hint="default"/>
      </w:rPr>
    </w:lvl>
    <w:lvl w:ilvl="1" w:tplc="7FE4AECA">
      <w:start w:val="1"/>
      <w:numFmt w:val="bullet"/>
      <w:lvlText w:val="o"/>
      <w:lvlJc w:val="left"/>
      <w:pPr>
        <w:ind w:left="1440" w:hanging="360"/>
      </w:pPr>
      <w:rPr>
        <w:rFonts w:ascii="Courier New" w:hAnsi="Courier New" w:cs="Courier New" w:hint="default"/>
      </w:rPr>
    </w:lvl>
    <w:lvl w:ilvl="2" w:tplc="25964CFE" w:tentative="1">
      <w:start w:val="1"/>
      <w:numFmt w:val="bullet"/>
      <w:lvlText w:val=""/>
      <w:lvlJc w:val="left"/>
      <w:pPr>
        <w:ind w:left="2160" w:hanging="360"/>
      </w:pPr>
      <w:rPr>
        <w:rFonts w:ascii="Wingdings" w:hAnsi="Wingdings" w:hint="default"/>
      </w:rPr>
    </w:lvl>
    <w:lvl w:ilvl="3" w:tplc="384E838A" w:tentative="1">
      <w:start w:val="1"/>
      <w:numFmt w:val="bullet"/>
      <w:lvlText w:val=""/>
      <w:lvlJc w:val="left"/>
      <w:pPr>
        <w:ind w:left="2880" w:hanging="360"/>
      </w:pPr>
      <w:rPr>
        <w:rFonts w:ascii="Symbol" w:hAnsi="Symbol" w:hint="default"/>
      </w:rPr>
    </w:lvl>
    <w:lvl w:ilvl="4" w:tplc="CE88C872" w:tentative="1">
      <w:start w:val="1"/>
      <w:numFmt w:val="bullet"/>
      <w:lvlText w:val="o"/>
      <w:lvlJc w:val="left"/>
      <w:pPr>
        <w:ind w:left="3600" w:hanging="360"/>
      </w:pPr>
      <w:rPr>
        <w:rFonts w:ascii="Courier New" w:hAnsi="Courier New" w:cs="Courier New" w:hint="default"/>
      </w:rPr>
    </w:lvl>
    <w:lvl w:ilvl="5" w:tplc="409E69EA" w:tentative="1">
      <w:start w:val="1"/>
      <w:numFmt w:val="bullet"/>
      <w:lvlText w:val=""/>
      <w:lvlJc w:val="left"/>
      <w:pPr>
        <w:ind w:left="4320" w:hanging="360"/>
      </w:pPr>
      <w:rPr>
        <w:rFonts w:ascii="Wingdings" w:hAnsi="Wingdings" w:hint="default"/>
      </w:rPr>
    </w:lvl>
    <w:lvl w:ilvl="6" w:tplc="B388EA18" w:tentative="1">
      <w:start w:val="1"/>
      <w:numFmt w:val="bullet"/>
      <w:lvlText w:val=""/>
      <w:lvlJc w:val="left"/>
      <w:pPr>
        <w:ind w:left="5040" w:hanging="360"/>
      </w:pPr>
      <w:rPr>
        <w:rFonts w:ascii="Symbol" w:hAnsi="Symbol" w:hint="default"/>
      </w:rPr>
    </w:lvl>
    <w:lvl w:ilvl="7" w:tplc="39689E10" w:tentative="1">
      <w:start w:val="1"/>
      <w:numFmt w:val="bullet"/>
      <w:lvlText w:val="o"/>
      <w:lvlJc w:val="left"/>
      <w:pPr>
        <w:ind w:left="5760" w:hanging="360"/>
      </w:pPr>
      <w:rPr>
        <w:rFonts w:ascii="Courier New" w:hAnsi="Courier New" w:cs="Courier New" w:hint="default"/>
      </w:rPr>
    </w:lvl>
    <w:lvl w:ilvl="8" w:tplc="66368328" w:tentative="1">
      <w:start w:val="1"/>
      <w:numFmt w:val="bullet"/>
      <w:lvlText w:val=""/>
      <w:lvlJc w:val="left"/>
      <w:pPr>
        <w:ind w:left="6480" w:hanging="360"/>
      </w:pPr>
      <w:rPr>
        <w:rFonts w:ascii="Wingdings" w:hAnsi="Wingdings" w:hint="default"/>
      </w:rPr>
    </w:lvl>
  </w:abstractNum>
  <w:abstractNum w:abstractNumId="1012">
    <w:nsid w:val="5806188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3">
    <w:nsid w:val="580A42A4"/>
    <w:multiLevelType w:val="multilevel"/>
    <w:tmpl w:val="7F9AB868"/>
    <w:numStyleLink w:val="ag3"/>
  </w:abstractNum>
  <w:abstractNum w:abstractNumId="1014">
    <w:nsid w:val="58143EE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5">
    <w:nsid w:val="58980B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6">
    <w:nsid w:val="58A74B0D"/>
    <w:multiLevelType w:val="multilevel"/>
    <w:tmpl w:val="7F9AB868"/>
    <w:numStyleLink w:val="ag3"/>
  </w:abstractNum>
  <w:abstractNum w:abstractNumId="1017">
    <w:nsid w:val="58CB22B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18">
    <w:nsid w:val="58DE1103"/>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19">
    <w:nsid w:val="590A216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0">
    <w:nsid w:val="590C5C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1">
    <w:nsid w:val="590C761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2">
    <w:nsid w:val="59333F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3">
    <w:nsid w:val="595308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4">
    <w:nsid w:val="595B34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5">
    <w:nsid w:val="596077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6">
    <w:nsid w:val="59637745"/>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027">
    <w:nsid w:val="59891B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28">
    <w:nsid w:val="59D04A55"/>
    <w:multiLevelType w:val="singleLevel"/>
    <w:tmpl w:val="EE76EC62"/>
    <w:lvl w:ilvl="0">
      <w:start w:val="1"/>
      <w:numFmt w:val="bullet"/>
      <w:pStyle w:val="a"/>
      <w:lvlText w:val=""/>
      <w:lvlJc w:val="left"/>
      <w:pPr>
        <w:tabs>
          <w:tab w:val="num" w:pos="360"/>
        </w:tabs>
        <w:ind w:left="199" w:hanging="199"/>
      </w:pPr>
      <w:rPr>
        <w:rFonts w:ascii="Symbol" w:hAnsi="Symbol" w:hint="default"/>
        <w:sz w:val="22"/>
      </w:rPr>
    </w:lvl>
  </w:abstractNum>
  <w:abstractNum w:abstractNumId="1029">
    <w:nsid w:val="59D754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0">
    <w:nsid w:val="5A0070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1">
    <w:nsid w:val="5A4549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2">
    <w:nsid w:val="5A5544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3">
    <w:nsid w:val="5A826B0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4">
    <w:nsid w:val="5A8970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5">
    <w:nsid w:val="5AA66C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6">
    <w:nsid w:val="5AA706F2"/>
    <w:multiLevelType w:val="hybridMultilevel"/>
    <w:tmpl w:val="1728C6F6"/>
    <w:lvl w:ilvl="0" w:tplc="73B09C2C">
      <w:start w:val="1"/>
      <w:numFmt w:val="bullet"/>
      <w:lvlText w:val=""/>
      <w:lvlJc w:val="left"/>
      <w:pPr>
        <w:ind w:left="720" w:hanging="360"/>
      </w:pPr>
      <w:rPr>
        <w:rFonts w:ascii="Symbol" w:hAnsi="Symbol" w:hint="default"/>
      </w:rPr>
    </w:lvl>
    <w:lvl w:ilvl="1" w:tplc="D8F6FB7E">
      <w:start w:val="1"/>
      <w:numFmt w:val="bullet"/>
      <w:lvlText w:val="o"/>
      <w:lvlJc w:val="left"/>
      <w:pPr>
        <w:ind w:left="1440" w:hanging="360"/>
      </w:pPr>
      <w:rPr>
        <w:rFonts w:ascii="Courier New" w:hAnsi="Courier New" w:cs="Courier New" w:hint="default"/>
      </w:rPr>
    </w:lvl>
    <w:lvl w:ilvl="2" w:tplc="DED0861E">
      <w:start w:val="1"/>
      <w:numFmt w:val="bullet"/>
      <w:lvlText w:val=""/>
      <w:lvlJc w:val="left"/>
      <w:pPr>
        <w:ind w:left="2160" w:hanging="360"/>
      </w:pPr>
      <w:rPr>
        <w:rFonts w:ascii="Symbol" w:hAnsi="Symbol" w:hint="default"/>
      </w:rPr>
    </w:lvl>
    <w:lvl w:ilvl="3" w:tplc="91EA484E" w:tentative="1">
      <w:start w:val="1"/>
      <w:numFmt w:val="bullet"/>
      <w:lvlText w:val=""/>
      <w:lvlJc w:val="left"/>
      <w:pPr>
        <w:ind w:left="2880" w:hanging="360"/>
      </w:pPr>
      <w:rPr>
        <w:rFonts w:ascii="Symbol" w:hAnsi="Symbol" w:hint="default"/>
      </w:rPr>
    </w:lvl>
    <w:lvl w:ilvl="4" w:tplc="641E6992" w:tentative="1">
      <w:start w:val="1"/>
      <w:numFmt w:val="bullet"/>
      <w:lvlText w:val="o"/>
      <w:lvlJc w:val="left"/>
      <w:pPr>
        <w:ind w:left="3600" w:hanging="360"/>
      </w:pPr>
      <w:rPr>
        <w:rFonts w:ascii="Courier New" w:hAnsi="Courier New" w:cs="Courier New" w:hint="default"/>
      </w:rPr>
    </w:lvl>
    <w:lvl w:ilvl="5" w:tplc="982E9708" w:tentative="1">
      <w:start w:val="1"/>
      <w:numFmt w:val="bullet"/>
      <w:lvlText w:val=""/>
      <w:lvlJc w:val="left"/>
      <w:pPr>
        <w:ind w:left="4320" w:hanging="360"/>
      </w:pPr>
      <w:rPr>
        <w:rFonts w:ascii="Wingdings" w:hAnsi="Wingdings" w:hint="default"/>
      </w:rPr>
    </w:lvl>
    <w:lvl w:ilvl="6" w:tplc="7422D36C" w:tentative="1">
      <w:start w:val="1"/>
      <w:numFmt w:val="bullet"/>
      <w:lvlText w:val=""/>
      <w:lvlJc w:val="left"/>
      <w:pPr>
        <w:ind w:left="5040" w:hanging="360"/>
      </w:pPr>
      <w:rPr>
        <w:rFonts w:ascii="Symbol" w:hAnsi="Symbol" w:hint="default"/>
      </w:rPr>
    </w:lvl>
    <w:lvl w:ilvl="7" w:tplc="83443800" w:tentative="1">
      <w:start w:val="1"/>
      <w:numFmt w:val="bullet"/>
      <w:lvlText w:val="o"/>
      <w:lvlJc w:val="left"/>
      <w:pPr>
        <w:ind w:left="5760" w:hanging="360"/>
      </w:pPr>
      <w:rPr>
        <w:rFonts w:ascii="Courier New" w:hAnsi="Courier New" w:cs="Courier New" w:hint="default"/>
      </w:rPr>
    </w:lvl>
    <w:lvl w:ilvl="8" w:tplc="B2B0B13E" w:tentative="1">
      <w:start w:val="1"/>
      <w:numFmt w:val="bullet"/>
      <w:lvlText w:val=""/>
      <w:lvlJc w:val="left"/>
      <w:pPr>
        <w:ind w:left="6480" w:hanging="360"/>
      </w:pPr>
      <w:rPr>
        <w:rFonts w:ascii="Wingdings" w:hAnsi="Wingdings" w:hint="default"/>
      </w:rPr>
    </w:lvl>
  </w:abstractNum>
  <w:abstractNum w:abstractNumId="1037">
    <w:nsid w:val="5AB50F7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38">
    <w:nsid w:val="5AB811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39">
    <w:nsid w:val="5ABD3CE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0">
    <w:nsid w:val="5AC15A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1">
    <w:nsid w:val="5AC91C69"/>
    <w:multiLevelType w:val="hybridMultilevel"/>
    <w:tmpl w:val="530A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2">
    <w:nsid w:val="5AD15A41"/>
    <w:multiLevelType w:val="hybridMultilevel"/>
    <w:tmpl w:val="84E0F4F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43">
    <w:nsid w:val="5AD7426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4">
    <w:nsid w:val="5AE07C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5">
    <w:nsid w:val="5B021D4D"/>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46">
    <w:nsid w:val="5B1509A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7">
    <w:nsid w:val="5B353C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8">
    <w:nsid w:val="5B45394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49">
    <w:nsid w:val="5B56361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0">
    <w:nsid w:val="5B616F3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1">
    <w:nsid w:val="5B8011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2">
    <w:nsid w:val="5B952CE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3">
    <w:nsid w:val="5BC313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4">
    <w:nsid w:val="5BC56B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5">
    <w:nsid w:val="5BC7359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6">
    <w:nsid w:val="5C2B35B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7">
    <w:nsid w:val="5C3658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8">
    <w:nsid w:val="5C4475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59">
    <w:nsid w:val="5C6855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0">
    <w:nsid w:val="5C71245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1">
    <w:nsid w:val="5C7C4BAF"/>
    <w:multiLevelType w:val="hybridMultilevel"/>
    <w:tmpl w:val="82BE2196"/>
    <w:lvl w:ilvl="0" w:tplc="0A7A45D6">
      <w:start w:val="1"/>
      <w:numFmt w:val="bullet"/>
      <w:lvlText w:val=""/>
      <w:lvlJc w:val="left"/>
      <w:pPr>
        <w:ind w:left="1380" w:hanging="360"/>
      </w:pPr>
      <w:rPr>
        <w:rFonts w:ascii="Symbol" w:hAnsi="Symbol" w:hint="default"/>
      </w:rPr>
    </w:lvl>
    <w:lvl w:ilvl="1" w:tplc="7EBC72BA" w:tentative="1">
      <w:start w:val="1"/>
      <w:numFmt w:val="lowerLetter"/>
      <w:lvlText w:val="%2."/>
      <w:lvlJc w:val="left"/>
      <w:pPr>
        <w:ind w:left="2100" w:hanging="360"/>
      </w:pPr>
    </w:lvl>
    <w:lvl w:ilvl="2" w:tplc="A524F79C" w:tentative="1">
      <w:start w:val="1"/>
      <w:numFmt w:val="lowerRoman"/>
      <w:lvlText w:val="%3."/>
      <w:lvlJc w:val="right"/>
      <w:pPr>
        <w:ind w:left="2820" w:hanging="180"/>
      </w:pPr>
    </w:lvl>
    <w:lvl w:ilvl="3" w:tplc="D400887A" w:tentative="1">
      <w:start w:val="1"/>
      <w:numFmt w:val="decimal"/>
      <w:lvlText w:val="%4."/>
      <w:lvlJc w:val="left"/>
      <w:pPr>
        <w:ind w:left="3540" w:hanging="360"/>
      </w:pPr>
    </w:lvl>
    <w:lvl w:ilvl="4" w:tplc="4EB4D87C" w:tentative="1">
      <w:start w:val="1"/>
      <w:numFmt w:val="lowerLetter"/>
      <w:lvlText w:val="%5."/>
      <w:lvlJc w:val="left"/>
      <w:pPr>
        <w:ind w:left="4260" w:hanging="360"/>
      </w:pPr>
    </w:lvl>
    <w:lvl w:ilvl="5" w:tplc="CC1CD38E" w:tentative="1">
      <w:start w:val="1"/>
      <w:numFmt w:val="lowerRoman"/>
      <w:lvlText w:val="%6."/>
      <w:lvlJc w:val="right"/>
      <w:pPr>
        <w:ind w:left="4980" w:hanging="180"/>
      </w:pPr>
    </w:lvl>
    <w:lvl w:ilvl="6" w:tplc="AD44BD9C" w:tentative="1">
      <w:start w:val="1"/>
      <w:numFmt w:val="decimal"/>
      <w:lvlText w:val="%7."/>
      <w:lvlJc w:val="left"/>
      <w:pPr>
        <w:ind w:left="5700" w:hanging="360"/>
      </w:pPr>
    </w:lvl>
    <w:lvl w:ilvl="7" w:tplc="90E8B0CE" w:tentative="1">
      <w:start w:val="1"/>
      <w:numFmt w:val="lowerLetter"/>
      <w:lvlText w:val="%8."/>
      <w:lvlJc w:val="left"/>
      <w:pPr>
        <w:ind w:left="6420" w:hanging="360"/>
      </w:pPr>
    </w:lvl>
    <w:lvl w:ilvl="8" w:tplc="3C5CF70E" w:tentative="1">
      <w:start w:val="1"/>
      <w:numFmt w:val="lowerRoman"/>
      <w:lvlText w:val="%9."/>
      <w:lvlJc w:val="right"/>
      <w:pPr>
        <w:ind w:left="7140" w:hanging="180"/>
      </w:pPr>
    </w:lvl>
  </w:abstractNum>
  <w:abstractNum w:abstractNumId="1062">
    <w:nsid w:val="5C806E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3">
    <w:nsid w:val="5C8346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4">
    <w:nsid w:val="5C934C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5">
    <w:nsid w:val="5C9926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6">
    <w:nsid w:val="5CB85B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7">
    <w:nsid w:val="5CBD12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8">
    <w:nsid w:val="5CCE15C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69">
    <w:nsid w:val="5CD408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0">
    <w:nsid w:val="5CD816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1">
    <w:nsid w:val="5CDD63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2">
    <w:nsid w:val="5D066F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3">
    <w:nsid w:val="5D0B3C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4">
    <w:nsid w:val="5D0F44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5">
    <w:nsid w:val="5D19411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6">
    <w:nsid w:val="5D3E54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7">
    <w:nsid w:val="5D537A4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8">
    <w:nsid w:val="5D9023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79">
    <w:nsid w:val="5D9452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0">
    <w:nsid w:val="5D9C68A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1">
    <w:nsid w:val="5DAF4AF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2">
    <w:nsid w:val="5DC818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3">
    <w:nsid w:val="5DD32A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4">
    <w:nsid w:val="5DDF01B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5">
    <w:nsid w:val="5DEC00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6">
    <w:nsid w:val="5DFA12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7">
    <w:nsid w:val="5E0C3C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8">
    <w:nsid w:val="5E0E0B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89">
    <w:nsid w:val="5E1D57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0">
    <w:nsid w:val="5E565E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1">
    <w:nsid w:val="5E663A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2">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093">
    <w:nsid w:val="5EB7634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4">
    <w:nsid w:val="5EC62BB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5">
    <w:nsid w:val="5EE116A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6">
    <w:nsid w:val="5EEC417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7">
    <w:nsid w:val="5EEE20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8">
    <w:nsid w:val="5EF2363A"/>
    <w:multiLevelType w:val="multilevel"/>
    <w:tmpl w:val="3054689C"/>
    <w:lvl w:ilvl="0">
      <w:start w:val="1"/>
      <w:numFmt w:val="decimal"/>
      <w:lvlText w:val="%1."/>
      <w:lvlJc w:val="left"/>
      <w:pPr>
        <w:tabs>
          <w:tab w:val="num" w:pos="360"/>
        </w:tabs>
        <w:ind w:left="360" w:hanging="360"/>
      </w:pPr>
      <w:rPr>
        <w:rFonts w:hint="default"/>
        <w:i w:val="0"/>
        <w:i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099">
    <w:nsid w:val="5EF64D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0">
    <w:nsid w:val="5EF813A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1">
    <w:nsid w:val="5F160B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2">
    <w:nsid w:val="5F213AB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3">
    <w:nsid w:val="5F47635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4">
    <w:nsid w:val="5F562F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5">
    <w:nsid w:val="5F6E413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6">
    <w:nsid w:val="5F8124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7">
    <w:nsid w:val="5F906B5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8">
    <w:nsid w:val="5FA7466C"/>
    <w:multiLevelType w:val="multilevel"/>
    <w:tmpl w:val="6C100A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09">
    <w:nsid w:val="5FB445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0">
    <w:nsid w:val="5FE949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1">
    <w:nsid w:val="5FFB636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2">
    <w:nsid w:val="602231B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3">
    <w:nsid w:val="6024094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4">
    <w:nsid w:val="605022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5">
    <w:nsid w:val="608F17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6">
    <w:nsid w:val="60CA72E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7">
    <w:nsid w:val="60D059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8">
    <w:nsid w:val="60DE75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19">
    <w:nsid w:val="60E174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0">
    <w:nsid w:val="60E624F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1">
    <w:nsid w:val="612065B8"/>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2">
    <w:nsid w:val="6124788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3">
    <w:nsid w:val="61287B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4">
    <w:nsid w:val="613D22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5">
    <w:nsid w:val="614719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6">
    <w:nsid w:val="616C38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7">
    <w:nsid w:val="616D50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8">
    <w:nsid w:val="617227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29">
    <w:nsid w:val="619C573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0">
    <w:nsid w:val="61BC469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1">
    <w:nsid w:val="61D161E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2">
    <w:nsid w:val="61F961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3">
    <w:nsid w:val="62175127"/>
    <w:multiLevelType w:val="multilevel"/>
    <w:tmpl w:val="7F9AB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numFmt w:val="none"/>
      <w:lvlText w:val=""/>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134">
    <w:nsid w:val="624F367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5">
    <w:nsid w:val="626338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6">
    <w:nsid w:val="627734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7">
    <w:nsid w:val="628A09E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8">
    <w:nsid w:val="628A117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39">
    <w:nsid w:val="628A155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0">
    <w:nsid w:val="629C56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1">
    <w:nsid w:val="62A403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2">
    <w:nsid w:val="62B463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3">
    <w:nsid w:val="62DF4D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4">
    <w:nsid w:val="630047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5">
    <w:nsid w:val="630048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6">
    <w:nsid w:val="630E5A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7">
    <w:nsid w:val="631A2B8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48">
    <w:nsid w:val="633953E5"/>
    <w:multiLevelType w:val="hybridMultilevel"/>
    <w:tmpl w:val="5F00D9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49">
    <w:nsid w:val="63700B1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0">
    <w:nsid w:val="6370118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1">
    <w:nsid w:val="639C1A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2">
    <w:nsid w:val="639C366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3">
    <w:nsid w:val="63C96E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4">
    <w:nsid w:val="63D82E8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5">
    <w:nsid w:val="63DB05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6">
    <w:nsid w:val="63E17BA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7">
    <w:nsid w:val="63E92E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8">
    <w:nsid w:val="640975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59">
    <w:nsid w:val="640C6E7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0">
    <w:nsid w:val="64665D6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1">
    <w:nsid w:val="649565D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2">
    <w:nsid w:val="64B254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3">
    <w:nsid w:val="64D172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4">
    <w:nsid w:val="64D746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5">
    <w:nsid w:val="64DD51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6">
    <w:nsid w:val="651D465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7">
    <w:nsid w:val="655B209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8">
    <w:nsid w:val="655E04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69">
    <w:nsid w:val="65791501"/>
    <w:multiLevelType w:val="hybridMultilevel"/>
    <w:tmpl w:val="19D08724"/>
    <w:lvl w:ilvl="0" w:tplc="15D62BF4">
      <w:start w:val="1"/>
      <w:numFmt w:val="bullet"/>
      <w:lvlText w:val=""/>
      <w:lvlJc w:val="left"/>
      <w:pPr>
        <w:ind w:left="720" w:hanging="360"/>
      </w:pPr>
      <w:rPr>
        <w:rFonts w:ascii="Symbol" w:hAnsi="Symbol" w:hint="default"/>
      </w:rPr>
    </w:lvl>
    <w:lvl w:ilvl="1" w:tplc="A3D2354C" w:tentative="1">
      <w:start w:val="1"/>
      <w:numFmt w:val="bullet"/>
      <w:lvlText w:val="o"/>
      <w:lvlJc w:val="left"/>
      <w:pPr>
        <w:ind w:left="1440" w:hanging="360"/>
      </w:pPr>
      <w:rPr>
        <w:rFonts w:ascii="Courier New" w:hAnsi="Courier New" w:cs="Courier New" w:hint="default"/>
      </w:rPr>
    </w:lvl>
    <w:lvl w:ilvl="2" w:tplc="F238F5E4" w:tentative="1">
      <w:start w:val="1"/>
      <w:numFmt w:val="bullet"/>
      <w:lvlText w:val=""/>
      <w:lvlJc w:val="left"/>
      <w:pPr>
        <w:ind w:left="2160" w:hanging="360"/>
      </w:pPr>
      <w:rPr>
        <w:rFonts w:ascii="Wingdings" w:hAnsi="Wingdings" w:hint="default"/>
      </w:rPr>
    </w:lvl>
    <w:lvl w:ilvl="3" w:tplc="D82231F6" w:tentative="1">
      <w:start w:val="1"/>
      <w:numFmt w:val="bullet"/>
      <w:lvlText w:val=""/>
      <w:lvlJc w:val="left"/>
      <w:pPr>
        <w:ind w:left="2880" w:hanging="360"/>
      </w:pPr>
      <w:rPr>
        <w:rFonts w:ascii="Symbol" w:hAnsi="Symbol" w:hint="default"/>
      </w:rPr>
    </w:lvl>
    <w:lvl w:ilvl="4" w:tplc="FE0A70D4" w:tentative="1">
      <w:start w:val="1"/>
      <w:numFmt w:val="bullet"/>
      <w:lvlText w:val="o"/>
      <w:lvlJc w:val="left"/>
      <w:pPr>
        <w:ind w:left="3600" w:hanging="360"/>
      </w:pPr>
      <w:rPr>
        <w:rFonts w:ascii="Courier New" w:hAnsi="Courier New" w:cs="Courier New" w:hint="default"/>
      </w:rPr>
    </w:lvl>
    <w:lvl w:ilvl="5" w:tplc="D81A0748" w:tentative="1">
      <w:start w:val="1"/>
      <w:numFmt w:val="bullet"/>
      <w:lvlText w:val=""/>
      <w:lvlJc w:val="left"/>
      <w:pPr>
        <w:ind w:left="4320" w:hanging="360"/>
      </w:pPr>
      <w:rPr>
        <w:rFonts w:ascii="Wingdings" w:hAnsi="Wingdings" w:hint="default"/>
      </w:rPr>
    </w:lvl>
    <w:lvl w:ilvl="6" w:tplc="C3202C1E" w:tentative="1">
      <w:start w:val="1"/>
      <w:numFmt w:val="bullet"/>
      <w:lvlText w:val=""/>
      <w:lvlJc w:val="left"/>
      <w:pPr>
        <w:ind w:left="5040" w:hanging="360"/>
      </w:pPr>
      <w:rPr>
        <w:rFonts w:ascii="Symbol" w:hAnsi="Symbol" w:hint="default"/>
      </w:rPr>
    </w:lvl>
    <w:lvl w:ilvl="7" w:tplc="E26E33C4" w:tentative="1">
      <w:start w:val="1"/>
      <w:numFmt w:val="bullet"/>
      <w:lvlText w:val="o"/>
      <w:lvlJc w:val="left"/>
      <w:pPr>
        <w:ind w:left="5760" w:hanging="360"/>
      </w:pPr>
      <w:rPr>
        <w:rFonts w:ascii="Courier New" w:hAnsi="Courier New" w:cs="Courier New" w:hint="default"/>
      </w:rPr>
    </w:lvl>
    <w:lvl w:ilvl="8" w:tplc="751C197A" w:tentative="1">
      <w:start w:val="1"/>
      <w:numFmt w:val="bullet"/>
      <w:lvlText w:val=""/>
      <w:lvlJc w:val="left"/>
      <w:pPr>
        <w:ind w:left="6480" w:hanging="360"/>
      </w:pPr>
      <w:rPr>
        <w:rFonts w:ascii="Wingdings" w:hAnsi="Wingdings" w:hint="default"/>
      </w:rPr>
    </w:lvl>
  </w:abstractNum>
  <w:abstractNum w:abstractNumId="1170">
    <w:nsid w:val="65A232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1">
    <w:nsid w:val="65CC11C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2">
    <w:nsid w:val="65CC1B9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3">
    <w:nsid w:val="65E67F7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4">
    <w:nsid w:val="65FE1E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5">
    <w:nsid w:val="667E36C8"/>
    <w:multiLevelType w:val="multilevel"/>
    <w:tmpl w:val="7F9AB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numFmt w:val="none"/>
      <w:lvlText w:val=""/>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176">
    <w:nsid w:val="66F472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7">
    <w:nsid w:val="67027D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8">
    <w:nsid w:val="671B43F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79">
    <w:nsid w:val="67322E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0">
    <w:nsid w:val="675B56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1">
    <w:nsid w:val="676D1D7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2">
    <w:nsid w:val="677C5D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3">
    <w:nsid w:val="677D6C9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4">
    <w:nsid w:val="67B3793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5">
    <w:nsid w:val="67BE26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6">
    <w:nsid w:val="67CF42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7">
    <w:nsid w:val="67E3454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8">
    <w:nsid w:val="680F4C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89">
    <w:nsid w:val="68677F2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0">
    <w:nsid w:val="68845A66"/>
    <w:multiLevelType w:val="multilevel"/>
    <w:tmpl w:val="BA3E586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1">
    <w:nsid w:val="688C7EA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2">
    <w:nsid w:val="688E4D8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3">
    <w:nsid w:val="68A302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4">
    <w:nsid w:val="68CF0AC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5">
    <w:nsid w:val="68F668D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6">
    <w:nsid w:val="69093F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7">
    <w:nsid w:val="690949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8">
    <w:nsid w:val="691C23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199">
    <w:nsid w:val="694D07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0">
    <w:nsid w:val="6955393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1">
    <w:nsid w:val="697616F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2">
    <w:nsid w:val="698863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3">
    <w:nsid w:val="699F3B57"/>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204">
    <w:nsid w:val="69CF77E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5">
    <w:nsid w:val="6A05083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6">
    <w:nsid w:val="6A0D47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7">
    <w:nsid w:val="6A5217D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8">
    <w:nsid w:val="6A6458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09">
    <w:nsid w:val="6A697CD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0">
    <w:nsid w:val="6A6A223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1">
    <w:nsid w:val="6A807B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2">
    <w:nsid w:val="6A84247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3">
    <w:nsid w:val="6AB567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4">
    <w:nsid w:val="6ADC5A4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5">
    <w:nsid w:val="6AE6488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6">
    <w:nsid w:val="6AF878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7">
    <w:nsid w:val="6B16050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8">
    <w:nsid w:val="6B474BC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19">
    <w:nsid w:val="6B567F5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0">
    <w:nsid w:val="6B6B23A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1">
    <w:nsid w:val="6B6D01D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2">
    <w:nsid w:val="6B8A62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3">
    <w:nsid w:val="6BD817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4">
    <w:nsid w:val="6BE873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5">
    <w:nsid w:val="6BED27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6">
    <w:nsid w:val="6C1A709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7">
    <w:nsid w:val="6C1D5151"/>
    <w:multiLevelType w:val="hybridMultilevel"/>
    <w:tmpl w:val="D03AD092"/>
    <w:lvl w:ilvl="0" w:tplc="EC0ADE22">
      <w:start w:val="1"/>
      <w:numFmt w:val="bullet"/>
      <w:lvlText w:val=""/>
      <w:lvlJc w:val="left"/>
      <w:pPr>
        <w:ind w:left="2250" w:hanging="360"/>
      </w:pPr>
      <w:rPr>
        <w:rFonts w:ascii="Symbol" w:hAnsi="Symbol" w:hint="default"/>
      </w:rPr>
    </w:lvl>
    <w:lvl w:ilvl="1" w:tplc="53F42990" w:tentative="1">
      <w:start w:val="1"/>
      <w:numFmt w:val="bullet"/>
      <w:lvlText w:val="o"/>
      <w:lvlJc w:val="left"/>
      <w:pPr>
        <w:ind w:left="2970" w:hanging="360"/>
      </w:pPr>
      <w:rPr>
        <w:rFonts w:ascii="Courier New" w:hAnsi="Courier New" w:cs="Courier New" w:hint="default"/>
      </w:rPr>
    </w:lvl>
    <w:lvl w:ilvl="2" w:tplc="E52AFBD0" w:tentative="1">
      <w:start w:val="1"/>
      <w:numFmt w:val="bullet"/>
      <w:lvlText w:val=""/>
      <w:lvlJc w:val="left"/>
      <w:pPr>
        <w:ind w:left="3690" w:hanging="360"/>
      </w:pPr>
      <w:rPr>
        <w:rFonts w:ascii="Wingdings" w:hAnsi="Wingdings" w:hint="default"/>
      </w:rPr>
    </w:lvl>
    <w:lvl w:ilvl="3" w:tplc="EF9AB04C" w:tentative="1">
      <w:start w:val="1"/>
      <w:numFmt w:val="bullet"/>
      <w:lvlText w:val=""/>
      <w:lvlJc w:val="left"/>
      <w:pPr>
        <w:ind w:left="4410" w:hanging="360"/>
      </w:pPr>
      <w:rPr>
        <w:rFonts w:ascii="Symbol" w:hAnsi="Symbol" w:hint="default"/>
      </w:rPr>
    </w:lvl>
    <w:lvl w:ilvl="4" w:tplc="C3AC2044" w:tentative="1">
      <w:start w:val="1"/>
      <w:numFmt w:val="bullet"/>
      <w:lvlText w:val="o"/>
      <w:lvlJc w:val="left"/>
      <w:pPr>
        <w:ind w:left="5130" w:hanging="360"/>
      </w:pPr>
      <w:rPr>
        <w:rFonts w:ascii="Courier New" w:hAnsi="Courier New" w:cs="Courier New" w:hint="default"/>
      </w:rPr>
    </w:lvl>
    <w:lvl w:ilvl="5" w:tplc="2B861180" w:tentative="1">
      <w:start w:val="1"/>
      <w:numFmt w:val="bullet"/>
      <w:lvlText w:val=""/>
      <w:lvlJc w:val="left"/>
      <w:pPr>
        <w:ind w:left="5850" w:hanging="360"/>
      </w:pPr>
      <w:rPr>
        <w:rFonts w:ascii="Wingdings" w:hAnsi="Wingdings" w:hint="default"/>
      </w:rPr>
    </w:lvl>
    <w:lvl w:ilvl="6" w:tplc="E17CD360" w:tentative="1">
      <w:start w:val="1"/>
      <w:numFmt w:val="bullet"/>
      <w:lvlText w:val=""/>
      <w:lvlJc w:val="left"/>
      <w:pPr>
        <w:ind w:left="6570" w:hanging="360"/>
      </w:pPr>
      <w:rPr>
        <w:rFonts w:ascii="Symbol" w:hAnsi="Symbol" w:hint="default"/>
      </w:rPr>
    </w:lvl>
    <w:lvl w:ilvl="7" w:tplc="8298A136" w:tentative="1">
      <w:start w:val="1"/>
      <w:numFmt w:val="bullet"/>
      <w:lvlText w:val="o"/>
      <w:lvlJc w:val="left"/>
      <w:pPr>
        <w:ind w:left="7290" w:hanging="360"/>
      </w:pPr>
      <w:rPr>
        <w:rFonts w:ascii="Courier New" w:hAnsi="Courier New" w:cs="Courier New" w:hint="default"/>
      </w:rPr>
    </w:lvl>
    <w:lvl w:ilvl="8" w:tplc="FE025DEC" w:tentative="1">
      <w:start w:val="1"/>
      <w:numFmt w:val="bullet"/>
      <w:lvlText w:val=""/>
      <w:lvlJc w:val="left"/>
      <w:pPr>
        <w:ind w:left="8010" w:hanging="360"/>
      </w:pPr>
      <w:rPr>
        <w:rFonts w:ascii="Wingdings" w:hAnsi="Wingdings" w:hint="default"/>
      </w:rPr>
    </w:lvl>
  </w:abstractNum>
  <w:abstractNum w:abstractNumId="1228">
    <w:nsid w:val="6C2D43B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29">
    <w:nsid w:val="6C327A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0">
    <w:nsid w:val="6C52632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1">
    <w:nsid w:val="6C554444"/>
    <w:multiLevelType w:val="multilevel"/>
    <w:tmpl w:val="9F3EA6A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ascii="Times New Roman" w:hAnsi="Times New Roman" w:hint="default"/>
        <w:i w:val="0"/>
        <w:sz w:val="20"/>
        <w:szCs w:val="20"/>
      </w:rPr>
    </w:lvl>
    <w:lvl w:ilvl="2">
      <w:start w:val="1"/>
      <w:numFmt w:val="lowerRoman"/>
      <w:lvlText w:val="%3."/>
      <w:lvlJc w:val="right"/>
      <w:pPr>
        <w:tabs>
          <w:tab w:val="num" w:pos="1800"/>
        </w:tabs>
        <w:ind w:left="1800" w:hanging="360"/>
      </w:pPr>
      <w:rPr>
        <w:rFonts w:hint="default"/>
        <w:i w:val="0"/>
        <w:iCs/>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2">
    <w:nsid w:val="6C682B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3">
    <w:nsid w:val="6C6B04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4">
    <w:nsid w:val="6C956E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5">
    <w:nsid w:val="6C97217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6">
    <w:nsid w:val="6C9C5E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7">
    <w:nsid w:val="6CA42C5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8">
    <w:nsid w:val="6CB81F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39">
    <w:nsid w:val="6CC511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0">
    <w:nsid w:val="6CD43F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1">
    <w:nsid w:val="6CD4601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2">
    <w:nsid w:val="6D1636BA"/>
    <w:multiLevelType w:val="multilevel"/>
    <w:tmpl w:val="F724B3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rPr>
        <w:rFonts w:hint="default"/>
        <w:i w:val="0"/>
        <w:iCs/>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lowerLetter"/>
      <w:lvlText w:val="%8."/>
      <w:lvlJc w:val="left"/>
      <w:pPr>
        <w:tabs>
          <w:tab w:val="num" w:pos="5760"/>
        </w:tabs>
        <w:ind w:left="5760" w:hanging="360"/>
      </w:pPr>
      <w:rPr>
        <w:rFonts w:hint="default"/>
      </w:rPr>
    </w:lvl>
    <w:lvl w:ilvl="8" w:tentative="1">
      <w:start w:val="1"/>
      <w:numFmt w:val="lowerRoman"/>
      <w:lvlText w:val="%9."/>
      <w:lvlJc w:val="right"/>
      <w:pPr>
        <w:tabs>
          <w:tab w:val="num" w:pos="6480"/>
        </w:tabs>
        <w:ind w:left="6480" w:hanging="180"/>
      </w:pPr>
      <w:rPr>
        <w:rFonts w:hint="default"/>
      </w:rPr>
    </w:lvl>
  </w:abstractNum>
  <w:abstractNum w:abstractNumId="1243">
    <w:nsid w:val="6D29045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4">
    <w:nsid w:val="6D4956E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5">
    <w:nsid w:val="6D5655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6">
    <w:nsid w:val="6D6E6A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7">
    <w:nsid w:val="6D7561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8">
    <w:nsid w:val="6D843C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49">
    <w:nsid w:val="6D8C5A9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0">
    <w:nsid w:val="6D9112C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1">
    <w:nsid w:val="6D9E1D07"/>
    <w:multiLevelType w:val="multilevel"/>
    <w:tmpl w:val="16C293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i w:val="0"/>
        <w:iCs/>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2">
    <w:nsid w:val="6DD421D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3">
    <w:nsid w:val="6DD96BC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4">
    <w:nsid w:val="6DF50E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5">
    <w:nsid w:val="6DF93DF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6">
    <w:nsid w:val="6E092E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7">
    <w:nsid w:val="6E0E53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8">
    <w:nsid w:val="6E2832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59">
    <w:nsid w:val="6E411180"/>
    <w:multiLevelType w:val="hybridMultilevel"/>
    <w:tmpl w:val="269A2902"/>
    <w:lvl w:ilvl="0" w:tplc="6770B6DA">
      <w:start w:val="1"/>
      <w:numFmt w:val="bullet"/>
      <w:lvlText w:val=""/>
      <w:lvlJc w:val="left"/>
      <w:pPr>
        <w:ind w:left="720" w:hanging="360"/>
      </w:pPr>
      <w:rPr>
        <w:rFonts w:ascii="Symbol" w:hAnsi="Symbol" w:hint="default"/>
      </w:rPr>
    </w:lvl>
    <w:lvl w:ilvl="1" w:tplc="424604DC" w:tentative="1">
      <w:start w:val="1"/>
      <w:numFmt w:val="bullet"/>
      <w:lvlText w:val="o"/>
      <w:lvlJc w:val="left"/>
      <w:pPr>
        <w:ind w:left="1440" w:hanging="360"/>
      </w:pPr>
      <w:rPr>
        <w:rFonts w:ascii="Courier New" w:hAnsi="Courier New" w:cs="Courier New" w:hint="default"/>
      </w:rPr>
    </w:lvl>
    <w:lvl w:ilvl="2" w:tplc="CD666844">
      <w:start w:val="1"/>
      <w:numFmt w:val="bullet"/>
      <w:lvlText w:val=""/>
      <w:lvlJc w:val="left"/>
      <w:pPr>
        <w:ind w:left="2160" w:hanging="360"/>
      </w:pPr>
      <w:rPr>
        <w:rFonts w:ascii="Symbol" w:hAnsi="Symbol" w:hint="default"/>
      </w:rPr>
    </w:lvl>
    <w:lvl w:ilvl="3" w:tplc="7ABE37B8" w:tentative="1">
      <w:start w:val="1"/>
      <w:numFmt w:val="bullet"/>
      <w:lvlText w:val=""/>
      <w:lvlJc w:val="left"/>
      <w:pPr>
        <w:ind w:left="2880" w:hanging="360"/>
      </w:pPr>
      <w:rPr>
        <w:rFonts w:ascii="Symbol" w:hAnsi="Symbol" w:hint="default"/>
      </w:rPr>
    </w:lvl>
    <w:lvl w:ilvl="4" w:tplc="FA6CBE20" w:tentative="1">
      <w:start w:val="1"/>
      <w:numFmt w:val="bullet"/>
      <w:lvlText w:val="o"/>
      <w:lvlJc w:val="left"/>
      <w:pPr>
        <w:ind w:left="3600" w:hanging="360"/>
      </w:pPr>
      <w:rPr>
        <w:rFonts w:ascii="Courier New" w:hAnsi="Courier New" w:cs="Courier New" w:hint="default"/>
      </w:rPr>
    </w:lvl>
    <w:lvl w:ilvl="5" w:tplc="51C8D35A" w:tentative="1">
      <w:start w:val="1"/>
      <w:numFmt w:val="bullet"/>
      <w:lvlText w:val=""/>
      <w:lvlJc w:val="left"/>
      <w:pPr>
        <w:ind w:left="4320" w:hanging="360"/>
      </w:pPr>
      <w:rPr>
        <w:rFonts w:ascii="Wingdings" w:hAnsi="Wingdings" w:hint="default"/>
      </w:rPr>
    </w:lvl>
    <w:lvl w:ilvl="6" w:tplc="B2366FDE" w:tentative="1">
      <w:start w:val="1"/>
      <w:numFmt w:val="bullet"/>
      <w:lvlText w:val=""/>
      <w:lvlJc w:val="left"/>
      <w:pPr>
        <w:ind w:left="5040" w:hanging="360"/>
      </w:pPr>
      <w:rPr>
        <w:rFonts w:ascii="Symbol" w:hAnsi="Symbol" w:hint="default"/>
      </w:rPr>
    </w:lvl>
    <w:lvl w:ilvl="7" w:tplc="1FEAB4E0" w:tentative="1">
      <w:start w:val="1"/>
      <w:numFmt w:val="bullet"/>
      <w:lvlText w:val="o"/>
      <w:lvlJc w:val="left"/>
      <w:pPr>
        <w:ind w:left="5760" w:hanging="360"/>
      </w:pPr>
      <w:rPr>
        <w:rFonts w:ascii="Courier New" w:hAnsi="Courier New" w:cs="Courier New" w:hint="default"/>
      </w:rPr>
    </w:lvl>
    <w:lvl w:ilvl="8" w:tplc="93A80730" w:tentative="1">
      <w:start w:val="1"/>
      <w:numFmt w:val="bullet"/>
      <w:lvlText w:val=""/>
      <w:lvlJc w:val="left"/>
      <w:pPr>
        <w:ind w:left="6480" w:hanging="360"/>
      </w:pPr>
      <w:rPr>
        <w:rFonts w:ascii="Wingdings" w:hAnsi="Wingdings" w:hint="default"/>
      </w:rPr>
    </w:lvl>
  </w:abstractNum>
  <w:abstractNum w:abstractNumId="1260">
    <w:nsid w:val="6E4C3A6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1">
    <w:nsid w:val="6E5E56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2">
    <w:nsid w:val="6E6025E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3">
    <w:nsid w:val="6E6B3CC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4">
    <w:nsid w:val="6E6E43F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5">
    <w:nsid w:val="6E8230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6">
    <w:nsid w:val="6EAC7B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7">
    <w:nsid w:val="6EAF726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8">
    <w:nsid w:val="6EBD0D3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69">
    <w:nsid w:val="6F16745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0">
    <w:nsid w:val="6F1F452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1">
    <w:nsid w:val="6F2772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2">
    <w:nsid w:val="6F3766C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3">
    <w:nsid w:val="6F38123E"/>
    <w:multiLevelType w:val="hybridMultilevel"/>
    <w:tmpl w:val="1DD26BE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4">
    <w:nsid w:val="6F6006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5">
    <w:nsid w:val="6F694BE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6">
    <w:nsid w:val="6F7811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7">
    <w:nsid w:val="6FB8379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8">
    <w:nsid w:val="6FC824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79">
    <w:nsid w:val="6FDD45B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0">
    <w:nsid w:val="6FE3286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1">
    <w:nsid w:val="6FF266D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2">
    <w:nsid w:val="6FF71E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3">
    <w:nsid w:val="70135BE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4">
    <w:nsid w:val="701A771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5">
    <w:nsid w:val="70280A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6">
    <w:nsid w:val="702F00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7">
    <w:nsid w:val="703445E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8">
    <w:nsid w:val="703737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89">
    <w:nsid w:val="70663FA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0">
    <w:nsid w:val="70774A0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1">
    <w:nsid w:val="70801BF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2">
    <w:nsid w:val="7083332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3">
    <w:nsid w:val="708B5D3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4">
    <w:nsid w:val="70955D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5">
    <w:nsid w:val="70AA0562"/>
    <w:multiLevelType w:val="multilevel"/>
    <w:tmpl w:val="2BC6D8BA"/>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6">
    <w:nsid w:val="70EE36D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7">
    <w:nsid w:val="710C2E7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8">
    <w:nsid w:val="710E71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299">
    <w:nsid w:val="71115A5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0">
    <w:nsid w:val="714B2D9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1">
    <w:nsid w:val="714C4E19"/>
    <w:multiLevelType w:val="multilevel"/>
    <w:tmpl w:val="F964196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2">
    <w:nsid w:val="715755B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3">
    <w:nsid w:val="718955AC"/>
    <w:multiLevelType w:val="multilevel"/>
    <w:tmpl w:val="6C100A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4">
    <w:nsid w:val="71AE6E7A"/>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05">
    <w:nsid w:val="71F51B9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6">
    <w:nsid w:val="71FE5C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7">
    <w:nsid w:val="722A7CB6"/>
    <w:multiLevelType w:val="hybridMultilevel"/>
    <w:tmpl w:val="603447A8"/>
    <w:lvl w:ilvl="0" w:tplc="B92E87F4">
      <w:start w:val="1"/>
      <w:numFmt w:val="bullet"/>
      <w:lvlText w:val=""/>
      <w:lvlJc w:val="left"/>
      <w:pPr>
        <w:ind w:left="1627" w:hanging="360"/>
      </w:pPr>
      <w:rPr>
        <w:rFonts w:ascii="Symbol" w:hAnsi="Symbol" w:hint="default"/>
      </w:rPr>
    </w:lvl>
    <w:lvl w:ilvl="1" w:tplc="425AC5E6" w:tentative="1">
      <w:start w:val="1"/>
      <w:numFmt w:val="bullet"/>
      <w:lvlText w:val="o"/>
      <w:lvlJc w:val="left"/>
      <w:pPr>
        <w:ind w:left="2347" w:hanging="360"/>
      </w:pPr>
      <w:rPr>
        <w:rFonts w:ascii="Courier New" w:hAnsi="Courier New" w:cs="Courier New" w:hint="default"/>
      </w:rPr>
    </w:lvl>
    <w:lvl w:ilvl="2" w:tplc="AC18C00A" w:tentative="1">
      <w:start w:val="1"/>
      <w:numFmt w:val="bullet"/>
      <w:lvlText w:val=""/>
      <w:lvlJc w:val="left"/>
      <w:pPr>
        <w:ind w:left="3067" w:hanging="360"/>
      </w:pPr>
      <w:rPr>
        <w:rFonts w:ascii="Wingdings" w:hAnsi="Wingdings" w:hint="default"/>
      </w:rPr>
    </w:lvl>
    <w:lvl w:ilvl="3" w:tplc="B798C8AE" w:tentative="1">
      <w:start w:val="1"/>
      <w:numFmt w:val="bullet"/>
      <w:lvlText w:val=""/>
      <w:lvlJc w:val="left"/>
      <w:pPr>
        <w:ind w:left="3787" w:hanging="360"/>
      </w:pPr>
      <w:rPr>
        <w:rFonts w:ascii="Symbol" w:hAnsi="Symbol" w:hint="default"/>
      </w:rPr>
    </w:lvl>
    <w:lvl w:ilvl="4" w:tplc="411070FE" w:tentative="1">
      <w:start w:val="1"/>
      <w:numFmt w:val="bullet"/>
      <w:lvlText w:val="o"/>
      <w:lvlJc w:val="left"/>
      <w:pPr>
        <w:ind w:left="4507" w:hanging="360"/>
      </w:pPr>
      <w:rPr>
        <w:rFonts w:ascii="Courier New" w:hAnsi="Courier New" w:cs="Courier New" w:hint="default"/>
      </w:rPr>
    </w:lvl>
    <w:lvl w:ilvl="5" w:tplc="1DF824DC" w:tentative="1">
      <w:start w:val="1"/>
      <w:numFmt w:val="bullet"/>
      <w:lvlText w:val=""/>
      <w:lvlJc w:val="left"/>
      <w:pPr>
        <w:ind w:left="5227" w:hanging="360"/>
      </w:pPr>
      <w:rPr>
        <w:rFonts w:ascii="Wingdings" w:hAnsi="Wingdings" w:hint="default"/>
      </w:rPr>
    </w:lvl>
    <w:lvl w:ilvl="6" w:tplc="7F80C540" w:tentative="1">
      <w:start w:val="1"/>
      <w:numFmt w:val="bullet"/>
      <w:lvlText w:val=""/>
      <w:lvlJc w:val="left"/>
      <w:pPr>
        <w:ind w:left="5947" w:hanging="360"/>
      </w:pPr>
      <w:rPr>
        <w:rFonts w:ascii="Symbol" w:hAnsi="Symbol" w:hint="default"/>
      </w:rPr>
    </w:lvl>
    <w:lvl w:ilvl="7" w:tplc="AA98FE1E" w:tentative="1">
      <w:start w:val="1"/>
      <w:numFmt w:val="bullet"/>
      <w:lvlText w:val="o"/>
      <w:lvlJc w:val="left"/>
      <w:pPr>
        <w:ind w:left="6667" w:hanging="360"/>
      </w:pPr>
      <w:rPr>
        <w:rFonts w:ascii="Courier New" w:hAnsi="Courier New" w:cs="Courier New" w:hint="default"/>
      </w:rPr>
    </w:lvl>
    <w:lvl w:ilvl="8" w:tplc="74BCC59C" w:tentative="1">
      <w:start w:val="1"/>
      <w:numFmt w:val="bullet"/>
      <w:lvlText w:val=""/>
      <w:lvlJc w:val="left"/>
      <w:pPr>
        <w:ind w:left="7387" w:hanging="360"/>
      </w:pPr>
      <w:rPr>
        <w:rFonts w:ascii="Wingdings" w:hAnsi="Wingdings" w:hint="default"/>
      </w:rPr>
    </w:lvl>
  </w:abstractNum>
  <w:abstractNum w:abstractNumId="1308">
    <w:nsid w:val="724351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09">
    <w:nsid w:val="72462B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0">
    <w:nsid w:val="724872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1">
    <w:nsid w:val="727540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2">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13">
    <w:nsid w:val="729B079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4">
    <w:nsid w:val="72D40EC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5">
    <w:nsid w:val="72D8101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6">
    <w:nsid w:val="730E315C"/>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17">
    <w:nsid w:val="730F69B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8">
    <w:nsid w:val="732D68C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19">
    <w:nsid w:val="73541CF6"/>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20">
    <w:nsid w:val="73804B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1">
    <w:nsid w:val="739617ED"/>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22">
    <w:nsid w:val="739F7E7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3">
    <w:nsid w:val="73BD76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4">
    <w:nsid w:val="73C641F8"/>
    <w:multiLevelType w:val="hybridMultilevel"/>
    <w:tmpl w:val="F6B05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25">
    <w:nsid w:val="73CD4AF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6">
    <w:nsid w:val="73D637D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7">
    <w:nsid w:val="73D90F1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8">
    <w:nsid w:val="73EC034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29">
    <w:nsid w:val="740B230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0">
    <w:nsid w:val="742758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1">
    <w:nsid w:val="742872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2">
    <w:nsid w:val="743315B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3">
    <w:nsid w:val="743D099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4">
    <w:nsid w:val="74437470"/>
    <w:multiLevelType w:val="multilevel"/>
    <w:tmpl w:val="7F9AB86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360"/>
      </w:pPr>
      <w:rPr>
        <w:rFonts w:hint="default"/>
      </w:rPr>
    </w:lvl>
  </w:abstractNum>
  <w:abstractNum w:abstractNumId="1335">
    <w:nsid w:val="74B21FF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6">
    <w:nsid w:val="74B227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7">
    <w:nsid w:val="74E368FE"/>
    <w:multiLevelType w:val="multilevel"/>
    <w:tmpl w:val="473ACB04"/>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8">
    <w:nsid w:val="74E427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39">
    <w:nsid w:val="74EE2197"/>
    <w:multiLevelType w:val="hybridMultilevel"/>
    <w:tmpl w:val="9D0A252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0">
    <w:nsid w:val="74F2374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1">
    <w:nsid w:val="750523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2">
    <w:nsid w:val="75091EB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3">
    <w:nsid w:val="750B71B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4">
    <w:nsid w:val="753664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5">
    <w:nsid w:val="755630A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6">
    <w:nsid w:val="75656FF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7">
    <w:nsid w:val="75797D1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8">
    <w:nsid w:val="759B173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49">
    <w:nsid w:val="75E51789"/>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350">
    <w:nsid w:val="75E52FA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1">
    <w:nsid w:val="760A338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2">
    <w:nsid w:val="76114CF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3">
    <w:nsid w:val="7615674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4">
    <w:nsid w:val="7668369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5">
    <w:nsid w:val="76932A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6">
    <w:nsid w:val="769C07C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7">
    <w:nsid w:val="76C121A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8">
    <w:nsid w:val="770415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59">
    <w:nsid w:val="770D78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0">
    <w:nsid w:val="7736292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1">
    <w:nsid w:val="775C69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2">
    <w:nsid w:val="777521FD"/>
    <w:multiLevelType w:val="multilevel"/>
    <w:tmpl w:val="C1AC6B2A"/>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63">
    <w:nsid w:val="7782784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4">
    <w:nsid w:val="77AE2ABC"/>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365">
    <w:nsid w:val="77B05AA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6">
    <w:nsid w:val="77B354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7">
    <w:nsid w:val="77C230F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8">
    <w:nsid w:val="77D44FB6"/>
    <w:multiLevelType w:val="multilevel"/>
    <w:tmpl w:val="099880EE"/>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69">
    <w:nsid w:val="77DA481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0">
    <w:nsid w:val="781804A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1">
    <w:nsid w:val="781D480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2">
    <w:nsid w:val="784841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3">
    <w:nsid w:val="78680DE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4">
    <w:nsid w:val="786C0B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5">
    <w:nsid w:val="78825CA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6">
    <w:nsid w:val="788717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7">
    <w:nsid w:val="78907DBC"/>
    <w:multiLevelType w:val="multilevel"/>
    <w:tmpl w:val="C5C49672"/>
    <w:lvl w:ilvl="0">
      <w:start w:val="1"/>
      <w:numFmt w:val="decimal"/>
      <w:lvlText w:val="%1."/>
      <w:lvlJc w:val="left"/>
      <w:pPr>
        <w:tabs>
          <w:tab w:val="num" w:pos="540"/>
        </w:tabs>
        <w:ind w:left="540" w:hanging="360"/>
      </w:pPr>
      <w:rPr>
        <w:rFonts w:hint="default"/>
        <w:i w:val="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8">
    <w:nsid w:val="78923FD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79">
    <w:nsid w:val="789F3F0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0">
    <w:nsid w:val="78A35C1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1">
    <w:nsid w:val="78A8101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2">
    <w:nsid w:val="78B47002"/>
    <w:multiLevelType w:val="multilevel"/>
    <w:tmpl w:val="1930BA6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b w:val="0"/>
        <w:bCs/>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3">
    <w:nsid w:val="78D608E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4">
    <w:nsid w:val="78EC3A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5">
    <w:nsid w:val="78EE0DD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6">
    <w:nsid w:val="78F805CB"/>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87">
    <w:nsid w:val="791613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8">
    <w:nsid w:val="792B2C2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89">
    <w:nsid w:val="792B3A2D"/>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0">
    <w:nsid w:val="793A702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1">
    <w:nsid w:val="795C20F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2">
    <w:nsid w:val="79771E0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3">
    <w:nsid w:val="7981298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4">
    <w:nsid w:val="79DA69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5">
    <w:nsid w:val="79E0471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6">
    <w:nsid w:val="7A556DA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7">
    <w:nsid w:val="7A6724F4"/>
    <w:multiLevelType w:val="singleLevel"/>
    <w:tmpl w:val="E6C6E77A"/>
    <w:lvl w:ilvl="0">
      <w:start w:val="1"/>
      <w:numFmt w:val="bullet"/>
      <w:pStyle w:val="a0"/>
      <w:lvlText w:val=""/>
      <w:lvlJc w:val="left"/>
      <w:pPr>
        <w:tabs>
          <w:tab w:val="num" w:pos="360"/>
        </w:tabs>
        <w:ind w:left="0" w:firstLine="0"/>
      </w:pPr>
      <w:rPr>
        <w:rFonts w:ascii="Symbol" w:hAnsi="Symbol" w:hint="default"/>
        <w:sz w:val="22"/>
      </w:rPr>
    </w:lvl>
  </w:abstractNum>
  <w:abstractNum w:abstractNumId="1398">
    <w:nsid w:val="7A88137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399">
    <w:nsid w:val="7A9A2F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0">
    <w:nsid w:val="7AB4169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1">
    <w:nsid w:val="7AB9711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2">
    <w:nsid w:val="7AE6263B"/>
    <w:multiLevelType w:val="hybridMultilevel"/>
    <w:tmpl w:val="9E4EC4FC"/>
    <w:lvl w:ilvl="0" w:tplc="08D41674">
      <w:start w:val="1"/>
      <w:numFmt w:val="bullet"/>
      <w:lvlText w:val=""/>
      <w:lvlJc w:val="left"/>
      <w:pPr>
        <w:ind w:left="720" w:hanging="360"/>
      </w:pPr>
      <w:rPr>
        <w:rFonts w:ascii="Symbol" w:hAnsi="Symbol" w:hint="default"/>
      </w:rPr>
    </w:lvl>
    <w:lvl w:ilvl="1" w:tplc="C22CCD22" w:tentative="1">
      <w:start w:val="1"/>
      <w:numFmt w:val="bullet"/>
      <w:lvlText w:val="o"/>
      <w:lvlJc w:val="left"/>
      <w:pPr>
        <w:ind w:left="1440" w:hanging="360"/>
      </w:pPr>
      <w:rPr>
        <w:rFonts w:ascii="Courier New" w:hAnsi="Courier New" w:cs="Courier New" w:hint="default"/>
      </w:rPr>
    </w:lvl>
    <w:lvl w:ilvl="2" w:tplc="1BB41C98" w:tentative="1">
      <w:start w:val="1"/>
      <w:numFmt w:val="bullet"/>
      <w:lvlText w:val=""/>
      <w:lvlJc w:val="left"/>
      <w:pPr>
        <w:ind w:left="2160" w:hanging="360"/>
      </w:pPr>
      <w:rPr>
        <w:rFonts w:ascii="Wingdings" w:hAnsi="Wingdings" w:hint="default"/>
      </w:rPr>
    </w:lvl>
    <w:lvl w:ilvl="3" w:tplc="4080EDF8" w:tentative="1">
      <w:start w:val="1"/>
      <w:numFmt w:val="bullet"/>
      <w:lvlText w:val=""/>
      <w:lvlJc w:val="left"/>
      <w:pPr>
        <w:ind w:left="2880" w:hanging="360"/>
      </w:pPr>
      <w:rPr>
        <w:rFonts w:ascii="Symbol" w:hAnsi="Symbol" w:hint="default"/>
      </w:rPr>
    </w:lvl>
    <w:lvl w:ilvl="4" w:tplc="D40A362E" w:tentative="1">
      <w:start w:val="1"/>
      <w:numFmt w:val="bullet"/>
      <w:lvlText w:val="o"/>
      <w:lvlJc w:val="left"/>
      <w:pPr>
        <w:ind w:left="3600" w:hanging="360"/>
      </w:pPr>
      <w:rPr>
        <w:rFonts w:ascii="Courier New" w:hAnsi="Courier New" w:cs="Courier New" w:hint="default"/>
      </w:rPr>
    </w:lvl>
    <w:lvl w:ilvl="5" w:tplc="00F035CC" w:tentative="1">
      <w:start w:val="1"/>
      <w:numFmt w:val="bullet"/>
      <w:lvlText w:val=""/>
      <w:lvlJc w:val="left"/>
      <w:pPr>
        <w:ind w:left="4320" w:hanging="360"/>
      </w:pPr>
      <w:rPr>
        <w:rFonts w:ascii="Wingdings" w:hAnsi="Wingdings" w:hint="default"/>
      </w:rPr>
    </w:lvl>
    <w:lvl w:ilvl="6" w:tplc="6204C9EC" w:tentative="1">
      <w:start w:val="1"/>
      <w:numFmt w:val="bullet"/>
      <w:lvlText w:val=""/>
      <w:lvlJc w:val="left"/>
      <w:pPr>
        <w:ind w:left="5040" w:hanging="360"/>
      </w:pPr>
      <w:rPr>
        <w:rFonts w:ascii="Symbol" w:hAnsi="Symbol" w:hint="default"/>
      </w:rPr>
    </w:lvl>
    <w:lvl w:ilvl="7" w:tplc="E3B89374" w:tentative="1">
      <w:start w:val="1"/>
      <w:numFmt w:val="bullet"/>
      <w:lvlText w:val="o"/>
      <w:lvlJc w:val="left"/>
      <w:pPr>
        <w:ind w:left="5760" w:hanging="360"/>
      </w:pPr>
      <w:rPr>
        <w:rFonts w:ascii="Courier New" w:hAnsi="Courier New" w:cs="Courier New" w:hint="default"/>
      </w:rPr>
    </w:lvl>
    <w:lvl w:ilvl="8" w:tplc="3948C9E0" w:tentative="1">
      <w:start w:val="1"/>
      <w:numFmt w:val="bullet"/>
      <w:lvlText w:val=""/>
      <w:lvlJc w:val="left"/>
      <w:pPr>
        <w:ind w:left="6480" w:hanging="360"/>
      </w:pPr>
      <w:rPr>
        <w:rFonts w:ascii="Wingdings" w:hAnsi="Wingdings" w:hint="default"/>
      </w:rPr>
    </w:lvl>
  </w:abstractNum>
  <w:abstractNum w:abstractNumId="1403">
    <w:nsid w:val="7B03015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4">
    <w:nsid w:val="7B0D001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5">
    <w:nsid w:val="7B146E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6">
    <w:nsid w:val="7B1B1E2E"/>
    <w:multiLevelType w:val="multilevel"/>
    <w:tmpl w:val="276264A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407">
    <w:nsid w:val="7B2750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08">
    <w:nsid w:val="7B2D3DEF"/>
    <w:multiLevelType w:val="multilevel"/>
    <w:tmpl w:val="7F9AB86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36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360"/>
      </w:pPr>
    </w:lvl>
  </w:abstractNum>
  <w:abstractNum w:abstractNumId="1409">
    <w:nsid w:val="7B3035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0">
    <w:nsid w:val="7B496A3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1">
    <w:nsid w:val="7B4E416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2">
    <w:nsid w:val="7B745D42"/>
    <w:multiLevelType w:val="hybridMultilevel"/>
    <w:tmpl w:val="E4681BA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13">
    <w:nsid w:val="7BA82A0C"/>
    <w:multiLevelType w:val="multilevel"/>
    <w:tmpl w:val="7F9AB868"/>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rPr>
        <w:rFonts w:hint="default"/>
      </w:rPr>
    </w:lvl>
    <w:lvl w:ilvl="2">
      <w:start w:val="1"/>
      <w:numFmt w:val="lowerRoman"/>
      <w:lvlText w:val="%3."/>
      <w:lvlJc w:val="righ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360"/>
      </w:pPr>
      <w:rPr>
        <w:rFonts w:hint="default"/>
      </w:rPr>
    </w:lvl>
  </w:abstractNum>
  <w:abstractNum w:abstractNumId="1414">
    <w:nsid w:val="7BAB34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5">
    <w:nsid w:val="7BE97154"/>
    <w:multiLevelType w:val="multilevel"/>
    <w:tmpl w:val="7F9AB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numFmt w:val="none"/>
      <w:lvlText w:val=""/>
      <w:lvlJc w:val="left"/>
      <w:pPr>
        <w:tabs>
          <w:tab w:val="num" w:pos="3600"/>
        </w:tabs>
        <w:ind w:left="3600" w:hanging="360"/>
      </w:pPr>
      <w:rPr>
        <w:rFonts w:hint="default"/>
      </w:rPr>
    </w:lvl>
    <w:lvl w:ilvl="5">
      <w:start w:val="1"/>
      <w:numFmt w:val="lowerRoman"/>
      <w:lvlText w:val="%6."/>
      <w:lvlJc w:val="righ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360"/>
      </w:pPr>
      <w:rPr>
        <w:rFonts w:hint="default"/>
      </w:rPr>
    </w:lvl>
  </w:abstractNum>
  <w:abstractNum w:abstractNumId="1416">
    <w:nsid w:val="7BF24A80"/>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17">
    <w:nsid w:val="7C047F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8">
    <w:nsid w:val="7C33137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19">
    <w:nsid w:val="7C64530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0">
    <w:nsid w:val="7C6C0D0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1">
    <w:nsid w:val="7C8261A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2">
    <w:nsid w:val="7C8A0B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3">
    <w:nsid w:val="7CA2151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4">
    <w:nsid w:val="7CB62F0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5">
    <w:nsid w:val="7CC01F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6">
    <w:nsid w:val="7CFC140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7">
    <w:nsid w:val="7D1848C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28">
    <w:nsid w:val="7D4E5AE4"/>
    <w:multiLevelType w:val="hybridMultilevel"/>
    <w:tmpl w:val="4750384A"/>
    <w:lvl w:ilvl="0" w:tplc="628AE838">
      <w:start w:val="1"/>
      <w:numFmt w:val="bullet"/>
      <w:lvlText w:val=""/>
      <w:lvlJc w:val="left"/>
      <w:pPr>
        <w:ind w:left="3067" w:hanging="360"/>
      </w:pPr>
      <w:rPr>
        <w:rFonts w:ascii="Symbol" w:hAnsi="Symbol" w:hint="default"/>
      </w:rPr>
    </w:lvl>
    <w:lvl w:ilvl="1" w:tplc="63E485D6">
      <w:start w:val="1"/>
      <w:numFmt w:val="bullet"/>
      <w:lvlText w:val=""/>
      <w:lvlJc w:val="left"/>
      <w:pPr>
        <w:ind w:left="2347" w:hanging="360"/>
      </w:pPr>
      <w:rPr>
        <w:rFonts w:ascii="Symbol" w:hAnsi="Symbol" w:hint="default"/>
      </w:rPr>
    </w:lvl>
    <w:lvl w:ilvl="2" w:tplc="E0DAB7C6" w:tentative="1">
      <w:start w:val="1"/>
      <w:numFmt w:val="bullet"/>
      <w:lvlText w:val=""/>
      <w:lvlJc w:val="left"/>
      <w:pPr>
        <w:ind w:left="3067" w:hanging="360"/>
      </w:pPr>
      <w:rPr>
        <w:rFonts w:ascii="Wingdings" w:hAnsi="Wingdings" w:hint="default"/>
      </w:rPr>
    </w:lvl>
    <w:lvl w:ilvl="3" w:tplc="D5C21728" w:tentative="1">
      <w:start w:val="1"/>
      <w:numFmt w:val="bullet"/>
      <w:lvlText w:val=""/>
      <w:lvlJc w:val="left"/>
      <w:pPr>
        <w:ind w:left="3787" w:hanging="360"/>
      </w:pPr>
      <w:rPr>
        <w:rFonts w:ascii="Symbol" w:hAnsi="Symbol" w:hint="default"/>
      </w:rPr>
    </w:lvl>
    <w:lvl w:ilvl="4" w:tplc="96B4FB9E" w:tentative="1">
      <w:start w:val="1"/>
      <w:numFmt w:val="bullet"/>
      <w:lvlText w:val="o"/>
      <w:lvlJc w:val="left"/>
      <w:pPr>
        <w:ind w:left="4507" w:hanging="360"/>
      </w:pPr>
      <w:rPr>
        <w:rFonts w:ascii="Courier New" w:hAnsi="Courier New" w:cs="Courier New" w:hint="default"/>
      </w:rPr>
    </w:lvl>
    <w:lvl w:ilvl="5" w:tplc="78802234" w:tentative="1">
      <w:start w:val="1"/>
      <w:numFmt w:val="bullet"/>
      <w:lvlText w:val=""/>
      <w:lvlJc w:val="left"/>
      <w:pPr>
        <w:ind w:left="5227" w:hanging="360"/>
      </w:pPr>
      <w:rPr>
        <w:rFonts w:ascii="Wingdings" w:hAnsi="Wingdings" w:hint="default"/>
      </w:rPr>
    </w:lvl>
    <w:lvl w:ilvl="6" w:tplc="7B644E40" w:tentative="1">
      <w:start w:val="1"/>
      <w:numFmt w:val="bullet"/>
      <w:lvlText w:val=""/>
      <w:lvlJc w:val="left"/>
      <w:pPr>
        <w:ind w:left="5947" w:hanging="360"/>
      </w:pPr>
      <w:rPr>
        <w:rFonts w:ascii="Symbol" w:hAnsi="Symbol" w:hint="default"/>
      </w:rPr>
    </w:lvl>
    <w:lvl w:ilvl="7" w:tplc="6394BD00" w:tentative="1">
      <w:start w:val="1"/>
      <w:numFmt w:val="bullet"/>
      <w:lvlText w:val="o"/>
      <w:lvlJc w:val="left"/>
      <w:pPr>
        <w:ind w:left="6667" w:hanging="360"/>
      </w:pPr>
      <w:rPr>
        <w:rFonts w:ascii="Courier New" w:hAnsi="Courier New" w:cs="Courier New" w:hint="default"/>
      </w:rPr>
    </w:lvl>
    <w:lvl w:ilvl="8" w:tplc="353CAA72" w:tentative="1">
      <w:start w:val="1"/>
      <w:numFmt w:val="bullet"/>
      <w:lvlText w:val=""/>
      <w:lvlJc w:val="left"/>
      <w:pPr>
        <w:ind w:left="7387" w:hanging="360"/>
      </w:pPr>
      <w:rPr>
        <w:rFonts w:ascii="Wingdings" w:hAnsi="Wingdings" w:hint="default"/>
      </w:rPr>
    </w:lvl>
  </w:abstractNum>
  <w:abstractNum w:abstractNumId="1429">
    <w:nsid w:val="7D5B62A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0">
    <w:nsid w:val="7D6853F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1">
    <w:nsid w:val="7D6F502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2">
    <w:nsid w:val="7D88152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3">
    <w:nsid w:val="7D8E7E4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4">
    <w:nsid w:val="7D921A1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5">
    <w:nsid w:val="7D95214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6">
    <w:nsid w:val="7DB3076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7">
    <w:nsid w:val="7DC71C7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8">
    <w:nsid w:val="7DC82E9B"/>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39">
    <w:nsid w:val="7DD22DE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0">
    <w:nsid w:val="7DE765B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1">
    <w:nsid w:val="7DF3322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2">
    <w:nsid w:val="7DFF7F4E"/>
    <w:multiLevelType w:val="multilevel"/>
    <w:tmpl w:val="4A7626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numFmt w:val="none"/>
      <w:lvlText w:val=""/>
      <w:lvlJc w:val="left"/>
      <w:pPr>
        <w:tabs>
          <w:tab w:val="num" w:pos="360"/>
        </w:tabs>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43">
    <w:nsid w:val="7E2A6B45"/>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4">
    <w:nsid w:val="7E834157"/>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5">
    <w:nsid w:val="7EA8574E"/>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6">
    <w:nsid w:val="7EB40BD2"/>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7">
    <w:nsid w:val="7EB7032A"/>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8">
    <w:nsid w:val="7EB9665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49">
    <w:nsid w:val="7F122626"/>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0">
    <w:nsid w:val="7F1B04A4"/>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1">
    <w:nsid w:val="7F2E4D91"/>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2">
    <w:nsid w:val="7F3909E3"/>
    <w:multiLevelType w:val="multilevel"/>
    <w:tmpl w:val="982C4B38"/>
    <w:lvl w:ilvl="0">
      <w:start w:val="6"/>
      <w:numFmt w:val="decimal"/>
      <w:lvlText w:val="%1."/>
      <w:lvlJc w:val="left"/>
      <w:pPr>
        <w:tabs>
          <w:tab w:val="num" w:pos="360"/>
        </w:tabs>
        <w:ind w:left="360" w:hanging="360"/>
      </w:pPr>
      <w:rPr>
        <w:rFonts w:hint="default"/>
      </w:rPr>
    </w:lvl>
    <w:lvl w:ilvl="1">
      <w:start w:val="2"/>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2"/>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3">
    <w:nsid w:val="7F3A2B03"/>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4">
    <w:nsid w:val="7F4A096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5">
    <w:nsid w:val="7F4F5700"/>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6">
    <w:nsid w:val="7F81500F"/>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7">
    <w:nsid w:val="7FA35E59"/>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8">
    <w:nsid w:val="7FC449D8"/>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numFmt w:val="none"/>
      <w:lvlText w:val=""/>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59">
    <w:nsid w:val="7FEC4E8C"/>
    <w:multiLevelType w:val="multilevel"/>
    <w:tmpl w:val="7F9AB8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360"/>
      </w:pPr>
      <w:rPr>
        <w:rFonts w:hint="default"/>
      </w:rPr>
    </w:lvl>
  </w:abstractNum>
  <w:abstractNum w:abstractNumId="1460">
    <w:multiLevelType w:val="multilevel"/>
    <w:numStyleLink w:val="ag3"/>
  </w:abstractNum>
  <w:abstractNum w:abstractNumId="1461">
    <w:multiLevelType w:val="multilevel"/>
    <w:numStyleLink w:val="ag3"/>
  </w:abstractNum>
  <w:abstractNum w:abstractNumId="1462">
    <w:multiLevelType w:val="multilevel"/>
    <w:numStyleLink w:val="ag3"/>
  </w:abstractNum>
  <w:abstractNum w:abstractNumId="1463">
    <w:multiLevelType w:val="multilevel"/>
    <w:numStyleLink w:val="ag3"/>
  </w:abstractNum>
  <w:abstractNum w:abstractNumId="1464">
    <w:multiLevelType w:val="multilevel"/>
    <w:numStyleLink w:val="ag3"/>
  </w:abstractNum>
  <w:abstractNum w:abstractNumId="1465">
    <w:multiLevelType w:val="multilevel"/>
    <w:numStyleLink w:val="ag3"/>
  </w:abstractNum>
  <w:abstractNum w:abstractNumId="1466">
    <w:multiLevelType w:val="multilevel"/>
    <w:numStyleLink w:val="ag3"/>
  </w:abstractNum>
  <w:num w:numId="1">
    <w:abstractNumId w:val="584"/>
  </w:num>
  <w:num w:numId="2">
    <w:abstractNumId w:val="584"/>
  </w:num>
  <w:num w:numId="3">
    <w:abstractNumId w:val="584"/>
  </w:num>
  <w:num w:numId="4">
    <w:abstractNumId w:val="584"/>
  </w:num>
  <w:num w:numId="5">
    <w:abstractNumId w:val="584"/>
  </w:num>
  <w:num w:numId="6">
    <w:abstractNumId w:val="584"/>
  </w:num>
  <w:num w:numId="7">
    <w:abstractNumId w:val="86"/>
  </w:num>
  <w:num w:numId="8">
    <w:abstractNumId w:val="5"/>
  </w:num>
  <w:num w:numId="9">
    <w:abstractNumId w:val="4"/>
  </w:num>
  <w:num w:numId="10">
    <w:abstractNumId w:val="3"/>
  </w:num>
  <w:num w:numId="11">
    <w:abstractNumId w:val="2"/>
  </w:num>
  <w:num w:numId="12">
    <w:abstractNumId w:val="1"/>
  </w:num>
  <w:num w:numId="13">
    <w:abstractNumId w:val="633"/>
  </w:num>
  <w:num w:numId="14">
    <w:abstractNumId w:val="1312"/>
  </w:num>
  <w:num w:numId="15">
    <w:abstractNumId w:val="1312"/>
  </w:num>
  <w:num w:numId="16">
    <w:abstractNumId w:val="1312"/>
  </w:num>
  <w:num w:numId="17">
    <w:abstractNumId w:val="1312"/>
  </w:num>
  <w:num w:numId="18">
    <w:abstractNumId w:val="0"/>
  </w:num>
  <w:num w:numId="19">
    <w:abstractNumId w:val="112"/>
  </w:num>
  <w:num w:numId="20">
    <w:abstractNumId w:val="1092"/>
  </w:num>
  <w:num w:numId="21">
    <w:abstractNumId w:val="632"/>
  </w:num>
  <w:num w:numId="22">
    <w:abstractNumId w:val="977"/>
  </w:num>
  <w:num w:numId="23">
    <w:abstractNumId w:val="1402"/>
  </w:num>
  <w:num w:numId="24">
    <w:abstractNumId w:val="838"/>
  </w:num>
  <w:num w:numId="25">
    <w:abstractNumId w:val="1259"/>
  </w:num>
  <w:num w:numId="26">
    <w:abstractNumId w:val="733"/>
  </w:num>
  <w:num w:numId="27">
    <w:abstractNumId w:val="600"/>
  </w:num>
  <w:num w:numId="28">
    <w:abstractNumId w:val="1061"/>
  </w:num>
  <w:num w:numId="29">
    <w:abstractNumId w:val="1428"/>
  </w:num>
  <w:num w:numId="30">
    <w:abstractNumId w:val="1307"/>
  </w:num>
  <w:num w:numId="31">
    <w:abstractNumId w:val="1036"/>
  </w:num>
  <w:num w:numId="32">
    <w:abstractNumId w:val="1362"/>
  </w:num>
  <w:num w:numId="33">
    <w:abstractNumId w:val="1042"/>
  </w:num>
  <w:num w:numId="34">
    <w:abstractNumId w:val="421"/>
  </w:num>
  <w:num w:numId="35">
    <w:abstractNumId w:val="710"/>
  </w:num>
  <w:num w:numId="36">
    <w:abstractNumId w:val="635"/>
  </w:num>
  <w:num w:numId="37">
    <w:abstractNumId w:val="89"/>
  </w:num>
  <w:num w:numId="38">
    <w:abstractNumId w:val="842"/>
  </w:num>
  <w:num w:numId="39">
    <w:abstractNumId w:val="1169"/>
  </w:num>
  <w:num w:numId="40">
    <w:abstractNumId w:val="1273"/>
  </w:num>
  <w:num w:numId="41">
    <w:abstractNumId w:val="746"/>
  </w:num>
  <w:num w:numId="42">
    <w:abstractNumId w:val="1321"/>
  </w:num>
  <w:num w:numId="43">
    <w:abstractNumId w:val="179"/>
  </w:num>
  <w:num w:numId="44">
    <w:abstractNumId w:val="774"/>
  </w:num>
  <w:num w:numId="45">
    <w:abstractNumId w:val="553"/>
  </w:num>
  <w:num w:numId="46">
    <w:abstractNumId w:val="527"/>
  </w:num>
  <w:num w:numId="47">
    <w:abstractNumId w:val="617"/>
  </w:num>
  <w:num w:numId="48">
    <w:abstractNumId w:val="315"/>
  </w:num>
  <w:num w:numId="49">
    <w:abstractNumId w:val="712"/>
  </w:num>
  <w:num w:numId="50">
    <w:abstractNumId w:val="1037"/>
  </w:num>
  <w:num w:numId="51">
    <w:abstractNumId w:val="357"/>
  </w:num>
  <w:num w:numId="52">
    <w:abstractNumId w:val="914"/>
  </w:num>
  <w:num w:numId="53">
    <w:abstractNumId w:val="337"/>
  </w:num>
  <w:num w:numId="54">
    <w:abstractNumId w:val="821"/>
  </w:num>
  <w:num w:numId="55">
    <w:abstractNumId w:val="951"/>
  </w:num>
  <w:num w:numId="56">
    <w:abstractNumId w:val="943"/>
  </w:num>
  <w:num w:numId="57">
    <w:abstractNumId w:val="545"/>
  </w:num>
  <w:num w:numId="58">
    <w:abstractNumId w:val="1212"/>
  </w:num>
  <w:num w:numId="59">
    <w:abstractNumId w:val="1189"/>
  </w:num>
  <w:num w:numId="60">
    <w:abstractNumId w:val="222"/>
  </w:num>
  <w:num w:numId="61">
    <w:abstractNumId w:val="67"/>
  </w:num>
  <w:num w:numId="62">
    <w:abstractNumId w:val="1101"/>
  </w:num>
  <w:num w:numId="63">
    <w:abstractNumId w:val="54"/>
  </w:num>
  <w:num w:numId="64">
    <w:abstractNumId w:val="879"/>
  </w:num>
  <w:num w:numId="65">
    <w:abstractNumId w:val="1380"/>
  </w:num>
  <w:num w:numId="66">
    <w:abstractNumId w:val="986"/>
  </w:num>
  <w:num w:numId="67">
    <w:abstractNumId w:val="679"/>
  </w:num>
  <w:num w:numId="68">
    <w:abstractNumId w:val="214"/>
  </w:num>
  <w:num w:numId="69">
    <w:abstractNumId w:val="1227"/>
  </w:num>
  <w:num w:numId="70">
    <w:abstractNumId w:val="334"/>
  </w:num>
  <w:num w:numId="71">
    <w:abstractNumId w:val="1075"/>
  </w:num>
  <w:num w:numId="72">
    <w:abstractNumId w:val="486"/>
  </w:num>
  <w:num w:numId="73">
    <w:abstractNumId w:val="141"/>
  </w:num>
  <w:num w:numId="74">
    <w:abstractNumId w:val="680"/>
  </w:num>
  <w:num w:numId="75">
    <w:abstractNumId w:val="1220"/>
  </w:num>
  <w:num w:numId="76">
    <w:abstractNumId w:val="958"/>
  </w:num>
  <w:num w:numId="77">
    <w:abstractNumId w:val="1106"/>
  </w:num>
  <w:num w:numId="78">
    <w:abstractNumId w:val="235"/>
  </w:num>
  <w:num w:numId="79">
    <w:abstractNumId w:val="1134"/>
  </w:num>
  <w:num w:numId="80">
    <w:abstractNumId w:val="956"/>
  </w:num>
  <w:num w:numId="81">
    <w:abstractNumId w:val="826"/>
  </w:num>
  <w:num w:numId="82">
    <w:abstractNumId w:val="650"/>
  </w:num>
  <w:num w:numId="83">
    <w:abstractNumId w:val="702"/>
  </w:num>
  <w:num w:numId="84">
    <w:abstractNumId w:val="295"/>
  </w:num>
  <w:num w:numId="85">
    <w:abstractNumId w:val="447"/>
  </w:num>
  <w:num w:numId="86">
    <w:abstractNumId w:val="588"/>
  </w:num>
  <w:num w:numId="87">
    <w:abstractNumId w:val="467"/>
  </w:num>
  <w:num w:numId="88">
    <w:abstractNumId w:val="344"/>
  </w:num>
  <w:num w:numId="89">
    <w:abstractNumId w:val="393"/>
  </w:num>
  <w:num w:numId="90">
    <w:abstractNumId w:val="287"/>
  </w:num>
  <w:num w:numId="91">
    <w:abstractNumId w:val="74"/>
  </w:num>
  <w:num w:numId="92">
    <w:abstractNumId w:val="62"/>
  </w:num>
  <w:num w:numId="93">
    <w:abstractNumId w:val="574"/>
  </w:num>
  <w:num w:numId="94">
    <w:abstractNumId w:val="142"/>
  </w:num>
  <w:num w:numId="95">
    <w:abstractNumId w:val="45"/>
  </w:num>
  <w:num w:numId="96">
    <w:abstractNumId w:val="505"/>
  </w:num>
  <w:num w:numId="97">
    <w:abstractNumId w:val="347"/>
  </w:num>
  <w:num w:numId="98">
    <w:abstractNumId w:val="438"/>
  </w:num>
  <w:num w:numId="99">
    <w:abstractNumId w:val="396"/>
  </w:num>
  <w:num w:numId="100">
    <w:abstractNumId w:val="395"/>
  </w:num>
  <w:num w:numId="101">
    <w:abstractNumId w:val="323"/>
  </w:num>
  <w:num w:numId="102">
    <w:abstractNumId w:val="409"/>
  </w:num>
  <w:num w:numId="103">
    <w:abstractNumId w:val="939"/>
  </w:num>
  <w:num w:numId="104">
    <w:abstractNumId w:val="493"/>
  </w:num>
  <w:num w:numId="105">
    <w:abstractNumId w:val="967"/>
  </w:num>
  <w:num w:numId="106">
    <w:abstractNumId w:val="1199"/>
  </w:num>
  <w:num w:numId="107">
    <w:abstractNumId w:val="481"/>
  </w:num>
  <w:num w:numId="108">
    <w:abstractNumId w:val="537"/>
  </w:num>
  <w:num w:numId="109">
    <w:abstractNumId w:val="952"/>
  </w:num>
  <w:num w:numId="110">
    <w:abstractNumId w:val="477"/>
  </w:num>
  <w:num w:numId="111">
    <w:abstractNumId w:val="1232"/>
  </w:num>
  <w:num w:numId="112">
    <w:abstractNumId w:val="1176"/>
  </w:num>
  <w:num w:numId="113">
    <w:abstractNumId w:val="1421"/>
  </w:num>
  <w:num w:numId="114">
    <w:abstractNumId w:val="1443"/>
  </w:num>
  <w:num w:numId="115">
    <w:abstractNumId w:val="1285"/>
  </w:num>
  <w:num w:numId="116">
    <w:abstractNumId w:val="812"/>
  </w:num>
  <w:num w:numId="117">
    <w:abstractNumId w:val="312"/>
  </w:num>
  <w:num w:numId="118">
    <w:abstractNumId w:val="580"/>
  </w:num>
  <w:num w:numId="119">
    <w:abstractNumId w:val="354"/>
  </w:num>
  <w:num w:numId="120">
    <w:abstractNumId w:val="223"/>
  </w:num>
  <w:num w:numId="121">
    <w:abstractNumId w:val="807"/>
  </w:num>
  <w:num w:numId="122">
    <w:abstractNumId w:val="1433"/>
  </w:num>
  <w:num w:numId="123">
    <w:abstractNumId w:val="775"/>
  </w:num>
  <w:num w:numId="124">
    <w:abstractNumId w:val="575"/>
  </w:num>
  <w:num w:numId="125">
    <w:abstractNumId w:val="1085"/>
  </w:num>
  <w:num w:numId="126">
    <w:abstractNumId w:val="631"/>
  </w:num>
  <w:num w:numId="127">
    <w:abstractNumId w:val="643"/>
  </w:num>
  <w:num w:numId="128">
    <w:abstractNumId w:val="681"/>
  </w:num>
  <w:num w:numId="129">
    <w:abstractNumId w:val="542"/>
  </w:num>
  <w:num w:numId="130">
    <w:abstractNumId w:val="1347"/>
  </w:num>
  <w:num w:numId="131">
    <w:abstractNumId w:val="1457"/>
  </w:num>
  <w:num w:numId="132">
    <w:abstractNumId w:val="1108"/>
  </w:num>
  <w:num w:numId="133">
    <w:abstractNumId w:val="444"/>
  </w:num>
  <w:num w:numId="134">
    <w:abstractNumId w:val="884"/>
  </w:num>
  <w:num w:numId="135">
    <w:abstractNumId w:val="475"/>
  </w:num>
  <w:num w:numId="136">
    <w:abstractNumId w:val="766"/>
  </w:num>
  <w:num w:numId="137">
    <w:abstractNumId w:val="158"/>
  </w:num>
  <w:num w:numId="138">
    <w:abstractNumId w:val="1427"/>
  </w:num>
  <w:num w:numId="139">
    <w:abstractNumId w:val="1079"/>
  </w:num>
  <w:num w:numId="140">
    <w:abstractNumId w:val="1049"/>
  </w:num>
  <w:num w:numId="141">
    <w:abstractNumId w:val="219"/>
  </w:num>
  <w:num w:numId="142">
    <w:abstractNumId w:val="1087"/>
  </w:num>
  <w:num w:numId="143">
    <w:abstractNumId w:val="1074"/>
  </w:num>
  <w:num w:numId="144">
    <w:abstractNumId w:val="103"/>
  </w:num>
  <w:num w:numId="145">
    <w:abstractNumId w:val="878"/>
  </w:num>
  <w:num w:numId="146">
    <w:abstractNumId w:val="719"/>
  </w:num>
  <w:num w:numId="147">
    <w:abstractNumId w:val="1315"/>
  </w:num>
  <w:num w:numId="148">
    <w:abstractNumId w:val="889"/>
  </w:num>
  <w:num w:numId="149">
    <w:abstractNumId w:val="1239"/>
  </w:num>
  <w:num w:numId="150">
    <w:abstractNumId w:val="837"/>
  </w:num>
  <w:num w:numId="151">
    <w:abstractNumId w:val="1060"/>
  </w:num>
  <w:num w:numId="152">
    <w:abstractNumId w:val="36"/>
  </w:num>
  <w:num w:numId="153">
    <w:abstractNumId w:val="264"/>
  </w:num>
  <w:num w:numId="154">
    <w:abstractNumId w:val="1081"/>
  </w:num>
  <w:num w:numId="155">
    <w:abstractNumId w:val="562"/>
  </w:num>
  <w:num w:numId="156">
    <w:abstractNumId w:val="1088"/>
  </w:num>
  <w:num w:numId="157">
    <w:abstractNumId w:val="351"/>
  </w:num>
  <w:num w:numId="158">
    <w:abstractNumId w:val="1367"/>
  </w:num>
  <w:num w:numId="159">
    <w:abstractNumId w:val="275"/>
  </w:num>
  <w:num w:numId="160">
    <w:abstractNumId w:val="540"/>
  </w:num>
  <w:num w:numId="161">
    <w:abstractNumId w:val="1263"/>
  </w:num>
  <w:num w:numId="162">
    <w:abstractNumId w:val="1186"/>
  </w:num>
  <w:num w:numId="163">
    <w:abstractNumId w:val="425"/>
  </w:num>
  <w:num w:numId="164">
    <w:abstractNumId w:val="980"/>
  </w:num>
  <w:num w:numId="165">
    <w:abstractNumId w:val="840"/>
  </w:num>
  <w:num w:numId="166">
    <w:abstractNumId w:val="1003"/>
  </w:num>
  <w:num w:numId="167">
    <w:abstractNumId w:val="998"/>
  </w:num>
  <w:num w:numId="168">
    <w:abstractNumId w:val="867"/>
  </w:num>
  <w:num w:numId="169">
    <w:abstractNumId w:val="1158"/>
  </w:num>
  <w:num w:numId="170">
    <w:abstractNumId w:val="172"/>
  </w:num>
  <w:num w:numId="171">
    <w:abstractNumId w:val="752"/>
  </w:num>
  <w:num w:numId="172">
    <w:abstractNumId w:val="304"/>
  </w:num>
  <w:num w:numId="173">
    <w:abstractNumId w:val="507"/>
  </w:num>
  <w:num w:numId="174">
    <w:abstractNumId w:val="841"/>
  </w:num>
  <w:num w:numId="175">
    <w:abstractNumId w:val="146"/>
  </w:num>
  <w:num w:numId="176">
    <w:abstractNumId w:val="1335"/>
  </w:num>
  <w:num w:numId="177">
    <w:abstractNumId w:val="1180"/>
  </w:num>
  <w:num w:numId="178">
    <w:abstractNumId w:val="293"/>
  </w:num>
  <w:num w:numId="179">
    <w:abstractNumId w:val="848"/>
  </w:num>
  <w:num w:numId="180">
    <w:abstractNumId w:val="204"/>
  </w:num>
  <w:num w:numId="181">
    <w:abstractNumId w:val="1246"/>
  </w:num>
  <w:num w:numId="182">
    <w:abstractNumId w:val="366"/>
  </w:num>
  <w:num w:numId="183">
    <w:abstractNumId w:val="532"/>
  </w:num>
  <w:num w:numId="184">
    <w:abstractNumId w:val="1224"/>
  </w:num>
  <w:num w:numId="185">
    <w:abstractNumId w:val="1131"/>
  </w:num>
  <w:num w:numId="186">
    <w:abstractNumId w:val="918"/>
  </w:num>
  <w:num w:numId="187">
    <w:abstractNumId w:val="625"/>
  </w:num>
  <w:num w:numId="188">
    <w:abstractNumId w:val="603"/>
  </w:num>
  <w:num w:numId="189">
    <w:abstractNumId w:val="993"/>
  </w:num>
  <w:num w:numId="190">
    <w:abstractNumId w:val="161"/>
  </w:num>
  <w:num w:numId="191">
    <w:abstractNumId w:val="805"/>
  </w:num>
  <w:num w:numId="192">
    <w:abstractNumId w:val="130"/>
  </w:num>
  <w:num w:numId="193">
    <w:abstractNumId w:val="895"/>
  </w:num>
  <w:num w:numId="194">
    <w:abstractNumId w:val="335"/>
  </w:num>
  <w:num w:numId="195">
    <w:abstractNumId w:val="944"/>
  </w:num>
  <w:num w:numId="196">
    <w:abstractNumId w:val="1423"/>
  </w:num>
  <w:num w:numId="197">
    <w:abstractNumId w:val="1296"/>
  </w:num>
  <w:num w:numId="198">
    <w:abstractNumId w:val="6"/>
  </w:num>
  <w:num w:numId="199">
    <w:abstractNumId w:val="868"/>
  </w:num>
  <w:num w:numId="200">
    <w:abstractNumId w:val="1255"/>
  </w:num>
  <w:num w:numId="201">
    <w:abstractNumId w:val="1163"/>
  </w:num>
  <w:num w:numId="202">
    <w:abstractNumId w:val="706"/>
  </w:num>
  <w:num w:numId="203">
    <w:abstractNumId w:val="1007"/>
  </w:num>
  <w:num w:numId="204">
    <w:abstractNumId w:val="707"/>
  </w:num>
  <w:num w:numId="205">
    <w:abstractNumId w:val="571"/>
  </w:num>
  <w:num w:numId="206">
    <w:abstractNumId w:val="1407"/>
  </w:num>
  <w:num w:numId="207">
    <w:abstractNumId w:val="972"/>
  </w:num>
  <w:num w:numId="208">
    <w:abstractNumId w:val="1011"/>
  </w:num>
  <w:num w:numId="209">
    <w:abstractNumId w:val="619"/>
  </w:num>
  <w:num w:numId="210">
    <w:abstractNumId w:val="435"/>
  </w:num>
  <w:num w:numId="211">
    <w:abstractNumId w:val="1283"/>
  </w:num>
  <w:num w:numId="212">
    <w:abstractNumId w:val="616"/>
  </w:num>
  <w:num w:numId="213">
    <w:abstractNumId w:val="524"/>
  </w:num>
  <w:num w:numId="214">
    <w:abstractNumId w:val="824"/>
  </w:num>
  <w:num w:numId="215">
    <w:abstractNumId w:val="655"/>
  </w:num>
  <w:num w:numId="216">
    <w:abstractNumId w:val="882"/>
  </w:num>
  <w:num w:numId="217">
    <w:abstractNumId w:val="784"/>
  </w:num>
  <w:num w:numId="218">
    <w:abstractNumId w:val="1282"/>
  </w:num>
  <w:num w:numId="219">
    <w:abstractNumId w:val="1152"/>
  </w:num>
  <w:num w:numId="220">
    <w:abstractNumId w:val="660"/>
  </w:num>
  <w:num w:numId="221">
    <w:abstractNumId w:val="412"/>
  </w:num>
  <w:num w:numId="222">
    <w:abstractNumId w:val="813"/>
  </w:num>
  <w:num w:numId="223">
    <w:abstractNumId w:val="1117"/>
  </w:num>
  <w:num w:numId="224">
    <w:abstractNumId w:val="978"/>
  </w:num>
  <w:num w:numId="225">
    <w:abstractNumId w:val="520"/>
  </w:num>
  <w:num w:numId="226">
    <w:abstractNumId w:val="1159"/>
  </w:num>
  <w:num w:numId="227">
    <w:abstractNumId w:val="474"/>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228">
    <w:abstractNumId w:val="1418"/>
  </w:num>
  <w:num w:numId="229">
    <w:abstractNumId w:val="454"/>
  </w:num>
  <w:num w:numId="230">
    <w:abstractNumId w:val="333"/>
  </w:num>
  <w:num w:numId="231">
    <w:abstractNumId w:val="53"/>
  </w:num>
  <w:num w:numId="232">
    <w:abstractNumId w:val="936"/>
  </w:num>
  <w:num w:numId="233">
    <w:abstractNumId w:val="251"/>
  </w:num>
  <w:num w:numId="234">
    <w:abstractNumId w:val="1022"/>
  </w:num>
  <w:num w:numId="235">
    <w:abstractNumId w:val="836"/>
  </w:num>
  <w:num w:numId="236">
    <w:abstractNumId w:val="517"/>
  </w:num>
  <w:num w:numId="237">
    <w:abstractNumId w:val="850"/>
  </w:num>
  <w:num w:numId="238">
    <w:abstractNumId w:val="585"/>
  </w:num>
  <w:num w:numId="239">
    <w:abstractNumId w:val="614"/>
  </w:num>
  <w:num w:numId="240">
    <w:abstractNumId w:val="1027"/>
  </w:num>
  <w:num w:numId="241">
    <w:abstractNumId w:val="1287"/>
  </w:num>
  <w:num w:numId="242">
    <w:abstractNumId w:val="217"/>
  </w:num>
  <w:num w:numId="243">
    <w:abstractNumId w:val="238"/>
  </w:num>
  <w:num w:numId="244">
    <w:abstractNumId w:val="1289"/>
  </w:num>
  <w:num w:numId="245">
    <w:abstractNumId w:val="118"/>
  </w:num>
  <w:num w:numId="246">
    <w:abstractNumId w:val="246"/>
  </w:num>
  <w:num w:numId="247">
    <w:abstractNumId w:val="725"/>
  </w:num>
  <w:num w:numId="248">
    <w:abstractNumId w:val="420"/>
  </w:num>
  <w:num w:numId="249">
    <w:abstractNumId w:val="976"/>
  </w:num>
  <w:num w:numId="250">
    <w:abstractNumId w:val="181"/>
  </w:num>
  <w:num w:numId="251">
    <w:abstractNumId w:val="177"/>
  </w:num>
  <w:num w:numId="252">
    <w:abstractNumId w:val="297"/>
  </w:num>
  <w:num w:numId="253">
    <w:abstractNumId w:val="97"/>
  </w:num>
  <w:num w:numId="254">
    <w:abstractNumId w:val="670"/>
  </w:num>
  <w:num w:numId="255">
    <w:abstractNumId w:val="1095"/>
  </w:num>
  <w:num w:numId="256">
    <w:abstractNumId w:val="1093"/>
  </w:num>
  <w:num w:numId="257">
    <w:abstractNumId w:val="232"/>
  </w:num>
  <w:num w:numId="258">
    <w:abstractNumId w:val="1341"/>
  </w:num>
  <w:num w:numId="259">
    <w:abstractNumId w:val="476"/>
  </w:num>
  <w:num w:numId="260">
    <w:abstractNumId w:val="792"/>
  </w:num>
  <w:num w:numId="261">
    <w:abstractNumId w:val="873"/>
  </w:num>
  <w:num w:numId="262">
    <w:abstractNumId w:val="1424"/>
  </w:num>
  <w:num w:numId="263">
    <w:abstractNumId w:val="1217"/>
  </w:num>
  <w:num w:numId="264">
    <w:abstractNumId w:val="922"/>
  </w:num>
  <w:num w:numId="265">
    <w:abstractNumId w:val="124"/>
  </w:num>
  <w:num w:numId="266">
    <w:abstractNumId w:val="173"/>
  </w:num>
  <w:num w:numId="267">
    <w:abstractNumId w:val="1388"/>
  </w:num>
  <w:num w:numId="268">
    <w:abstractNumId w:val="788"/>
  </w:num>
  <w:num w:numId="269">
    <w:abstractNumId w:val="418"/>
  </w:num>
  <w:num w:numId="270">
    <w:abstractNumId w:val="1185"/>
  </w:num>
  <w:num w:numId="271">
    <w:abstractNumId w:val="491"/>
  </w:num>
  <w:num w:numId="272">
    <w:abstractNumId w:val="546"/>
  </w:num>
  <w:num w:numId="273">
    <w:abstractNumId w:val="1166"/>
  </w:num>
  <w:num w:numId="274">
    <w:abstractNumId w:val="644"/>
  </w:num>
  <w:num w:numId="275">
    <w:abstractNumId w:val="296"/>
  </w:num>
  <w:num w:numId="276">
    <w:abstractNumId w:val="114"/>
  </w:num>
  <w:num w:numId="277">
    <w:abstractNumId w:val="1013"/>
  </w:num>
  <w:num w:numId="278">
    <w:abstractNumId w:val="705"/>
  </w:num>
  <w:num w:numId="279">
    <w:abstractNumId w:val="1305"/>
  </w:num>
  <w:num w:numId="280">
    <w:abstractNumId w:val="155"/>
  </w:num>
  <w:num w:numId="281">
    <w:abstractNumId w:val="1351"/>
  </w:num>
  <w:num w:numId="282">
    <w:abstractNumId w:val="726"/>
  </w:num>
  <w:num w:numId="283">
    <w:abstractNumId w:val="201"/>
  </w:num>
  <w:num w:numId="284">
    <w:abstractNumId w:val="1043"/>
  </w:num>
  <w:num w:numId="285">
    <w:abstractNumId w:val="332"/>
  </w:num>
  <w:num w:numId="286">
    <w:abstractNumId w:val="899"/>
  </w:num>
  <w:num w:numId="287">
    <w:abstractNumId w:val="589"/>
  </w:num>
  <w:num w:numId="288">
    <w:abstractNumId w:val="985"/>
  </w:num>
  <w:num w:numId="289">
    <w:abstractNumId w:val="282"/>
  </w:num>
  <w:num w:numId="290">
    <w:abstractNumId w:val="916"/>
  </w:num>
  <w:num w:numId="291">
    <w:abstractNumId w:val="487"/>
  </w:num>
  <w:num w:numId="292">
    <w:abstractNumId w:val="394"/>
  </w:num>
  <w:num w:numId="293">
    <w:abstractNumId w:val="430"/>
  </w:num>
  <w:num w:numId="294">
    <w:abstractNumId w:val="926"/>
  </w:num>
  <w:num w:numId="295">
    <w:abstractNumId w:val="1068"/>
  </w:num>
  <w:num w:numId="296">
    <w:abstractNumId w:val="1097"/>
  </w:num>
  <w:num w:numId="297">
    <w:abstractNumId w:val="17"/>
  </w:num>
  <w:num w:numId="298">
    <w:abstractNumId w:val="780"/>
  </w:num>
  <w:num w:numId="299">
    <w:abstractNumId w:val="599"/>
  </w:num>
  <w:num w:numId="300">
    <w:abstractNumId w:val="310"/>
  </w:num>
  <w:num w:numId="301">
    <w:abstractNumId w:val="331"/>
  </w:num>
  <w:num w:numId="302">
    <w:abstractNumId w:val="622"/>
  </w:num>
  <w:num w:numId="303">
    <w:abstractNumId w:val="920"/>
  </w:num>
  <w:num w:numId="304">
    <w:abstractNumId w:val="872"/>
  </w:num>
  <w:num w:numId="305">
    <w:abstractNumId w:val="667"/>
  </w:num>
  <w:num w:numId="306">
    <w:abstractNumId w:val="995"/>
  </w:num>
  <w:num w:numId="307">
    <w:abstractNumId w:val="1110"/>
  </w:num>
  <w:num w:numId="308">
    <w:abstractNumId w:val="586"/>
    <w:lvlOverride w:ilvl="2">
      <w:lvl w:ilvl="2">
        <w:start w:val="1"/>
        <w:numFmt w:val="lowerRoman"/>
        <w:lvlText w:val="%3."/>
        <w:lvlJc w:val="right"/>
        <w:pPr>
          <w:tabs>
            <w:tab w:val="num" w:pos="1800"/>
          </w:tabs>
          <w:ind w:left="1800" w:hanging="360"/>
        </w:pPr>
        <w:rPr>
          <w:rFonts w:hint="default"/>
          <w:b w:val="0"/>
        </w:rPr>
      </w:lvl>
    </w:lvlOverride>
  </w:num>
  <w:num w:numId="309">
    <w:abstractNumId w:val="1225"/>
  </w:num>
  <w:num w:numId="310">
    <w:abstractNumId w:val="1382"/>
  </w:num>
  <w:num w:numId="311">
    <w:abstractNumId w:val="1066"/>
  </w:num>
  <w:num w:numId="312">
    <w:abstractNumId w:val="1254"/>
  </w:num>
  <w:num w:numId="313">
    <w:abstractNumId w:val="1080"/>
  </w:num>
  <w:num w:numId="314">
    <w:abstractNumId w:val="468"/>
  </w:num>
  <w:num w:numId="315">
    <w:abstractNumId w:val="1354"/>
  </w:num>
  <w:num w:numId="316">
    <w:abstractNumId w:val="642"/>
  </w:num>
  <w:num w:numId="317">
    <w:abstractNumId w:val="122"/>
  </w:num>
  <w:num w:numId="318">
    <w:abstractNumId w:val="1314"/>
  </w:num>
  <w:num w:numId="319">
    <w:abstractNumId w:val="1394"/>
  </w:num>
  <w:num w:numId="320">
    <w:abstractNumId w:val="1281"/>
  </w:num>
  <w:num w:numId="321">
    <w:abstractNumId w:val="205"/>
  </w:num>
  <w:num w:numId="322">
    <w:abstractNumId w:val="834"/>
  </w:num>
  <w:num w:numId="323">
    <w:abstractNumId w:val="832"/>
  </w:num>
  <w:num w:numId="324">
    <w:abstractNumId w:val="1001"/>
  </w:num>
  <w:num w:numId="325">
    <w:abstractNumId w:val="472"/>
  </w:num>
  <w:num w:numId="326">
    <w:abstractNumId w:val="1005"/>
  </w:num>
  <w:num w:numId="327">
    <w:abstractNumId w:val="34"/>
  </w:num>
  <w:num w:numId="328">
    <w:abstractNumId w:val="1178"/>
  </w:num>
  <w:num w:numId="329">
    <w:abstractNumId w:val="1459"/>
  </w:num>
  <w:num w:numId="330">
    <w:abstractNumId w:val="298"/>
  </w:num>
  <w:num w:numId="331">
    <w:abstractNumId w:val="1188"/>
  </w:num>
  <w:num w:numId="332">
    <w:abstractNumId w:val="180"/>
  </w:num>
  <w:num w:numId="333">
    <w:abstractNumId w:val="1438"/>
  </w:num>
  <w:num w:numId="334">
    <w:abstractNumId w:val="605"/>
  </w:num>
  <w:num w:numId="335">
    <w:abstractNumId w:val="1058"/>
  </w:num>
  <w:num w:numId="336">
    <w:abstractNumId w:val="595"/>
  </w:num>
  <w:num w:numId="337">
    <w:abstractNumId w:val="519"/>
  </w:num>
  <w:num w:numId="338">
    <w:abstractNumId w:val="630"/>
  </w:num>
  <w:num w:numId="339">
    <w:abstractNumId w:val="192"/>
  </w:num>
  <w:num w:numId="340">
    <w:abstractNumId w:val="561"/>
  </w:num>
  <w:num w:numId="341">
    <w:abstractNumId w:val="127"/>
  </w:num>
  <w:num w:numId="342">
    <w:abstractNumId w:val="215"/>
  </w:num>
  <w:num w:numId="343">
    <w:abstractNumId w:val="26"/>
  </w:num>
  <w:num w:numId="344">
    <w:abstractNumId w:val="1456"/>
  </w:num>
  <w:num w:numId="345">
    <w:abstractNumId w:val="136"/>
  </w:num>
  <w:num w:numId="346">
    <w:abstractNumId w:val="195"/>
  </w:num>
  <w:num w:numId="347">
    <w:abstractNumId w:val="187"/>
  </w:num>
  <w:num w:numId="348">
    <w:abstractNumId w:val="72"/>
  </w:num>
  <w:num w:numId="349">
    <w:abstractNumId w:val="1395"/>
  </w:num>
  <w:num w:numId="350">
    <w:abstractNumId w:val="470"/>
  </w:num>
  <w:num w:numId="351">
    <w:abstractNumId w:val="1322"/>
  </w:num>
  <w:num w:numId="352">
    <w:abstractNumId w:val="564"/>
  </w:num>
  <w:num w:numId="353">
    <w:abstractNumId w:val="373"/>
  </w:num>
  <w:num w:numId="354">
    <w:abstractNumId w:val="152"/>
  </w:num>
  <w:num w:numId="355">
    <w:abstractNumId w:val="77"/>
  </w:num>
  <w:num w:numId="356">
    <w:abstractNumId w:val="559"/>
  </w:num>
  <w:num w:numId="357">
    <w:abstractNumId w:val="1366"/>
  </w:num>
  <w:num w:numId="358">
    <w:abstractNumId w:val="56"/>
  </w:num>
  <w:num w:numId="359">
    <w:abstractNumId w:val="510"/>
  </w:num>
  <w:num w:numId="360">
    <w:abstractNumId w:val="1172"/>
  </w:num>
  <w:num w:numId="361">
    <w:abstractNumId w:val="126"/>
  </w:num>
  <w:num w:numId="362">
    <w:abstractNumId w:val="930"/>
  </w:num>
  <w:num w:numId="363">
    <w:abstractNumId w:val="1142"/>
  </w:num>
  <w:num w:numId="364">
    <w:abstractNumId w:val="291"/>
  </w:num>
  <w:num w:numId="365">
    <w:abstractNumId w:val="1016"/>
  </w:num>
  <w:num w:numId="366">
    <w:abstractNumId w:val="1401"/>
  </w:num>
  <w:num w:numId="367">
    <w:abstractNumId w:val="881"/>
  </w:num>
  <w:num w:numId="368">
    <w:abstractNumId w:val="893"/>
  </w:num>
  <w:num w:numId="369">
    <w:abstractNumId w:val="601"/>
  </w:num>
  <w:num w:numId="370">
    <w:abstractNumId w:val="1257"/>
  </w:num>
  <w:num w:numId="371">
    <w:abstractNumId w:val="368"/>
  </w:num>
  <w:num w:numId="372">
    <w:abstractNumId w:val="743"/>
  </w:num>
  <w:num w:numId="373">
    <w:abstractNumId w:val="378"/>
  </w:num>
  <w:num w:numId="374">
    <w:abstractNumId w:val="689"/>
  </w:num>
  <w:num w:numId="375">
    <w:abstractNumId w:val="755"/>
  </w:num>
  <w:num w:numId="376">
    <w:abstractNumId w:val="186"/>
  </w:num>
  <w:num w:numId="377">
    <w:abstractNumId w:val="137"/>
    <w:lvlOverride w:ilvl="0">
      <w:lvl w:ilvl="0">
        <w:start w:val="1"/>
        <w:numFmt w:val="decimal"/>
        <w:lvlText w:val="%1."/>
        <w:lvlJc w:val="left"/>
        <w:pPr>
          <w:tabs>
            <w:tab w:val="num" w:pos="360"/>
          </w:tabs>
          <w:ind w:left="360" w:hanging="360"/>
        </w:pPr>
        <w:rPr>
          <w:rFonts w:hint="default"/>
          <w:sz w:val="20"/>
          <w:szCs w:val="20"/>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378">
    <w:abstractNumId w:val="909"/>
  </w:num>
  <w:num w:numId="379">
    <w:abstractNumId w:val="1426"/>
  </w:num>
  <w:num w:numId="380">
    <w:abstractNumId w:val="949"/>
  </w:num>
  <w:num w:numId="381">
    <w:abstractNumId w:val="804"/>
  </w:num>
  <w:num w:numId="382">
    <w:abstractNumId w:val="451"/>
  </w:num>
  <w:num w:numId="383">
    <w:abstractNumId w:val="1393"/>
  </w:num>
  <w:num w:numId="384">
    <w:abstractNumId w:val="1352"/>
  </w:num>
  <w:num w:numId="385">
    <w:abstractNumId w:val="343"/>
  </w:num>
  <w:num w:numId="386">
    <w:abstractNumId w:val="183"/>
  </w:num>
  <w:num w:numId="387">
    <w:abstractNumId w:val="455"/>
  </w:num>
  <w:num w:numId="388">
    <w:abstractNumId w:val="374"/>
  </w:num>
  <w:num w:numId="389">
    <w:abstractNumId w:val="150"/>
  </w:num>
  <w:num w:numId="390">
    <w:abstractNumId w:val="1357"/>
  </w:num>
  <w:num w:numId="391">
    <w:abstractNumId w:val="1454"/>
  </w:num>
  <w:num w:numId="392">
    <w:abstractNumId w:val="1412"/>
  </w:num>
  <w:num w:numId="393">
    <w:abstractNumId w:val="51"/>
  </w:num>
  <w:num w:numId="394">
    <w:abstractNumId w:val="1304"/>
  </w:num>
  <w:num w:numId="395">
    <w:abstractNumId w:val="1397"/>
  </w:num>
  <w:num w:numId="396">
    <w:abstractNumId w:val="1028"/>
  </w:num>
  <w:num w:numId="397">
    <w:abstractNumId w:val="423"/>
    <w:lvlOverride w:ilvl="1">
      <w:lvl w:ilvl="1">
        <w:start w:val="1"/>
        <w:numFmt w:val="lowerLetter"/>
        <w:lvlText w:val="%2."/>
        <w:lvlJc w:val="left"/>
        <w:pPr>
          <w:tabs>
            <w:tab w:val="num" w:pos="1080"/>
          </w:tabs>
          <w:ind w:left="1080" w:hanging="360"/>
        </w:pPr>
        <w:rPr>
          <w:rFonts w:hint="default"/>
          <w:i w:val="0"/>
        </w:rPr>
      </w:lvl>
    </w:lvlOverride>
  </w:num>
  <w:num w:numId="398">
    <w:abstractNumId w:val="785"/>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i w:val="0"/>
          <w:iCs/>
        </w:rPr>
      </w:lvl>
    </w:lvlOverride>
    <w:lvlOverride w:ilvl="2">
      <w:lvl w:ilvl="2">
        <w:start w:val="1"/>
        <w:numFmt w:val="lowerRoman"/>
        <w:lvlText w:val="%3."/>
        <w:lvlJc w:val="right"/>
        <w:pPr>
          <w:tabs>
            <w:tab w:val="num" w:pos="1800"/>
          </w:tabs>
          <w:ind w:left="1800" w:hanging="360"/>
        </w:pPr>
        <w:rPr>
          <w:rFonts w:hint="default"/>
          <w:i w:val="0"/>
          <w:iCs/>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399">
    <w:abstractNumId w:val="483"/>
    <w:lvlOverride w:ilvl="0">
      <w:lvl w:ilvl="0">
        <w:start w:val="1"/>
        <w:numFmt w:val="decimal"/>
        <w:lvlText w:val="%1."/>
        <w:lvlJc w:val="left"/>
        <w:pPr>
          <w:tabs>
            <w:tab w:val="num" w:pos="360"/>
          </w:tabs>
          <w:ind w:left="360" w:hanging="360"/>
        </w:pPr>
        <w:rPr>
          <w:rFonts w:ascii="Times New Roman" w:hAnsi="Times New Roman" w:cs="Times New Roman" w:hint="default"/>
        </w:rPr>
      </w:lvl>
    </w:lvlOverride>
  </w:num>
  <w:num w:numId="400">
    <w:abstractNumId w:val="799"/>
    <w:lvlOverride w:ilvl="0">
      <w:lvl w:ilvl="0">
        <w:start w:val="1"/>
        <w:numFmt w:val="decimal"/>
        <w:lvlText w:val="%1."/>
        <w:lvlJc w:val="left"/>
        <w:pPr>
          <w:tabs>
            <w:tab w:val="num" w:pos="360"/>
          </w:tabs>
          <w:ind w:left="360" w:hanging="360"/>
        </w:pPr>
        <w:rPr>
          <w:rFonts w:ascii="Times New Roman" w:hAnsi="Times New Roman" w:cs="Times New Roman" w:hint="default"/>
        </w:rPr>
      </w:lvl>
    </w:lvlOverride>
  </w:num>
  <w:num w:numId="401">
    <w:abstractNumId w:val="845"/>
  </w:num>
  <w:num w:numId="402">
    <w:abstractNumId w:val="290"/>
  </w:num>
  <w:num w:numId="403">
    <w:abstractNumId w:val="734"/>
  </w:num>
  <w:num w:numId="404">
    <w:abstractNumId w:val="379"/>
  </w:num>
  <w:num w:numId="405">
    <w:abstractNumId w:val="157"/>
  </w:num>
  <w:num w:numId="406">
    <w:abstractNumId w:val="263"/>
  </w:num>
  <w:num w:numId="407">
    <w:abstractNumId w:val="535"/>
  </w:num>
  <w:num w:numId="408">
    <w:abstractNumId w:val="1236"/>
  </w:num>
  <w:num w:numId="409">
    <w:abstractNumId w:val="1179"/>
  </w:num>
  <w:num w:numId="410">
    <w:abstractNumId w:val="1135"/>
  </w:num>
  <w:num w:numId="411">
    <w:abstractNumId w:val="1103"/>
  </w:num>
  <w:num w:numId="412">
    <w:abstractNumId w:val="569"/>
  </w:num>
  <w:num w:numId="413">
    <w:abstractNumId w:val="1114"/>
  </w:num>
  <w:num w:numId="414">
    <w:abstractNumId w:val="880"/>
  </w:num>
  <w:num w:numId="415">
    <w:abstractNumId w:val="1201"/>
  </w:num>
  <w:num w:numId="416">
    <w:abstractNumId w:val="1288"/>
  </w:num>
  <w:num w:numId="417">
    <w:abstractNumId w:val="666"/>
  </w:num>
  <w:num w:numId="418">
    <w:abstractNumId w:val="897"/>
  </w:num>
  <w:num w:numId="419">
    <w:abstractNumId w:val="581"/>
  </w:num>
  <w:num w:numId="420">
    <w:abstractNumId w:val="428"/>
  </w:num>
  <w:num w:numId="421">
    <w:abstractNumId w:val="398"/>
  </w:num>
  <w:num w:numId="422">
    <w:abstractNumId w:val="610"/>
  </w:num>
  <w:num w:numId="423">
    <w:abstractNumId w:val="1448"/>
  </w:num>
  <w:num w:numId="424">
    <w:abstractNumId w:val="789"/>
  </w:num>
  <w:num w:numId="425">
    <w:abstractNumId w:val="806"/>
  </w:num>
  <w:num w:numId="426">
    <w:abstractNumId w:val="414"/>
  </w:num>
  <w:num w:numId="427">
    <w:abstractNumId w:val="700"/>
  </w:num>
  <w:num w:numId="428">
    <w:abstractNumId w:val="494"/>
  </w:num>
  <w:num w:numId="429">
    <w:abstractNumId w:val="1023"/>
  </w:num>
  <w:num w:numId="430">
    <w:abstractNumId w:val="1398"/>
  </w:num>
  <w:num w:numId="431">
    <w:abstractNumId w:val="1010"/>
  </w:num>
  <w:num w:numId="432">
    <w:abstractNumId w:val="189"/>
  </w:num>
  <w:num w:numId="433">
    <w:abstractNumId w:val="945"/>
  </w:num>
  <w:num w:numId="434">
    <w:abstractNumId w:val="615"/>
  </w:num>
  <w:num w:numId="435">
    <w:abstractNumId w:val="924"/>
  </w:num>
  <w:num w:numId="436">
    <w:abstractNumId w:val="942"/>
  </w:num>
  <w:num w:numId="437">
    <w:abstractNumId w:val="847"/>
  </w:num>
  <w:num w:numId="438">
    <w:abstractNumId w:val="1194"/>
  </w:num>
  <w:num w:numId="439">
    <w:abstractNumId w:val="38"/>
  </w:num>
  <w:num w:numId="440">
    <w:abstractNumId w:val="607"/>
  </w:num>
  <w:num w:numId="441">
    <w:abstractNumId w:val="686"/>
  </w:num>
  <w:num w:numId="442">
    <w:abstractNumId w:val="987"/>
  </w:num>
  <w:num w:numId="443">
    <w:abstractNumId w:val="849"/>
  </w:num>
  <w:num w:numId="444">
    <w:abstractNumId w:val="1265"/>
  </w:num>
  <w:num w:numId="445">
    <w:abstractNumId w:val="533"/>
  </w:num>
  <w:num w:numId="446">
    <w:abstractNumId w:val="1065"/>
  </w:num>
  <w:num w:numId="447">
    <w:abstractNumId w:val="763"/>
  </w:num>
  <w:num w:numId="448">
    <w:abstractNumId w:val="536"/>
  </w:num>
  <w:num w:numId="449">
    <w:abstractNumId w:val="346"/>
  </w:num>
  <w:num w:numId="450">
    <w:abstractNumId w:val="697"/>
  </w:num>
  <w:num w:numId="451">
    <w:abstractNumId w:val="515"/>
  </w:num>
  <w:num w:numId="452">
    <w:abstractNumId w:val="935"/>
  </w:num>
  <w:num w:numId="453">
    <w:abstractNumId w:val="202"/>
  </w:num>
  <w:num w:numId="454">
    <w:abstractNumId w:val="46"/>
  </w:num>
  <w:num w:numId="455">
    <w:abstractNumId w:val="1082"/>
  </w:num>
  <w:num w:numId="456">
    <w:abstractNumId w:val="683"/>
  </w:num>
  <w:num w:numId="457">
    <w:abstractNumId w:val="80"/>
  </w:num>
  <w:num w:numId="458">
    <w:abstractNumId w:val="521"/>
  </w:num>
  <w:num w:numId="459">
    <w:abstractNumId w:val="68"/>
  </w:num>
  <w:num w:numId="460">
    <w:abstractNumId w:val="852"/>
  </w:num>
  <w:num w:numId="461">
    <w:abstractNumId w:val="209"/>
  </w:num>
  <w:num w:numId="462">
    <w:abstractNumId w:val="1221"/>
  </w:num>
  <w:num w:numId="463">
    <w:abstractNumId w:val="370"/>
  </w:num>
  <w:num w:numId="464">
    <w:abstractNumId w:val="401"/>
  </w:num>
  <w:num w:numId="465">
    <w:abstractNumId w:val="637"/>
  </w:num>
  <w:num w:numId="466">
    <w:abstractNumId w:val="35"/>
  </w:num>
  <w:num w:numId="467">
    <w:abstractNumId w:val="417"/>
  </w:num>
  <w:num w:numId="468">
    <w:abstractNumId w:val="960"/>
  </w:num>
  <w:num w:numId="469">
    <w:abstractNumId w:val="108"/>
  </w:num>
  <w:num w:numId="470">
    <w:abstractNumId w:val="443"/>
  </w:num>
  <w:num w:numId="471">
    <w:abstractNumId w:val="801"/>
  </w:num>
  <w:num w:numId="472">
    <w:abstractNumId w:val="747"/>
  </w:num>
  <w:num w:numId="473">
    <w:abstractNumId w:val="471"/>
  </w:num>
  <w:num w:numId="474">
    <w:abstractNumId w:val="453"/>
  </w:num>
  <w:num w:numId="475">
    <w:abstractNumId w:val="1132"/>
  </w:num>
  <w:num w:numId="476">
    <w:abstractNumId w:val="925"/>
  </w:num>
  <w:num w:numId="477">
    <w:abstractNumId w:val="318"/>
  </w:num>
  <w:num w:numId="478">
    <w:abstractNumId w:val="48"/>
  </w:num>
  <w:num w:numId="479">
    <w:abstractNumId w:val="620"/>
  </w:num>
  <w:num w:numId="480">
    <w:abstractNumId w:val="628"/>
  </w:num>
  <w:num w:numId="481">
    <w:abstractNumId w:val="511"/>
  </w:num>
  <w:num w:numId="482">
    <w:abstractNumId w:val="818"/>
  </w:num>
  <w:num w:numId="483">
    <w:abstractNumId w:val="133"/>
  </w:num>
  <w:num w:numId="484">
    <w:abstractNumId w:val="1228"/>
  </w:num>
  <w:num w:numId="485">
    <w:abstractNumId w:val="508"/>
  </w:num>
  <w:num w:numId="486">
    <w:abstractNumId w:val="7"/>
  </w:num>
  <w:num w:numId="487">
    <w:abstractNumId w:val="58"/>
  </w:num>
  <w:num w:numId="488">
    <w:abstractNumId w:val="591"/>
  </w:num>
  <w:num w:numId="489">
    <w:abstractNumId w:val="1410"/>
  </w:num>
  <w:num w:numId="490">
    <w:abstractNumId w:val="728"/>
  </w:num>
  <w:num w:numId="491">
    <w:abstractNumId w:val="1241"/>
  </w:num>
  <w:num w:numId="492">
    <w:abstractNumId w:val="677"/>
  </w:num>
  <w:num w:numId="493">
    <w:abstractNumId w:val="759"/>
  </w:num>
  <w:num w:numId="494">
    <w:abstractNumId w:val="240"/>
  </w:num>
  <w:num w:numId="495">
    <w:abstractNumId w:val="901"/>
  </w:num>
  <w:num w:numId="496">
    <w:abstractNumId w:val="1002"/>
  </w:num>
  <w:num w:numId="497">
    <w:abstractNumId w:val="1168"/>
  </w:num>
  <w:num w:numId="498">
    <w:abstractNumId w:val="230"/>
  </w:num>
  <w:num w:numId="499">
    <w:abstractNumId w:val="163"/>
  </w:num>
  <w:num w:numId="500">
    <w:abstractNumId w:val="1156"/>
  </w:num>
  <w:num w:numId="501">
    <w:abstractNumId w:val="802"/>
  </w:num>
  <w:num w:numId="502">
    <w:abstractNumId w:val="1184"/>
  </w:num>
  <w:num w:numId="503">
    <w:abstractNumId w:val="940"/>
  </w:num>
  <w:num w:numId="504">
    <w:abstractNumId w:val="174"/>
  </w:num>
  <w:num w:numId="505">
    <w:abstractNumId w:val="722"/>
  </w:num>
  <w:num w:numId="506">
    <w:abstractNumId w:val="228"/>
  </w:num>
  <w:num w:numId="507">
    <w:abstractNumId w:val="1205"/>
  </w:num>
  <w:num w:numId="508">
    <w:abstractNumId w:val="488"/>
  </w:num>
  <w:num w:numId="509">
    <w:abstractNumId w:val="390"/>
  </w:num>
  <w:num w:numId="510">
    <w:abstractNumId w:val="757"/>
  </w:num>
  <w:num w:numId="511">
    <w:abstractNumId w:val="10"/>
  </w:num>
  <w:num w:numId="512">
    <w:abstractNumId w:val="1396"/>
  </w:num>
  <w:num w:numId="513">
    <w:abstractNumId w:val="300"/>
  </w:num>
  <w:num w:numId="514">
    <w:abstractNumId w:val="694"/>
  </w:num>
  <w:num w:numId="515">
    <w:abstractNumId w:val="1157"/>
  </w:num>
  <w:num w:numId="516">
    <w:abstractNumId w:val="1057"/>
  </w:num>
  <w:num w:numId="517">
    <w:abstractNumId w:val="921"/>
  </w:num>
  <w:num w:numId="518">
    <w:abstractNumId w:val="539"/>
  </w:num>
  <w:num w:numId="519">
    <w:abstractNumId w:val="445"/>
  </w:num>
  <w:num w:numId="520">
    <w:abstractNumId w:val="1020"/>
  </w:num>
  <w:num w:numId="521">
    <w:abstractNumId w:val="771"/>
  </w:num>
  <w:num w:numId="522">
    <w:abstractNumId w:val="1392"/>
  </w:num>
  <w:num w:numId="523">
    <w:abstractNumId w:val="1387"/>
  </w:num>
  <w:num w:numId="524">
    <w:abstractNumId w:val="612"/>
  </w:num>
  <w:num w:numId="525">
    <w:abstractNumId w:val="495"/>
  </w:num>
  <w:num w:numId="526">
    <w:abstractNumId w:val="1059"/>
  </w:num>
  <w:num w:numId="527">
    <w:abstractNumId w:val="1449"/>
  </w:num>
  <w:num w:numId="528">
    <w:abstractNumId w:val="1261"/>
  </w:num>
  <w:num w:numId="529">
    <w:abstractNumId w:val="490"/>
  </w:num>
  <w:num w:numId="530">
    <w:abstractNumId w:val="362"/>
  </w:num>
  <w:num w:numId="531">
    <w:abstractNumId w:val="221"/>
  </w:num>
  <w:num w:numId="532">
    <w:abstractNumId w:val="672"/>
  </w:num>
  <w:num w:numId="533">
    <w:abstractNumId w:val="316"/>
  </w:num>
  <w:num w:numId="534">
    <w:abstractNumId w:val="543"/>
  </w:num>
  <w:num w:numId="535">
    <w:abstractNumId w:val="1340"/>
  </w:num>
  <w:num w:numId="536">
    <w:abstractNumId w:val="822"/>
  </w:num>
  <w:num w:numId="537">
    <w:abstractNumId w:val="538"/>
  </w:num>
  <w:num w:numId="538">
    <w:abstractNumId w:val="1258"/>
  </w:num>
  <w:num w:numId="539">
    <w:abstractNumId w:val="1328"/>
  </w:num>
  <w:num w:numId="540">
    <w:abstractNumId w:val="321"/>
  </w:num>
  <w:num w:numId="541">
    <w:abstractNumId w:val="1414"/>
  </w:num>
  <w:num w:numId="542">
    <w:abstractNumId w:val="254"/>
  </w:num>
  <w:num w:numId="543">
    <w:abstractNumId w:val="962"/>
  </w:num>
  <w:num w:numId="544">
    <w:abstractNumId w:val="1276"/>
  </w:num>
  <w:num w:numId="545">
    <w:abstractNumId w:val="1054"/>
  </w:num>
  <w:num w:numId="546">
    <w:abstractNumId w:val="1070"/>
  </w:num>
  <w:num w:numId="547">
    <w:abstractNumId w:val="1196"/>
  </w:num>
  <w:num w:numId="548">
    <w:abstractNumId w:val="798"/>
  </w:num>
  <w:num w:numId="549">
    <w:abstractNumId w:val="1447"/>
  </w:num>
  <w:num w:numId="550">
    <w:abstractNumId w:val="1274"/>
  </w:num>
  <w:num w:numId="551">
    <w:abstractNumId w:val="256"/>
  </w:num>
  <w:num w:numId="552">
    <w:abstractNumId w:val="711"/>
  </w:num>
  <w:num w:numId="553">
    <w:abstractNumId w:val="1234"/>
  </w:num>
  <w:num w:numId="554">
    <w:abstractNumId w:val="1207"/>
  </w:num>
  <w:num w:numId="555">
    <w:abstractNumId w:val="348"/>
  </w:num>
  <w:num w:numId="556">
    <w:abstractNumId w:val="687"/>
  </w:num>
  <w:num w:numId="557">
    <w:abstractNumId w:val="241"/>
  </w:num>
  <w:num w:numId="558">
    <w:abstractNumId w:val="66"/>
  </w:num>
  <w:num w:numId="559">
    <w:abstractNumId w:val="1356"/>
  </w:num>
  <w:num w:numId="560">
    <w:abstractNumId w:val="199"/>
  </w:num>
  <w:num w:numId="561">
    <w:abstractNumId w:val="1383"/>
  </w:num>
  <w:num w:numId="562">
    <w:abstractNumId w:val="369"/>
  </w:num>
  <w:num w:numId="563">
    <w:abstractNumId w:val="941"/>
  </w:num>
  <w:num w:numId="564">
    <w:abstractNumId w:val="234"/>
  </w:num>
  <w:num w:numId="565">
    <w:abstractNumId w:val="541"/>
  </w:num>
  <w:num w:numId="566">
    <w:abstractNumId w:val="1175"/>
  </w:num>
  <w:num w:numId="567">
    <w:abstractNumId w:val="1350"/>
  </w:num>
  <w:num w:numId="568">
    <w:abstractNumId w:val="671"/>
  </w:num>
  <w:num w:numId="569">
    <w:abstractNumId w:val="314"/>
  </w:num>
  <w:num w:numId="570">
    <w:abstractNumId w:val="1231"/>
  </w:num>
  <w:num w:numId="571">
    <w:abstractNumId w:val="284"/>
  </w:num>
  <w:num w:numId="572">
    <w:abstractNumId w:val="361"/>
  </w:num>
  <w:num w:numId="573">
    <w:abstractNumId w:val="21"/>
  </w:num>
  <w:num w:numId="574">
    <w:abstractNumId w:val="1053"/>
  </w:num>
  <w:num w:numId="575">
    <w:abstractNumId w:val="327"/>
  </w:num>
  <w:num w:numId="576">
    <w:abstractNumId w:val="745"/>
  </w:num>
  <w:num w:numId="577">
    <w:abstractNumId w:val="1230"/>
  </w:num>
  <w:num w:numId="578">
    <w:abstractNumId w:val="1222"/>
  </w:num>
  <w:num w:numId="579">
    <w:abstractNumId w:val="415"/>
  </w:num>
  <w:num w:numId="580">
    <w:abstractNumId w:val="966"/>
  </w:num>
  <w:num w:numId="581">
    <w:abstractNumId w:val="654"/>
  </w:num>
  <w:num w:numId="582">
    <w:abstractNumId w:val="1154"/>
  </w:num>
  <w:num w:numId="583">
    <w:abstractNumId w:val="1146"/>
  </w:num>
  <w:num w:numId="584">
    <w:abstractNumId w:val="328"/>
  </w:num>
  <w:num w:numId="585">
    <w:abstractNumId w:val="1181"/>
  </w:num>
  <w:num w:numId="586">
    <w:abstractNumId w:val="877"/>
  </w:num>
  <w:num w:numId="587">
    <w:abstractNumId w:val="1019"/>
  </w:num>
  <w:num w:numId="588">
    <w:abstractNumId w:val="440"/>
  </w:num>
  <w:num w:numId="589">
    <w:abstractNumId w:val="1035"/>
  </w:num>
  <w:num w:numId="590">
    <w:abstractNumId w:val="1446"/>
  </w:num>
  <w:num w:numId="591">
    <w:abstractNumId w:val="1143"/>
  </w:num>
  <w:num w:numId="592">
    <w:abstractNumId w:val="869"/>
  </w:num>
  <w:num w:numId="593">
    <w:abstractNumId w:val="194"/>
  </w:num>
  <w:num w:numId="594">
    <w:abstractNumId w:val="1004"/>
  </w:num>
  <w:num w:numId="595">
    <w:abstractNumId w:val="512"/>
  </w:num>
  <w:num w:numId="596">
    <w:abstractNumId w:val="1323"/>
  </w:num>
  <w:num w:numId="597">
    <w:abstractNumId w:val="25"/>
  </w:num>
  <w:num w:numId="598">
    <w:abstractNumId w:val="627"/>
  </w:num>
  <w:num w:numId="599">
    <w:abstractNumId w:val="78"/>
  </w:num>
  <w:num w:numId="600">
    <w:abstractNumId w:val="709"/>
  </w:num>
  <w:num w:numId="601">
    <w:abstractNumId w:val="1361"/>
  </w:num>
  <w:num w:numId="602">
    <w:abstractNumId w:val="506"/>
  </w:num>
  <w:num w:numId="603">
    <w:abstractNumId w:val="289"/>
  </w:num>
  <w:num w:numId="604">
    <w:abstractNumId w:val="93"/>
  </w:num>
  <w:num w:numId="605">
    <w:abstractNumId w:val="856"/>
  </w:num>
  <w:num w:numId="606">
    <w:abstractNumId w:val="782"/>
  </w:num>
  <w:num w:numId="607">
    <w:abstractNumId w:val="858"/>
  </w:num>
  <w:num w:numId="608">
    <w:abstractNumId w:val="618"/>
  </w:num>
  <w:num w:numId="609">
    <w:abstractNumId w:val="1046"/>
  </w:num>
  <w:num w:numId="610">
    <w:abstractNumId w:val="40"/>
  </w:num>
  <w:num w:numId="611">
    <w:abstractNumId w:val="28"/>
  </w:num>
  <w:num w:numId="612">
    <w:abstractNumId w:val="208"/>
  </w:num>
  <w:num w:numId="613">
    <w:abstractNumId w:val="996"/>
  </w:num>
  <w:num w:numId="614">
    <w:abstractNumId w:val="162"/>
  </w:num>
  <w:num w:numId="615">
    <w:abstractNumId w:val="870"/>
  </w:num>
  <w:num w:numId="616">
    <w:abstractNumId w:val="547"/>
  </w:num>
  <w:num w:numId="617">
    <w:abstractNumId w:val="363"/>
  </w:num>
  <w:num w:numId="618">
    <w:abstractNumId w:val="900"/>
  </w:num>
  <w:num w:numId="619">
    <w:abstractNumId w:val="258"/>
  </w:num>
  <w:num w:numId="620">
    <w:abstractNumId w:val="795"/>
  </w:num>
  <w:num w:numId="621">
    <w:abstractNumId w:val="1353"/>
  </w:num>
  <w:num w:numId="622">
    <w:abstractNumId w:val="43"/>
  </w:num>
  <w:num w:numId="623">
    <w:abstractNumId w:val="356"/>
  </w:num>
  <w:num w:numId="624">
    <w:abstractNumId w:val="1415"/>
  </w:num>
  <w:num w:numId="625">
    <w:abstractNumId w:val="55"/>
  </w:num>
  <w:num w:numId="626">
    <w:abstractNumId w:val="955"/>
  </w:num>
  <w:num w:numId="627">
    <w:abstractNumId w:val="220"/>
  </w:num>
  <w:num w:numId="628">
    <w:abstractNumId w:val="1018"/>
  </w:num>
  <w:num w:numId="629">
    <w:abstractNumId w:val="270"/>
  </w:num>
  <w:num w:numId="630">
    <w:abstractNumId w:val="274"/>
  </w:num>
  <w:num w:numId="631">
    <w:abstractNumId w:val="714"/>
  </w:num>
  <w:num w:numId="632">
    <w:abstractNumId w:val="22"/>
  </w:num>
  <w:num w:numId="633">
    <w:abstractNumId w:val="262"/>
  </w:num>
  <w:num w:numId="634">
    <w:abstractNumId w:val="1298"/>
  </w:num>
  <w:num w:numId="635">
    <w:abstractNumId w:val="887"/>
  </w:num>
  <w:num w:numId="636">
    <w:abstractNumId w:val="1170"/>
  </w:num>
  <w:num w:numId="637">
    <w:abstractNumId w:val="1200"/>
  </w:num>
  <w:num w:numId="638">
    <w:abstractNumId w:val="833"/>
  </w:num>
  <w:num w:numId="639">
    <w:abstractNumId w:val="279"/>
  </w:num>
  <w:num w:numId="640">
    <w:abstractNumId w:val="1365"/>
  </w:num>
  <w:num w:numId="641">
    <w:abstractNumId w:val="203"/>
  </w:num>
  <w:num w:numId="642">
    <w:abstractNumId w:val="760"/>
  </w:num>
  <w:num w:numId="643">
    <w:abstractNumId w:val="113"/>
  </w:num>
  <w:num w:numId="644">
    <w:abstractNumId w:val="1378"/>
  </w:num>
  <w:num w:numId="645">
    <w:abstractNumId w:val="1262"/>
  </w:num>
  <w:num w:numId="646">
    <w:abstractNumId w:val="859"/>
  </w:num>
  <w:num w:numId="647">
    <w:abstractNumId w:val="907"/>
  </w:num>
  <w:num w:numId="648">
    <w:abstractNumId w:val="1294"/>
  </w:num>
  <w:num w:numId="649">
    <w:abstractNumId w:val="1326"/>
  </w:num>
  <w:num w:numId="650">
    <w:abstractNumId w:val="1098"/>
  </w:num>
  <w:num w:numId="651">
    <w:abstractNumId w:val="1240"/>
  </w:num>
  <w:num w:numId="652">
    <w:abstractNumId w:val="982"/>
  </w:num>
  <w:num w:numId="653">
    <w:abstractNumId w:val="1278"/>
  </w:num>
  <w:num w:numId="654">
    <w:abstractNumId w:val="266"/>
  </w:num>
  <w:num w:numId="655">
    <w:abstractNumId w:val="715"/>
  </w:num>
  <w:num w:numId="656">
    <w:abstractNumId w:val="267"/>
  </w:num>
  <w:num w:numId="657">
    <w:abstractNumId w:val="582"/>
  </w:num>
  <w:num w:numId="658">
    <w:abstractNumId w:val="579"/>
  </w:num>
  <w:num w:numId="659">
    <w:abstractNumId w:val="790"/>
  </w:num>
  <w:num w:numId="660">
    <w:abstractNumId w:val="765"/>
  </w:num>
  <w:num w:numId="661">
    <w:abstractNumId w:val="703"/>
  </w:num>
  <w:num w:numId="662">
    <w:abstractNumId w:val="1377"/>
  </w:num>
  <w:num w:numId="663">
    <w:abstractNumId w:val="1269"/>
  </w:num>
  <w:num w:numId="664">
    <w:abstractNumId w:val="675"/>
  </w:num>
  <w:num w:numId="665">
    <w:abstractNumId w:val="245"/>
  </w:num>
  <w:num w:numId="666">
    <w:abstractNumId w:val="786"/>
  </w:num>
  <w:num w:numId="667">
    <w:abstractNumId w:val="102"/>
  </w:num>
  <w:num w:numId="668">
    <w:abstractNumId w:val="1337"/>
  </w:num>
  <w:num w:numId="669">
    <w:abstractNumId w:val="558"/>
  </w:num>
  <w:num w:numId="670">
    <w:abstractNumId w:val="1150"/>
  </w:num>
  <w:num w:numId="671">
    <w:abstractNumId w:val="1213"/>
  </w:num>
  <w:num w:numId="672">
    <w:abstractNumId w:val="910"/>
  </w:num>
  <w:num w:numId="673">
    <w:abstractNumId w:val="140"/>
  </w:num>
  <w:num w:numId="674">
    <w:abstractNumId w:val="1292"/>
  </w:num>
  <w:num w:numId="675">
    <w:abstractNumId w:val="349"/>
  </w:num>
  <w:num w:numId="676">
    <w:abstractNumId w:val="1041"/>
  </w:num>
  <w:num w:numId="677">
    <w:abstractNumId w:val="129"/>
  </w:num>
  <w:num w:numId="678">
    <w:abstractNumId w:val="594"/>
  </w:num>
  <w:num w:numId="679">
    <w:abstractNumId w:val="1249"/>
  </w:num>
  <w:num w:numId="680">
    <w:abstractNumId w:val="584"/>
  </w:num>
  <w:num w:numId="681">
    <w:abstractNumId w:val="388"/>
  </w:num>
  <w:num w:numId="682">
    <w:abstractNumId w:val="1164"/>
  </w:num>
  <w:num w:numId="683">
    <w:abstractNumId w:val="449"/>
  </w:num>
  <w:num w:numId="684">
    <w:abstractNumId w:val="134"/>
  </w:num>
  <w:num w:numId="685">
    <w:abstractNumId w:val="1129"/>
  </w:num>
  <w:num w:numId="686">
    <w:abstractNumId w:val="317"/>
  </w:num>
  <w:num w:numId="687">
    <w:abstractNumId w:val="153"/>
  </w:num>
  <w:num w:numId="688">
    <w:abstractNumId w:val="902"/>
  </w:num>
  <w:num w:numId="689">
    <w:abstractNumId w:val="1299"/>
  </w:num>
  <w:num w:numId="690">
    <w:abstractNumId w:val="1208"/>
  </w:num>
  <w:num w:numId="691">
    <w:abstractNumId w:val="224"/>
  </w:num>
  <w:num w:numId="692">
    <w:abstractNumId w:val="8"/>
  </w:num>
  <w:num w:numId="693">
    <w:abstractNumId w:val="814"/>
  </w:num>
  <w:num w:numId="694">
    <w:abstractNumId w:val="1033"/>
  </w:num>
  <w:num w:numId="695">
    <w:abstractNumId w:val="1006"/>
  </w:num>
  <w:num w:numId="696">
    <w:abstractNumId w:val="18"/>
  </w:num>
  <w:num w:numId="697">
    <w:abstractNumId w:val="281"/>
  </w:num>
  <w:num w:numId="698">
    <w:abstractNumId w:val="329"/>
  </w:num>
  <w:num w:numId="699">
    <w:abstractNumId w:val="1310"/>
  </w:num>
  <w:num w:numId="700">
    <w:abstractNumId w:val="436"/>
  </w:num>
  <w:num w:numId="701">
    <w:abstractNumId w:val="1331"/>
  </w:num>
  <w:num w:numId="702">
    <w:abstractNumId w:val="1045"/>
  </w:num>
  <w:num w:numId="703">
    <w:abstractNumId w:val="42"/>
  </w:num>
  <w:num w:numId="704">
    <w:abstractNumId w:val="1104"/>
  </w:num>
  <w:num w:numId="705">
    <w:abstractNumId w:val="117"/>
  </w:num>
  <w:num w:numId="706">
    <w:abstractNumId w:val="1455"/>
  </w:num>
  <w:num w:numId="707">
    <w:abstractNumId w:val="861"/>
  </w:num>
  <w:num w:numId="708">
    <w:abstractNumId w:val="1360"/>
  </w:num>
  <w:num w:numId="709">
    <w:abstractNumId w:val="105"/>
  </w:num>
  <w:num w:numId="710">
    <w:abstractNumId w:val="385"/>
  </w:num>
  <w:num w:numId="711">
    <w:abstractNumId w:val="555"/>
  </w:num>
  <w:num w:numId="712">
    <w:abstractNumId w:val="979"/>
  </w:num>
  <w:num w:numId="713">
    <w:abstractNumId w:val="769"/>
  </w:num>
  <w:num w:numId="714">
    <w:abstractNumId w:val="948"/>
  </w:num>
  <w:num w:numId="715">
    <w:abstractNumId w:val="261"/>
  </w:num>
  <w:num w:numId="716">
    <w:abstractNumId w:val="894"/>
  </w:num>
  <w:num w:numId="717">
    <w:abstractNumId w:val="514"/>
  </w:num>
  <w:num w:numId="718">
    <w:abstractNumId w:val="244"/>
  </w:num>
  <w:num w:numId="719">
    <w:abstractNumId w:val="721"/>
  </w:num>
  <w:num w:numId="720">
    <w:abstractNumId w:val="534"/>
  </w:num>
  <w:num w:numId="721">
    <w:abstractNumId w:val="912"/>
  </w:num>
  <w:num w:numId="722">
    <w:abstractNumId w:val="168"/>
  </w:num>
  <w:num w:numId="723">
    <w:abstractNumId w:val="754"/>
  </w:num>
  <w:num w:numId="724">
    <w:abstractNumId w:val="634"/>
  </w:num>
  <w:num w:numId="725">
    <w:abstractNumId w:val="611"/>
  </w:num>
  <w:num w:numId="726">
    <w:abstractNumId w:val="732"/>
  </w:num>
  <w:num w:numId="727">
    <w:abstractNumId w:val="578"/>
  </w:num>
  <w:num w:numId="728">
    <w:abstractNumId w:val="658"/>
  </w:num>
  <w:num w:numId="729">
    <w:abstractNumId w:val="560"/>
  </w:num>
  <w:num w:numId="730">
    <w:abstractNumId w:val="609"/>
  </w:num>
  <w:num w:numId="731">
    <w:abstractNumId w:val="1403"/>
  </w:num>
  <w:num w:numId="732">
    <w:abstractNumId w:val="121"/>
  </w:num>
  <w:num w:numId="733">
    <w:abstractNumId w:val="565"/>
  </w:num>
  <w:num w:numId="734">
    <w:abstractNumId w:val="1442"/>
  </w:num>
  <w:num w:numId="735">
    <w:abstractNumId w:val="772"/>
  </w:num>
  <w:num w:numId="736">
    <w:abstractNumId w:val="566"/>
  </w:num>
  <w:num w:numId="737">
    <w:abstractNumId w:val="1339"/>
  </w:num>
  <w:num w:numId="738">
    <w:abstractNumId w:val="419"/>
  </w:num>
  <w:num w:numId="739">
    <w:abstractNumId w:val="567"/>
  </w:num>
  <w:num w:numId="740">
    <w:abstractNumId w:val="682"/>
  </w:num>
  <w:num w:numId="741">
    <w:abstractNumId w:val="1000"/>
  </w:num>
  <w:num w:numId="742">
    <w:abstractNumId w:val="568"/>
  </w:num>
  <w:num w:numId="743">
    <w:abstractNumId w:val="342"/>
  </w:num>
  <w:num w:numId="744">
    <w:abstractNumId w:val="1118"/>
  </w:num>
  <w:num w:numId="745">
    <w:abstractNumId w:val="260"/>
  </w:num>
  <w:num w:numId="746">
    <w:abstractNumId w:val="1444"/>
  </w:num>
  <w:num w:numId="747">
    <w:abstractNumId w:val="823"/>
  </w:num>
  <w:num w:numId="748">
    <w:abstractNumId w:val="1167"/>
  </w:num>
  <w:num w:numId="749">
    <w:abstractNumId w:val="740"/>
  </w:num>
  <w:num w:numId="750">
    <w:abstractNumId w:val="613"/>
  </w:num>
  <w:num w:numId="751">
    <w:abstractNumId w:val="853"/>
  </w:num>
  <w:num w:numId="752">
    <w:abstractNumId w:val="144"/>
  </w:num>
  <w:num w:numId="753">
    <w:abstractNumId w:val="61"/>
  </w:num>
  <w:num w:numId="754">
    <w:abstractNumId w:val="326"/>
  </w:num>
  <w:num w:numId="755">
    <w:abstractNumId w:val="992"/>
  </w:num>
  <w:num w:numId="756">
    <w:abstractNumId w:val="1202"/>
  </w:num>
  <w:num w:numId="757">
    <w:abstractNumId w:val="49"/>
  </w:num>
  <w:num w:numId="758">
    <w:abstractNumId w:val="1133"/>
  </w:num>
  <w:num w:numId="759">
    <w:abstractNumId w:val="970"/>
  </w:num>
  <w:num w:numId="760">
    <w:abstractNumId w:val="482"/>
  </w:num>
  <w:num w:numId="761">
    <w:abstractNumId w:val="1431"/>
  </w:num>
  <w:num w:numId="762">
    <w:abstractNumId w:val="365"/>
  </w:num>
  <w:num w:numId="763">
    <w:abstractNumId w:val="593"/>
  </w:num>
  <w:num w:numId="764">
    <w:abstractNumId w:val="990"/>
  </w:num>
  <w:num w:numId="765">
    <w:abstractNumId w:val="1055"/>
  </w:num>
  <w:num w:numId="766">
    <w:abstractNumId w:val="410"/>
  </w:num>
  <w:num w:numId="767">
    <w:abstractNumId w:val="1272"/>
  </w:num>
  <w:num w:numId="768">
    <w:abstractNumId w:val="781"/>
  </w:num>
  <w:num w:numId="769">
    <w:abstractNumId w:val="1215"/>
  </w:num>
  <w:num w:numId="770">
    <w:abstractNumId w:val="1375"/>
  </w:num>
  <w:num w:numId="771">
    <w:abstractNumId w:val="1086"/>
  </w:num>
  <w:num w:numId="772">
    <w:abstractNumId w:val="854"/>
  </w:num>
  <w:num w:numId="773">
    <w:abstractNumId w:val="145"/>
  </w:num>
  <w:num w:numId="774">
    <w:abstractNumId w:val="27"/>
  </w:num>
  <w:num w:numId="775">
    <w:abstractNumId w:val="1040"/>
  </w:num>
  <w:num w:numId="776">
    <w:abstractNumId w:val="302"/>
  </w:num>
  <w:num w:numId="777">
    <w:abstractNumId w:val="1318"/>
  </w:num>
  <w:num w:numId="778">
    <w:abstractNumId w:val="257"/>
  </w:num>
  <w:num w:numId="779">
    <w:abstractNumId w:val="576"/>
  </w:num>
  <w:num w:numId="780">
    <w:abstractNumId w:val="69"/>
  </w:num>
  <w:num w:numId="781">
    <w:abstractNumId w:val="1105"/>
  </w:num>
  <w:num w:numId="782">
    <w:abstractNumId w:val="60"/>
  </w:num>
  <w:num w:numId="783">
    <w:abstractNumId w:val="1021"/>
  </w:num>
  <w:num w:numId="784">
    <w:abstractNumId w:val="237"/>
  </w:num>
  <w:num w:numId="785">
    <w:abstractNumId w:val="386"/>
  </w:num>
  <w:num w:numId="786">
    <w:abstractNumId w:val="1039"/>
  </w:num>
  <w:num w:numId="787">
    <w:abstractNumId w:val="1136"/>
  </w:num>
  <w:num w:numId="788">
    <w:abstractNumId w:val="1250"/>
  </w:num>
  <w:num w:numId="789">
    <w:abstractNumId w:val="1379"/>
  </w:num>
  <w:num w:numId="790">
    <w:abstractNumId w:val="851"/>
  </w:num>
  <w:num w:numId="791">
    <w:abstractNumId w:val="938"/>
  </w:num>
  <w:num w:numId="792">
    <w:abstractNumId w:val="20"/>
  </w:num>
  <w:num w:numId="793">
    <w:abstractNumId w:val="664"/>
  </w:num>
  <w:num w:numId="794">
    <w:abstractNumId w:val="695"/>
  </w:num>
  <w:num w:numId="795">
    <w:abstractNumId w:val="1367"/>
  </w:num>
  <w:num w:numId="796">
    <w:abstractNumId w:val="3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7">
    <w:abstractNumId w:val="341"/>
  </w:num>
  <w:num w:numId="798">
    <w:abstractNumId w:val="380"/>
  </w:num>
  <w:num w:numId="799">
    <w:abstractNumId w:val="350"/>
  </w:num>
  <w:num w:numId="800">
    <w:abstractNumId w:val="836"/>
  </w:num>
  <w:num w:numId="801">
    <w:abstractNumId w:val="799"/>
    <w:lvlOverride w:ilvl="0">
      <w:lvl w:ilvl="0">
        <w:start w:val="1"/>
        <w:numFmt w:val="decimal"/>
        <w:lvlText w:val="%1."/>
        <w:lvlJc w:val="left"/>
        <w:pPr>
          <w:tabs>
            <w:tab w:val="num" w:pos="360"/>
          </w:tabs>
          <w:ind w:left="360" w:hanging="360"/>
        </w:pPr>
        <w:rPr>
          <w:rFonts w:hint="default"/>
        </w:rPr>
      </w:lvl>
    </w:lvlOverride>
    <w:lvlOverride w:ilvl="1">
      <w:lvl w:ilvl="1">
        <w:start w:val="1"/>
        <w:numFmt w:val="lowerLetter"/>
        <w:lvlText w:val="%2."/>
        <w:lvlJc w:val="left"/>
        <w:pPr>
          <w:tabs>
            <w:tab w:val="num" w:pos="1080"/>
          </w:tabs>
          <w:ind w:left="1080" w:hanging="360"/>
        </w:pPr>
        <w:rPr>
          <w:rFonts w:hint="default"/>
        </w:rPr>
      </w:lvl>
    </w:lvlOverride>
    <w:lvlOverride w:ilvl="2">
      <w:lvl w:ilvl="2">
        <w:start w:val="1"/>
        <w:numFmt w:val="lowerRoman"/>
        <w:lvlText w:val="%3."/>
        <w:lvlJc w:val="right"/>
        <w:pPr>
          <w:tabs>
            <w:tab w:val="num" w:pos="1800"/>
          </w:tabs>
          <w:ind w:left="1800" w:hanging="360"/>
        </w:pPr>
        <w:rPr>
          <w:rFonts w:hint="default"/>
        </w:rPr>
      </w:lvl>
    </w:lvlOverride>
    <w:lvlOverride w:ilvl="3">
      <w:lvl w:ilvl="3">
        <w:start w:val="1"/>
        <w:numFmt w:val="decimal"/>
        <w:lvlText w:val="%4."/>
        <w:lvlJc w:val="left"/>
        <w:pPr>
          <w:tabs>
            <w:tab w:val="num" w:pos="2520"/>
          </w:tabs>
          <w:ind w:left="2520" w:hanging="360"/>
        </w:pPr>
        <w:rPr>
          <w:rFonts w:hint="default"/>
        </w:rPr>
      </w:lvl>
    </w:lvlOverride>
    <w:lvlOverride w:ilvl="4">
      <w:lvl w:ilvl="4">
        <w:start w:val="1"/>
        <w:numFmt w:val="lowerLetter"/>
        <w:lvlText w:val="%5"/>
        <w:lvlJc w:val="left"/>
        <w:pPr>
          <w:tabs>
            <w:tab w:val="num" w:pos="3240"/>
          </w:tabs>
          <w:ind w:left="3240" w:hanging="360"/>
        </w:pPr>
        <w:rPr>
          <w:rFonts w:hint="default"/>
        </w:rPr>
      </w:lvl>
    </w:lvlOverride>
    <w:lvlOverride w:ilvl="5">
      <w:lvl w:ilvl="5">
        <w:start w:val="1"/>
        <w:numFmt w:val="lowerRoman"/>
        <w:lvlText w:val="%6."/>
        <w:lvlJc w:val="right"/>
        <w:pPr>
          <w:tabs>
            <w:tab w:val="num" w:pos="3960"/>
          </w:tabs>
          <w:ind w:left="396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lowerLetter"/>
        <w:lvlText w:val="%8."/>
        <w:lvlJc w:val="left"/>
        <w:pPr>
          <w:tabs>
            <w:tab w:val="num" w:pos="5400"/>
          </w:tabs>
          <w:ind w:left="5400" w:hanging="360"/>
        </w:pPr>
        <w:rPr>
          <w:rFonts w:hint="default"/>
        </w:rPr>
      </w:lvl>
    </w:lvlOverride>
    <w:lvlOverride w:ilvl="8">
      <w:lvl w:ilvl="8">
        <w:start w:val="1"/>
        <w:numFmt w:val="lowerRoman"/>
        <w:lvlText w:val="%9."/>
        <w:lvlJc w:val="right"/>
        <w:pPr>
          <w:tabs>
            <w:tab w:val="num" w:pos="6120"/>
          </w:tabs>
          <w:ind w:left="6120" w:hanging="360"/>
        </w:pPr>
        <w:rPr>
          <w:rFonts w:hint="default"/>
        </w:rPr>
      </w:lvl>
    </w:lvlOverride>
  </w:num>
  <w:num w:numId="802">
    <w:abstractNumId w:val="518"/>
  </w:num>
  <w:num w:numId="803">
    <w:abstractNumId w:val="1408"/>
  </w:num>
  <w:num w:numId="804">
    <w:abstractNumId w:val="723"/>
  </w:num>
  <w:num w:numId="805">
    <w:abstractNumId w:val="530"/>
  </w:num>
  <w:num w:numId="806">
    <w:abstractNumId w:val="1089"/>
  </w:num>
  <w:num w:numId="807">
    <w:abstractNumId w:val="1349"/>
  </w:num>
  <w:num w:numId="808">
    <w:abstractNumId w:val="1056"/>
  </w:num>
  <w:num w:numId="809">
    <w:abstractNumId w:val="770"/>
  </w:num>
  <w:num w:numId="810">
    <w:abstractNumId w:val="433"/>
  </w:num>
  <w:num w:numId="811">
    <w:abstractNumId w:val="57"/>
  </w:num>
  <w:num w:numId="812">
    <w:abstractNumId w:val="905"/>
  </w:num>
  <w:num w:numId="813">
    <w:abstractNumId w:val="502"/>
  </w:num>
  <w:num w:numId="814">
    <w:abstractNumId w:val="1452"/>
  </w:num>
  <w:num w:numId="815">
    <w:abstractNumId w:val="1343"/>
  </w:num>
  <w:num w:numId="816">
    <w:abstractNumId w:val="178"/>
  </w:num>
  <w:num w:numId="817">
    <w:abstractNumId w:val="1319"/>
  </w:num>
  <w:num w:numId="818">
    <w:abstractNumId w:val="906"/>
  </w:num>
  <w:num w:numId="819">
    <w:abstractNumId w:val="1316"/>
  </w:num>
  <w:num w:numId="820">
    <w:abstractNumId w:val="758"/>
  </w:num>
  <w:num w:numId="821">
    <w:abstractNumId w:val="563"/>
  </w:num>
  <w:num w:numId="822">
    <w:abstractNumId w:val="657"/>
  </w:num>
  <w:num w:numId="823">
    <w:abstractNumId w:val="1416"/>
  </w:num>
  <w:num w:numId="824">
    <w:abstractNumId w:val="277"/>
  </w:num>
  <w:num w:numId="825">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6">
    <w:abstractNumId w:val="1384"/>
  </w:num>
  <w:num w:numId="827">
    <w:abstractNumId w:val="1324"/>
  </w:num>
  <w:num w:numId="828">
    <w:abstractNumId w:val="1128"/>
  </w:num>
  <w:num w:numId="829">
    <w:abstractNumId w:val="883"/>
  </w:num>
  <w:num w:numId="830">
    <w:abstractNumId w:val="1012"/>
  </w:num>
  <w:num w:numId="831">
    <w:abstractNumId w:val="1320"/>
  </w:num>
  <w:num w:numId="832">
    <w:abstractNumId w:val="229"/>
  </w:num>
  <w:num w:numId="833">
    <w:abstractNumId w:val="831"/>
  </w:num>
  <w:num w:numId="834">
    <w:abstractNumId w:val="661"/>
  </w:num>
  <w:num w:numId="835">
    <w:abstractNumId w:val="1417"/>
  </w:num>
  <w:num w:numId="836">
    <w:abstractNumId w:val="148"/>
  </w:num>
  <w:num w:numId="837">
    <w:abstractNumId w:val="1333"/>
  </w:num>
  <w:num w:numId="838">
    <w:abstractNumId w:val="164"/>
  </w:num>
  <w:num w:numId="839">
    <w:abstractNumId w:val="1253"/>
  </w:num>
  <w:num w:numId="840">
    <w:abstractNumId w:val="480"/>
  </w:num>
  <w:num w:numId="841">
    <w:abstractNumId w:val="448"/>
  </w:num>
  <w:num w:numId="84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3">
    <w:abstractNumId w:val="584"/>
  </w:num>
  <w:num w:numId="844">
    <w:abstractNumId w:val="794"/>
  </w:num>
  <w:num w:numId="845">
    <w:abstractNumId w:val="862"/>
  </w:num>
  <w:num w:numId="846">
    <w:abstractNumId w:val="1182"/>
  </w:num>
  <w:num w:numId="847">
    <w:abstractNumId w:val="392"/>
  </w:num>
  <w:num w:numId="848">
    <w:abstractNumId w:val="1374"/>
  </w:num>
  <w:num w:numId="849">
    <w:abstractNumId w:val="1441"/>
  </w:num>
  <w:num w:numId="850">
    <w:abstractNumId w:val="950"/>
  </w:num>
  <w:num w:numId="851">
    <w:abstractNumId w:val="1405"/>
  </w:num>
  <w:num w:numId="852">
    <w:abstractNumId w:val="149"/>
  </w:num>
  <w:num w:numId="853">
    <w:abstractNumId w:val="749"/>
  </w:num>
  <w:num w:numId="854">
    <w:abstractNumId w:val="1008"/>
  </w:num>
  <w:num w:numId="855">
    <w:abstractNumId w:val="1348"/>
  </w:num>
  <w:num w:numId="856">
    <w:abstractNumId w:val="406"/>
  </w:num>
  <w:num w:numId="857">
    <w:abstractNumId w:val="456"/>
  </w:num>
  <w:num w:numId="858">
    <w:abstractNumId w:val="843"/>
  </w:num>
  <w:num w:numId="859">
    <w:abstractNumId w:val="646"/>
  </w:num>
  <w:num w:numId="860">
    <w:abstractNumId w:val="411"/>
  </w:num>
  <w:num w:numId="861">
    <w:abstractNumId w:val="645"/>
  </w:num>
  <w:num w:numId="862">
    <w:abstractNumId w:val="184"/>
  </w:num>
  <w:num w:numId="863">
    <w:abstractNumId w:val="1141"/>
  </w:num>
  <w:num w:numId="864">
    <w:abstractNumId w:val="92"/>
  </w:num>
  <w:num w:numId="865">
    <w:abstractNumId w:val="132"/>
  </w:num>
  <w:num w:numId="866">
    <w:abstractNumId w:val="652"/>
  </w:num>
  <w:num w:numId="867">
    <w:abstractNumId w:val="777"/>
  </w:num>
  <w:num w:numId="868">
    <w:abstractNumId w:val="1420"/>
  </w:num>
  <w:num w:numId="869">
    <w:abstractNumId w:val="1024"/>
  </w:num>
  <w:num w:numId="870">
    <w:abstractNumId w:val="717"/>
  </w:num>
  <w:num w:numId="871">
    <w:abstractNumId w:val="11"/>
  </w:num>
  <w:num w:numId="872">
    <w:abstractNumId w:val="63"/>
  </w:num>
  <w:num w:numId="873">
    <w:abstractNumId w:val="1436"/>
  </w:num>
  <w:num w:numId="874">
    <w:abstractNumId w:val="525"/>
  </w:num>
  <w:num w:numId="875">
    <w:abstractNumId w:val="896"/>
  </w:num>
  <w:num w:numId="876">
    <w:abstractNumId w:val="908"/>
  </w:num>
  <w:num w:numId="877">
    <w:abstractNumId w:val="196"/>
  </w:num>
  <w:num w:numId="878">
    <w:abstractNumId w:val="301"/>
  </w:num>
  <w:num w:numId="879">
    <w:abstractNumId w:val="24"/>
  </w:num>
  <w:num w:numId="880">
    <w:abstractNumId w:val="866"/>
  </w:num>
  <w:num w:numId="881">
    <w:abstractNumId w:val="1062"/>
  </w:num>
  <w:num w:numId="882">
    <w:abstractNumId w:val="1295"/>
  </w:num>
  <w:num w:numId="883">
    <w:abstractNumId w:val="1303"/>
  </w:num>
  <w:num w:numId="884">
    <w:abstractNumId w:val="994"/>
  </w:num>
  <w:num w:numId="885">
    <w:abstractNumId w:val="923"/>
  </w:num>
  <w:num w:numId="886">
    <w:abstractNumId w:val="1260"/>
  </w:num>
  <w:num w:numId="887">
    <w:abstractNumId w:val="969"/>
  </w:num>
  <w:num w:numId="888">
    <w:abstractNumId w:val="974"/>
  </w:num>
  <w:num w:numId="889">
    <w:abstractNumId w:val="531"/>
  </w:num>
  <w:num w:numId="890">
    <w:abstractNumId w:val="125"/>
  </w:num>
  <w:num w:numId="891">
    <w:abstractNumId w:val="961"/>
  </w:num>
  <w:num w:numId="892">
    <w:abstractNumId w:val="1190"/>
  </w:num>
  <w:num w:numId="893">
    <w:abstractNumId w:val="1073"/>
  </w:num>
  <w:num w:numId="894">
    <w:abstractNumId w:val="577"/>
  </w:num>
  <w:num w:numId="895">
    <w:abstractNumId w:val="767"/>
  </w:num>
  <w:num w:numId="896">
    <w:abstractNumId w:val="975"/>
  </w:num>
  <w:num w:numId="897">
    <w:abstractNumId w:val="888"/>
  </w:num>
  <w:num w:numId="898">
    <w:abstractNumId w:val="544"/>
  </w:num>
  <w:num w:numId="899">
    <w:abstractNumId w:val="47"/>
  </w:num>
  <w:num w:numId="900">
    <w:abstractNumId w:val="311"/>
  </w:num>
  <w:num w:numId="901">
    <w:abstractNumId w:val="690"/>
  </w:num>
  <w:num w:numId="902">
    <w:abstractNumId w:val="106"/>
  </w:num>
  <w:num w:numId="903">
    <w:abstractNumId w:val="1266"/>
  </w:num>
  <w:num w:numId="904">
    <w:abstractNumId w:val="434"/>
  </w:num>
  <w:num w:numId="905">
    <w:abstractNumId w:val="573"/>
  </w:num>
  <w:num w:numId="906">
    <w:abstractNumId w:val="65"/>
  </w:num>
  <w:num w:numId="907">
    <w:abstractNumId w:val="810"/>
  </w:num>
  <w:num w:numId="908">
    <w:abstractNumId w:val="713"/>
  </w:num>
  <w:num w:numId="909">
    <w:abstractNumId w:val="1044"/>
  </w:num>
  <w:num w:numId="910">
    <w:abstractNumId w:val="528"/>
  </w:num>
  <w:num w:numId="911">
    <w:abstractNumId w:val="109"/>
  </w:num>
  <w:num w:numId="912">
    <w:abstractNumId w:val="358"/>
  </w:num>
  <w:num w:numId="913">
    <w:abstractNumId w:val="1344"/>
  </w:num>
  <w:num w:numId="914">
    <w:abstractNumId w:val="83"/>
  </w:num>
  <w:num w:numId="915">
    <w:abstractNumId w:val="1458"/>
  </w:num>
  <w:num w:numId="916">
    <w:abstractNumId w:val="135"/>
  </w:num>
  <w:num w:numId="917">
    <w:abstractNumId w:val="1256"/>
  </w:num>
  <w:num w:numId="918">
    <w:abstractNumId w:val="1280"/>
  </w:num>
  <w:num w:numId="919">
    <w:abstractNumId w:val="227"/>
  </w:num>
  <w:num w:numId="920">
    <w:abstractNumId w:val="104"/>
  </w:num>
  <w:num w:numId="921">
    <w:abstractNumId w:val="143"/>
  </w:num>
  <w:num w:numId="922">
    <w:abstractNumId w:val="811"/>
  </w:num>
  <w:num w:numId="923">
    <w:abstractNumId w:val="1386"/>
  </w:num>
  <w:num w:numId="924">
    <w:abstractNumId w:val="259"/>
  </w:num>
  <w:num w:numId="925">
    <w:abstractNumId w:val="937"/>
  </w:num>
  <w:num w:numId="926">
    <w:abstractNumId w:val="336"/>
  </w:num>
  <w:num w:numId="927">
    <w:abstractNumId w:val="1032"/>
  </w:num>
  <w:num w:numId="928">
    <w:abstractNumId w:val="1015"/>
  </w:num>
  <w:num w:numId="929">
    <w:abstractNumId w:val="716"/>
  </w:num>
  <w:num w:numId="930">
    <w:abstractNumId w:val="1406"/>
  </w:num>
  <w:num w:numId="931">
    <w:abstractNumId w:val="623"/>
  </w:num>
  <w:num w:numId="932">
    <w:abstractNumId w:val="84"/>
  </w:num>
  <w:num w:numId="933">
    <w:abstractNumId w:val="929"/>
  </w:num>
  <w:num w:numId="934">
    <w:abstractNumId w:val="248"/>
  </w:num>
  <w:num w:numId="935">
    <w:abstractNumId w:val="584"/>
  </w:num>
  <w:num w:numId="936">
    <w:abstractNumId w:val="360"/>
  </w:num>
  <w:num w:numId="937">
    <w:abstractNumId w:val="175"/>
  </w:num>
  <w:num w:numId="938">
    <w:abstractNumId w:val="1370"/>
  </w:num>
  <w:num w:numId="939">
    <w:abstractNumId w:val="131"/>
  </w:num>
  <w:num w:numId="940">
    <w:abstractNumId w:val="271"/>
  </w:num>
  <w:num w:numId="941">
    <w:abstractNumId w:val="608"/>
  </w:num>
  <w:num w:numId="942">
    <w:abstractNumId w:val="590"/>
  </w:num>
  <w:num w:numId="943">
    <w:abstractNumId w:val="1083"/>
  </w:num>
  <w:num w:numId="944">
    <w:abstractNumId w:val="1009"/>
  </w:num>
  <w:num w:numId="945">
    <w:abstractNumId w:val="200"/>
  </w:num>
  <w:num w:numId="946">
    <w:abstractNumId w:val="1435"/>
  </w:num>
  <w:num w:numId="947">
    <w:abstractNumId w:val="649"/>
  </w:num>
  <w:num w:numId="948">
    <w:abstractNumId w:val="738"/>
  </w:num>
  <w:num w:numId="949">
    <w:abstractNumId w:val="452"/>
  </w:num>
  <w:num w:numId="950">
    <w:abstractNumId w:val="1125"/>
  </w:num>
  <w:num w:numId="951">
    <w:abstractNumId w:val="407"/>
  </w:num>
  <w:num w:numId="952">
    <w:abstractNumId w:val="397"/>
  </w:num>
  <w:num w:numId="953">
    <w:abstractNumId w:val="509"/>
  </w:num>
  <w:num w:numId="954">
    <w:abstractNumId w:val="932"/>
  </w:num>
  <w:num w:numId="955">
    <w:abstractNumId w:val="693"/>
  </w:num>
  <w:num w:numId="956">
    <w:abstractNumId w:val="727"/>
  </w:num>
  <w:num w:numId="957">
    <w:abstractNumId w:val="552"/>
  </w:num>
  <w:num w:numId="958">
    <w:abstractNumId w:val="15"/>
  </w:num>
  <w:num w:numId="959">
    <w:abstractNumId w:val="803"/>
  </w:num>
  <w:num w:numId="960">
    <w:abstractNumId w:val="190"/>
  </w:num>
  <w:num w:numId="961">
    <w:abstractNumId w:val="1275"/>
  </w:num>
  <w:num w:numId="962">
    <w:abstractNumId w:val="820"/>
  </w:num>
  <w:num w:numId="963">
    <w:abstractNumId w:val="917"/>
  </w:num>
  <w:num w:numId="964">
    <w:abstractNumId w:val="927"/>
  </w:num>
  <w:num w:numId="965">
    <w:abstractNumId w:val="1144"/>
  </w:num>
  <w:num w:numId="966">
    <w:abstractNumId w:val="32"/>
  </w:num>
  <w:num w:numId="967">
    <w:abstractNumId w:val="503"/>
  </w:num>
  <w:num w:numId="968">
    <w:abstractNumId w:val="724"/>
  </w:num>
  <w:num w:numId="969">
    <w:abstractNumId w:val="499"/>
  </w:num>
  <w:num w:numId="970">
    <w:abstractNumId w:val="1078"/>
  </w:num>
  <w:num w:numId="971">
    <w:abstractNumId w:val="1048"/>
  </w:num>
  <w:num w:numId="972">
    <w:abstractNumId w:val="1123"/>
  </w:num>
  <w:num w:numId="973">
    <w:abstractNumId w:val="1069"/>
  </w:num>
  <w:num w:numId="974">
    <w:abstractNumId w:val="381"/>
  </w:num>
  <w:num w:numId="975">
    <w:abstractNumId w:val="973"/>
  </w:num>
  <w:num w:numId="976">
    <w:abstractNumId w:val="96"/>
  </w:num>
  <w:num w:numId="977">
    <w:abstractNumId w:val="1342"/>
  </w:num>
  <w:num w:numId="978">
    <w:abstractNumId w:val="116"/>
  </w:num>
  <w:num w:numId="979">
    <w:abstractNumId w:val="1440"/>
  </w:num>
  <w:num w:numId="980">
    <w:abstractNumId w:val="107"/>
  </w:num>
  <w:num w:numId="981">
    <w:abstractNumId w:val="154"/>
  </w:num>
  <w:num w:numId="982">
    <w:abstractNumId w:val="1284"/>
  </w:num>
  <w:num w:numId="983">
    <w:abstractNumId w:val="1313"/>
  </w:num>
  <w:num w:numId="984">
    <w:abstractNumId w:val="371"/>
  </w:num>
  <w:num w:numId="985">
    <w:abstractNumId w:val="160"/>
  </w:num>
  <w:num w:numId="986">
    <w:abstractNumId w:val="1149"/>
  </w:num>
  <w:num w:numId="987">
    <w:abstractNumId w:val="100"/>
  </w:num>
  <w:num w:numId="988">
    <w:abstractNumId w:val="255"/>
  </w:num>
  <w:num w:numId="989">
    <w:abstractNumId w:val="934"/>
  </w:num>
  <w:num w:numId="990">
    <w:abstractNumId w:val="963"/>
  </w:num>
  <w:num w:numId="991">
    <w:abstractNumId w:val="1330"/>
  </w:num>
  <w:num w:numId="992">
    <w:abstractNumId w:val="464"/>
  </w:num>
  <w:num w:numId="993">
    <w:abstractNumId w:val="696"/>
  </w:num>
  <w:num w:numId="994">
    <w:abstractNumId w:val="735"/>
  </w:num>
  <w:num w:numId="995">
    <w:abstractNumId w:val="1077"/>
  </w:num>
  <w:num w:numId="996">
    <w:abstractNumId w:val="1286"/>
  </w:num>
  <w:num w:numId="997">
    <w:abstractNumId w:val="1338"/>
  </w:num>
  <w:num w:numId="998">
    <w:abstractNumId w:val="44"/>
  </w:num>
  <w:num w:numId="999">
    <w:abstractNumId w:val="673"/>
  </w:num>
  <w:num w:numId="1000">
    <w:abstractNumId w:val="210"/>
  </w:num>
  <w:num w:numId="1001">
    <w:abstractNumId w:val="268"/>
  </w:num>
  <w:num w:numId="1002">
    <w:abstractNumId w:val="1139"/>
  </w:num>
  <w:num w:numId="1003">
    <w:abstractNumId w:val="1195"/>
  </w:num>
  <w:num w:numId="1004">
    <w:abstractNumId w:val="213"/>
  </w:num>
  <w:num w:numId="1005">
    <w:abstractNumId w:val="698"/>
  </w:num>
  <w:num w:numId="1006">
    <w:abstractNumId w:val="1112"/>
  </w:num>
  <w:num w:numId="1007">
    <w:abstractNumId w:val="1445"/>
  </w:num>
  <w:num w:numId="1008">
    <w:abstractNumId w:val="1268"/>
  </w:num>
  <w:num w:numId="1009">
    <w:abstractNumId w:val="496"/>
  </w:num>
  <w:num w:numId="1010">
    <w:abstractNumId w:val="375"/>
  </w:num>
  <w:num w:numId="1011">
    <w:abstractNumId w:val="1120"/>
  </w:num>
  <w:num w:numId="1012">
    <w:abstractNumId w:val="819"/>
  </w:num>
  <w:num w:numId="1013">
    <w:abstractNumId w:val="688"/>
  </w:num>
  <w:num w:numId="1014">
    <w:abstractNumId w:val="556"/>
  </w:num>
  <w:num w:numId="1015">
    <w:abstractNumId w:val="280"/>
  </w:num>
  <w:num w:numId="1016">
    <w:abstractNumId w:val="29"/>
  </w:num>
  <w:num w:numId="1017">
    <w:abstractNumId w:val="621"/>
  </w:num>
  <w:num w:numId="1018">
    <w:abstractNumId w:val="1047"/>
  </w:num>
  <w:num w:numId="1019">
    <w:abstractNumId w:val="225"/>
  </w:num>
  <w:num w:numId="1020">
    <w:abstractNumId w:val="76"/>
  </w:num>
  <w:num w:numId="1021">
    <w:abstractNumId w:val="457"/>
  </w:num>
  <w:num w:numId="1022">
    <w:abstractNumId w:val="403"/>
  </w:num>
  <w:num w:numId="1023">
    <w:abstractNumId w:val="1102"/>
  </w:num>
  <w:num w:numId="1024">
    <w:abstractNumId w:val="426"/>
  </w:num>
  <w:num w:numId="1025">
    <w:abstractNumId w:val="1381"/>
  </w:num>
  <w:num w:numId="1026">
    <w:abstractNumId w:val="1174"/>
  </w:num>
  <w:num w:numId="1027">
    <w:abstractNumId w:val="465"/>
  </w:num>
  <w:num w:numId="1028">
    <w:abstractNumId w:val="816"/>
  </w:num>
  <w:num w:numId="1029">
    <w:abstractNumId w:val="198"/>
  </w:num>
  <w:num w:numId="1030">
    <w:abstractNumId w:val="1422"/>
  </w:num>
  <w:num w:numId="1031">
    <w:abstractNumId w:val="1371"/>
  </w:num>
  <w:num w:numId="1032">
    <w:abstractNumId w:val="324"/>
  </w:num>
  <w:num w:numId="1033">
    <w:abstractNumId w:val="704"/>
  </w:num>
  <w:num w:numId="1034">
    <w:abstractNumId w:val="1171"/>
  </w:num>
  <w:num w:numId="1035">
    <w:abstractNumId w:val="12"/>
  </w:num>
  <w:num w:numId="1036">
    <w:abstractNumId w:val="355"/>
  </w:num>
  <w:num w:numId="1037">
    <w:abstractNumId w:val="984"/>
  </w:num>
  <w:num w:numId="1038">
    <w:abstractNumId w:val="432"/>
  </w:num>
  <w:num w:numId="1039">
    <w:abstractNumId w:val="981"/>
  </w:num>
  <w:num w:numId="1040">
    <w:abstractNumId w:val="391"/>
  </w:num>
  <w:num w:numId="1041">
    <w:abstractNumId w:val="1439"/>
  </w:num>
  <w:num w:numId="1042">
    <w:abstractNumId w:val="110"/>
  </w:num>
  <w:num w:numId="1043">
    <w:abstractNumId w:val="498"/>
  </w:num>
  <w:num w:numId="1044">
    <w:abstractNumId w:val="79"/>
  </w:num>
  <w:num w:numId="1045">
    <w:abstractNumId w:val="206"/>
  </w:num>
  <w:num w:numId="1046">
    <w:abstractNumId w:val="139"/>
  </w:num>
  <w:num w:numId="1047">
    <w:abstractNumId w:val="1153"/>
  </w:num>
  <w:num w:numId="1048">
    <w:abstractNumId w:val="367"/>
  </w:num>
  <w:num w:numId="1049">
    <w:abstractNumId w:val="1345"/>
  </w:num>
  <w:num w:numId="1050">
    <w:abstractNumId w:val="408"/>
  </w:num>
  <w:num w:numId="1051">
    <w:abstractNumId w:val="253"/>
  </w:num>
  <w:num w:numId="1052">
    <w:abstractNumId w:val="647"/>
  </w:num>
  <w:num w:numId="1053">
    <w:abstractNumId w:val="815"/>
  </w:num>
  <w:num w:numId="1054">
    <w:abstractNumId w:val="59"/>
  </w:num>
  <w:num w:numId="1055">
    <w:abstractNumId w:val="800"/>
  </w:num>
  <w:num w:numId="1056">
    <w:abstractNumId w:val="748"/>
  </w:num>
  <w:num w:numId="1057">
    <w:abstractNumId w:val="684"/>
  </w:num>
  <w:num w:numId="1058">
    <w:abstractNumId w:val="954"/>
  </w:num>
  <w:num w:numId="1059">
    <w:abstractNumId w:val="383"/>
  </w:num>
  <w:num w:numId="1060">
    <w:abstractNumId w:val="640"/>
  </w:num>
  <w:num w:numId="1061">
    <w:abstractNumId w:val="808"/>
  </w:num>
  <w:num w:numId="1062">
    <w:abstractNumId w:val="904"/>
  </w:num>
  <w:num w:numId="1063">
    <w:abstractNumId w:val="913"/>
  </w:num>
  <w:num w:numId="1064">
    <w:abstractNumId w:val="844"/>
  </w:num>
  <w:num w:numId="1065">
    <w:abstractNumId w:val="1029"/>
  </w:num>
  <w:num w:numId="1066">
    <w:abstractNumId w:val="1270"/>
  </w:num>
  <w:num w:numId="1067">
    <w:abstractNumId w:val="983"/>
  </w:num>
  <w:num w:numId="1068">
    <w:abstractNumId w:val="1264"/>
  </w:num>
  <w:num w:numId="1069">
    <w:abstractNumId w:val="1138"/>
  </w:num>
  <w:num w:numId="1070">
    <w:abstractNumId w:val="915"/>
  </w:num>
  <w:num w:numId="1071">
    <w:abstractNumId w:val="1063"/>
  </w:num>
  <w:num w:numId="1072">
    <w:abstractNumId w:val="1151"/>
  </w:num>
  <w:num w:numId="1073">
    <w:abstractNumId w:val="1336"/>
  </w:num>
  <w:num w:numId="1074">
    <w:abstractNumId w:val="1090"/>
  </w:num>
  <w:num w:numId="1075">
    <w:abstractNumId w:val="989"/>
  </w:num>
  <w:num w:numId="1076">
    <w:abstractNumId w:val="1198"/>
  </w:num>
  <w:num w:numId="1077">
    <w:abstractNumId w:val="16"/>
  </w:num>
  <w:num w:numId="1078">
    <w:abstractNumId w:val="523"/>
  </w:num>
  <w:num w:numId="1079">
    <w:abstractNumId w:val="750"/>
  </w:num>
  <w:num w:numId="1080">
    <w:abstractNumId w:val="1091"/>
  </w:num>
  <w:num w:numId="1081">
    <w:abstractNumId w:val="663"/>
  </w:num>
  <w:num w:numId="1082">
    <w:abstractNumId w:val="101"/>
  </w:num>
  <w:num w:numId="1083">
    <w:abstractNumId w:val="14"/>
  </w:num>
  <w:num w:numId="1084">
    <w:abstractNumId w:val="303"/>
  </w:num>
  <w:num w:numId="1085">
    <w:abstractNumId w:val="247"/>
  </w:num>
  <w:num w:numId="1086">
    <w:abstractNumId w:val="656"/>
  </w:num>
  <w:num w:numId="1087">
    <w:abstractNumId w:val="233"/>
  </w:num>
  <w:num w:numId="1088">
    <w:abstractNumId w:val="817"/>
  </w:num>
  <w:num w:numId="1089">
    <w:abstractNumId w:val="1243"/>
  </w:num>
  <w:num w:numId="1090">
    <w:abstractNumId w:val="309"/>
  </w:num>
  <w:num w:numId="1091">
    <w:abstractNumId w:val="737"/>
  </w:num>
  <w:num w:numId="1092">
    <w:abstractNumId w:val="439"/>
  </w:num>
  <w:num w:numId="1093">
    <w:abstractNumId w:val="41"/>
  </w:num>
  <w:num w:numId="1094">
    <w:abstractNumId w:val="322"/>
  </w:num>
  <w:num w:numId="1095">
    <w:abstractNumId w:val="170"/>
  </w:num>
  <w:num w:numId="1096">
    <w:abstractNumId w:val="402"/>
  </w:num>
  <w:num w:numId="1097">
    <w:abstractNumId w:val="485"/>
  </w:num>
  <w:num w:numId="1098">
    <w:abstractNumId w:val="1226"/>
  </w:num>
  <w:num w:numId="1099">
    <w:abstractNumId w:val="965"/>
  </w:num>
  <w:num w:numId="1100">
    <w:abstractNumId w:val="1238"/>
  </w:num>
  <w:num w:numId="1101">
    <w:abstractNumId w:val="91"/>
  </w:num>
  <w:num w:numId="1102">
    <w:abstractNumId w:val="1409"/>
  </w:num>
  <w:num w:numId="1103">
    <w:abstractNumId w:val="557"/>
  </w:num>
  <w:num w:numId="1104">
    <w:abstractNumId w:val="1271"/>
  </w:num>
  <w:num w:numId="1105">
    <w:abstractNumId w:val="1116"/>
  </w:num>
  <w:num w:numId="1106">
    <w:abstractNumId w:val="95"/>
  </w:num>
  <w:num w:numId="1107">
    <w:abstractNumId w:val="404"/>
  </w:num>
  <w:num w:numId="1108">
    <w:abstractNumId w:val="431"/>
  </w:num>
  <w:num w:numId="1109">
    <w:abstractNumId w:val="1369"/>
  </w:num>
  <w:num w:numId="1110">
    <w:abstractNumId w:val="1126"/>
  </w:num>
  <w:num w:numId="1111">
    <w:abstractNumId w:val="1206"/>
  </w:num>
  <w:num w:numId="1112">
    <w:abstractNumId w:val="931"/>
  </w:num>
  <w:num w:numId="1113">
    <w:abstractNumId w:val="871"/>
  </w:num>
  <w:num w:numId="1114">
    <w:abstractNumId w:val="662"/>
  </w:num>
  <w:num w:numId="1115">
    <w:abstractNumId w:val="352"/>
  </w:num>
  <w:num w:numId="1116">
    <w:abstractNumId w:val="1052"/>
  </w:num>
  <w:num w:numId="1117">
    <w:abstractNumId w:val="1122"/>
  </w:num>
  <w:num w:numId="1118">
    <w:abstractNumId w:val="1210"/>
  </w:num>
  <w:num w:numId="1119">
    <w:abstractNumId w:val="1173"/>
  </w:num>
  <w:num w:numId="1120">
    <w:abstractNumId w:val="458"/>
  </w:num>
  <w:num w:numId="1121">
    <w:abstractNumId w:val="242"/>
  </w:num>
  <w:num w:numId="1122">
    <w:abstractNumId w:val="249"/>
  </w:num>
  <w:num w:numId="1123">
    <w:abstractNumId w:val="1209"/>
  </w:num>
  <w:num w:numId="1124">
    <w:abstractNumId w:val="98"/>
  </w:num>
  <w:num w:numId="1125">
    <w:abstractNumId w:val="188"/>
  </w:num>
  <w:num w:numId="1126">
    <w:abstractNumId w:val="463"/>
  </w:num>
  <w:num w:numId="1127">
    <w:abstractNumId w:val="252"/>
  </w:num>
  <w:num w:numId="1128">
    <w:abstractNumId w:val="252"/>
  </w:num>
  <w:num w:numId="1129">
    <w:abstractNumId w:val="252"/>
  </w:num>
  <w:num w:numId="1130">
    <w:abstractNumId w:val="252"/>
  </w:num>
  <w:num w:numId="1131">
    <w:abstractNumId w:val="252"/>
  </w:num>
  <w:num w:numId="1132">
    <w:abstractNumId w:val="252"/>
  </w:num>
  <w:num w:numId="1133">
    <w:abstractNumId w:val="252"/>
  </w:num>
  <w:num w:numId="1134">
    <w:abstractNumId w:val="252"/>
  </w:num>
  <w:num w:numId="1135">
    <w:abstractNumId w:val="252"/>
  </w:num>
  <w:num w:numId="1136">
    <w:abstractNumId w:val="252"/>
  </w:num>
  <w:num w:numId="1137">
    <w:abstractNumId w:val="252"/>
  </w:num>
  <w:num w:numId="1138">
    <w:abstractNumId w:val="252"/>
  </w:num>
  <w:num w:numId="1139">
    <w:abstractNumId w:val="252"/>
  </w:num>
  <w:num w:numId="1140">
    <w:abstractNumId w:val="252"/>
  </w:num>
  <w:num w:numId="1141">
    <w:abstractNumId w:val="252"/>
  </w:num>
  <w:num w:numId="1142">
    <w:abstractNumId w:val="252"/>
  </w:num>
  <w:num w:numId="1143">
    <w:abstractNumId w:val="252"/>
  </w:num>
  <w:num w:numId="1144">
    <w:abstractNumId w:val="252"/>
  </w:num>
  <w:num w:numId="1145">
    <w:abstractNumId w:val="252"/>
  </w:num>
  <w:num w:numId="1146">
    <w:abstractNumId w:val="252"/>
  </w:num>
  <w:num w:numId="1147">
    <w:abstractNumId w:val="252"/>
  </w:num>
  <w:num w:numId="1148">
    <w:abstractNumId w:val="252"/>
  </w:num>
  <w:num w:numId="1149">
    <w:abstractNumId w:val="252"/>
  </w:num>
  <w:num w:numId="1150">
    <w:abstractNumId w:val="252"/>
  </w:num>
  <w:num w:numId="1151">
    <w:abstractNumId w:val="252"/>
  </w:num>
  <w:num w:numId="1152">
    <w:abstractNumId w:val="252"/>
  </w:num>
  <w:num w:numId="1153">
    <w:abstractNumId w:val="252"/>
  </w:num>
  <w:num w:numId="1154">
    <w:abstractNumId w:val="252"/>
  </w:num>
  <w:num w:numId="1155">
    <w:abstractNumId w:val="252"/>
  </w:num>
  <w:num w:numId="1156">
    <w:abstractNumId w:val="252"/>
  </w:num>
  <w:num w:numId="1157">
    <w:abstractNumId w:val="252"/>
  </w:num>
  <w:num w:numId="1158">
    <w:abstractNumId w:val="252"/>
  </w:num>
  <w:num w:numId="1159">
    <w:abstractNumId w:val="252"/>
  </w:num>
  <w:num w:numId="1160">
    <w:abstractNumId w:val="252"/>
  </w:num>
  <w:num w:numId="1161">
    <w:abstractNumId w:val="252"/>
  </w:num>
  <w:num w:numId="1162">
    <w:abstractNumId w:val="252"/>
  </w:num>
  <w:num w:numId="1163">
    <w:abstractNumId w:val="252"/>
  </w:num>
  <w:num w:numId="1164">
    <w:abstractNumId w:val="252"/>
  </w:num>
  <w:num w:numId="1165">
    <w:abstractNumId w:val="252"/>
  </w:num>
  <w:num w:numId="1166">
    <w:abstractNumId w:val="252"/>
  </w:num>
  <w:num w:numId="1167">
    <w:abstractNumId w:val="252"/>
  </w:num>
  <w:num w:numId="1168">
    <w:abstractNumId w:val="119"/>
  </w:num>
  <w:num w:numId="1169">
    <w:abstractNumId w:val="1425"/>
  </w:num>
  <w:num w:numId="1170">
    <w:abstractNumId w:val="1216"/>
  </w:num>
  <w:num w:numId="1171">
    <w:abstractNumId w:val="1277"/>
  </w:num>
  <w:num w:numId="1172">
    <w:abstractNumId w:val="1014"/>
  </w:num>
  <w:num w:numId="1173">
    <w:abstractNumId w:val="1252"/>
  </w:num>
  <w:num w:numId="1174">
    <w:abstractNumId w:val="903"/>
  </w:num>
  <w:num w:numId="1175">
    <w:abstractNumId w:val="1308"/>
  </w:num>
  <w:num w:numId="1176">
    <w:abstractNumId w:val="1034"/>
  </w:num>
  <w:num w:numId="1177">
    <w:abstractNumId w:val="313"/>
  </w:num>
  <w:num w:numId="1178">
    <w:abstractNumId w:val="450"/>
  </w:num>
  <w:num w:numId="1179">
    <w:abstractNumId w:val="1183"/>
  </w:num>
  <w:num w:numId="1180">
    <w:abstractNumId w:val="933"/>
  </w:num>
  <w:num w:numId="1181">
    <w:abstractNumId w:val="460"/>
  </w:num>
  <w:num w:numId="1182">
    <w:abstractNumId w:val="272"/>
  </w:num>
  <w:num w:numId="1183">
    <w:abstractNumId w:val="1437"/>
  </w:num>
  <w:num w:numId="1184">
    <w:abstractNumId w:val="1242"/>
  </w:num>
  <w:num w:numId="1185">
    <w:abstractNumId w:val="1096"/>
  </w:num>
  <w:num w:numId="1186">
    <w:abstractNumId w:val="1329"/>
  </w:num>
  <w:num w:numId="1187">
    <w:abstractNumId w:val="947"/>
  </w:num>
  <w:num w:numId="1188">
    <w:abstractNumId w:val="991"/>
  </w:num>
  <w:num w:numId="1189">
    <w:abstractNumId w:val="1050"/>
  </w:num>
  <w:num w:numId="1190">
    <w:abstractNumId w:val="839"/>
  </w:num>
  <w:num w:numId="1191">
    <w:abstractNumId w:val="94"/>
  </w:num>
  <w:num w:numId="1192">
    <w:abstractNumId w:val="384"/>
  </w:num>
  <w:num w:numId="1193">
    <w:abstractNumId w:val="668"/>
  </w:num>
  <w:num w:numId="1194">
    <w:abstractNumId w:val="1076"/>
  </w:num>
  <w:num w:numId="1195">
    <w:abstractNumId w:val="501"/>
  </w:num>
  <w:num w:numId="1196">
    <w:abstractNumId w:val="885"/>
  </w:num>
  <w:num w:numId="1197">
    <w:abstractNumId w:val="1094"/>
  </w:num>
  <w:num w:numId="1198">
    <w:abstractNumId w:val="1229"/>
  </w:num>
  <w:num w:numId="1199">
    <w:abstractNumId w:val="353"/>
  </w:num>
  <w:num w:numId="1200">
    <w:abstractNumId w:val="294"/>
  </w:num>
  <w:num w:numId="1201">
    <w:abstractNumId w:val="73"/>
  </w:num>
  <w:num w:numId="1202">
    <w:abstractNumId w:val="911"/>
  </w:num>
  <w:num w:numId="1203">
    <w:abstractNumId w:val="1017"/>
  </w:num>
  <w:num w:numId="1204">
    <w:abstractNumId w:val="1148"/>
  </w:num>
  <w:num w:numId="1205">
    <w:abstractNumId w:val="783"/>
  </w:num>
  <w:num w:numId="1206">
    <w:abstractNumId w:val="1301"/>
  </w:num>
  <w:num w:numId="1207">
    <w:abstractNumId w:val="665"/>
  </w:num>
  <w:num w:numId="1208">
    <w:abstractNumId w:val="185"/>
  </w:num>
  <w:num w:numId="1209">
    <w:abstractNumId w:val="19"/>
  </w:num>
  <w:num w:numId="1210">
    <w:abstractNumId w:val="549"/>
  </w:num>
  <w:num w:numId="1211">
    <w:abstractNumId w:val="1293"/>
  </w:num>
  <w:num w:numId="1212">
    <w:abstractNumId w:val="1031"/>
  </w:num>
  <w:num w:numId="1213">
    <w:abstractNumId w:val="779"/>
  </w:num>
  <w:num w:numId="1214">
    <w:abstractNumId w:val="39"/>
  </w:num>
  <w:num w:numId="1215">
    <w:abstractNumId w:val="1165"/>
  </w:num>
  <w:num w:numId="1216">
    <w:abstractNumId w:val="825"/>
  </w:num>
  <w:num w:numId="1217">
    <w:abstractNumId w:val="1290"/>
  </w:num>
  <w:num w:numId="1218">
    <w:abstractNumId w:val="1100"/>
  </w:num>
  <w:num w:numId="1219">
    <w:abstractNumId w:val="968"/>
  </w:num>
  <w:num w:numId="1220">
    <w:abstractNumId w:val="382"/>
  </w:num>
  <w:num w:numId="1221">
    <w:abstractNumId w:val="169"/>
  </w:num>
  <w:num w:numId="1222">
    <w:abstractNumId w:val="231"/>
  </w:num>
  <w:num w:numId="1223">
    <w:abstractNumId w:val="446"/>
  </w:num>
  <w:num w:numId="1224">
    <w:abstractNumId w:val="1297"/>
  </w:num>
  <w:num w:numId="1225">
    <w:abstractNumId w:val="708"/>
  </w:num>
  <w:num w:numId="1226">
    <w:abstractNumId w:val="340"/>
  </w:num>
  <w:num w:numId="1227">
    <w:abstractNumId w:val="1279"/>
  </w:num>
  <w:num w:numId="1228">
    <w:abstractNumId w:val="218"/>
  </w:num>
  <w:num w:numId="1229">
    <w:abstractNumId w:val="1025"/>
  </w:num>
  <w:num w:numId="1230">
    <w:abstractNumId w:val="23"/>
  </w:num>
  <w:num w:numId="1231">
    <w:abstractNumId w:val="308"/>
  </w:num>
  <w:num w:numId="1232">
    <w:abstractNumId w:val="685"/>
  </w:num>
  <w:num w:numId="1233">
    <w:abstractNumId w:val="193"/>
  </w:num>
  <w:num w:numId="1234">
    <w:abstractNumId w:val="1372"/>
  </w:num>
  <w:num w:numId="1235">
    <w:abstractNumId w:val="115"/>
  </w:num>
  <w:num w:numId="1236">
    <w:abstractNumId w:val="1219"/>
  </w:num>
  <w:num w:numId="1237">
    <w:abstractNumId w:val="890"/>
  </w:num>
  <w:num w:numId="1238">
    <w:abstractNumId w:val="751"/>
  </w:num>
  <w:num w:numId="1239">
    <w:abstractNumId w:val="273"/>
  </w:num>
  <w:num w:numId="1240">
    <w:abstractNumId w:val="1419"/>
  </w:num>
  <w:num w:numId="1241">
    <w:abstractNumId w:val="159"/>
  </w:num>
  <w:num w:numId="1242">
    <w:abstractNumId w:val="809"/>
  </w:num>
  <w:num w:numId="1243">
    <w:abstractNumId w:val="319"/>
  </w:num>
  <w:num w:numId="1244">
    <w:abstractNumId w:val="71"/>
  </w:num>
  <w:num w:numId="1245">
    <w:abstractNumId w:val="999"/>
  </w:num>
  <w:num w:numId="1246">
    <w:abstractNumId w:val="191"/>
  </w:num>
  <w:num w:numId="1247">
    <w:abstractNumId w:val="1160"/>
  </w:num>
  <w:num w:numId="1248">
    <w:abstractNumId w:val="1067"/>
  </w:num>
  <w:num w:numId="1249">
    <w:abstractNumId w:val="739"/>
  </w:num>
  <w:num w:numId="1250">
    <w:abstractNumId w:val="1432"/>
  </w:num>
  <w:num w:numId="1251">
    <w:abstractNumId w:val="729"/>
  </w:num>
  <w:num w:numId="1252">
    <w:abstractNumId w:val="773"/>
  </w:num>
  <w:num w:numId="1253">
    <w:abstractNumId w:val="377"/>
  </w:num>
  <w:num w:numId="1254">
    <w:abstractNumId w:val="554"/>
  </w:num>
  <w:num w:numId="1255">
    <w:abstractNumId w:val="1197"/>
  </w:num>
  <w:num w:numId="1256">
    <w:abstractNumId w:val="761"/>
  </w:num>
  <w:num w:numId="1257">
    <w:abstractNumId w:val="592"/>
  </w:num>
  <w:num w:numId="1258">
    <w:abstractNumId w:val="629"/>
  </w:num>
  <w:num w:numId="1259">
    <w:abstractNumId w:val="1162"/>
  </w:num>
  <w:num w:numId="1260">
    <w:abstractNumId w:val="339"/>
  </w:num>
  <w:num w:numId="1261">
    <w:abstractNumId w:val="497"/>
  </w:num>
  <w:num w:numId="1262">
    <w:abstractNumId w:val="1223"/>
  </w:num>
  <w:num w:numId="1263">
    <w:abstractNumId w:val="598"/>
  </w:num>
  <w:num w:numId="1264">
    <w:abstractNumId w:val="111"/>
  </w:num>
  <w:num w:numId="1265">
    <w:abstractNumId w:val="1245"/>
  </w:num>
  <w:num w:numId="1266">
    <w:abstractNumId w:val="376"/>
  </w:num>
  <w:num w:numId="1267">
    <w:abstractNumId w:val="892"/>
  </w:num>
  <w:num w:numId="1268">
    <w:abstractNumId w:val="604"/>
  </w:num>
  <w:num w:numId="1269">
    <w:abstractNumId w:val="1450"/>
  </w:num>
  <w:num w:numId="1270">
    <w:abstractNumId w:val="874"/>
  </w:num>
  <w:num w:numId="1271">
    <w:abstractNumId w:val="548"/>
  </w:num>
  <w:num w:numId="1272">
    <w:abstractNumId w:val="424"/>
  </w:num>
  <w:num w:numId="1273">
    <w:abstractNumId w:val="699"/>
  </w:num>
  <w:num w:numId="1274">
    <w:abstractNumId w:val="1389"/>
  </w:num>
  <w:num w:numId="1275">
    <w:abstractNumId w:val="147"/>
  </w:num>
  <w:num w:numId="1276">
    <w:abstractNumId w:val="156"/>
  </w:num>
  <w:num w:numId="1277">
    <w:abstractNumId w:val="389"/>
  </w:num>
  <w:num w:numId="1278">
    <w:abstractNumId w:val="9"/>
  </w:num>
  <w:num w:numId="1279">
    <w:abstractNumId w:val="1161"/>
  </w:num>
  <w:num w:numId="1280">
    <w:abstractNumId w:val="793"/>
  </w:num>
  <w:num w:numId="1281">
    <w:abstractNumId w:val="768"/>
  </w:num>
  <w:num w:numId="1282">
    <w:abstractNumId w:val="265"/>
  </w:num>
  <w:num w:numId="1283">
    <w:abstractNumId w:val="1072"/>
  </w:num>
  <w:num w:numId="1284">
    <w:abstractNumId w:val="626"/>
  </w:num>
  <w:num w:numId="1285">
    <w:abstractNumId w:val="473"/>
  </w:num>
  <w:num w:numId="1286">
    <w:abstractNumId w:val="462"/>
  </w:num>
  <w:num w:numId="1287">
    <w:abstractNumId w:val="320"/>
  </w:num>
  <w:num w:numId="1288">
    <w:abstractNumId w:val="269"/>
  </w:num>
  <w:num w:numId="1289">
    <w:abstractNumId w:val="953"/>
  </w:num>
  <w:num w:numId="1290">
    <w:abstractNumId w:val="399"/>
  </w:num>
  <w:num w:numId="1291">
    <w:abstractNumId w:val="1302"/>
  </w:num>
  <w:num w:numId="1292">
    <w:abstractNumId w:val="82"/>
  </w:num>
  <w:num w:numId="1293">
    <w:abstractNumId w:val="1107"/>
  </w:num>
  <w:num w:numId="1294">
    <w:abstractNumId w:val="1038"/>
  </w:num>
  <w:num w:numId="1295">
    <w:abstractNumId w:val="1140"/>
  </w:num>
  <w:num w:numId="1296">
    <w:abstractNumId w:val="1113"/>
  </w:num>
  <w:num w:numId="1297">
    <w:abstractNumId w:val="1127"/>
  </w:num>
  <w:num w:numId="1298">
    <w:abstractNumId w:val="1355"/>
  </w:num>
  <w:num w:numId="1299">
    <w:abstractNumId w:val="88"/>
  </w:num>
  <w:num w:numId="1300">
    <w:abstractNumId w:val="504"/>
  </w:num>
  <w:num w:numId="1301">
    <w:abstractNumId w:val="919"/>
  </w:num>
  <w:num w:numId="1302">
    <w:abstractNumId w:val="846"/>
  </w:num>
  <w:num w:numId="1303">
    <w:abstractNumId w:val="835"/>
  </w:num>
  <w:num w:numId="1304">
    <w:abstractNumId w:val="1119"/>
  </w:num>
  <w:num w:numId="1305">
    <w:abstractNumId w:val="70"/>
  </w:num>
  <w:num w:numId="1306">
    <w:abstractNumId w:val="1346"/>
  </w:num>
  <w:num w:numId="1307">
    <w:abstractNumId w:val="741"/>
  </w:num>
  <w:num w:numId="1308">
    <w:abstractNumId w:val="182"/>
  </w:num>
  <w:num w:numId="1309">
    <w:abstractNumId w:val="787"/>
  </w:num>
  <w:num w:numId="1310">
    <w:abstractNumId w:val="1130"/>
  </w:num>
  <w:num w:numId="1311">
    <w:abstractNumId w:val="570"/>
  </w:num>
  <w:num w:numId="1312">
    <w:abstractNumId w:val="1309"/>
  </w:num>
  <w:num w:numId="1313">
    <w:abstractNumId w:val="891"/>
  </w:num>
  <w:num w:numId="1314">
    <w:abstractNumId w:val="1430"/>
  </w:num>
  <w:num w:numId="1315">
    <w:abstractNumId w:val="1400"/>
  </w:num>
  <w:num w:numId="1316">
    <w:abstractNumId w:val="364"/>
  </w:num>
  <w:num w:numId="1317">
    <w:abstractNumId w:val="400"/>
  </w:num>
  <w:num w:numId="1318">
    <w:abstractNumId w:val="1191"/>
  </w:num>
  <w:num w:numId="1319">
    <w:abstractNumId w:val="123"/>
  </w:num>
  <w:num w:numId="1320">
    <w:abstractNumId w:val="226"/>
  </w:num>
  <w:num w:numId="1321">
    <w:abstractNumId w:val="669"/>
  </w:num>
  <w:num w:numId="1322">
    <w:abstractNumId w:val="212"/>
  </w:num>
  <w:num w:numId="1323">
    <w:abstractNumId w:val="1121"/>
  </w:num>
  <w:num w:numId="1324">
    <w:abstractNumId w:val="288"/>
  </w:num>
  <w:num w:numId="1325">
    <w:abstractNumId w:val="791"/>
  </w:num>
  <w:num w:numId="1326">
    <w:abstractNumId w:val="437"/>
  </w:num>
  <w:num w:numId="1327">
    <w:abstractNumId w:val="1203"/>
  </w:num>
  <w:num w:numId="1328">
    <w:abstractNumId w:val="427"/>
  </w:num>
  <w:num w:numId="1329">
    <w:abstractNumId w:val="207"/>
  </w:num>
  <w:num w:numId="1330">
    <w:abstractNumId w:val="730"/>
  </w:num>
  <w:num w:numId="1331">
    <w:abstractNumId w:val="641"/>
  </w:num>
  <w:num w:numId="1332">
    <w:abstractNumId w:val="624"/>
  </w:num>
  <w:num w:numId="1333">
    <w:abstractNumId w:val="1334"/>
  </w:num>
  <w:num w:numId="1334">
    <w:abstractNumId w:val="239"/>
  </w:num>
  <w:num w:numId="1335">
    <w:abstractNumId w:val="416"/>
  </w:num>
  <w:num w:numId="1336">
    <w:abstractNumId w:val="1193"/>
  </w:num>
  <w:num w:numId="1337">
    <w:abstractNumId w:val="306"/>
  </w:num>
  <w:num w:numId="1338">
    <w:abstractNumId w:val="830"/>
  </w:num>
  <w:num w:numId="1339">
    <w:abstractNumId w:val="597"/>
  </w:num>
  <w:num w:numId="1340">
    <w:abstractNumId w:val="1214"/>
  </w:num>
  <w:num w:numId="1341">
    <w:abstractNumId w:val="305"/>
  </w:num>
  <w:num w:numId="1342">
    <w:abstractNumId w:val="651"/>
  </w:num>
  <w:num w:numId="1343">
    <w:abstractNumId w:val="692"/>
  </w:num>
  <w:num w:numId="1344">
    <w:abstractNumId w:val="959"/>
  </w:num>
  <w:num w:numId="1345">
    <w:abstractNumId w:val="1317"/>
  </w:num>
  <w:num w:numId="1346">
    <w:abstractNumId w:val="753"/>
  </w:num>
  <w:num w:numId="1347">
    <w:abstractNumId w:val="1187"/>
  </w:num>
  <w:num w:numId="1348">
    <w:abstractNumId w:val="1247"/>
  </w:num>
  <w:num w:numId="1349">
    <w:abstractNumId w:val="413"/>
  </w:num>
  <w:num w:numId="1350">
    <w:abstractNumId w:val="1084"/>
  </w:num>
  <w:num w:numId="1351">
    <w:abstractNumId w:val="461"/>
  </w:num>
  <w:num w:numId="1352">
    <w:abstractNumId w:val="1237"/>
  </w:num>
  <w:num w:numId="1353">
    <w:abstractNumId w:val="596"/>
  </w:num>
  <w:num w:numId="1354">
    <w:abstractNumId w:val="500"/>
  </w:num>
  <w:num w:numId="1355">
    <w:abstractNumId w:val="606"/>
  </w:num>
  <w:num w:numId="1356">
    <w:abstractNumId w:val="90"/>
  </w:num>
  <w:num w:numId="1357">
    <w:abstractNumId w:val="718"/>
  </w:num>
  <w:num w:numId="1358">
    <w:abstractNumId w:val="1306"/>
  </w:num>
  <w:num w:numId="1359">
    <w:abstractNumId w:val="587"/>
  </w:num>
  <w:num w:numId="1360">
    <w:abstractNumId w:val="957"/>
  </w:num>
  <w:num w:numId="1361">
    <w:abstractNumId w:val="1358"/>
  </w:num>
  <w:num w:numId="1362">
    <w:abstractNumId w:val="138"/>
  </w:num>
  <w:num w:numId="1363">
    <w:abstractNumId w:val="1064"/>
  </w:num>
  <w:num w:numId="1364">
    <w:abstractNumId w:val="1099"/>
  </w:num>
  <w:num w:numId="1365">
    <w:abstractNumId w:val="797"/>
  </w:num>
  <w:num w:numId="1366">
    <w:abstractNumId w:val="572"/>
  </w:num>
  <w:num w:numId="1367">
    <w:abstractNumId w:val="828"/>
  </w:num>
  <w:num w:numId="1368">
    <w:abstractNumId w:val="1026"/>
  </w:num>
  <w:num w:numId="1369">
    <w:abstractNumId w:val="299"/>
  </w:num>
  <w:num w:numId="1370">
    <w:abstractNumId w:val="1267"/>
  </w:num>
  <w:num w:numId="1371">
    <w:abstractNumId w:val="1233"/>
  </w:num>
  <w:num w:numId="1372">
    <w:abstractNumId w:val="166"/>
  </w:num>
  <w:num w:numId="1373">
    <w:abstractNumId w:val="1115"/>
  </w:num>
  <w:num w:numId="1374">
    <w:abstractNumId w:val="736"/>
  </w:num>
  <w:num w:numId="1375">
    <w:abstractNumId w:val="731"/>
  </w:num>
  <w:num w:numId="1376">
    <w:abstractNumId w:val="478"/>
  </w:num>
  <w:num w:numId="1377">
    <w:abstractNumId w:val="1364"/>
  </w:num>
  <w:num w:numId="1378">
    <w:abstractNumId w:val="1391"/>
  </w:num>
  <w:num w:numId="1379">
    <w:abstractNumId w:val="176"/>
  </w:num>
  <w:num w:numId="1380">
    <w:abstractNumId w:val="928"/>
  </w:num>
  <w:num w:numId="1381">
    <w:abstractNumId w:val="243"/>
  </w:num>
  <w:num w:numId="1382">
    <w:abstractNumId w:val="829"/>
  </w:num>
  <w:num w:numId="1383">
    <w:abstractNumId w:val="1235"/>
  </w:num>
  <w:num w:numId="1384">
    <w:abstractNumId w:val="120"/>
  </w:num>
  <w:num w:numId="1385">
    <w:abstractNumId w:val="602"/>
  </w:num>
  <w:num w:numId="1386">
    <w:abstractNumId w:val="764"/>
  </w:num>
  <w:num w:numId="1387">
    <w:abstractNumId w:val="875"/>
  </w:num>
  <w:num w:numId="1388">
    <w:abstractNumId w:val="776"/>
  </w:num>
  <w:num w:numId="1389">
    <w:abstractNumId w:val="1109"/>
  </w:num>
  <w:num w:numId="1390">
    <w:abstractNumId w:val="898"/>
  </w:num>
  <w:num w:numId="1391">
    <w:abstractNumId w:val="1368"/>
  </w:num>
  <w:num w:numId="1392">
    <w:abstractNumId w:val="1218"/>
  </w:num>
  <w:num w:numId="1393">
    <w:abstractNumId w:val="1145"/>
  </w:num>
  <w:num w:numId="1394">
    <w:abstractNumId w:val="516"/>
  </w:num>
  <w:num w:numId="1395">
    <w:abstractNumId w:val="946"/>
  </w:num>
  <w:num w:numId="1396">
    <w:abstractNumId w:val="325"/>
  </w:num>
  <w:num w:numId="1397">
    <w:abstractNumId w:val="674"/>
  </w:num>
  <w:num w:numId="1398">
    <w:abstractNumId w:val="52"/>
  </w:num>
  <w:num w:numId="1399">
    <w:abstractNumId w:val="31"/>
  </w:num>
  <w:num w:numId="1400">
    <w:abstractNumId w:val="99"/>
  </w:num>
  <w:num w:numId="1401">
    <w:abstractNumId w:val="1390"/>
  </w:num>
  <w:num w:numId="1402">
    <w:abstractNumId w:val="1030"/>
  </w:num>
  <w:num w:numId="1403">
    <w:abstractNumId w:val="422"/>
  </w:num>
  <w:num w:numId="1404">
    <w:abstractNumId w:val="75"/>
  </w:num>
  <w:num w:numId="1405">
    <w:abstractNumId w:val="489"/>
  </w:num>
  <w:num w:numId="1406">
    <w:abstractNumId w:val="526"/>
  </w:num>
  <w:num w:numId="1407">
    <w:abstractNumId w:val="442"/>
  </w:num>
  <w:num w:numId="1408">
    <w:abstractNumId w:val="50"/>
  </w:num>
  <w:num w:numId="1409">
    <w:abstractNumId w:val="37"/>
  </w:num>
  <w:num w:numId="1410">
    <w:abstractNumId w:val="636"/>
  </w:num>
  <w:num w:numId="1411">
    <w:abstractNumId w:val="1248"/>
  </w:num>
  <w:num w:numId="1412">
    <w:abstractNumId w:val="283"/>
  </w:num>
  <w:num w:numId="1413">
    <w:abstractNumId w:val="292"/>
  </w:num>
  <w:num w:numId="1414">
    <w:abstractNumId w:val="479"/>
  </w:num>
  <w:num w:numId="1415">
    <w:abstractNumId w:val="338"/>
  </w:num>
  <w:num w:numId="1416">
    <w:abstractNumId w:val="81"/>
  </w:num>
  <w:num w:numId="1417">
    <w:abstractNumId w:val="1411"/>
  </w:num>
  <w:num w:numId="1418">
    <w:abstractNumId w:val="522"/>
  </w:num>
  <w:num w:numId="1419">
    <w:abstractNumId w:val="678"/>
  </w:num>
  <w:num w:numId="1420">
    <w:abstractNumId w:val="1251"/>
  </w:num>
  <w:num w:numId="1421">
    <w:abstractNumId w:val="855"/>
  </w:num>
  <w:num w:numId="1422">
    <w:abstractNumId w:val="405"/>
  </w:num>
  <w:num w:numId="1423">
    <w:abstractNumId w:val="167"/>
  </w:num>
  <w:num w:numId="1424">
    <w:abstractNumId w:val="1311"/>
  </w:num>
  <w:num w:numId="1425">
    <w:abstractNumId w:val="1111"/>
  </w:num>
  <w:num w:numId="1426">
    <w:abstractNumId w:val="469"/>
  </w:num>
  <w:num w:numId="1427">
    <w:abstractNumId w:val="1192"/>
  </w:num>
  <w:num w:numId="1428">
    <w:abstractNumId w:val="1376"/>
  </w:num>
  <w:num w:numId="1429">
    <w:abstractNumId w:val="1147"/>
  </w:num>
  <w:num w:numId="1430">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1325"/>
  </w:num>
  <w:num w:numId="1432">
    <w:abstractNumId w:val="236"/>
  </w:num>
  <w:num w:numId="1433">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64"/>
  </w:num>
  <w:num w:numId="1435">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529"/>
  </w:num>
  <w:num w:numId="1437">
    <w:abstractNumId w:val="659"/>
  </w:num>
  <w:num w:numId="1438">
    <w:abstractNumId w:val="484"/>
  </w:num>
  <w:num w:numId="1439">
    <w:abstractNumId w:val="513"/>
  </w:num>
  <w:num w:numId="1440">
    <w:abstractNumId w:val="1327"/>
  </w:num>
  <w:num w:numId="1441">
    <w:abstractNumId w:val="1363"/>
  </w:num>
  <w:num w:numId="1442">
    <w:abstractNumId w:val="13"/>
  </w:num>
  <w:num w:numId="1443">
    <w:abstractNumId w:val="151"/>
  </w:num>
  <w:num w:numId="1444">
    <w:abstractNumId w:val="1211"/>
  </w:num>
  <w:num w:numId="1445">
    <w:abstractNumId w:val="171"/>
  </w:num>
  <w:num w:numId="1446">
    <w:abstractNumId w:val="676"/>
  </w:num>
  <w:num w:numId="1447">
    <w:abstractNumId w:val="1204"/>
  </w:num>
  <w:num w:numId="1448">
    <w:abstractNumId w:val="2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9">
    <w:abstractNumId w:val="252"/>
  </w:num>
  <w:num w:numId="1450">
    <w:abstractNumId w:val="128"/>
  </w:num>
  <w:num w:numId="1451">
    <w:abstractNumId w:val="1434"/>
  </w:num>
  <w:num w:numId="1452">
    <w:abstractNumId w:val="865"/>
  </w:num>
  <w:num w:numId="1453">
    <w:abstractNumId w:val="1373"/>
  </w:num>
  <w:num w:numId="1454">
    <w:abstractNumId w:val="1300"/>
  </w:num>
  <w:num w:numId="1455">
    <w:abstractNumId w:val="441"/>
  </w:num>
  <w:num w:numId="1456">
    <w:abstractNumId w:val="197"/>
  </w:num>
  <w:num w:numId="1457">
    <w:abstractNumId w:val="1359"/>
  </w:num>
  <w:num w:numId="1458">
    <w:abstractNumId w:val="744"/>
  </w:num>
  <w:num w:numId="1459">
    <w:abstractNumId w:val="286"/>
  </w:num>
  <w:num w:numId="1460">
    <w:abstractNumId w:val="551"/>
  </w:num>
  <w:num w:numId="1461">
    <w:abstractNumId w:val="1177"/>
  </w:num>
  <w:num w:numId="1462">
    <w:abstractNumId w:val="1155"/>
  </w:num>
  <w:num w:numId="1463">
    <w:abstractNumId w:val="1137"/>
  </w:num>
  <w:num w:numId="1464">
    <w:abstractNumId w:val="429"/>
  </w:num>
  <w:num w:numId="1465">
    <w:abstractNumId w:val="387"/>
  </w:num>
  <w:num w:numId="1466">
    <w:abstractNumId w:val="653"/>
  </w:num>
  <w:num w:numId="1467">
    <w:abstractNumId w:val="876"/>
  </w:num>
  <w:num w:numId="1468">
    <w:abstractNumId w:val="1399"/>
  </w:num>
  <w:num w:numId="1469">
    <w:abstractNumId w:val="860"/>
  </w:num>
  <w:num w:numId="1470">
    <w:abstractNumId w:val="701"/>
  </w:num>
  <w:num w:numId="1471">
    <w:abstractNumId w:val="857"/>
  </w:num>
  <w:num w:numId="1472">
    <w:abstractNumId w:val="216"/>
  </w:num>
  <w:num w:numId="1473">
    <w:abstractNumId w:val="30"/>
  </w:num>
  <w:num w:numId="1474">
    <w:abstractNumId w:val="5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639"/>
  </w:num>
  <w:num w:numId="1476">
    <w:abstractNumId w:val="863"/>
  </w:num>
  <w:num w:numId="1477">
    <w:abstractNumId w:val="756"/>
  </w:num>
  <w:num w:numId="1478">
    <w:abstractNumId w:val="278"/>
  </w:num>
  <w:num w:numId="1479">
    <w:abstractNumId w:val="85"/>
  </w:num>
  <w:num w:numId="1480">
    <w:abstractNumId w:val="276"/>
  </w:num>
  <w:num w:numId="1481">
    <w:abstractNumId w:val="285"/>
  </w:num>
  <w:num w:numId="1482">
    <w:abstractNumId w:val="964"/>
  </w:num>
  <w:num w:numId="1483">
    <w:abstractNumId w:val="211"/>
  </w:num>
  <w:num w:numId="1484">
    <w:abstractNumId w:val="691"/>
  </w:num>
  <w:num w:numId="1485">
    <w:abstractNumId w:val="648"/>
  </w:num>
  <w:num w:numId="1486">
    <w:abstractNumId w:val="796"/>
  </w:num>
  <w:num w:numId="1487">
    <w:abstractNumId w:val="1291"/>
  </w:num>
  <w:num w:numId="1488">
    <w:abstractNumId w:val="307"/>
  </w:num>
  <w:num w:numId="1489">
    <w:abstractNumId w:val="1071"/>
  </w:num>
  <w:num w:numId="1490">
    <w:abstractNumId w:val="997"/>
  </w:num>
  <w:num w:numId="1491">
    <w:abstractNumId w:val="165"/>
  </w:num>
  <w:num w:numId="1492">
    <w:abstractNumId w:val="742"/>
  </w:num>
  <w:num w:numId="1493">
    <w:abstractNumId w:val="1453"/>
  </w:num>
  <w:num w:numId="1494">
    <w:abstractNumId w:val="372"/>
  </w:num>
  <w:num w:numId="1495">
    <w:abstractNumId w:val="466"/>
  </w:num>
  <w:num w:numId="1496">
    <w:abstractNumId w:val="1404"/>
  </w:num>
  <w:num w:numId="1497">
    <w:abstractNumId w:val="1051"/>
  </w:num>
  <w:num w:numId="1498">
    <w:abstractNumId w:val="550"/>
  </w:num>
  <w:num w:numId="1499">
    <w:abstractNumId w:val="638"/>
  </w:num>
  <w:num w:numId="1500">
    <w:abstractNumId w:val="1124"/>
  </w:num>
  <w:num w:numId="1501">
    <w:abstractNumId w:val="1385"/>
  </w:num>
  <w:num w:numId="1502">
    <w:abstractNumId w:val="886"/>
  </w:num>
  <w:num w:numId="1503">
    <w:abstractNumId w:val="359"/>
  </w:num>
  <w:num w:numId="1504">
    <w:abstractNumId w:val="778"/>
  </w:num>
  <w:num w:numId="1505">
    <w:abstractNumId w:val="33"/>
  </w:num>
  <w:num w:numId="1506">
    <w:abstractNumId w:val="827"/>
  </w:num>
  <w:num w:numId="1507">
    <w:abstractNumId w:val="762"/>
  </w:num>
  <w:num w:numId="1508">
    <w:abstractNumId w:val="492"/>
  </w:num>
  <w:num w:numId="1509">
    <w:abstractNumId w:val="1413"/>
  </w:num>
  <w:num w:numId="1510">
    <w:abstractNumId w:val="1429"/>
  </w:num>
  <w:num w:numId="1511">
    <w:abstractNumId w:val="250"/>
  </w:num>
  <w:num w:numId="1512">
    <w:abstractNumId w:val="1451"/>
  </w:num>
  <w:num w:numId="1513">
    <w:abstractNumId w:val="720"/>
  </w:num>
  <w:num w:numId="1514">
    <w:abstractNumId w:val="5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971"/>
  </w:num>
  <w:num w:numId="1516">
    <w:abstractNumId w:val="988"/>
  </w:num>
  <w:num w:numId="1517">
    <w:abstractNumId w:val="583"/>
  </w:num>
  <w:num w:numId="1518">
    <w:abstractNumId w:val="345"/>
  </w:num>
  <w:num w:numId="1519">
    <w:abstractNumId w:val="459"/>
  </w:num>
  <w:num w:numId="1520">
    <w:abstractNumId w:val="1332"/>
  </w:num>
  <w:num w:numId="1521">
    <w:abstractNumId w:val="864"/>
  </w:num>
  <w:num w:numId="1522">
    <w:abstractNumId w:val="330"/>
  </w:num>
  <w:num w:numId="1523">
    <w:abstractNumId w:val="1244"/>
  </w:num>
  <w:num w:numId="1524">
    <w:abstractNumId w:val="87"/>
  </w:num>
  <w:num w:numId="1525">
    <w:abstractNumId w:val="1460"/>
  </w:num>
  <w:num w:numId="1526">
    <w:abstractNumId w:val="1461"/>
  </w:num>
  <w:num w:numId="1527">
    <w:abstractNumId w:val="1462"/>
  </w:num>
  <w:num w:numId="1528">
    <w:abstractNumId w:val="1463"/>
  </w:num>
  <w:num w:numId="1529">
    <w:abstractNumId w:val="1464"/>
  </w:num>
  <w:num w:numId="1530">
    <w:abstractNumId w:val="1465"/>
  </w:num>
  <w:num w:numId="1531">
    <w:abstractNumId w:val="1466"/>
  </w:num>
  <w:numIdMacAtCleanup w:val="15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hideSpellingErrors/>
  <w:hideGrammaticalErrors/>
  <w:attachedTemplate r:id="rId1"/>
  <w:trackRevisions/>
  <w:defaultTabStop w:val="403"/>
  <w:evenAndOddHeaders/>
  <w:drawingGridHorizontalSpacing w:val="100"/>
  <w:displayHorizontalDrawingGridEvery w:val="0"/>
  <w:displayVerticalDrawingGridEvery w:val="0"/>
  <w:noPunctuationKerning/>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10A"/>
    <w:rsid w:val="0000068F"/>
    <w:rsid w:val="0000070E"/>
    <w:rsid w:val="00000A31"/>
    <w:rsid w:val="00000BFA"/>
    <w:rsid w:val="000011A1"/>
    <w:rsid w:val="00001CB2"/>
    <w:rsid w:val="00001CC3"/>
    <w:rsid w:val="00002005"/>
    <w:rsid w:val="000020F3"/>
    <w:rsid w:val="00002F44"/>
    <w:rsid w:val="00002F60"/>
    <w:rsid w:val="00002FFA"/>
    <w:rsid w:val="00003244"/>
    <w:rsid w:val="000041B3"/>
    <w:rsid w:val="00004A4F"/>
    <w:rsid w:val="00004D18"/>
    <w:rsid w:val="00004DF1"/>
    <w:rsid w:val="00005550"/>
    <w:rsid w:val="00005F8D"/>
    <w:rsid w:val="00006878"/>
    <w:rsid w:val="000068B1"/>
    <w:rsid w:val="00007356"/>
    <w:rsid w:val="0000738D"/>
    <w:rsid w:val="00010308"/>
    <w:rsid w:val="00010328"/>
    <w:rsid w:val="000103D2"/>
    <w:rsid w:val="00010F9D"/>
    <w:rsid w:val="0001107E"/>
    <w:rsid w:val="00011396"/>
    <w:rsid w:val="00012093"/>
    <w:rsid w:val="00012913"/>
    <w:rsid w:val="000133D3"/>
    <w:rsid w:val="000135DF"/>
    <w:rsid w:val="000148C9"/>
    <w:rsid w:val="000149A2"/>
    <w:rsid w:val="00014C29"/>
    <w:rsid w:val="00014C7C"/>
    <w:rsid w:val="00014EF5"/>
    <w:rsid w:val="0001539B"/>
    <w:rsid w:val="00015AC5"/>
    <w:rsid w:val="00015C8D"/>
    <w:rsid w:val="00016638"/>
    <w:rsid w:val="00016AA2"/>
    <w:rsid w:val="00016B84"/>
    <w:rsid w:val="00017E44"/>
    <w:rsid w:val="00020148"/>
    <w:rsid w:val="00020458"/>
    <w:rsid w:val="00020841"/>
    <w:rsid w:val="00020C16"/>
    <w:rsid w:val="00020F86"/>
    <w:rsid w:val="00020FE6"/>
    <w:rsid w:val="00021337"/>
    <w:rsid w:val="00021990"/>
    <w:rsid w:val="00022312"/>
    <w:rsid w:val="00022C86"/>
    <w:rsid w:val="0002321E"/>
    <w:rsid w:val="000239F7"/>
    <w:rsid w:val="00024797"/>
    <w:rsid w:val="0002492B"/>
    <w:rsid w:val="00024C5F"/>
    <w:rsid w:val="0002527B"/>
    <w:rsid w:val="00025407"/>
    <w:rsid w:val="00025779"/>
    <w:rsid w:val="00025920"/>
    <w:rsid w:val="000259C6"/>
    <w:rsid w:val="00025F06"/>
    <w:rsid w:val="000260C8"/>
    <w:rsid w:val="00026374"/>
    <w:rsid w:val="000269C8"/>
    <w:rsid w:val="00026B5F"/>
    <w:rsid w:val="00027292"/>
    <w:rsid w:val="0002777F"/>
    <w:rsid w:val="0003097E"/>
    <w:rsid w:val="00030B6F"/>
    <w:rsid w:val="000315AB"/>
    <w:rsid w:val="000316BA"/>
    <w:rsid w:val="00031EBD"/>
    <w:rsid w:val="00032780"/>
    <w:rsid w:val="00032C0D"/>
    <w:rsid w:val="00032CB3"/>
    <w:rsid w:val="00033359"/>
    <w:rsid w:val="00033CAC"/>
    <w:rsid w:val="00033FB4"/>
    <w:rsid w:val="00034105"/>
    <w:rsid w:val="0003414D"/>
    <w:rsid w:val="00034424"/>
    <w:rsid w:val="000344F7"/>
    <w:rsid w:val="000348AE"/>
    <w:rsid w:val="000349A1"/>
    <w:rsid w:val="00035180"/>
    <w:rsid w:val="00035225"/>
    <w:rsid w:val="000358AB"/>
    <w:rsid w:val="00036134"/>
    <w:rsid w:val="00036926"/>
    <w:rsid w:val="0003755A"/>
    <w:rsid w:val="00037590"/>
    <w:rsid w:val="000377FF"/>
    <w:rsid w:val="0003781B"/>
    <w:rsid w:val="00040538"/>
    <w:rsid w:val="00040A7E"/>
    <w:rsid w:val="00040E5D"/>
    <w:rsid w:val="0004132A"/>
    <w:rsid w:val="0004187D"/>
    <w:rsid w:val="000419C3"/>
    <w:rsid w:val="00041C9A"/>
    <w:rsid w:val="00044F12"/>
    <w:rsid w:val="000450F5"/>
    <w:rsid w:val="00046185"/>
    <w:rsid w:val="0004618C"/>
    <w:rsid w:val="0004677F"/>
    <w:rsid w:val="00046F7A"/>
    <w:rsid w:val="0004792F"/>
    <w:rsid w:val="00047BAA"/>
    <w:rsid w:val="00047BCC"/>
    <w:rsid w:val="00047F8D"/>
    <w:rsid w:val="00050274"/>
    <w:rsid w:val="00050353"/>
    <w:rsid w:val="000504BF"/>
    <w:rsid w:val="00050A0E"/>
    <w:rsid w:val="00051028"/>
    <w:rsid w:val="000511EA"/>
    <w:rsid w:val="00051D8F"/>
    <w:rsid w:val="0005243C"/>
    <w:rsid w:val="00052D2E"/>
    <w:rsid w:val="00052EC4"/>
    <w:rsid w:val="00052EFC"/>
    <w:rsid w:val="00053225"/>
    <w:rsid w:val="00053503"/>
    <w:rsid w:val="00053534"/>
    <w:rsid w:val="00053775"/>
    <w:rsid w:val="00053804"/>
    <w:rsid w:val="00053DB6"/>
    <w:rsid w:val="00054D17"/>
    <w:rsid w:val="00055598"/>
    <w:rsid w:val="00055BD5"/>
    <w:rsid w:val="00056550"/>
    <w:rsid w:val="00056558"/>
    <w:rsid w:val="00056DA9"/>
    <w:rsid w:val="000575C2"/>
    <w:rsid w:val="00057704"/>
    <w:rsid w:val="0005787D"/>
    <w:rsid w:val="00057C95"/>
    <w:rsid w:val="000605E6"/>
    <w:rsid w:val="000611A9"/>
    <w:rsid w:val="000612CE"/>
    <w:rsid w:val="00061845"/>
    <w:rsid w:val="00061EC8"/>
    <w:rsid w:val="0006214F"/>
    <w:rsid w:val="000625EF"/>
    <w:rsid w:val="000625F1"/>
    <w:rsid w:val="000639AD"/>
    <w:rsid w:val="00063AE6"/>
    <w:rsid w:val="000642C6"/>
    <w:rsid w:val="0006447F"/>
    <w:rsid w:val="00065D08"/>
    <w:rsid w:val="00065DB2"/>
    <w:rsid w:val="00065F45"/>
    <w:rsid w:val="0006620E"/>
    <w:rsid w:val="00066646"/>
    <w:rsid w:val="00066663"/>
    <w:rsid w:val="00067949"/>
    <w:rsid w:val="0007086F"/>
    <w:rsid w:val="000709BD"/>
    <w:rsid w:val="00071909"/>
    <w:rsid w:val="00071985"/>
    <w:rsid w:val="00071F21"/>
    <w:rsid w:val="00071F4E"/>
    <w:rsid w:val="00072BB1"/>
    <w:rsid w:val="00073C3A"/>
    <w:rsid w:val="000745EB"/>
    <w:rsid w:val="00074D83"/>
    <w:rsid w:val="00075111"/>
    <w:rsid w:val="00075691"/>
    <w:rsid w:val="000766ED"/>
    <w:rsid w:val="00076B9E"/>
    <w:rsid w:val="00077E5B"/>
    <w:rsid w:val="000801CC"/>
    <w:rsid w:val="00081161"/>
    <w:rsid w:val="00081283"/>
    <w:rsid w:val="000813F4"/>
    <w:rsid w:val="00081437"/>
    <w:rsid w:val="000817D3"/>
    <w:rsid w:val="0008183F"/>
    <w:rsid w:val="0008191E"/>
    <w:rsid w:val="000819A3"/>
    <w:rsid w:val="000824E4"/>
    <w:rsid w:val="00082702"/>
    <w:rsid w:val="00082B66"/>
    <w:rsid w:val="00082BA8"/>
    <w:rsid w:val="00083454"/>
    <w:rsid w:val="00083CF4"/>
    <w:rsid w:val="000847C5"/>
    <w:rsid w:val="00084C87"/>
    <w:rsid w:val="00085141"/>
    <w:rsid w:val="00086289"/>
    <w:rsid w:val="00086B3C"/>
    <w:rsid w:val="00086B93"/>
    <w:rsid w:val="00087C8F"/>
    <w:rsid w:val="0009024B"/>
    <w:rsid w:val="0009072F"/>
    <w:rsid w:val="00091120"/>
    <w:rsid w:val="000918DA"/>
    <w:rsid w:val="0009209B"/>
    <w:rsid w:val="000925AE"/>
    <w:rsid w:val="000933F5"/>
    <w:rsid w:val="00094CE3"/>
    <w:rsid w:val="000950D9"/>
    <w:rsid w:val="0009565A"/>
    <w:rsid w:val="000958E3"/>
    <w:rsid w:val="00095CB3"/>
    <w:rsid w:val="00096D92"/>
    <w:rsid w:val="00097080"/>
    <w:rsid w:val="000971AB"/>
    <w:rsid w:val="00097A4C"/>
    <w:rsid w:val="00097ACE"/>
    <w:rsid w:val="00097FDC"/>
    <w:rsid w:val="000A05D1"/>
    <w:rsid w:val="000A07A2"/>
    <w:rsid w:val="000A12EF"/>
    <w:rsid w:val="000A1661"/>
    <w:rsid w:val="000A166B"/>
    <w:rsid w:val="000A1EA6"/>
    <w:rsid w:val="000A2242"/>
    <w:rsid w:val="000A2D69"/>
    <w:rsid w:val="000A3258"/>
    <w:rsid w:val="000A37B6"/>
    <w:rsid w:val="000A3E52"/>
    <w:rsid w:val="000A4A4F"/>
    <w:rsid w:val="000A4BD3"/>
    <w:rsid w:val="000A612A"/>
    <w:rsid w:val="000A614A"/>
    <w:rsid w:val="000A6B3B"/>
    <w:rsid w:val="000B0083"/>
    <w:rsid w:val="000B02F1"/>
    <w:rsid w:val="000B07FE"/>
    <w:rsid w:val="000B1504"/>
    <w:rsid w:val="000B1F1B"/>
    <w:rsid w:val="000B265D"/>
    <w:rsid w:val="000B26D2"/>
    <w:rsid w:val="000B3121"/>
    <w:rsid w:val="000B3492"/>
    <w:rsid w:val="000B3879"/>
    <w:rsid w:val="000B57C8"/>
    <w:rsid w:val="000B6E8C"/>
    <w:rsid w:val="000B7E45"/>
    <w:rsid w:val="000C005A"/>
    <w:rsid w:val="000C01A4"/>
    <w:rsid w:val="000C0277"/>
    <w:rsid w:val="000C02E5"/>
    <w:rsid w:val="000C0445"/>
    <w:rsid w:val="000C060E"/>
    <w:rsid w:val="000C0749"/>
    <w:rsid w:val="000C090B"/>
    <w:rsid w:val="000C0A2B"/>
    <w:rsid w:val="000C1210"/>
    <w:rsid w:val="000C1762"/>
    <w:rsid w:val="000C179D"/>
    <w:rsid w:val="000C17BE"/>
    <w:rsid w:val="000C19AD"/>
    <w:rsid w:val="000C23C4"/>
    <w:rsid w:val="000C3094"/>
    <w:rsid w:val="000C34BD"/>
    <w:rsid w:val="000C3B36"/>
    <w:rsid w:val="000C3BEC"/>
    <w:rsid w:val="000C487B"/>
    <w:rsid w:val="000C491B"/>
    <w:rsid w:val="000C550F"/>
    <w:rsid w:val="000C57B1"/>
    <w:rsid w:val="000C64C0"/>
    <w:rsid w:val="000C7947"/>
    <w:rsid w:val="000D0090"/>
    <w:rsid w:val="000D00D2"/>
    <w:rsid w:val="000D108B"/>
    <w:rsid w:val="000D1E38"/>
    <w:rsid w:val="000D29DF"/>
    <w:rsid w:val="000D2F54"/>
    <w:rsid w:val="000D3153"/>
    <w:rsid w:val="000D3CBD"/>
    <w:rsid w:val="000D3CC5"/>
    <w:rsid w:val="000D4CC8"/>
    <w:rsid w:val="000D4E55"/>
    <w:rsid w:val="000D57B8"/>
    <w:rsid w:val="000D5AB9"/>
    <w:rsid w:val="000D60F8"/>
    <w:rsid w:val="000D671D"/>
    <w:rsid w:val="000D69D0"/>
    <w:rsid w:val="000D6A7C"/>
    <w:rsid w:val="000D6CD4"/>
    <w:rsid w:val="000D6D22"/>
    <w:rsid w:val="000D7240"/>
    <w:rsid w:val="000D7758"/>
    <w:rsid w:val="000E01AF"/>
    <w:rsid w:val="000E0467"/>
    <w:rsid w:val="000E0523"/>
    <w:rsid w:val="000E0C25"/>
    <w:rsid w:val="000E1DAB"/>
    <w:rsid w:val="000E305D"/>
    <w:rsid w:val="000E330C"/>
    <w:rsid w:val="000E4284"/>
    <w:rsid w:val="000E719D"/>
    <w:rsid w:val="000F0914"/>
    <w:rsid w:val="000F0E49"/>
    <w:rsid w:val="000F11B1"/>
    <w:rsid w:val="000F11C5"/>
    <w:rsid w:val="000F1DE0"/>
    <w:rsid w:val="000F21F2"/>
    <w:rsid w:val="000F3632"/>
    <w:rsid w:val="000F4CEE"/>
    <w:rsid w:val="000F5540"/>
    <w:rsid w:val="000F5543"/>
    <w:rsid w:val="000F59A6"/>
    <w:rsid w:val="000F5E11"/>
    <w:rsid w:val="000F607A"/>
    <w:rsid w:val="000F6A89"/>
    <w:rsid w:val="000F7206"/>
    <w:rsid w:val="000F74BB"/>
    <w:rsid w:val="000F7977"/>
    <w:rsid w:val="001000E8"/>
    <w:rsid w:val="00101513"/>
    <w:rsid w:val="00101EBC"/>
    <w:rsid w:val="00102602"/>
    <w:rsid w:val="00102782"/>
    <w:rsid w:val="00103313"/>
    <w:rsid w:val="001035BB"/>
    <w:rsid w:val="00103C7C"/>
    <w:rsid w:val="00104A1A"/>
    <w:rsid w:val="00104D33"/>
    <w:rsid w:val="00104FBC"/>
    <w:rsid w:val="00105513"/>
    <w:rsid w:val="001102FB"/>
    <w:rsid w:val="00110D39"/>
    <w:rsid w:val="00111446"/>
    <w:rsid w:val="00111551"/>
    <w:rsid w:val="00112290"/>
    <w:rsid w:val="00112AD3"/>
    <w:rsid w:val="00112E4B"/>
    <w:rsid w:val="0011303E"/>
    <w:rsid w:val="00113D09"/>
    <w:rsid w:val="00114768"/>
    <w:rsid w:val="001149BF"/>
    <w:rsid w:val="00114C2E"/>
    <w:rsid w:val="00115074"/>
    <w:rsid w:val="0011546B"/>
    <w:rsid w:val="0011601B"/>
    <w:rsid w:val="00116059"/>
    <w:rsid w:val="0011682D"/>
    <w:rsid w:val="00116BBD"/>
    <w:rsid w:val="00116DAD"/>
    <w:rsid w:val="00116F3E"/>
    <w:rsid w:val="00117B54"/>
    <w:rsid w:val="00117D9B"/>
    <w:rsid w:val="00117FD6"/>
    <w:rsid w:val="001200B3"/>
    <w:rsid w:val="0012031C"/>
    <w:rsid w:val="00120381"/>
    <w:rsid w:val="00120469"/>
    <w:rsid w:val="00120932"/>
    <w:rsid w:val="00120B52"/>
    <w:rsid w:val="0012147D"/>
    <w:rsid w:val="001215E3"/>
    <w:rsid w:val="00122212"/>
    <w:rsid w:val="00122292"/>
    <w:rsid w:val="001228A8"/>
    <w:rsid w:val="00122BDC"/>
    <w:rsid w:val="0012311B"/>
    <w:rsid w:val="0012350E"/>
    <w:rsid w:val="0012412C"/>
    <w:rsid w:val="00124144"/>
    <w:rsid w:val="001248EB"/>
    <w:rsid w:val="00124C18"/>
    <w:rsid w:val="00124DD2"/>
    <w:rsid w:val="00125774"/>
    <w:rsid w:val="00125DD1"/>
    <w:rsid w:val="001264EE"/>
    <w:rsid w:val="001265F5"/>
    <w:rsid w:val="00126ECD"/>
    <w:rsid w:val="001271A6"/>
    <w:rsid w:val="00130312"/>
    <w:rsid w:val="0013044F"/>
    <w:rsid w:val="00130618"/>
    <w:rsid w:val="00130774"/>
    <w:rsid w:val="00130B2E"/>
    <w:rsid w:val="0013110A"/>
    <w:rsid w:val="001323D4"/>
    <w:rsid w:val="00132612"/>
    <w:rsid w:val="00132AAE"/>
    <w:rsid w:val="00133131"/>
    <w:rsid w:val="001335EE"/>
    <w:rsid w:val="0013423F"/>
    <w:rsid w:val="00134DAD"/>
    <w:rsid w:val="00134E95"/>
    <w:rsid w:val="00135204"/>
    <w:rsid w:val="00135526"/>
    <w:rsid w:val="00135B3A"/>
    <w:rsid w:val="00135C3C"/>
    <w:rsid w:val="00136124"/>
    <w:rsid w:val="00136D53"/>
    <w:rsid w:val="0013710B"/>
    <w:rsid w:val="00137648"/>
    <w:rsid w:val="00137A1D"/>
    <w:rsid w:val="001401A2"/>
    <w:rsid w:val="0014059F"/>
    <w:rsid w:val="00140BEF"/>
    <w:rsid w:val="00140C76"/>
    <w:rsid w:val="00140F69"/>
    <w:rsid w:val="00141002"/>
    <w:rsid w:val="00141138"/>
    <w:rsid w:val="0014171A"/>
    <w:rsid w:val="001417BA"/>
    <w:rsid w:val="00141C64"/>
    <w:rsid w:val="00141D2D"/>
    <w:rsid w:val="00142A0A"/>
    <w:rsid w:val="00143165"/>
    <w:rsid w:val="0014348C"/>
    <w:rsid w:val="001434CE"/>
    <w:rsid w:val="00144284"/>
    <w:rsid w:val="00144CA9"/>
    <w:rsid w:val="00144DD7"/>
    <w:rsid w:val="00145775"/>
    <w:rsid w:val="001457FC"/>
    <w:rsid w:val="00146079"/>
    <w:rsid w:val="00146158"/>
    <w:rsid w:val="00146757"/>
    <w:rsid w:val="00147F71"/>
    <w:rsid w:val="0015078A"/>
    <w:rsid w:val="00150A49"/>
    <w:rsid w:val="001512CA"/>
    <w:rsid w:val="00151B69"/>
    <w:rsid w:val="001535CA"/>
    <w:rsid w:val="00154090"/>
    <w:rsid w:val="0015477F"/>
    <w:rsid w:val="00155469"/>
    <w:rsid w:val="001555D0"/>
    <w:rsid w:val="00155C06"/>
    <w:rsid w:val="00156AA7"/>
    <w:rsid w:val="00156F43"/>
    <w:rsid w:val="001572F0"/>
    <w:rsid w:val="0015789C"/>
    <w:rsid w:val="0015799F"/>
    <w:rsid w:val="001601A2"/>
    <w:rsid w:val="00160587"/>
    <w:rsid w:val="00161FF2"/>
    <w:rsid w:val="00162E38"/>
    <w:rsid w:val="00162FCB"/>
    <w:rsid w:val="001644AA"/>
    <w:rsid w:val="00164954"/>
    <w:rsid w:val="00164D8C"/>
    <w:rsid w:val="001652E4"/>
    <w:rsid w:val="00165530"/>
    <w:rsid w:val="00165778"/>
    <w:rsid w:val="001658DD"/>
    <w:rsid w:val="001660D7"/>
    <w:rsid w:val="001661B2"/>
    <w:rsid w:val="001663BD"/>
    <w:rsid w:val="00166627"/>
    <w:rsid w:val="00166959"/>
    <w:rsid w:val="00167157"/>
    <w:rsid w:val="00167861"/>
    <w:rsid w:val="00167894"/>
    <w:rsid w:val="00167C65"/>
    <w:rsid w:val="001701DF"/>
    <w:rsid w:val="0017023B"/>
    <w:rsid w:val="00170CE5"/>
    <w:rsid w:val="00170FD1"/>
    <w:rsid w:val="00171107"/>
    <w:rsid w:val="001719EF"/>
    <w:rsid w:val="00172048"/>
    <w:rsid w:val="0017264A"/>
    <w:rsid w:val="00172DBF"/>
    <w:rsid w:val="00173150"/>
    <w:rsid w:val="001731CD"/>
    <w:rsid w:val="0017338E"/>
    <w:rsid w:val="00173402"/>
    <w:rsid w:val="0017344B"/>
    <w:rsid w:val="001748F3"/>
    <w:rsid w:val="001751AF"/>
    <w:rsid w:val="00175461"/>
    <w:rsid w:val="0017582A"/>
    <w:rsid w:val="00175EBD"/>
    <w:rsid w:val="0017611E"/>
    <w:rsid w:val="00176804"/>
    <w:rsid w:val="00176944"/>
    <w:rsid w:val="00176950"/>
    <w:rsid w:val="00176D39"/>
    <w:rsid w:val="00176F52"/>
    <w:rsid w:val="0017778E"/>
    <w:rsid w:val="00177FC5"/>
    <w:rsid w:val="001803E2"/>
    <w:rsid w:val="00180BFD"/>
    <w:rsid w:val="001811A1"/>
    <w:rsid w:val="001819E8"/>
    <w:rsid w:val="0018203B"/>
    <w:rsid w:val="001825AB"/>
    <w:rsid w:val="001825F8"/>
    <w:rsid w:val="00182BC4"/>
    <w:rsid w:val="00182C3E"/>
    <w:rsid w:val="00182CB2"/>
    <w:rsid w:val="00182E2D"/>
    <w:rsid w:val="001837C6"/>
    <w:rsid w:val="0018409E"/>
    <w:rsid w:val="00184B2F"/>
    <w:rsid w:val="001860C7"/>
    <w:rsid w:val="00187187"/>
    <w:rsid w:val="001871E8"/>
    <w:rsid w:val="001872DF"/>
    <w:rsid w:val="0018753F"/>
    <w:rsid w:val="001912A3"/>
    <w:rsid w:val="0019140B"/>
    <w:rsid w:val="00191CB8"/>
    <w:rsid w:val="00192B91"/>
    <w:rsid w:val="00192F0E"/>
    <w:rsid w:val="00192FFE"/>
    <w:rsid w:val="0019340D"/>
    <w:rsid w:val="001936FC"/>
    <w:rsid w:val="00193A19"/>
    <w:rsid w:val="001942DE"/>
    <w:rsid w:val="0019464E"/>
    <w:rsid w:val="00194736"/>
    <w:rsid w:val="00195DA2"/>
    <w:rsid w:val="00195E56"/>
    <w:rsid w:val="00196E2B"/>
    <w:rsid w:val="0019732B"/>
    <w:rsid w:val="00197BED"/>
    <w:rsid w:val="00197C21"/>
    <w:rsid w:val="001A02B4"/>
    <w:rsid w:val="001A03F0"/>
    <w:rsid w:val="001A0D83"/>
    <w:rsid w:val="001A0E3F"/>
    <w:rsid w:val="001A1BE6"/>
    <w:rsid w:val="001A1D43"/>
    <w:rsid w:val="001A29AB"/>
    <w:rsid w:val="001A30C6"/>
    <w:rsid w:val="001A376F"/>
    <w:rsid w:val="001A45D4"/>
    <w:rsid w:val="001A46D9"/>
    <w:rsid w:val="001A49B2"/>
    <w:rsid w:val="001A4AEF"/>
    <w:rsid w:val="001A4B30"/>
    <w:rsid w:val="001A524D"/>
    <w:rsid w:val="001A5611"/>
    <w:rsid w:val="001A5789"/>
    <w:rsid w:val="001A59C0"/>
    <w:rsid w:val="001A5A8A"/>
    <w:rsid w:val="001A5F8D"/>
    <w:rsid w:val="001A60D1"/>
    <w:rsid w:val="001A6269"/>
    <w:rsid w:val="001A6289"/>
    <w:rsid w:val="001A63F1"/>
    <w:rsid w:val="001A6405"/>
    <w:rsid w:val="001A68B6"/>
    <w:rsid w:val="001A6A65"/>
    <w:rsid w:val="001A798E"/>
    <w:rsid w:val="001A7A99"/>
    <w:rsid w:val="001A7CB6"/>
    <w:rsid w:val="001A7F7F"/>
    <w:rsid w:val="001B055A"/>
    <w:rsid w:val="001B0936"/>
    <w:rsid w:val="001B2297"/>
    <w:rsid w:val="001B245B"/>
    <w:rsid w:val="001B2A36"/>
    <w:rsid w:val="001B35EE"/>
    <w:rsid w:val="001B369A"/>
    <w:rsid w:val="001B37E6"/>
    <w:rsid w:val="001B4C54"/>
    <w:rsid w:val="001B4CA1"/>
    <w:rsid w:val="001B594E"/>
    <w:rsid w:val="001B5C6D"/>
    <w:rsid w:val="001B60D7"/>
    <w:rsid w:val="001B621D"/>
    <w:rsid w:val="001B7696"/>
    <w:rsid w:val="001B76C0"/>
    <w:rsid w:val="001B7C6B"/>
    <w:rsid w:val="001B7D93"/>
    <w:rsid w:val="001C0085"/>
    <w:rsid w:val="001C008F"/>
    <w:rsid w:val="001C0535"/>
    <w:rsid w:val="001C05D4"/>
    <w:rsid w:val="001C06E9"/>
    <w:rsid w:val="001C1496"/>
    <w:rsid w:val="001C16C0"/>
    <w:rsid w:val="001C1979"/>
    <w:rsid w:val="001C1CAB"/>
    <w:rsid w:val="001C1FAC"/>
    <w:rsid w:val="001C2F19"/>
    <w:rsid w:val="001C3062"/>
    <w:rsid w:val="001C316E"/>
    <w:rsid w:val="001C36A8"/>
    <w:rsid w:val="001C386D"/>
    <w:rsid w:val="001C4050"/>
    <w:rsid w:val="001C48F9"/>
    <w:rsid w:val="001C4CB5"/>
    <w:rsid w:val="001C54F6"/>
    <w:rsid w:val="001C60FC"/>
    <w:rsid w:val="001C638E"/>
    <w:rsid w:val="001C6822"/>
    <w:rsid w:val="001C6DE6"/>
    <w:rsid w:val="001C6F19"/>
    <w:rsid w:val="001C6F64"/>
    <w:rsid w:val="001C7046"/>
    <w:rsid w:val="001C70FB"/>
    <w:rsid w:val="001C7A10"/>
    <w:rsid w:val="001D05B2"/>
    <w:rsid w:val="001D11B0"/>
    <w:rsid w:val="001D1319"/>
    <w:rsid w:val="001D13E3"/>
    <w:rsid w:val="001D1445"/>
    <w:rsid w:val="001D148E"/>
    <w:rsid w:val="001D267C"/>
    <w:rsid w:val="001D2BDE"/>
    <w:rsid w:val="001D34EC"/>
    <w:rsid w:val="001D3A4E"/>
    <w:rsid w:val="001D3ABC"/>
    <w:rsid w:val="001D4A8C"/>
    <w:rsid w:val="001D4C27"/>
    <w:rsid w:val="001D52C8"/>
    <w:rsid w:val="001D547B"/>
    <w:rsid w:val="001D5B7C"/>
    <w:rsid w:val="001D70E7"/>
    <w:rsid w:val="001D7B7C"/>
    <w:rsid w:val="001D7CD2"/>
    <w:rsid w:val="001E02E5"/>
    <w:rsid w:val="001E0D60"/>
    <w:rsid w:val="001E14C5"/>
    <w:rsid w:val="001E1845"/>
    <w:rsid w:val="001E206E"/>
    <w:rsid w:val="001E214D"/>
    <w:rsid w:val="001E28FF"/>
    <w:rsid w:val="001E2EF0"/>
    <w:rsid w:val="001E2FDD"/>
    <w:rsid w:val="001E36B5"/>
    <w:rsid w:val="001E3E7A"/>
    <w:rsid w:val="001E419C"/>
    <w:rsid w:val="001E43E0"/>
    <w:rsid w:val="001E463E"/>
    <w:rsid w:val="001E47B6"/>
    <w:rsid w:val="001E48E7"/>
    <w:rsid w:val="001E515C"/>
    <w:rsid w:val="001E5C1E"/>
    <w:rsid w:val="001E5FF0"/>
    <w:rsid w:val="001E658E"/>
    <w:rsid w:val="001E6756"/>
    <w:rsid w:val="001E68B0"/>
    <w:rsid w:val="001E6EA1"/>
    <w:rsid w:val="001E7809"/>
    <w:rsid w:val="001E7A63"/>
    <w:rsid w:val="001F03D6"/>
    <w:rsid w:val="001F0999"/>
    <w:rsid w:val="001F13A3"/>
    <w:rsid w:val="001F1942"/>
    <w:rsid w:val="001F1A6C"/>
    <w:rsid w:val="001F1BF0"/>
    <w:rsid w:val="001F1E48"/>
    <w:rsid w:val="001F280A"/>
    <w:rsid w:val="001F3769"/>
    <w:rsid w:val="001F39C4"/>
    <w:rsid w:val="001F4382"/>
    <w:rsid w:val="001F444B"/>
    <w:rsid w:val="001F4648"/>
    <w:rsid w:val="001F482D"/>
    <w:rsid w:val="001F506D"/>
    <w:rsid w:val="001F54A9"/>
    <w:rsid w:val="001F5817"/>
    <w:rsid w:val="001F597D"/>
    <w:rsid w:val="001F5FF7"/>
    <w:rsid w:val="001F6037"/>
    <w:rsid w:val="001F706A"/>
    <w:rsid w:val="001F7486"/>
    <w:rsid w:val="001F759A"/>
    <w:rsid w:val="001F75AE"/>
    <w:rsid w:val="001F7810"/>
    <w:rsid w:val="0020029F"/>
    <w:rsid w:val="00200A53"/>
    <w:rsid w:val="0020112B"/>
    <w:rsid w:val="00201325"/>
    <w:rsid w:val="00201852"/>
    <w:rsid w:val="00201E92"/>
    <w:rsid w:val="00201F18"/>
    <w:rsid w:val="00201F6A"/>
    <w:rsid w:val="0020208B"/>
    <w:rsid w:val="002021F3"/>
    <w:rsid w:val="002025FC"/>
    <w:rsid w:val="00202BE3"/>
    <w:rsid w:val="0020305B"/>
    <w:rsid w:val="00203662"/>
    <w:rsid w:val="00203BFD"/>
    <w:rsid w:val="002054C2"/>
    <w:rsid w:val="00205C61"/>
    <w:rsid w:val="00206010"/>
    <w:rsid w:val="00206549"/>
    <w:rsid w:val="002068AB"/>
    <w:rsid w:val="002068F0"/>
    <w:rsid w:val="00206AA9"/>
    <w:rsid w:val="00206DEC"/>
    <w:rsid w:val="00206F62"/>
    <w:rsid w:val="00210077"/>
    <w:rsid w:val="00210079"/>
    <w:rsid w:val="002100C1"/>
    <w:rsid w:val="0021118F"/>
    <w:rsid w:val="00211A14"/>
    <w:rsid w:val="00211AA7"/>
    <w:rsid w:val="00211D41"/>
    <w:rsid w:val="00211FB7"/>
    <w:rsid w:val="0021277A"/>
    <w:rsid w:val="00213017"/>
    <w:rsid w:val="002135E7"/>
    <w:rsid w:val="00214427"/>
    <w:rsid w:val="00214B34"/>
    <w:rsid w:val="00214E40"/>
    <w:rsid w:val="00215101"/>
    <w:rsid w:val="002160E2"/>
    <w:rsid w:val="002166A8"/>
    <w:rsid w:val="00216FAD"/>
    <w:rsid w:val="002174A2"/>
    <w:rsid w:val="002174E2"/>
    <w:rsid w:val="002177F1"/>
    <w:rsid w:val="00217939"/>
    <w:rsid w:val="00217B91"/>
    <w:rsid w:val="00217D4F"/>
    <w:rsid w:val="00217EA5"/>
    <w:rsid w:val="002205E8"/>
    <w:rsid w:val="002208EC"/>
    <w:rsid w:val="00220EBC"/>
    <w:rsid w:val="002210FF"/>
    <w:rsid w:val="002212EA"/>
    <w:rsid w:val="002219EA"/>
    <w:rsid w:val="00222399"/>
    <w:rsid w:val="00222858"/>
    <w:rsid w:val="00222B21"/>
    <w:rsid w:val="00222E5C"/>
    <w:rsid w:val="0022315B"/>
    <w:rsid w:val="002231F8"/>
    <w:rsid w:val="00223742"/>
    <w:rsid w:val="00224061"/>
    <w:rsid w:val="002241B3"/>
    <w:rsid w:val="0022453A"/>
    <w:rsid w:val="00224DC4"/>
    <w:rsid w:val="00225429"/>
    <w:rsid w:val="00225BCB"/>
    <w:rsid w:val="00225CFE"/>
    <w:rsid w:val="00226240"/>
    <w:rsid w:val="00226FF6"/>
    <w:rsid w:val="0022722B"/>
    <w:rsid w:val="002276DA"/>
    <w:rsid w:val="00227700"/>
    <w:rsid w:val="00230880"/>
    <w:rsid w:val="00230ABA"/>
    <w:rsid w:val="002313AB"/>
    <w:rsid w:val="002328A6"/>
    <w:rsid w:val="00232DF8"/>
    <w:rsid w:val="002335EB"/>
    <w:rsid w:val="002338E9"/>
    <w:rsid w:val="00233FE5"/>
    <w:rsid w:val="0023550A"/>
    <w:rsid w:val="00235642"/>
    <w:rsid w:val="00235DD4"/>
    <w:rsid w:val="00236470"/>
    <w:rsid w:val="00236961"/>
    <w:rsid w:val="00236B73"/>
    <w:rsid w:val="00236E64"/>
    <w:rsid w:val="00237BA0"/>
    <w:rsid w:val="00237DB2"/>
    <w:rsid w:val="0024012F"/>
    <w:rsid w:val="00240626"/>
    <w:rsid w:val="00240B88"/>
    <w:rsid w:val="002410A4"/>
    <w:rsid w:val="00241961"/>
    <w:rsid w:val="00241E11"/>
    <w:rsid w:val="0024296C"/>
    <w:rsid w:val="00242BA0"/>
    <w:rsid w:val="0024325D"/>
    <w:rsid w:val="00243AB9"/>
    <w:rsid w:val="00243E99"/>
    <w:rsid w:val="002444D7"/>
    <w:rsid w:val="00244649"/>
    <w:rsid w:val="00245457"/>
    <w:rsid w:val="00245531"/>
    <w:rsid w:val="00245FAF"/>
    <w:rsid w:val="0024709D"/>
    <w:rsid w:val="00247D7E"/>
    <w:rsid w:val="00250582"/>
    <w:rsid w:val="00251584"/>
    <w:rsid w:val="002516D5"/>
    <w:rsid w:val="0025447D"/>
    <w:rsid w:val="00254DA7"/>
    <w:rsid w:val="00255A87"/>
    <w:rsid w:val="00255AF3"/>
    <w:rsid w:val="00256154"/>
    <w:rsid w:val="00256A92"/>
    <w:rsid w:val="00256B2E"/>
    <w:rsid w:val="00256F98"/>
    <w:rsid w:val="00257038"/>
    <w:rsid w:val="00260B39"/>
    <w:rsid w:val="0026189F"/>
    <w:rsid w:val="0026197F"/>
    <w:rsid w:val="002624E2"/>
    <w:rsid w:val="0026283E"/>
    <w:rsid w:val="00262A05"/>
    <w:rsid w:val="00262B6B"/>
    <w:rsid w:val="00263224"/>
    <w:rsid w:val="0026358F"/>
    <w:rsid w:val="00263852"/>
    <w:rsid w:val="00263B96"/>
    <w:rsid w:val="002644A1"/>
    <w:rsid w:val="00265A70"/>
    <w:rsid w:val="00265AF4"/>
    <w:rsid w:val="00265D0B"/>
    <w:rsid w:val="00265D8B"/>
    <w:rsid w:val="00266D2C"/>
    <w:rsid w:val="00267137"/>
    <w:rsid w:val="00267E82"/>
    <w:rsid w:val="002705D1"/>
    <w:rsid w:val="00270A25"/>
    <w:rsid w:val="00270CDB"/>
    <w:rsid w:val="0027108D"/>
    <w:rsid w:val="00271D5B"/>
    <w:rsid w:val="002720C4"/>
    <w:rsid w:val="002726F6"/>
    <w:rsid w:val="00272958"/>
    <w:rsid w:val="00272A6D"/>
    <w:rsid w:val="00272B20"/>
    <w:rsid w:val="00273247"/>
    <w:rsid w:val="00273B17"/>
    <w:rsid w:val="00273C2D"/>
    <w:rsid w:val="00273DED"/>
    <w:rsid w:val="00273E7C"/>
    <w:rsid w:val="00274DB7"/>
    <w:rsid w:val="00274EA7"/>
    <w:rsid w:val="00275E12"/>
    <w:rsid w:val="0027695A"/>
    <w:rsid w:val="00276B67"/>
    <w:rsid w:val="00277CB5"/>
    <w:rsid w:val="002801CD"/>
    <w:rsid w:val="00280A14"/>
    <w:rsid w:val="00281181"/>
    <w:rsid w:val="00281219"/>
    <w:rsid w:val="0028144B"/>
    <w:rsid w:val="00281D56"/>
    <w:rsid w:val="0028207B"/>
    <w:rsid w:val="0028262A"/>
    <w:rsid w:val="002827AB"/>
    <w:rsid w:val="00282D23"/>
    <w:rsid w:val="002832C9"/>
    <w:rsid w:val="00284402"/>
    <w:rsid w:val="00284C77"/>
    <w:rsid w:val="00284E3A"/>
    <w:rsid w:val="0028527D"/>
    <w:rsid w:val="00285EE9"/>
    <w:rsid w:val="00286073"/>
    <w:rsid w:val="002861C6"/>
    <w:rsid w:val="00286791"/>
    <w:rsid w:val="00286A19"/>
    <w:rsid w:val="00286AFC"/>
    <w:rsid w:val="002875BF"/>
    <w:rsid w:val="00287677"/>
    <w:rsid w:val="0028769F"/>
    <w:rsid w:val="002906EA"/>
    <w:rsid w:val="00290992"/>
    <w:rsid w:val="0029152C"/>
    <w:rsid w:val="00291CBE"/>
    <w:rsid w:val="002924DE"/>
    <w:rsid w:val="00292976"/>
    <w:rsid w:val="002929C9"/>
    <w:rsid w:val="00293973"/>
    <w:rsid w:val="00293A14"/>
    <w:rsid w:val="00293AF6"/>
    <w:rsid w:val="00293E5F"/>
    <w:rsid w:val="002949AF"/>
    <w:rsid w:val="00294B02"/>
    <w:rsid w:val="00294F8A"/>
    <w:rsid w:val="00295173"/>
    <w:rsid w:val="002953AE"/>
    <w:rsid w:val="00295437"/>
    <w:rsid w:val="00295DD7"/>
    <w:rsid w:val="00296282"/>
    <w:rsid w:val="00296EE6"/>
    <w:rsid w:val="00297CB6"/>
    <w:rsid w:val="00297E3D"/>
    <w:rsid w:val="002A015C"/>
    <w:rsid w:val="002A0666"/>
    <w:rsid w:val="002A07A7"/>
    <w:rsid w:val="002A127F"/>
    <w:rsid w:val="002A2777"/>
    <w:rsid w:val="002A29A1"/>
    <w:rsid w:val="002A34DD"/>
    <w:rsid w:val="002A3A01"/>
    <w:rsid w:val="002A4272"/>
    <w:rsid w:val="002A42B6"/>
    <w:rsid w:val="002A4827"/>
    <w:rsid w:val="002A53C5"/>
    <w:rsid w:val="002A646C"/>
    <w:rsid w:val="002A7322"/>
    <w:rsid w:val="002A7563"/>
    <w:rsid w:val="002A766E"/>
    <w:rsid w:val="002A778A"/>
    <w:rsid w:val="002B118D"/>
    <w:rsid w:val="002B1601"/>
    <w:rsid w:val="002B1793"/>
    <w:rsid w:val="002B1CE2"/>
    <w:rsid w:val="002B1EEE"/>
    <w:rsid w:val="002B20C0"/>
    <w:rsid w:val="002B2204"/>
    <w:rsid w:val="002B2BC6"/>
    <w:rsid w:val="002B2EC5"/>
    <w:rsid w:val="002B37BD"/>
    <w:rsid w:val="002B3A90"/>
    <w:rsid w:val="002B3B58"/>
    <w:rsid w:val="002B3E42"/>
    <w:rsid w:val="002B415A"/>
    <w:rsid w:val="002B4191"/>
    <w:rsid w:val="002B4235"/>
    <w:rsid w:val="002B49A4"/>
    <w:rsid w:val="002B5E9F"/>
    <w:rsid w:val="002B6403"/>
    <w:rsid w:val="002B6735"/>
    <w:rsid w:val="002B6820"/>
    <w:rsid w:val="002B797D"/>
    <w:rsid w:val="002B7BEB"/>
    <w:rsid w:val="002B7C28"/>
    <w:rsid w:val="002B7DB5"/>
    <w:rsid w:val="002C042A"/>
    <w:rsid w:val="002C0A48"/>
    <w:rsid w:val="002C0B43"/>
    <w:rsid w:val="002C135B"/>
    <w:rsid w:val="002C1374"/>
    <w:rsid w:val="002C1977"/>
    <w:rsid w:val="002C1B8F"/>
    <w:rsid w:val="002C2220"/>
    <w:rsid w:val="002C246B"/>
    <w:rsid w:val="002C254E"/>
    <w:rsid w:val="002C26DB"/>
    <w:rsid w:val="002C33F3"/>
    <w:rsid w:val="002C3667"/>
    <w:rsid w:val="002C437F"/>
    <w:rsid w:val="002C457F"/>
    <w:rsid w:val="002C479D"/>
    <w:rsid w:val="002C504F"/>
    <w:rsid w:val="002C5E3A"/>
    <w:rsid w:val="002C621B"/>
    <w:rsid w:val="002C6802"/>
    <w:rsid w:val="002C779F"/>
    <w:rsid w:val="002C7A62"/>
    <w:rsid w:val="002C7BD0"/>
    <w:rsid w:val="002D00E4"/>
    <w:rsid w:val="002D0669"/>
    <w:rsid w:val="002D0D50"/>
    <w:rsid w:val="002D19A8"/>
    <w:rsid w:val="002D271D"/>
    <w:rsid w:val="002D38D8"/>
    <w:rsid w:val="002D38ED"/>
    <w:rsid w:val="002D3F95"/>
    <w:rsid w:val="002D42F4"/>
    <w:rsid w:val="002D4B97"/>
    <w:rsid w:val="002D51EB"/>
    <w:rsid w:val="002D52EE"/>
    <w:rsid w:val="002D5AF2"/>
    <w:rsid w:val="002D627E"/>
    <w:rsid w:val="002D68DA"/>
    <w:rsid w:val="002D6C45"/>
    <w:rsid w:val="002D6D38"/>
    <w:rsid w:val="002D79D5"/>
    <w:rsid w:val="002D7FD2"/>
    <w:rsid w:val="002E00DD"/>
    <w:rsid w:val="002E018B"/>
    <w:rsid w:val="002E1A56"/>
    <w:rsid w:val="002E1ABD"/>
    <w:rsid w:val="002E211A"/>
    <w:rsid w:val="002E2367"/>
    <w:rsid w:val="002E2947"/>
    <w:rsid w:val="002E2C0B"/>
    <w:rsid w:val="002E3F27"/>
    <w:rsid w:val="002E486A"/>
    <w:rsid w:val="002E4A50"/>
    <w:rsid w:val="002E4AE1"/>
    <w:rsid w:val="002E60A3"/>
    <w:rsid w:val="002E62C8"/>
    <w:rsid w:val="002E6C8B"/>
    <w:rsid w:val="002E6EE7"/>
    <w:rsid w:val="002E701C"/>
    <w:rsid w:val="002E7E61"/>
    <w:rsid w:val="002F045C"/>
    <w:rsid w:val="002F0FA8"/>
    <w:rsid w:val="002F1A2E"/>
    <w:rsid w:val="002F2166"/>
    <w:rsid w:val="002F28EA"/>
    <w:rsid w:val="002F2B62"/>
    <w:rsid w:val="002F35BE"/>
    <w:rsid w:val="002F3BF4"/>
    <w:rsid w:val="002F423F"/>
    <w:rsid w:val="002F42C1"/>
    <w:rsid w:val="002F474B"/>
    <w:rsid w:val="002F55F1"/>
    <w:rsid w:val="002F6111"/>
    <w:rsid w:val="002F6BBA"/>
    <w:rsid w:val="002F6D6F"/>
    <w:rsid w:val="002F6F1C"/>
    <w:rsid w:val="002F7F35"/>
    <w:rsid w:val="003001AE"/>
    <w:rsid w:val="003003D6"/>
    <w:rsid w:val="00300820"/>
    <w:rsid w:val="00302315"/>
    <w:rsid w:val="003029F3"/>
    <w:rsid w:val="00302E1E"/>
    <w:rsid w:val="00302EE9"/>
    <w:rsid w:val="0030338C"/>
    <w:rsid w:val="00303A5A"/>
    <w:rsid w:val="0030405F"/>
    <w:rsid w:val="00304798"/>
    <w:rsid w:val="00304FAC"/>
    <w:rsid w:val="00305A10"/>
    <w:rsid w:val="00305A70"/>
    <w:rsid w:val="00305E2B"/>
    <w:rsid w:val="0030647A"/>
    <w:rsid w:val="00306BB2"/>
    <w:rsid w:val="00307224"/>
    <w:rsid w:val="003078B9"/>
    <w:rsid w:val="00307B89"/>
    <w:rsid w:val="00307DC8"/>
    <w:rsid w:val="0031064F"/>
    <w:rsid w:val="003115F6"/>
    <w:rsid w:val="003123FC"/>
    <w:rsid w:val="00313ABD"/>
    <w:rsid w:val="00314265"/>
    <w:rsid w:val="003144CB"/>
    <w:rsid w:val="00314EF4"/>
    <w:rsid w:val="00315550"/>
    <w:rsid w:val="00315BAB"/>
    <w:rsid w:val="00315DAF"/>
    <w:rsid w:val="00315EAB"/>
    <w:rsid w:val="00316267"/>
    <w:rsid w:val="003171BF"/>
    <w:rsid w:val="0031780A"/>
    <w:rsid w:val="0031788C"/>
    <w:rsid w:val="00317AA1"/>
    <w:rsid w:val="00320450"/>
    <w:rsid w:val="003205F6"/>
    <w:rsid w:val="00320730"/>
    <w:rsid w:val="0032146B"/>
    <w:rsid w:val="00321E3E"/>
    <w:rsid w:val="003228B0"/>
    <w:rsid w:val="0032292A"/>
    <w:rsid w:val="003237AF"/>
    <w:rsid w:val="003238DB"/>
    <w:rsid w:val="00323AC7"/>
    <w:rsid w:val="00323DE6"/>
    <w:rsid w:val="00323ECD"/>
    <w:rsid w:val="00324FDC"/>
    <w:rsid w:val="00325333"/>
    <w:rsid w:val="003258C2"/>
    <w:rsid w:val="00326113"/>
    <w:rsid w:val="003264E2"/>
    <w:rsid w:val="00326BE7"/>
    <w:rsid w:val="00326D0A"/>
    <w:rsid w:val="00326E40"/>
    <w:rsid w:val="00326F54"/>
    <w:rsid w:val="00327BF7"/>
    <w:rsid w:val="00330832"/>
    <w:rsid w:val="003308DD"/>
    <w:rsid w:val="00330C9A"/>
    <w:rsid w:val="00330F2A"/>
    <w:rsid w:val="00332420"/>
    <w:rsid w:val="00332D4C"/>
    <w:rsid w:val="00333B36"/>
    <w:rsid w:val="00335F6A"/>
    <w:rsid w:val="00336191"/>
    <w:rsid w:val="00336408"/>
    <w:rsid w:val="00336F8D"/>
    <w:rsid w:val="0033741C"/>
    <w:rsid w:val="00337ABA"/>
    <w:rsid w:val="003408E7"/>
    <w:rsid w:val="0034157D"/>
    <w:rsid w:val="0034203D"/>
    <w:rsid w:val="0034218A"/>
    <w:rsid w:val="00342FB6"/>
    <w:rsid w:val="00342FD6"/>
    <w:rsid w:val="00343186"/>
    <w:rsid w:val="00343429"/>
    <w:rsid w:val="003435F9"/>
    <w:rsid w:val="00343E36"/>
    <w:rsid w:val="00343EB9"/>
    <w:rsid w:val="00344428"/>
    <w:rsid w:val="00345F29"/>
    <w:rsid w:val="00345F94"/>
    <w:rsid w:val="0034602E"/>
    <w:rsid w:val="003464A0"/>
    <w:rsid w:val="0034651E"/>
    <w:rsid w:val="00346C38"/>
    <w:rsid w:val="00346CC0"/>
    <w:rsid w:val="0034714D"/>
    <w:rsid w:val="003471DC"/>
    <w:rsid w:val="0035004B"/>
    <w:rsid w:val="00350D8E"/>
    <w:rsid w:val="00350E07"/>
    <w:rsid w:val="0035100D"/>
    <w:rsid w:val="00351628"/>
    <w:rsid w:val="00352017"/>
    <w:rsid w:val="00352B37"/>
    <w:rsid w:val="00352EC4"/>
    <w:rsid w:val="00353316"/>
    <w:rsid w:val="00353FD0"/>
    <w:rsid w:val="00354042"/>
    <w:rsid w:val="0035419E"/>
    <w:rsid w:val="003544DD"/>
    <w:rsid w:val="00354BFA"/>
    <w:rsid w:val="0035504E"/>
    <w:rsid w:val="00355256"/>
    <w:rsid w:val="003557F8"/>
    <w:rsid w:val="003558F8"/>
    <w:rsid w:val="00355D90"/>
    <w:rsid w:val="00355E22"/>
    <w:rsid w:val="00355E69"/>
    <w:rsid w:val="00357804"/>
    <w:rsid w:val="00360B1A"/>
    <w:rsid w:val="00360E02"/>
    <w:rsid w:val="00360EA2"/>
    <w:rsid w:val="00360FC8"/>
    <w:rsid w:val="00361AE1"/>
    <w:rsid w:val="00361BAF"/>
    <w:rsid w:val="0036219F"/>
    <w:rsid w:val="00362D15"/>
    <w:rsid w:val="00362D70"/>
    <w:rsid w:val="00363F51"/>
    <w:rsid w:val="00364E37"/>
    <w:rsid w:val="00364EA2"/>
    <w:rsid w:val="00364F0F"/>
    <w:rsid w:val="003656DE"/>
    <w:rsid w:val="00365BF7"/>
    <w:rsid w:val="00365C38"/>
    <w:rsid w:val="00366A99"/>
    <w:rsid w:val="00367038"/>
    <w:rsid w:val="003679DC"/>
    <w:rsid w:val="00367C0B"/>
    <w:rsid w:val="00370038"/>
    <w:rsid w:val="00371716"/>
    <w:rsid w:val="00371933"/>
    <w:rsid w:val="00371F39"/>
    <w:rsid w:val="00372375"/>
    <w:rsid w:val="003728F9"/>
    <w:rsid w:val="003757D7"/>
    <w:rsid w:val="00375AC0"/>
    <w:rsid w:val="00375C2C"/>
    <w:rsid w:val="00375C6B"/>
    <w:rsid w:val="0037654E"/>
    <w:rsid w:val="00376A74"/>
    <w:rsid w:val="00376AC9"/>
    <w:rsid w:val="00376F67"/>
    <w:rsid w:val="00376F72"/>
    <w:rsid w:val="00377713"/>
    <w:rsid w:val="00377876"/>
    <w:rsid w:val="00380219"/>
    <w:rsid w:val="003806A6"/>
    <w:rsid w:val="00380E4C"/>
    <w:rsid w:val="0038160B"/>
    <w:rsid w:val="00382AE2"/>
    <w:rsid w:val="00383225"/>
    <w:rsid w:val="003834D8"/>
    <w:rsid w:val="00383FCA"/>
    <w:rsid w:val="003840E0"/>
    <w:rsid w:val="00384924"/>
    <w:rsid w:val="0038499E"/>
    <w:rsid w:val="00384BE6"/>
    <w:rsid w:val="00384EF0"/>
    <w:rsid w:val="00385939"/>
    <w:rsid w:val="00385A21"/>
    <w:rsid w:val="00386630"/>
    <w:rsid w:val="0038665D"/>
    <w:rsid w:val="00386A79"/>
    <w:rsid w:val="00387B31"/>
    <w:rsid w:val="0039011B"/>
    <w:rsid w:val="0039014B"/>
    <w:rsid w:val="00390421"/>
    <w:rsid w:val="00390AEE"/>
    <w:rsid w:val="00390C82"/>
    <w:rsid w:val="00390EC9"/>
    <w:rsid w:val="00391254"/>
    <w:rsid w:val="00392181"/>
    <w:rsid w:val="00392591"/>
    <w:rsid w:val="0039293A"/>
    <w:rsid w:val="0039396D"/>
    <w:rsid w:val="0039463E"/>
    <w:rsid w:val="00394F21"/>
    <w:rsid w:val="003956EE"/>
    <w:rsid w:val="003966E3"/>
    <w:rsid w:val="0039784B"/>
    <w:rsid w:val="003A0C48"/>
    <w:rsid w:val="003A1072"/>
    <w:rsid w:val="003A1718"/>
    <w:rsid w:val="003A1F0A"/>
    <w:rsid w:val="003A2216"/>
    <w:rsid w:val="003A22E2"/>
    <w:rsid w:val="003A277E"/>
    <w:rsid w:val="003A2960"/>
    <w:rsid w:val="003A30C5"/>
    <w:rsid w:val="003A3B8E"/>
    <w:rsid w:val="003A4A8B"/>
    <w:rsid w:val="003A4B22"/>
    <w:rsid w:val="003A4CC8"/>
    <w:rsid w:val="003A5DB6"/>
    <w:rsid w:val="003A737F"/>
    <w:rsid w:val="003B06A9"/>
    <w:rsid w:val="003B0DD5"/>
    <w:rsid w:val="003B1D6B"/>
    <w:rsid w:val="003B1FF3"/>
    <w:rsid w:val="003B3043"/>
    <w:rsid w:val="003B3A98"/>
    <w:rsid w:val="003B4033"/>
    <w:rsid w:val="003B4147"/>
    <w:rsid w:val="003B4312"/>
    <w:rsid w:val="003B43C7"/>
    <w:rsid w:val="003B44FC"/>
    <w:rsid w:val="003B4A8A"/>
    <w:rsid w:val="003B59D2"/>
    <w:rsid w:val="003B5B66"/>
    <w:rsid w:val="003B678A"/>
    <w:rsid w:val="003B6A66"/>
    <w:rsid w:val="003B6D38"/>
    <w:rsid w:val="003B73B7"/>
    <w:rsid w:val="003B7584"/>
    <w:rsid w:val="003C076A"/>
    <w:rsid w:val="003C08F9"/>
    <w:rsid w:val="003C1856"/>
    <w:rsid w:val="003C1A99"/>
    <w:rsid w:val="003C2189"/>
    <w:rsid w:val="003C24F0"/>
    <w:rsid w:val="003C32B2"/>
    <w:rsid w:val="003C3870"/>
    <w:rsid w:val="003C38C3"/>
    <w:rsid w:val="003C3971"/>
    <w:rsid w:val="003C3F19"/>
    <w:rsid w:val="003C404E"/>
    <w:rsid w:val="003C4138"/>
    <w:rsid w:val="003C4213"/>
    <w:rsid w:val="003C4691"/>
    <w:rsid w:val="003C480D"/>
    <w:rsid w:val="003C5832"/>
    <w:rsid w:val="003C5DB2"/>
    <w:rsid w:val="003C6E9D"/>
    <w:rsid w:val="003C71F0"/>
    <w:rsid w:val="003D07DC"/>
    <w:rsid w:val="003D1CCA"/>
    <w:rsid w:val="003D1E28"/>
    <w:rsid w:val="003D315F"/>
    <w:rsid w:val="003D32A9"/>
    <w:rsid w:val="003D3908"/>
    <w:rsid w:val="003D3C96"/>
    <w:rsid w:val="003D3E02"/>
    <w:rsid w:val="003D5776"/>
    <w:rsid w:val="003D5BBB"/>
    <w:rsid w:val="003D676E"/>
    <w:rsid w:val="003D7C3C"/>
    <w:rsid w:val="003E1032"/>
    <w:rsid w:val="003E1861"/>
    <w:rsid w:val="003E1BC1"/>
    <w:rsid w:val="003E2351"/>
    <w:rsid w:val="003E2693"/>
    <w:rsid w:val="003E2A66"/>
    <w:rsid w:val="003E343D"/>
    <w:rsid w:val="003E3BEA"/>
    <w:rsid w:val="003E423C"/>
    <w:rsid w:val="003E48B4"/>
    <w:rsid w:val="003E4A2D"/>
    <w:rsid w:val="003E4C8B"/>
    <w:rsid w:val="003E4DA8"/>
    <w:rsid w:val="003E672A"/>
    <w:rsid w:val="003E6982"/>
    <w:rsid w:val="003E72FB"/>
    <w:rsid w:val="003E73A8"/>
    <w:rsid w:val="003E745B"/>
    <w:rsid w:val="003E76A5"/>
    <w:rsid w:val="003F03BC"/>
    <w:rsid w:val="003F0406"/>
    <w:rsid w:val="003F159A"/>
    <w:rsid w:val="003F1934"/>
    <w:rsid w:val="003F1A6E"/>
    <w:rsid w:val="003F2224"/>
    <w:rsid w:val="003F2883"/>
    <w:rsid w:val="003F2BDA"/>
    <w:rsid w:val="003F3BD9"/>
    <w:rsid w:val="003F3F83"/>
    <w:rsid w:val="003F4029"/>
    <w:rsid w:val="003F49B3"/>
    <w:rsid w:val="003F52AE"/>
    <w:rsid w:val="003F5A79"/>
    <w:rsid w:val="003F663C"/>
    <w:rsid w:val="003F6807"/>
    <w:rsid w:val="003F6A3C"/>
    <w:rsid w:val="003F707F"/>
    <w:rsid w:val="003F7754"/>
    <w:rsid w:val="003F7C52"/>
    <w:rsid w:val="003F7F32"/>
    <w:rsid w:val="0040057E"/>
    <w:rsid w:val="00400E08"/>
    <w:rsid w:val="00401267"/>
    <w:rsid w:val="004012E4"/>
    <w:rsid w:val="0040147D"/>
    <w:rsid w:val="00402C31"/>
    <w:rsid w:val="004039D8"/>
    <w:rsid w:val="00404045"/>
    <w:rsid w:val="00404AC3"/>
    <w:rsid w:val="0040565C"/>
    <w:rsid w:val="00405693"/>
    <w:rsid w:val="00405B2B"/>
    <w:rsid w:val="004063AA"/>
    <w:rsid w:val="004073D3"/>
    <w:rsid w:val="0040783C"/>
    <w:rsid w:val="0040797E"/>
    <w:rsid w:val="00407E87"/>
    <w:rsid w:val="00410919"/>
    <w:rsid w:val="00411141"/>
    <w:rsid w:val="00412628"/>
    <w:rsid w:val="004133B8"/>
    <w:rsid w:val="0041574A"/>
    <w:rsid w:val="00415961"/>
    <w:rsid w:val="00416393"/>
    <w:rsid w:val="00416EE0"/>
    <w:rsid w:val="00416EF7"/>
    <w:rsid w:val="004174A6"/>
    <w:rsid w:val="00417C71"/>
    <w:rsid w:val="0042042B"/>
    <w:rsid w:val="004219CB"/>
    <w:rsid w:val="00421AED"/>
    <w:rsid w:val="0042285B"/>
    <w:rsid w:val="0042293E"/>
    <w:rsid w:val="00422AC0"/>
    <w:rsid w:val="00422F12"/>
    <w:rsid w:val="00423688"/>
    <w:rsid w:val="00423A35"/>
    <w:rsid w:val="00423AE3"/>
    <w:rsid w:val="00423D62"/>
    <w:rsid w:val="00423E1C"/>
    <w:rsid w:val="004240DD"/>
    <w:rsid w:val="00424369"/>
    <w:rsid w:val="00425398"/>
    <w:rsid w:val="004253E9"/>
    <w:rsid w:val="004259BD"/>
    <w:rsid w:val="0042613F"/>
    <w:rsid w:val="00426175"/>
    <w:rsid w:val="004264E9"/>
    <w:rsid w:val="004271AC"/>
    <w:rsid w:val="004276DB"/>
    <w:rsid w:val="00427AC6"/>
    <w:rsid w:val="00430490"/>
    <w:rsid w:val="00430B05"/>
    <w:rsid w:val="004314E0"/>
    <w:rsid w:val="004321EC"/>
    <w:rsid w:val="004322E4"/>
    <w:rsid w:val="00432A16"/>
    <w:rsid w:val="0043365C"/>
    <w:rsid w:val="00433739"/>
    <w:rsid w:val="0043426C"/>
    <w:rsid w:val="004349F5"/>
    <w:rsid w:val="00434AB9"/>
    <w:rsid w:val="00435B72"/>
    <w:rsid w:val="0043620C"/>
    <w:rsid w:val="00436798"/>
    <w:rsid w:val="004375BF"/>
    <w:rsid w:val="00437A20"/>
    <w:rsid w:val="00440001"/>
    <w:rsid w:val="004403FF"/>
    <w:rsid w:val="00440FD1"/>
    <w:rsid w:val="004419F5"/>
    <w:rsid w:val="00441AED"/>
    <w:rsid w:val="00441C2E"/>
    <w:rsid w:val="004429A2"/>
    <w:rsid w:val="00444525"/>
    <w:rsid w:val="00445292"/>
    <w:rsid w:val="0044546B"/>
    <w:rsid w:val="00445757"/>
    <w:rsid w:val="00445887"/>
    <w:rsid w:val="004464AD"/>
    <w:rsid w:val="004468C3"/>
    <w:rsid w:val="00446E53"/>
    <w:rsid w:val="00447194"/>
    <w:rsid w:val="004479AD"/>
    <w:rsid w:val="0045063C"/>
    <w:rsid w:val="0045099D"/>
    <w:rsid w:val="004526A5"/>
    <w:rsid w:val="004526EB"/>
    <w:rsid w:val="00452AC4"/>
    <w:rsid w:val="00452F0C"/>
    <w:rsid w:val="0045371C"/>
    <w:rsid w:val="00454B4A"/>
    <w:rsid w:val="00456540"/>
    <w:rsid w:val="00456AF2"/>
    <w:rsid w:val="004571D2"/>
    <w:rsid w:val="00457C2D"/>
    <w:rsid w:val="00457E00"/>
    <w:rsid w:val="004605B6"/>
    <w:rsid w:val="00460801"/>
    <w:rsid w:val="00460C95"/>
    <w:rsid w:val="0046163E"/>
    <w:rsid w:val="00461B74"/>
    <w:rsid w:val="004622FB"/>
    <w:rsid w:val="004630E9"/>
    <w:rsid w:val="0046310E"/>
    <w:rsid w:val="00463A39"/>
    <w:rsid w:val="00463D2F"/>
    <w:rsid w:val="0046541A"/>
    <w:rsid w:val="00465C1E"/>
    <w:rsid w:val="00466989"/>
    <w:rsid w:val="00466EC5"/>
    <w:rsid w:val="00467427"/>
    <w:rsid w:val="00467AC7"/>
    <w:rsid w:val="004708DF"/>
    <w:rsid w:val="00470C0B"/>
    <w:rsid w:val="00470DC2"/>
    <w:rsid w:val="00470DC4"/>
    <w:rsid w:val="00470F92"/>
    <w:rsid w:val="00471186"/>
    <w:rsid w:val="00471273"/>
    <w:rsid w:val="004712DB"/>
    <w:rsid w:val="00471740"/>
    <w:rsid w:val="00471B1B"/>
    <w:rsid w:val="00471CAA"/>
    <w:rsid w:val="00471F49"/>
    <w:rsid w:val="00471F4A"/>
    <w:rsid w:val="004728FE"/>
    <w:rsid w:val="0047367C"/>
    <w:rsid w:val="004736CE"/>
    <w:rsid w:val="00473AF0"/>
    <w:rsid w:val="00473B27"/>
    <w:rsid w:val="00473EC4"/>
    <w:rsid w:val="00474890"/>
    <w:rsid w:val="004751B2"/>
    <w:rsid w:val="004767B5"/>
    <w:rsid w:val="00476938"/>
    <w:rsid w:val="00476AF3"/>
    <w:rsid w:val="00476E7D"/>
    <w:rsid w:val="00476EC7"/>
    <w:rsid w:val="00480216"/>
    <w:rsid w:val="004813EB"/>
    <w:rsid w:val="004813FD"/>
    <w:rsid w:val="0048181B"/>
    <w:rsid w:val="00481AF4"/>
    <w:rsid w:val="00481B23"/>
    <w:rsid w:val="00481DAC"/>
    <w:rsid w:val="00482029"/>
    <w:rsid w:val="00482A87"/>
    <w:rsid w:val="00482F50"/>
    <w:rsid w:val="00483C7C"/>
    <w:rsid w:val="00483F85"/>
    <w:rsid w:val="004841DA"/>
    <w:rsid w:val="004848CA"/>
    <w:rsid w:val="00484921"/>
    <w:rsid w:val="004851C4"/>
    <w:rsid w:val="00485B27"/>
    <w:rsid w:val="00485D66"/>
    <w:rsid w:val="0048623C"/>
    <w:rsid w:val="00486270"/>
    <w:rsid w:val="004878F5"/>
    <w:rsid w:val="00487FF6"/>
    <w:rsid w:val="004901F8"/>
    <w:rsid w:val="004907E9"/>
    <w:rsid w:val="004909C3"/>
    <w:rsid w:val="004912C9"/>
    <w:rsid w:val="00491BC9"/>
    <w:rsid w:val="00494231"/>
    <w:rsid w:val="00494263"/>
    <w:rsid w:val="00494C99"/>
    <w:rsid w:val="00495E27"/>
    <w:rsid w:val="00495EA6"/>
    <w:rsid w:val="00496B7F"/>
    <w:rsid w:val="00496EF5"/>
    <w:rsid w:val="00497970"/>
    <w:rsid w:val="004A0593"/>
    <w:rsid w:val="004A09B9"/>
    <w:rsid w:val="004A0B35"/>
    <w:rsid w:val="004A1109"/>
    <w:rsid w:val="004A16B0"/>
    <w:rsid w:val="004A18C2"/>
    <w:rsid w:val="004A1E32"/>
    <w:rsid w:val="004A2414"/>
    <w:rsid w:val="004A2653"/>
    <w:rsid w:val="004A35C6"/>
    <w:rsid w:val="004A3CB8"/>
    <w:rsid w:val="004A4371"/>
    <w:rsid w:val="004A468D"/>
    <w:rsid w:val="004A46DA"/>
    <w:rsid w:val="004A4E86"/>
    <w:rsid w:val="004A5000"/>
    <w:rsid w:val="004A5E29"/>
    <w:rsid w:val="004A6924"/>
    <w:rsid w:val="004A6E26"/>
    <w:rsid w:val="004A71FF"/>
    <w:rsid w:val="004A7791"/>
    <w:rsid w:val="004A7EAA"/>
    <w:rsid w:val="004B04C5"/>
    <w:rsid w:val="004B1323"/>
    <w:rsid w:val="004B1708"/>
    <w:rsid w:val="004B1D19"/>
    <w:rsid w:val="004B20CA"/>
    <w:rsid w:val="004B21BD"/>
    <w:rsid w:val="004B2239"/>
    <w:rsid w:val="004B2820"/>
    <w:rsid w:val="004B3A2D"/>
    <w:rsid w:val="004B4002"/>
    <w:rsid w:val="004B4DD2"/>
    <w:rsid w:val="004B53AC"/>
    <w:rsid w:val="004B56D8"/>
    <w:rsid w:val="004B57E2"/>
    <w:rsid w:val="004B6770"/>
    <w:rsid w:val="004B6DAB"/>
    <w:rsid w:val="004B7D01"/>
    <w:rsid w:val="004B7D89"/>
    <w:rsid w:val="004C02EF"/>
    <w:rsid w:val="004C03AD"/>
    <w:rsid w:val="004C0865"/>
    <w:rsid w:val="004C0FF1"/>
    <w:rsid w:val="004C10DB"/>
    <w:rsid w:val="004C1E7C"/>
    <w:rsid w:val="004C2687"/>
    <w:rsid w:val="004C289E"/>
    <w:rsid w:val="004C2A25"/>
    <w:rsid w:val="004C2E25"/>
    <w:rsid w:val="004C2FA6"/>
    <w:rsid w:val="004C3785"/>
    <w:rsid w:val="004C3D1F"/>
    <w:rsid w:val="004C402C"/>
    <w:rsid w:val="004C4800"/>
    <w:rsid w:val="004C4A34"/>
    <w:rsid w:val="004C5A0F"/>
    <w:rsid w:val="004C61B6"/>
    <w:rsid w:val="004C61C8"/>
    <w:rsid w:val="004C63CF"/>
    <w:rsid w:val="004C6606"/>
    <w:rsid w:val="004C6EA6"/>
    <w:rsid w:val="004C75FC"/>
    <w:rsid w:val="004D0173"/>
    <w:rsid w:val="004D0FF5"/>
    <w:rsid w:val="004D1030"/>
    <w:rsid w:val="004D1203"/>
    <w:rsid w:val="004D1769"/>
    <w:rsid w:val="004D1915"/>
    <w:rsid w:val="004D1BD1"/>
    <w:rsid w:val="004D46C4"/>
    <w:rsid w:val="004D5676"/>
    <w:rsid w:val="004D59A8"/>
    <w:rsid w:val="004D5ACB"/>
    <w:rsid w:val="004D6903"/>
    <w:rsid w:val="004D6E40"/>
    <w:rsid w:val="004D6F30"/>
    <w:rsid w:val="004D7160"/>
    <w:rsid w:val="004D7410"/>
    <w:rsid w:val="004E010A"/>
    <w:rsid w:val="004E04BD"/>
    <w:rsid w:val="004E0EFF"/>
    <w:rsid w:val="004E182C"/>
    <w:rsid w:val="004E1D09"/>
    <w:rsid w:val="004E232B"/>
    <w:rsid w:val="004E34C7"/>
    <w:rsid w:val="004E372D"/>
    <w:rsid w:val="004E377C"/>
    <w:rsid w:val="004E3DC9"/>
    <w:rsid w:val="004E452F"/>
    <w:rsid w:val="004E4634"/>
    <w:rsid w:val="004E46D8"/>
    <w:rsid w:val="004E4ED3"/>
    <w:rsid w:val="004E4F08"/>
    <w:rsid w:val="004E4FC0"/>
    <w:rsid w:val="004E5D81"/>
    <w:rsid w:val="004E623C"/>
    <w:rsid w:val="004E66F2"/>
    <w:rsid w:val="004E7650"/>
    <w:rsid w:val="004E7760"/>
    <w:rsid w:val="004F1612"/>
    <w:rsid w:val="004F19A5"/>
    <w:rsid w:val="004F1DC9"/>
    <w:rsid w:val="004F385F"/>
    <w:rsid w:val="004F49B5"/>
    <w:rsid w:val="004F4C8D"/>
    <w:rsid w:val="004F4CCE"/>
    <w:rsid w:val="004F4FE6"/>
    <w:rsid w:val="004F5297"/>
    <w:rsid w:val="004F530F"/>
    <w:rsid w:val="004F54A7"/>
    <w:rsid w:val="004F54AE"/>
    <w:rsid w:val="004F6B1B"/>
    <w:rsid w:val="004F6C60"/>
    <w:rsid w:val="004F740F"/>
    <w:rsid w:val="004F79DA"/>
    <w:rsid w:val="004F7F24"/>
    <w:rsid w:val="005005C5"/>
    <w:rsid w:val="005009C2"/>
    <w:rsid w:val="00500F37"/>
    <w:rsid w:val="005026CE"/>
    <w:rsid w:val="00502D48"/>
    <w:rsid w:val="00503C0C"/>
    <w:rsid w:val="00503D75"/>
    <w:rsid w:val="00504B01"/>
    <w:rsid w:val="00504F46"/>
    <w:rsid w:val="005050BC"/>
    <w:rsid w:val="00505874"/>
    <w:rsid w:val="00506721"/>
    <w:rsid w:val="00507C43"/>
    <w:rsid w:val="0051040E"/>
    <w:rsid w:val="00510514"/>
    <w:rsid w:val="00511309"/>
    <w:rsid w:val="005113AB"/>
    <w:rsid w:val="00511AAB"/>
    <w:rsid w:val="00514755"/>
    <w:rsid w:val="0051483D"/>
    <w:rsid w:val="00514B53"/>
    <w:rsid w:val="00514CF8"/>
    <w:rsid w:val="00516F75"/>
    <w:rsid w:val="005170C3"/>
    <w:rsid w:val="0051797D"/>
    <w:rsid w:val="00520808"/>
    <w:rsid w:val="00520E07"/>
    <w:rsid w:val="00520F20"/>
    <w:rsid w:val="00521142"/>
    <w:rsid w:val="005218CD"/>
    <w:rsid w:val="00521EAD"/>
    <w:rsid w:val="0052272C"/>
    <w:rsid w:val="00522A1A"/>
    <w:rsid w:val="00522CC9"/>
    <w:rsid w:val="00523976"/>
    <w:rsid w:val="00524290"/>
    <w:rsid w:val="005245E4"/>
    <w:rsid w:val="00524C69"/>
    <w:rsid w:val="00524C75"/>
    <w:rsid w:val="00524D15"/>
    <w:rsid w:val="00525158"/>
    <w:rsid w:val="00525DF6"/>
    <w:rsid w:val="0052649B"/>
    <w:rsid w:val="00526925"/>
    <w:rsid w:val="005269DF"/>
    <w:rsid w:val="00526AEF"/>
    <w:rsid w:val="005271CD"/>
    <w:rsid w:val="0053000C"/>
    <w:rsid w:val="00530FB8"/>
    <w:rsid w:val="00531196"/>
    <w:rsid w:val="005312AF"/>
    <w:rsid w:val="005317E0"/>
    <w:rsid w:val="00531C57"/>
    <w:rsid w:val="00531CC7"/>
    <w:rsid w:val="00531CEF"/>
    <w:rsid w:val="00531E56"/>
    <w:rsid w:val="0053250F"/>
    <w:rsid w:val="00532AB5"/>
    <w:rsid w:val="00533E91"/>
    <w:rsid w:val="0053584C"/>
    <w:rsid w:val="00535CB6"/>
    <w:rsid w:val="005366BB"/>
    <w:rsid w:val="00536F3B"/>
    <w:rsid w:val="00537A6F"/>
    <w:rsid w:val="0054023D"/>
    <w:rsid w:val="0054023E"/>
    <w:rsid w:val="00540D45"/>
    <w:rsid w:val="00541213"/>
    <w:rsid w:val="00541E09"/>
    <w:rsid w:val="00541F73"/>
    <w:rsid w:val="00542957"/>
    <w:rsid w:val="00542A13"/>
    <w:rsid w:val="00542A4C"/>
    <w:rsid w:val="00542EC9"/>
    <w:rsid w:val="0054309D"/>
    <w:rsid w:val="00543D25"/>
    <w:rsid w:val="00543DFB"/>
    <w:rsid w:val="00543F35"/>
    <w:rsid w:val="005444FE"/>
    <w:rsid w:val="0054511F"/>
    <w:rsid w:val="005451AB"/>
    <w:rsid w:val="005459CB"/>
    <w:rsid w:val="00546435"/>
    <w:rsid w:val="0054691F"/>
    <w:rsid w:val="00546CE6"/>
    <w:rsid w:val="0054772B"/>
    <w:rsid w:val="005500D5"/>
    <w:rsid w:val="00550FEB"/>
    <w:rsid w:val="005513EC"/>
    <w:rsid w:val="00551535"/>
    <w:rsid w:val="00551F47"/>
    <w:rsid w:val="005537B9"/>
    <w:rsid w:val="00553E0F"/>
    <w:rsid w:val="005541C3"/>
    <w:rsid w:val="005542A4"/>
    <w:rsid w:val="0055450D"/>
    <w:rsid w:val="00554B80"/>
    <w:rsid w:val="00554BD1"/>
    <w:rsid w:val="00554BFC"/>
    <w:rsid w:val="00554FC7"/>
    <w:rsid w:val="005550F0"/>
    <w:rsid w:val="0055587E"/>
    <w:rsid w:val="005559A3"/>
    <w:rsid w:val="00555FBA"/>
    <w:rsid w:val="005563DD"/>
    <w:rsid w:val="00556532"/>
    <w:rsid w:val="00556CD4"/>
    <w:rsid w:val="005577D7"/>
    <w:rsid w:val="00557D63"/>
    <w:rsid w:val="00560A4D"/>
    <w:rsid w:val="00560AAC"/>
    <w:rsid w:val="00560AD6"/>
    <w:rsid w:val="00561262"/>
    <w:rsid w:val="00562092"/>
    <w:rsid w:val="0056239B"/>
    <w:rsid w:val="0056269B"/>
    <w:rsid w:val="00562DDB"/>
    <w:rsid w:val="005631D4"/>
    <w:rsid w:val="0056346D"/>
    <w:rsid w:val="00563A33"/>
    <w:rsid w:val="00563DA8"/>
    <w:rsid w:val="0056441E"/>
    <w:rsid w:val="00564884"/>
    <w:rsid w:val="005648C3"/>
    <w:rsid w:val="0056521A"/>
    <w:rsid w:val="00565344"/>
    <w:rsid w:val="00565420"/>
    <w:rsid w:val="00566F28"/>
    <w:rsid w:val="005670F3"/>
    <w:rsid w:val="005676A0"/>
    <w:rsid w:val="00567D93"/>
    <w:rsid w:val="00570297"/>
    <w:rsid w:val="00570C40"/>
    <w:rsid w:val="00570EB8"/>
    <w:rsid w:val="00570F0C"/>
    <w:rsid w:val="00571320"/>
    <w:rsid w:val="005713F4"/>
    <w:rsid w:val="00571427"/>
    <w:rsid w:val="005715ED"/>
    <w:rsid w:val="00571BAE"/>
    <w:rsid w:val="00571FEC"/>
    <w:rsid w:val="00572A2F"/>
    <w:rsid w:val="00572B17"/>
    <w:rsid w:val="00573282"/>
    <w:rsid w:val="00574DDF"/>
    <w:rsid w:val="0057502D"/>
    <w:rsid w:val="0057535D"/>
    <w:rsid w:val="00575506"/>
    <w:rsid w:val="0057551E"/>
    <w:rsid w:val="005761C4"/>
    <w:rsid w:val="005761E8"/>
    <w:rsid w:val="005764B4"/>
    <w:rsid w:val="00576D5A"/>
    <w:rsid w:val="00580040"/>
    <w:rsid w:val="00580D17"/>
    <w:rsid w:val="005815B4"/>
    <w:rsid w:val="00581965"/>
    <w:rsid w:val="00581BF0"/>
    <w:rsid w:val="0058214B"/>
    <w:rsid w:val="00582214"/>
    <w:rsid w:val="0058231E"/>
    <w:rsid w:val="00582659"/>
    <w:rsid w:val="00583028"/>
    <w:rsid w:val="00584205"/>
    <w:rsid w:val="00584290"/>
    <w:rsid w:val="005848B4"/>
    <w:rsid w:val="0058496F"/>
    <w:rsid w:val="00585329"/>
    <w:rsid w:val="00585576"/>
    <w:rsid w:val="0058620A"/>
    <w:rsid w:val="005869FF"/>
    <w:rsid w:val="00586BDD"/>
    <w:rsid w:val="00586F9C"/>
    <w:rsid w:val="005875B9"/>
    <w:rsid w:val="005905B3"/>
    <w:rsid w:val="0059082A"/>
    <w:rsid w:val="0059133C"/>
    <w:rsid w:val="00591F2A"/>
    <w:rsid w:val="00592233"/>
    <w:rsid w:val="00592DDF"/>
    <w:rsid w:val="0059330D"/>
    <w:rsid w:val="00593420"/>
    <w:rsid w:val="005934AB"/>
    <w:rsid w:val="00593760"/>
    <w:rsid w:val="00594449"/>
    <w:rsid w:val="005947D8"/>
    <w:rsid w:val="0059523B"/>
    <w:rsid w:val="005956C7"/>
    <w:rsid w:val="00595CCC"/>
    <w:rsid w:val="00595D22"/>
    <w:rsid w:val="00596672"/>
    <w:rsid w:val="005966CE"/>
    <w:rsid w:val="00596CFD"/>
    <w:rsid w:val="00596EBC"/>
    <w:rsid w:val="00597584"/>
    <w:rsid w:val="005976CB"/>
    <w:rsid w:val="00597992"/>
    <w:rsid w:val="00597D1C"/>
    <w:rsid w:val="00597D7A"/>
    <w:rsid w:val="005A071F"/>
    <w:rsid w:val="005A1241"/>
    <w:rsid w:val="005A1315"/>
    <w:rsid w:val="005A2482"/>
    <w:rsid w:val="005A2920"/>
    <w:rsid w:val="005A2BAA"/>
    <w:rsid w:val="005A4AE3"/>
    <w:rsid w:val="005A55EB"/>
    <w:rsid w:val="005A5D59"/>
    <w:rsid w:val="005A6630"/>
    <w:rsid w:val="005A6FA4"/>
    <w:rsid w:val="005A73D1"/>
    <w:rsid w:val="005A7473"/>
    <w:rsid w:val="005A7686"/>
    <w:rsid w:val="005A7DC0"/>
    <w:rsid w:val="005B04CE"/>
    <w:rsid w:val="005B1B0C"/>
    <w:rsid w:val="005B1DB1"/>
    <w:rsid w:val="005B26DC"/>
    <w:rsid w:val="005B27A6"/>
    <w:rsid w:val="005B3577"/>
    <w:rsid w:val="005B3CD9"/>
    <w:rsid w:val="005B3DBE"/>
    <w:rsid w:val="005B42C4"/>
    <w:rsid w:val="005B43E9"/>
    <w:rsid w:val="005B45BF"/>
    <w:rsid w:val="005B4EF9"/>
    <w:rsid w:val="005B4FB6"/>
    <w:rsid w:val="005B4FF2"/>
    <w:rsid w:val="005B5983"/>
    <w:rsid w:val="005B59F9"/>
    <w:rsid w:val="005B5D30"/>
    <w:rsid w:val="005B5D73"/>
    <w:rsid w:val="005B5DF4"/>
    <w:rsid w:val="005B6BDA"/>
    <w:rsid w:val="005B7B04"/>
    <w:rsid w:val="005C008F"/>
    <w:rsid w:val="005C0CA1"/>
    <w:rsid w:val="005C1328"/>
    <w:rsid w:val="005C189A"/>
    <w:rsid w:val="005C1AE8"/>
    <w:rsid w:val="005C1BC0"/>
    <w:rsid w:val="005C1EE0"/>
    <w:rsid w:val="005C28F4"/>
    <w:rsid w:val="005C2BD7"/>
    <w:rsid w:val="005C2F19"/>
    <w:rsid w:val="005C3583"/>
    <w:rsid w:val="005C3BBE"/>
    <w:rsid w:val="005C3C53"/>
    <w:rsid w:val="005C42E5"/>
    <w:rsid w:val="005C44D8"/>
    <w:rsid w:val="005C4A8C"/>
    <w:rsid w:val="005C4F2D"/>
    <w:rsid w:val="005C5D8B"/>
    <w:rsid w:val="005C6707"/>
    <w:rsid w:val="005C773A"/>
    <w:rsid w:val="005D0080"/>
    <w:rsid w:val="005D0307"/>
    <w:rsid w:val="005D098D"/>
    <w:rsid w:val="005D0B28"/>
    <w:rsid w:val="005D0D72"/>
    <w:rsid w:val="005D12CE"/>
    <w:rsid w:val="005D1366"/>
    <w:rsid w:val="005D14A5"/>
    <w:rsid w:val="005D174A"/>
    <w:rsid w:val="005D234B"/>
    <w:rsid w:val="005D359A"/>
    <w:rsid w:val="005D3773"/>
    <w:rsid w:val="005D3876"/>
    <w:rsid w:val="005D4122"/>
    <w:rsid w:val="005D43BD"/>
    <w:rsid w:val="005D449B"/>
    <w:rsid w:val="005D4740"/>
    <w:rsid w:val="005D47F0"/>
    <w:rsid w:val="005D484B"/>
    <w:rsid w:val="005D4898"/>
    <w:rsid w:val="005D4B87"/>
    <w:rsid w:val="005D5A1B"/>
    <w:rsid w:val="005D7B86"/>
    <w:rsid w:val="005D7E43"/>
    <w:rsid w:val="005E0048"/>
    <w:rsid w:val="005E10EF"/>
    <w:rsid w:val="005E1B82"/>
    <w:rsid w:val="005E1EF6"/>
    <w:rsid w:val="005E2D88"/>
    <w:rsid w:val="005E35C8"/>
    <w:rsid w:val="005E38CB"/>
    <w:rsid w:val="005E3A08"/>
    <w:rsid w:val="005E3AA9"/>
    <w:rsid w:val="005E4457"/>
    <w:rsid w:val="005E5F0B"/>
    <w:rsid w:val="005E6B3A"/>
    <w:rsid w:val="005E7156"/>
    <w:rsid w:val="005E793B"/>
    <w:rsid w:val="005F0749"/>
    <w:rsid w:val="005F1406"/>
    <w:rsid w:val="005F1687"/>
    <w:rsid w:val="005F1A1E"/>
    <w:rsid w:val="005F222F"/>
    <w:rsid w:val="005F297D"/>
    <w:rsid w:val="005F320F"/>
    <w:rsid w:val="005F3422"/>
    <w:rsid w:val="005F5B4A"/>
    <w:rsid w:val="005F5D40"/>
    <w:rsid w:val="005F668F"/>
    <w:rsid w:val="005F6E26"/>
    <w:rsid w:val="005F70BE"/>
    <w:rsid w:val="005F7AD6"/>
    <w:rsid w:val="005F7C6D"/>
    <w:rsid w:val="005F7F92"/>
    <w:rsid w:val="00600F3E"/>
    <w:rsid w:val="00601296"/>
    <w:rsid w:val="0060179D"/>
    <w:rsid w:val="006017CA"/>
    <w:rsid w:val="00601B78"/>
    <w:rsid w:val="00602222"/>
    <w:rsid w:val="0060285B"/>
    <w:rsid w:val="00602A96"/>
    <w:rsid w:val="0060352F"/>
    <w:rsid w:val="0060375B"/>
    <w:rsid w:val="00603772"/>
    <w:rsid w:val="006037E3"/>
    <w:rsid w:val="00603E83"/>
    <w:rsid w:val="0060419C"/>
    <w:rsid w:val="00604F0A"/>
    <w:rsid w:val="00604F16"/>
    <w:rsid w:val="006051C4"/>
    <w:rsid w:val="00605299"/>
    <w:rsid w:val="0060531B"/>
    <w:rsid w:val="0060534A"/>
    <w:rsid w:val="00605B97"/>
    <w:rsid w:val="00605DF9"/>
    <w:rsid w:val="006065F8"/>
    <w:rsid w:val="006067DC"/>
    <w:rsid w:val="00606A1B"/>
    <w:rsid w:val="00606E07"/>
    <w:rsid w:val="00606F2D"/>
    <w:rsid w:val="0060710A"/>
    <w:rsid w:val="006074C6"/>
    <w:rsid w:val="00607728"/>
    <w:rsid w:val="006077C7"/>
    <w:rsid w:val="00607D92"/>
    <w:rsid w:val="00610B3D"/>
    <w:rsid w:val="006115B6"/>
    <w:rsid w:val="00612205"/>
    <w:rsid w:val="00612740"/>
    <w:rsid w:val="00612D45"/>
    <w:rsid w:val="00612FC7"/>
    <w:rsid w:val="00613287"/>
    <w:rsid w:val="006139A4"/>
    <w:rsid w:val="00613ED9"/>
    <w:rsid w:val="00614339"/>
    <w:rsid w:val="00616106"/>
    <w:rsid w:val="0061615B"/>
    <w:rsid w:val="006162C8"/>
    <w:rsid w:val="006164EE"/>
    <w:rsid w:val="00616991"/>
    <w:rsid w:val="006169E5"/>
    <w:rsid w:val="00617BFA"/>
    <w:rsid w:val="00617C4A"/>
    <w:rsid w:val="00620189"/>
    <w:rsid w:val="00620B0D"/>
    <w:rsid w:val="00620E09"/>
    <w:rsid w:val="006212B5"/>
    <w:rsid w:val="00621351"/>
    <w:rsid w:val="006217CB"/>
    <w:rsid w:val="006219F3"/>
    <w:rsid w:val="00622186"/>
    <w:rsid w:val="00622C83"/>
    <w:rsid w:val="00623563"/>
    <w:rsid w:val="00623BDC"/>
    <w:rsid w:val="006245AF"/>
    <w:rsid w:val="00624D8F"/>
    <w:rsid w:val="00624DFF"/>
    <w:rsid w:val="00625115"/>
    <w:rsid w:val="006264BA"/>
    <w:rsid w:val="0062661D"/>
    <w:rsid w:val="00626B1E"/>
    <w:rsid w:val="00627D24"/>
    <w:rsid w:val="00630508"/>
    <w:rsid w:val="00630A5A"/>
    <w:rsid w:val="00630CB1"/>
    <w:rsid w:val="006312C3"/>
    <w:rsid w:val="00632026"/>
    <w:rsid w:val="00632541"/>
    <w:rsid w:val="006327B6"/>
    <w:rsid w:val="006329FF"/>
    <w:rsid w:val="00632FE8"/>
    <w:rsid w:val="0063373C"/>
    <w:rsid w:val="00633DD3"/>
    <w:rsid w:val="00633E07"/>
    <w:rsid w:val="00634874"/>
    <w:rsid w:val="0063531C"/>
    <w:rsid w:val="006356CF"/>
    <w:rsid w:val="006360CA"/>
    <w:rsid w:val="006361CF"/>
    <w:rsid w:val="00636473"/>
    <w:rsid w:val="00636E38"/>
    <w:rsid w:val="00636FE6"/>
    <w:rsid w:val="00640BCB"/>
    <w:rsid w:val="006418E0"/>
    <w:rsid w:val="00641FD2"/>
    <w:rsid w:val="00642578"/>
    <w:rsid w:val="006430AB"/>
    <w:rsid w:val="006430BD"/>
    <w:rsid w:val="00643AF2"/>
    <w:rsid w:val="00644550"/>
    <w:rsid w:val="006445D5"/>
    <w:rsid w:val="00644833"/>
    <w:rsid w:val="0064603A"/>
    <w:rsid w:val="0064604A"/>
    <w:rsid w:val="00646621"/>
    <w:rsid w:val="0064674E"/>
    <w:rsid w:val="00646EAD"/>
    <w:rsid w:val="006506E0"/>
    <w:rsid w:val="00650D6A"/>
    <w:rsid w:val="00651686"/>
    <w:rsid w:val="00652442"/>
    <w:rsid w:val="00652F87"/>
    <w:rsid w:val="00653451"/>
    <w:rsid w:val="006537B3"/>
    <w:rsid w:val="0065390F"/>
    <w:rsid w:val="00653D46"/>
    <w:rsid w:val="00653F1B"/>
    <w:rsid w:val="00653F21"/>
    <w:rsid w:val="006552DF"/>
    <w:rsid w:val="00655CEE"/>
    <w:rsid w:val="00655E48"/>
    <w:rsid w:val="00656F14"/>
    <w:rsid w:val="0065705A"/>
    <w:rsid w:val="00657091"/>
    <w:rsid w:val="006575D9"/>
    <w:rsid w:val="00657C0C"/>
    <w:rsid w:val="00657DBB"/>
    <w:rsid w:val="006601E9"/>
    <w:rsid w:val="0066074B"/>
    <w:rsid w:val="00660C67"/>
    <w:rsid w:val="00662343"/>
    <w:rsid w:val="00662806"/>
    <w:rsid w:val="00662F32"/>
    <w:rsid w:val="00663113"/>
    <w:rsid w:val="006637C6"/>
    <w:rsid w:val="00664530"/>
    <w:rsid w:val="006645E8"/>
    <w:rsid w:val="00664921"/>
    <w:rsid w:val="00664EF3"/>
    <w:rsid w:val="00665070"/>
    <w:rsid w:val="0066558F"/>
    <w:rsid w:val="00665761"/>
    <w:rsid w:val="00665D48"/>
    <w:rsid w:val="00665EB3"/>
    <w:rsid w:val="00666396"/>
    <w:rsid w:val="00666716"/>
    <w:rsid w:val="0066693C"/>
    <w:rsid w:val="00666B64"/>
    <w:rsid w:val="00666D1F"/>
    <w:rsid w:val="00667A97"/>
    <w:rsid w:val="00670414"/>
    <w:rsid w:val="00670A44"/>
    <w:rsid w:val="00672123"/>
    <w:rsid w:val="0067229B"/>
    <w:rsid w:val="00672587"/>
    <w:rsid w:val="006735C9"/>
    <w:rsid w:val="00673AC7"/>
    <w:rsid w:val="00673DDC"/>
    <w:rsid w:val="00674591"/>
    <w:rsid w:val="00674971"/>
    <w:rsid w:val="00674B7E"/>
    <w:rsid w:val="00674D00"/>
    <w:rsid w:val="006751DF"/>
    <w:rsid w:val="00675312"/>
    <w:rsid w:val="006753C6"/>
    <w:rsid w:val="006754E4"/>
    <w:rsid w:val="00675B74"/>
    <w:rsid w:val="00676727"/>
    <w:rsid w:val="006768C7"/>
    <w:rsid w:val="0067698A"/>
    <w:rsid w:val="00676FB6"/>
    <w:rsid w:val="00680F64"/>
    <w:rsid w:val="00681578"/>
    <w:rsid w:val="0068164B"/>
    <w:rsid w:val="00681A60"/>
    <w:rsid w:val="006822DC"/>
    <w:rsid w:val="00682595"/>
    <w:rsid w:val="0068432C"/>
    <w:rsid w:val="006847F6"/>
    <w:rsid w:val="0068515D"/>
    <w:rsid w:val="00686198"/>
    <w:rsid w:val="006862C4"/>
    <w:rsid w:val="006865B0"/>
    <w:rsid w:val="00686633"/>
    <w:rsid w:val="00686CCA"/>
    <w:rsid w:val="0068771C"/>
    <w:rsid w:val="00687A3E"/>
    <w:rsid w:val="00687B1E"/>
    <w:rsid w:val="00690A41"/>
    <w:rsid w:val="00690D1B"/>
    <w:rsid w:val="00691A3C"/>
    <w:rsid w:val="00692900"/>
    <w:rsid w:val="00693657"/>
    <w:rsid w:val="00693C57"/>
    <w:rsid w:val="00695875"/>
    <w:rsid w:val="00695AB5"/>
    <w:rsid w:val="0069636E"/>
    <w:rsid w:val="00696655"/>
    <w:rsid w:val="006966BD"/>
    <w:rsid w:val="00696B73"/>
    <w:rsid w:val="006972E5"/>
    <w:rsid w:val="006976A3"/>
    <w:rsid w:val="006979AE"/>
    <w:rsid w:val="00697CC4"/>
    <w:rsid w:val="006A0081"/>
    <w:rsid w:val="006A0093"/>
    <w:rsid w:val="006A036B"/>
    <w:rsid w:val="006A100F"/>
    <w:rsid w:val="006A10C6"/>
    <w:rsid w:val="006A1380"/>
    <w:rsid w:val="006A1523"/>
    <w:rsid w:val="006A1D6F"/>
    <w:rsid w:val="006A1F80"/>
    <w:rsid w:val="006A265B"/>
    <w:rsid w:val="006A2C4B"/>
    <w:rsid w:val="006A2DB4"/>
    <w:rsid w:val="006A32A0"/>
    <w:rsid w:val="006A3525"/>
    <w:rsid w:val="006A3776"/>
    <w:rsid w:val="006A37C8"/>
    <w:rsid w:val="006A380D"/>
    <w:rsid w:val="006A383B"/>
    <w:rsid w:val="006A4840"/>
    <w:rsid w:val="006A6090"/>
    <w:rsid w:val="006A6573"/>
    <w:rsid w:val="006A65D7"/>
    <w:rsid w:val="006A7258"/>
    <w:rsid w:val="006A77CE"/>
    <w:rsid w:val="006A7D66"/>
    <w:rsid w:val="006B0057"/>
    <w:rsid w:val="006B058A"/>
    <w:rsid w:val="006B134A"/>
    <w:rsid w:val="006B1B28"/>
    <w:rsid w:val="006B1B97"/>
    <w:rsid w:val="006B1BE8"/>
    <w:rsid w:val="006B2604"/>
    <w:rsid w:val="006B283E"/>
    <w:rsid w:val="006B2955"/>
    <w:rsid w:val="006B3D6C"/>
    <w:rsid w:val="006B4102"/>
    <w:rsid w:val="006B41BF"/>
    <w:rsid w:val="006B426D"/>
    <w:rsid w:val="006B43B3"/>
    <w:rsid w:val="006B46BE"/>
    <w:rsid w:val="006B4ECF"/>
    <w:rsid w:val="006B5799"/>
    <w:rsid w:val="006B57CB"/>
    <w:rsid w:val="006B5B38"/>
    <w:rsid w:val="006B68D1"/>
    <w:rsid w:val="006B6D0A"/>
    <w:rsid w:val="006B6D32"/>
    <w:rsid w:val="006B77C7"/>
    <w:rsid w:val="006C0159"/>
    <w:rsid w:val="006C1164"/>
    <w:rsid w:val="006C296B"/>
    <w:rsid w:val="006C2F27"/>
    <w:rsid w:val="006C2F30"/>
    <w:rsid w:val="006C3D42"/>
    <w:rsid w:val="006C3FCC"/>
    <w:rsid w:val="006C4382"/>
    <w:rsid w:val="006C4913"/>
    <w:rsid w:val="006C4D5D"/>
    <w:rsid w:val="006C4F91"/>
    <w:rsid w:val="006C589D"/>
    <w:rsid w:val="006C58A2"/>
    <w:rsid w:val="006C6040"/>
    <w:rsid w:val="006C6097"/>
    <w:rsid w:val="006C702C"/>
    <w:rsid w:val="006C7A34"/>
    <w:rsid w:val="006D0379"/>
    <w:rsid w:val="006D054A"/>
    <w:rsid w:val="006D0CEE"/>
    <w:rsid w:val="006D19B4"/>
    <w:rsid w:val="006D2337"/>
    <w:rsid w:val="006D29F8"/>
    <w:rsid w:val="006D2B83"/>
    <w:rsid w:val="006D317D"/>
    <w:rsid w:val="006D35B0"/>
    <w:rsid w:val="006D4480"/>
    <w:rsid w:val="006D4BC8"/>
    <w:rsid w:val="006D4E23"/>
    <w:rsid w:val="006D5B99"/>
    <w:rsid w:val="006D660E"/>
    <w:rsid w:val="006D7E13"/>
    <w:rsid w:val="006D7E77"/>
    <w:rsid w:val="006E08EC"/>
    <w:rsid w:val="006E0DB3"/>
    <w:rsid w:val="006E1302"/>
    <w:rsid w:val="006E14C7"/>
    <w:rsid w:val="006E1632"/>
    <w:rsid w:val="006E1EB0"/>
    <w:rsid w:val="006E2052"/>
    <w:rsid w:val="006E26C7"/>
    <w:rsid w:val="006E2966"/>
    <w:rsid w:val="006E3230"/>
    <w:rsid w:val="006E37D9"/>
    <w:rsid w:val="006E3895"/>
    <w:rsid w:val="006E4292"/>
    <w:rsid w:val="006E45ED"/>
    <w:rsid w:val="006E50A3"/>
    <w:rsid w:val="006E584F"/>
    <w:rsid w:val="006E5972"/>
    <w:rsid w:val="006E5D7D"/>
    <w:rsid w:val="006E5DBE"/>
    <w:rsid w:val="006E623C"/>
    <w:rsid w:val="006E638D"/>
    <w:rsid w:val="006E6733"/>
    <w:rsid w:val="006E6D0C"/>
    <w:rsid w:val="006E77FB"/>
    <w:rsid w:val="006E7CAC"/>
    <w:rsid w:val="006E7D6A"/>
    <w:rsid w:val="006F021A"/>
    <w:rsid w:val="006F049D"/>
    <w:rsid w:val="006F0F34"/>
    <w:rsid w:val="006F124D"/>
    <w:rsid w:val="006F1513"/>
    <w:rsid w:val="006F1578"/>
    <w:rsid w:val="006F2444"/>
    <w:rsid w:val="006F278F"/>
    <w:rsid w:val="006F3345"/>
    <w:rsid w:val="006F38BE"/>
    <w:rsid w:val="006F5ACA"/>
    <w:rsid w:val="006F5ECE"/>
    <w:rsid w:val="006F644D"/>
    <w:rsid w:val="006F64E6"/>
    <w:rsid w:val="006F6590"/>
    <w:rsid w:val="006F6653"/>
    <w:rsid w:val="006F6C0A"/>
    <w:rsid w:val="006F6FD7"/>
    <w:rsid w:val="006F76B1"/>
    <w:rsid w:val="006F7E7C"/>
    <w:rsid w:val="0070033E"/>
    <w:rsid w:val="00700C62"/>
    <w:rsid w:val="00701098"/>
    <w:rsid w:val="0070125A"/>
    <w:rsid w:val="007019FA"/>
    <w:rsid w:val="00701A7B"/>
    <w:rsid w:val="00701FF4"/>
    <w:rsid w:val="00702E72"/>
    <w:rsid w:val="00703487"/>
    <w:rsid w:val="007034EE"/>
    <w:rsid w:val="0070374F"/>
    <w:rsid w:val="00703808"/>
    <w:rsid w:val="00703FC8"/>
    <w:rsid w:val="00704747"/>
    <w:rsid w:val="00704FBA"/>
    <w:rsid w:val="0070508E"/>
    <w:rsid w:val="0070629B"/>
    <w:rsid w:val="00706BDB"/>
    <w:rsid w:val="0071039F"/>
    <w:rsid w:val="00710647"/>
    <w:rsid w:val="007108A2"/>
    <w:rsid w:val="007110FE"/>
    <w:rsid w:val="007112EC"/>
    <w:rsid w:val="00711920"/>
    <w:rsid w:val="00711C66"/>
    <w:rsid w:val="00712597"/>
    <w:rsid w:val="0071289C"/>
    <w:rsid w:val="00712B07"/>
    <w:rsid w:val="00713BBF"/>
    <w:rsid w:val="00713BD0"/>
    <w:rsid w:val="00714B06"/>
    <w:rsid w:val="00715A67"/>
    <w:rsid w:val="00715E7A"/>
    <w:rsid w:val="0071691B"/>
    <w:rsid w:val="00717375"/>
    <w:rsid w:val="007177CB"/>
    <w:rsid w:val="00717F79"/>
    <w:rsid w:val="00720221"/>
    <w:rsid w:val="00720314"/>
    <w:rsid w:val="00720333"/>
    <w:rsid w:val="007203D1"/>
    <w:rsid w:val="007207FC"/>
    <w:rsid w:val="00720A35"/>
    <w:rsid w:val="0072112C"/>
    <w:rsid w:val="0072165D"/>
    <w:rsid w:val="007217F2"/>
    <w:rsid w:val="007225E0"/>
    <w:rsid w:val="0072261B"/>
    <w:rsid w:val="00722F95"/>
    <w:rsid w:val="00723527"/>
    <w:rsid w:val="0072353C"/>
    <w:rsid w:val="007235DB"/>
    <w:rsid w:val="00723D87"/>
    <w:rsid w:val="007247A1"/>
    <w:rsid w:val="00724A70"/>
    <w:rsid w:val="00724A72"/>
    <w:rsid w:val="00725391"/>
    <w:rsid w:val="007258F8"/>
    <w:rsid w:val="00725B1C"/>
    <w:rsid w:val="00725DF9"/>
    <w:rsid w:val="007262AE"/>
    <w:rsid w:val="007262FC"/>
    <w:rsid w:val="00726364"/>
    <w:rsid w:val="0072666C"/>
    <w:rsid w:val="00726A32"/>
    <w:rsid w:val="00726A79"/>
    <w:rsid w:val="00727A43"/>
    <w:rsid w:val="00730A9F"/>
    <w:rsid w:val="00731059"/>
    <w:rsid w:val="007310B3"/>
    <w:rsid w:val="00731A03"/>
    <w:rsid w:val="00731B0A"/>
    <w:rsid w:val="00732086"/>
    <w:rsid w:val="007325A7"/>
    <w:rsid w:val="00732D6D"/>
    <w:rsid w:val="007332E3"/>
    <w:rsid w:val="00733967"/>
    <w:rsid w:val="00733F3C"/>
    <w:rsid w:val="00734075"/>
    <w:rsid w:val="0073418A"/>
    <w:rsid w:val="00734C3F"/>
    <w:rsid w:val="0073553A"/>
    <w:rsid w:val="00735C7E"/>
    <w:rsid w:val="00735F3E"/>
    <w:rsid w:val="00736F7F"/>
    <w:rsid w:val="007372FF"/>
    <w:rsid w:val="007377B4"/>
    <w:rsid w:val="007400BC"/>
    <w:rsid w:val="00740A9B"/>
    <w:rsid w:val="00740B90"/>
    <w:rsid w:val="00741262"/>
    <w:rsid w:val="007413A3"/>
    <w:rsid w:val="00741E7F"/>
    <w:rsid w:val="0074273A"/>
    <w:rsid w:val="0074281A"/>
    <w:rsid w:val="0074281D"/>
    <w:rsid w:val="00742BFC"/>
    <w:rsid w:val="00742D20"/>
    <w:rsid w:val="00742DFF"/>
    <w:rsid w:val="00742E31"/>
    <w:rsid w:val="00743426"/>
    <w:rsid w:val="0074396A"/>
    <w:rsid w:val="007439B1"/>
    <w:rsid w:val="0074434A"/>
    <w:rsid w:val="007447EE"/>
    <w:rsid w:val="00744C74"/>
    <w:rsid w:val="00744CC3"/>
    <w:rsid w:val="007464C9"/>
    <w:rsid w:val="00746572"/>
    <w:rsid w:val="007477B8"/>
    <w:rsid w:val="00747BF5"/>
    <w:rsid w:val="00747D32"/>
    <w:rsid w:val="00750890"/>
    <w:rsid w:val="00750F86"/>
    <w:rsid w:val="00751335"/>
    <w:rsid w:val="007516CC"/>
    <w:rsid w:val="00751C24"/>
    <w:rsid w:val="007526B0"/>
    <w:rsid w:val="007526C2"/>
    <w:rsid w:val="00753D2C"/>
    <w:rsid w:val="0075497F"/>
    <w:rsid w:val="00754A4B"/>
    <w:rsid w:val="00755897"/>
    <w:rsid w:val="00755B7E"/>
    <w:rsid w:val="00756E91"/>
    <w:rsid w:val="0075737E"/>
    <w:rsid w:val="00760432"/>
    <w:rsid w:val="007604E3"/>
    <w:rsid w:val="007605B7"/>
    <w:rsid w:val="0076070F"/>
    <w:rsid w:val="00761955"/>
    <w:rsid w:val="007620B1"/>
    <w:rsid w:val="00762BEA"/>
    <w:rsid w:val="00762CE7"/>
    <w:rsid w:val="00762D1A"/>
    <w:rsid w:val="00763015"/>
    <w:rsid w:val="007633BE"/>
    <w:rsid w:val="00763483"/>
    <w:rsid w:val="007638E0"/>
    <w:rsid w:val="00763E6F"/>
    <w:rsid w:val="007640C7"/>
    <w:rsid w:val="00764766"/>
    <w:rsid w:val="007648B6"/>
    <w:rsid w:val="00764F41"/>
    <w:rsid w:val="00765136"/>
    <w:rsid w:val="00765A15"/>
    <w:rsid w:val="0076699D"/>
    <w:rsid w:val="00766C2E"/>
    <w:rsid w:val="0076754F"/>
    <w:rsid w:val="007677E0"/>
    <w:rsid w:val="00767E5E"/>
    <w:rsid w:val="00771DE2"/>
    <w:rsid w:val="007720DA"/>
    <w:rsid w:val="007722AC"/>
    <w:rsid w:val="007723D0"/>
    <w:rsid w:val="007727BA"/>
    <w:rsid w:val="007728C0"/>
    <w:rsid w:val="007730CC"/>
    <w:rsid w:val="0077365B"/>
    <w:rsid w:val="007739A6"/>
    <w:rsid w:val="00773A02"/>
    <w:rsid w:val="00774E9D"/>
    <w:rsid w:val="00776314"/>
    <w:rsid w:val="0077751A"/>
    <w:rsid w:val="00777698"/>
    <w:rsid w:val="00777AB4"/>
    <w:rsid w:val="007805B0"/>
    <w:rsid w:val="007806CA"/>
    <w:rsid w:val="00780A2F"/>
    <w:rsid w:val="007813BC"/>
    <w:rsid w:val="007813F8"/>
    <w:rsid w:val="00781F04"/>
    <w:rsid w:val="00782470"/>
    <w:rsid w:val="00783708"/>
    <w:rsid w:val="00784795"/>
    <w:rsid w:val="00784D66"/>
    <w:rsid w:val="00785DB2"/>
    <w:rsid w:val="007865C3"/>
    <w:rsid w:val="00786F5E"/>
    <w:rsid w:val="0078764F"/>
    <w:rsid w:val="00787AF9"/>
    <w:rsid w:val="00790C7F"/>
    <w:rsid w:val="00791170"/>
    <w:rsid w:val="007911BE"/>
    <w:rsid w:val="0079129C"/>
    <w:rsid w:val="00791806"/>
    <w:rsid w:val="00791AD1"/>
    <w:rsid w:val="00791C7A"/>
    <w:rsid w:val="00792A28"/>
    <w:rsid w:val="007931B3"/>
    <w:rsid w:val="0079389E"/>
    <w:rsid w:val="007942F6"/>
    <w:rsid w:val="00794721"/>
    <w:rsid w:val="00794995"/>
    <w:rsid w:val="00794A2F"/>
    <w:rsid w:val="007952E4"/>
    <w:rsid w:val="007954BD"/>
    <w:rsid w:val="007956B3"/>
    <w:rsid w:val="00795735"/>
    <w:rsid w:val="00796590"/>
    <w:rsid w:val="0079692B"/>
    <w:rsid w:val="00796D1E"/>
    <w:rsid w:val="00797395"/>
    <w:rsid w:val="00797E0F"/>
    <w:rsid w:val="007A001F"/>
    <w:rsid w:val="007A02E4"/>
    <w:rsid w:val="007A02E7"/>
    <w:rsid w:val="007A0841"/>
    <w:rsid w:val="007A0926"/>
    <w:rsid w:val="007A098C"/>
    <w:rsid w:val="007A0DBC"/>
    <w:rsid w:val="007A0F2F"/>
    <w:rsid w:val="007A1106"/>
    <w:rsid w:val="007A15DD"/>
    <w:rsid w:val="007A2AE2"/>
    <w:rsid w:val="007A3C96"/>
    <w:rsid w:val="007A4863"/>
    <w:rsid w:val="007A4CC3"/>
    <w:rsid w:val="007A5192"/>
    <w:rsid w:val="007A55E9"/>
    <w:rsid w:val="007A6A8D"/>
    <w:rsid w:val="007A6BB9"/>
    <w:rsid w:val="007A6E1C"/>
    <w:rsid w:val="007A7006"/>
    <w:rsid w:val="007A7729"/>
    <w:rsid w:val="007A78ED"/>
    <w:rsid w:val="007A7BC7"/>
    <w:rsid w:val="007A7F8D"/>
    <w:rsid w:val="007B0127"/>
    <w:rsid w:val="007B0456"/>
    <w:rsid w:val="007B0A7E"/>
    <w:rsid w:val="007B1D39"/>
    <w:rsid w:val="007B283B"/>
    <w:rsid w:val="007B32B7"/>
    <w:rsid w:val="007B3D06"/>
    <w:rsid w:val="007B3D38"/>
    <w:rsid w:val="007B40AF"/>
    <w:rsid w:val="007B4ABC"/>
    <w:rsid w:val="007B4F56"/>
    <w:rsid w:val="007B578E"/>
    <w:rsid w:val="007B5EBD"/>
    <w:rsid w:val="007B6658"/>
    <w:rsid w:val="007B6CF2"/>
    <w:rsid w:val="007B6D32"/>
    <w:rsid w:val="007B7042"/>
    <w:rsid w:val="007B7BA4"/>
    <w:rsid w:val="007C0676"/>
    <w:rsid w:val="007C0B63"/>
    <w:rsid w:val="007C1308"/>
    <w:rsid w:val="007C1834"/>
    <w:rsid w:val="007C2B50"/>
    <w:rsid w:val="007C2C27"/>
    <w:rsid w:val="007C2F05"/>
    <w:rsid w:val="007C32C2"/>
    <w:rsid w:val="007C35E9"/>
    <w:rsid w:val="007C41ED"/>
    <w:rsid w:val="007C4392"/>
    <w:rsid w:val="007C4435"/>
    <w:rsid w:val="007C4F27"/>
    <w:rsid w:val="007C52F6"/>
    <w:rsid w:val="007C5346"/>
    <w:rsid w:val="007C5880"/>
    <w:rsid w:val="007C5980"/>
    <w:rsid w:val="007C6182"/>
    <w:rsid w:val="007C6193"/>
    <w:rsid w:val="007C6525"/>
    <w:rsid w:val="007C6F49"/>
    <w:rsid w:val="007C7373"/>
    <w:rsid w:val="007C79FE"/>
    <w:rsid w:val="007C7F3E"/>
    <w:rsid w:val="007D0DD9"/>
    <w:rsid w:val="007D11D2"/>
    <w:rsid w:val="007D1342"/>
    <w:rsid w:val="007D136F"/>
    <w:rsid w:val="007D2CD6"/>
    <w:rsid w:val="007D5322"/>
    <w:rsid w:val="007D5644"/>
    <w:rsid w:val="007D6403"/>
    <w:rsid w:val="007D6447"/>
    <w:rsid w:val="007D695C"/>
    <w:rsid w:val="007D7ED1"/>
    <w:rsid w:val="007E0164"/>
    <w:rsid w:val="007E0416"/>
    <w:rsid w:val="007E0FF6"/>
    <w:rsid w:val="007E18E5"/>
    <w:rsid w:val="007E228C"/>
    <w:rsid w:val="007E289D"/>
    <w:rsid w:val="007E28FD"/>
    <w:rsid w:val="007E2957"/>
    <w:rsid w:val="007E303B"/>
    <w:rsid w:val="007E3574"/>
    <w:rsid w:val="007E41D3"/>
    <w:rsid w:val="007E4BB5"/>
    <w:rsid w:val="007E5371"/>
    <w:rsid w:val="007E56F2"/>
    <w:rsid w:val="007E57F6"/>
    <w:rsid w:val="007E5BF2"/>
    <w:rsid w:val="007E6452"/>
    <w:rsid w:val="007E68E2"/>
    <w:rsid w:val="007E7FCF"/>
    <w:rsid w:val="007F0AAC"/>
    <w:rsid w:val="007F0B92"/>
    <w:rsid w:val="007F0CAD"/>
    <w:rsid w:val="007F1231"/>
    <w:rsid w:val="007F28F5"/>
    <w:rsid w:val="007F298F"/>
    <w:rsid w:val="007F2AEE"/>
    <w:rsid w:val="007F2AF2"/>
    <w:rsid w:val="007F35E9"/>
    <w:rsid w:val="007F3D4F"/>
    <w:rsid w:val="007F4002"/>
    <w:rsid w:val="007F533A"/>
    <w:rsid w:val="007F6E26"/>
    <w:rsid w:val="007F6FBE"/>
    <w:rsid w:val="007F728F"/>
    <w:rsid w:val="007F76CC"/>
    <w:rsid w:val="007F7FBF"/>
    <w:rsid w:val="008002D2"/>
    <w:rsid w:val="00801494"/>
    <w:rsid w:val="00801E60"/>
    <w:rsid w:val="00802049"/>
    <w:rsid w:val="00802887"/>
    <w:rsid w:val="00802A45"/>
    <w:rsid w:val="0080348E"/>
    <w:rsid w:val="0080382E"/>
    <w:rsid w:val="00803FE9"/>
    <w:rsid w:val="0080491B"/>
    <w:rsid w:val="0080514F"/>
    <w:rsid w:val="0080587E"/>
    <w:rsid w:val="00805896"/>
    <w:rsid w:val="00805ACB"/>
    <w:rsid w:val="00805AF1"/>
    <w:rsid w:val="00806173"/>
    <w:rsid w:val="00806568"/>
    <w:rsid w:val="0080673A"/>
    <w:rsid w:val="00807377"/>
    <w:rsid w:val="00807728"/>
    <w:rsid w:val="00807C0D"/>
    <w:rsid w:val="0081006C"/>
    <w:rsid w:val="00810454"/>
    <w:rsid w:val="008107B1"/>
    <w:rsid w:val="00811048"/>
    <w:rsid w:val="00811D38"/>
    <w:rsid w:val="00812A59"/>
    <w:rsid w:val="00812EA8"/>
    <w:rsid w:val="00813365"/>
    <w:rsid w:val="008137D2"/>
    <w:rsid w:val="008153C5"/>
    <w:rsid w:val="00817299"/>
    <w:rsid w:val="0081756A"/>
    <w:rsid w:val="00817EA2"/>
    <w:rsid w:val="0082001D"/>
    <w:rsid w:val="008202B7"/>
    <w:rsid w:val="00820342"/>
    <w:rsid w:val="0082076D"/>
    <w:rsid w:val="00821C3A"/>
    <w:rsid w:val="00822130"/>
    <w:rsid w:val="008226A6"/>
    <w:rsid w:val="0082298D"/>
    <w:rsid w:val="008229B0"/>
    <w:rsid w:val="00823207"/>
    <w:rsid w:val="00824FCA"/>
    <w:rsid w:val="00825110"/>
    <w:rsid w:val="008256E0"/>
    <w:rsid w:val="0082658A"/>
    <w:rsid w:val="00826863"/>
    <w:rsid w:val="008277E5"/>
    <w:rsid w:val="00827833"/>
    <w:rsid w:val="00827F06"/>
    <w:rsid w:val="00830027"/>
    <w:rsid w:val="008306D0"/>
    <w:rsid w:val="00830E2F"/>
    <w:rsid w:val="00831F7D"/>
    <w:rsid w:val="008336F2"/>
    <w:rsid w:val="00833846"/>
    <w:rsid w:val="008339A8"/>
    <w:rsid w:val="00833F54"/>
    <w:rsid w:val="00834A33"/>
    <w:rsid w:val="0083511A"/>
    <w:rsid w:val="00835523"/>
    <w:rsid w:val="008365B2"/>
    <w:rsid w:val="00836A1F"/>
    <w:rsid w:val="00837D11"/>
    <w:rsid w:val="00837E61"/>
    <w:rsid w:val="0084041B"/>
    <w:rsid w:val="00840899"/>
    <w:rsid w:val="00840CB7"/>
    <w:rsid w:val="00840CD0"/>
    <w:rsid w:val="00841691"/>
    <w:rsid w:val="008418EE"/>
    <w:rsid w:val="008424E2"/>
    <w:rsid w:val="00842E51"/>
    <w:rsid w:val="0084350E"/>
    <w:rsid w:val="0084456E"/>
    <w:rsid w:val="00844620"/>
    <w:rsid w:val="00844B9F"/>
    <w:rsid w:val="00845217"/>
    <w:rsid w:val="008469F4"/>
    <w:rsid w:val="00846AD9"/>
    <w:rsid w:val="008473F8"/>
    <w:rsid w:val="0084788F"/>
    <w:rsid w:val="00847C9F"/>
    <w:rsid w:val="00847FC9"/>
    <w:rsid w:val="00850209"/>
    <w:rsid w:val="00850FA0"/>
    <w:rsid w:val="00851C0B"/>
    <w:rsid w:val="00851EAF"/>
    <w:rsid w:val="00852030"/>
    <w:rsid w:val="0085274B"/>
    <w:rsid w:val="00852E6B"/>
    <w:rsid w:val="00853065"/>
    <w:rsid w:val="008537DE"/>
    <w:rsid w:val="008548C0"/>
    <w:rsid w:val="00854991"/>
    <w:rsid w:val="00854ACE"/>
    <w:rsid w:val="00855852"/>
    <w:rsid w:val="00855C5C"/>
    <w:rsid w:val="00855C6C"/>
    <w:rsid w:val="00855D3F"/>
    <w:rsid w:val="00856D58"/>
    <w:rsid w:val="00857485"/>
    <w:rsid w:val="00860028"/>
    <w:rsid w:val="008600EB"/>
    <w:rsid w:val="00860116"/>
    <w:rsid w:val="008603C3"/>
    <w:rsid w:val="0086056A"/>
    <w:rsid w:val="00861350"/>
    <w:rsid w:val="00861AE4"/>
    <w:rsid w:val="00861D1D"/>
    <w:rsid w:val="00862195"/>
    <w:rsid w:val="008625A5"/>
    <w:rsid w:val="00862A3F"/>
    <w:rsid w:val="008639FD"/>
    <w:rsid w:val="00863C0A"/>
    <w:rsid w:val="00863C90"/>
    <w:rsid w:val="00864B20"/>
    <w:rsid w:val="00865652"/>
    <w:rsid w:val="00865C42"/>
    <w:rsid w:val="008669D1"/>
    <w:rsid w:val="008669D5"/>
    <w:rsid w:val="00866C9F"/>
    <w:rsid w:val="008671DC"/>
    <w:rsid w:val="00870170"/>
    <w:rsid w:val="0087023E"/>
    <w:rsid w:val="0087063A"/>
    <w:rsid w:val="008706F3"/>
    <w:rsid w:val="0087091B"/>
    <w:rsid w:val="00871DC3"/>
    <w:rsid w:val="00871E9A"/>
    <w:rsid w:val="0087223F"/>
    <w:rsid w:val="0087245E"/>
    <w:rsid w:val="00872636"/>
    <w:rsid w:val="008728E0"/>
    <w:rsid w:val="00873013"/>
    <w:rsid w:val="0087302A"/>
    <w:rsid w:val="00873234"/>
    <w:rsid w:val="00873348"/>
    <w:rsid w:val="00873413"/>
    <w:rsid w:val="00874299"/>
    <w:rsid w:val="0087471E"/>
    <w:rsid w:val="00874D75"/>
    <w:rsid w:val="00874DE4"/>
    <w:rsid w:val="008752DF"/>
    <w:rsid w:val="008753AB"/>
    <w:rsid w:val="00876625"/>
    <w:rsid w:val="00876C75"/>
    <w:rsid w:val="00876F1B"/>
    <w:rsid w:val="00877439"/>
    <w:rsid w:val="00877847"/>
    <w:rsid w:val="00877B57"/>
    <w:rsid w:val="00877C90"/>
    <w:rsid w:val="0088015F"/>
    <w:rsid w:val="00880B24"/>
    <w:rsid w:val="00880BCF"/>
    <w:rsid w:val="008816D4"/>
    <w:rsid w:val="00881764"/>
    <w:rsid w:val="00881EF5"/>
    <w:rsid w:val="00883627"/>
    <w:rsid w:val="00883E25"/>
    <w:rsid w:val="00884D1C"/>
    <w:rsid w:val="00884FFC"/>
    <w:rsid w:val="00885200"/>
    <w:rsid w:val="00885239"/>
    <w:rsid w:val="00885710"/>
    <w:rsid w:val="00885940"/>
    <w:rsid w:val="008860EE"/>
    <w:rsid w:val="00887070"/>
    <w:rsid w:val="008872E1"/>
    <w:rsid w:val="00887CB2"/>
    <w:rsid w:val="00891070"/>
    <w:rsid w:val="008916CD"/>
    <w:rsid w:val="00891B9F"/>
    <w:rsid w:val="00891C8D"/>
    <w:rsid w:val="00891E5E"/>
    <w:rsid w:val="00892292"/>
    <w:rsid w:val="00892B28"/>
    <w:rsid w:val="00892C42"/>
    <w:rsid w:val="00893A4F"/>
    <w:rsid w:val="00894A10"/>
    <w:rsid w:val="00894A80"/>
    <w:rsid w:val="008955E6"/>
    <w:rsid w:val="00895657"/>
    <w:rsid w:val="008958B0"/>
    <w:rsid w:val="008962D8"/>
    <w:rsid w:val="008968B7"/>
    <w:rsid w:val="00896C7F"/>
    <w:rsid w:val="00897B69"/>
    <w:rsid w:val="008A054D"/>
    <w:rsid w:val="008A0648"/>
    <w:rsid w:val="008A0687"/>
    <w:rsid w:val="008A06E1"/>
    <w:rsid w:val="008A0AD1"/>
    <w:rsid w:val="008A0F38"/>
    <w:rsid w:val="008A1BB0"/>
    <w:rsid w:val="008A261B"/>
    <w:rsid w:val="008A2636"/>
    <w:rsid w:val="008A270D"/>
    <w:rsid w:val="008A28A5"/>
    <w:rsid w:val="008A28B8"/>
    <w:rsid w:val="008A2B64"/>
    <w:rsid w:val="008A354C"/>
    <w:rsid w:val="008A3B07"/>
    <w:rsid w:val="008A3BC7"/>
    <w:rsid w:val="008A3C04"/>
    <w:rsid w:val="008A3C30"/>
    <w:rsid w:val="008A40CB"/>
    <w:rsid w:val="008A4279"/>
    <w:rsid w:val="008A43C7"/>
    <w:rsid w:val="008A5FB5"/>
    <w:rsid w:val="008A65A0"/>
    <w:rsid w:val="008A687B"/>
    <w:rsid w:val="008A7168"/>
    <w:rsid w:val="008A75A3"/>
    <w:rsid w:val="008A7F90"/>
    <w:rsid w:val="008B047A"/>
    <w:rsid w:val="008B0740"/>
    <w:rsid w:val="008B0C58"/>
    <w:rsid w:val="008B0F52"/>
    <w:rsid w:val="008B3067"/>
    <w:rsid w:val="008B362B"/>
    <w:rsid w:val="008B444E"/>
    <w:rsid w:val="008B44E0"/>
    <w:rsid w:val="008B459B"/>
    <w:rsid w:val="008B496E"/>
    <w:rsid w:val="008B4BD9"/>
    <w:rsid w:val="008B51B2"/>
    <w:rsid w:val="008B5971"/>
    <w:rsid w:val="008B5AA6"/>
    <w:rsid w:val="008B6A17"/>
    <w:rsid w:val="008B6CF7"/>
    <w:rsid w:val="008B7162"/>
    <w:rsid w:val="008B723A"/>
    <w:rsid w:val="008B73B9"/>
    <w:rsid w:val="008B74C6"/>
    <w:rsid w:val="008B7F6F"/>
    <w:rsid w:val="008C0532"/>
    <w:rsid w:val="008C0631"/>
    <w:rsid w:val="008C06E6"/>
    <w:rsid w:val="008C0F14"/>
    <w:rsid w:val="008C100A"/>
    <w:rsid w:val="008C1021"/>
    <w:rsid w:val="008C11D4"/>
    <w:rsid w:val="008C12B4"/>
    <w:rsid w:val="008C14E1"/>
    <w:rsid w:val="008C31B2"/>
    <w:rsid w:val="008C355B"/>
    <w:rsid w:val="008C387F"/>
    <w:rsid w:val="008C3FD3"/>
    <w:rsid w:val="008C4F63"/>
    <w:rsid w:val="008C509D"/>
    <w:rsid w:val="008C576A"/>
    <w:rsid w:val="008C596A"/>
    <w:rsid w:val="008C5995"/>
    <w:rsid w:val="008C5BB2"/>
    <w:rsid w:val="008C5EAB"/>
    <w:rsid w:val="008C7DCE"/>
    <w:rsid w:val="008C7ED0"/>
    <w:rsid w:val="008C7F3D"/>
    <w:rsid w:val="008D0EB8"/>
    <w:rsid w:val="008D16CB"/>
    <w:rsid w:val="008D1A96"/>
    <w:rsid w:val="008D1E73"/>
    <w:rsid w:val="008D21C5"/>
    <w:rsid w:val="008D31E0"/>
    <w:rsid w:val="008D3219"/>
    <w:rsid w:val="008D463B"/>
    <w:rsid w:val="008D4801"/>
    <w:rsid w:val="008D4C49"/>
    <w:rsid w:val="008D4FF6"/>
    <w:rsid w:val="008D58BE"/>
    <w:rsid w:val="008D5DBD"/>
    <w:rsid w:val="008D60F4"/>
    <w:rsid w:val="008D6EE3"/>
    <w:rsid w:val="008D7BA6"/>
    <w:rsid w:val="008D7BB2"/>
    <w:rsid w:val="008E06A3"/>
    <w:rsid w:val="008E0A87"/>
    <w:rsid w:val="008E150F"/>
    <w:rsid w:val="008E1679"/>
    <w:rsid w:val="008E208B"/>
    <w:rsid w:val="008E2885"/>
    <w:rsid w:val="008E2AED"/>
    <w:rsid w:val="008E2CAA"/>
    <w:rsid w:val="008E394B"/>
    <w:rsid w:val="008E399D"/>
    <w:rsid w:val="008E3DC8"/>
    <w:rsid w:val="008E42A9"/>
    <w:rsid w:val="008E4F2B"/>
    <w:rsid w:val="008E5889"/>
    <w:rsid w:val="008E5A31"/>
    <w:rsid w:val="008E65A6"/>
    <w:rsid w:val="008E6750"/>
    <w:rsid w:val="008E6A31"/>
    <w:rsid w:val="008E7C39"/>
    <w:rsid w:val="008E7E56"/>
    <w:rsid w:val="008F03DA"/>
    <w:rsid w:val="008F04E3"/>
    <w:rsid w:val="008F06EA"/>
    <w:rsid w:val="008F08B3"/>
    <w:rsid w:val="008F0987"/>
    <w:rsid w:val="008F0B3D"/>
    <w:rsid w:val="008F18C6"/>
    <w:rsid w:val="008F22BF"/>
    <w:rsid w:val="008F2447"/>
    <w:rsid w:val="008F24E1"/>
    <w:rsid w:val="008F293E"/>
    <w:rsid w:val="008F2BA1"/>
    <w:rsid w:val="008F2FC0"/>
    <w:rsid w:val="008F3C1F"/>
    <w:rsid w:val="008F583C"/>
    <w:rsid w:val="008F65DD"/>
    <w:rsid w:val="008F6C09"/>
    <w:rsid w:val="008F767D"/>
    <w:rsid w:val="008F76C0"/>
    <w:rsid w:val="008F79A5"/>
    <w:rsid w:val="008F79D4"/>
    <w:rsid w:val="008F7CEA"/>
    <w:rsid w:val="00901D23"/>
    <w:rsid w:val="00901E1A"/>
    <w:rsid w:val="00901F12"/>
    <w:rsid w:val="00902886"/>
    <w:rsid w:val="00902C43"/>
    <w:rsid w:val="00903613"/>
    <w:rsid w:val="0090427F"/>
    <w:rsid w:val="0090471B"/>
    <w:rsid w:val="009051DA"/>
    <w:rsid w:val="00905436"/>
    <w:rsid w:val="00905716"/>
    <w:rsid w:val="00905A0F"/>
    <w:rsid w:val="00905C5C"/>
    <w:rsid w:val="009062B9"/>
    <w:rsid w:val="00906778"/>
    <w:rsid w:val="00906D0C"/>
    <w:rsid w:val="00906D5A"/>
    <w:rsid w:val="0090748A"/>
    <w:rsid w:val="00907F7C"/>
    <w:rsid w:val="009102AD"/>
    <w:rsid w:val="00910452"/>
    <w:rsid w:val="00911AFB"/>
    <w:rsid w:val="00911D45"/>
    <w:rsid w:val="00911FD8"/>
    <w:rsid w:val="00912B6B"/>
    <w:rsid w:val="00912F02"/>
    <w:rsid w:val="009134F7"/>
    <w:rsid w:val="009138F8"/>
    <w:rsid w:val="00913E8D"/>
    <w:rsid w:val="009149DA"/>
    <w:rsid w:val="00914B17"/>
    <w:rsid w:val="00914DFE"/>
    <w:rsid w:val="00915511"/>
    <w:rsid w:val="00917151"/>
    <w:rsid w:val="00917C87"/>
    <w:rsid w:val="009200C7"/>
    <w:rsid w:val="00920284"/>
    <w:rsid w:val="00920F94"/>
    <w:rsid w:val="00921D57"/>
    <w:rsid w:val="009222B0"/>
    <w:rsid w:val="00922332"/>
    <w:rsid w:val="0092308F"/>
    <w:rsid w:val="00924A5A"/>
    <w:rsid w:val="00926405"/>
    <w:rsid w:val="00926A35"/>
    <w:rsid w:val="00926D71"/>
    <w:rsid w:val="009300EE"/>
    <w:rsid w:val="009306E6"/>
    <w:rsid w:val="009307D7"/>
    <w:rsid w:val="00930C98"/>
    <w:rsid w:val="00930CF6"/>
    <w:rsid w:val="00930E93"/>
    <w:rsid w:val="0093142C"/>
    <w:rsid w:val="00931901"/>
    <w:rsid w:val="009319B6"/>
    <w:rsid w:val="0093212B"/>
    <w:rsid w:val="0093223E"/>
    <w:rsid w:val="0093237E"/>
    <w:rsid w:val="009335BB"/>
    <w:rsid w:val="009338AE"/>
    <w:rsid w:val="00933A42"/>
    <w:rsid w:val="00933B52"/>
    <w:rsid w:val="00933E1C"/>
    <w:rsid w:val="00934A61"/>
    <w:rsid w:val="00934FA3"/>
    <w:rsid w:val="0093540F"/>
    <w:rsid w:val="00935686"/>
    <w:rsid w:val="009356F9"/>
    <w:rsid w:val="009363A8"/>
    <w:rsid w:val="00937565"/>
    <w:rsid w:val="0093757B"/>
    <w:rsid w:val="00937827"/>
    <w:rsid w:val="00937D99"/>
    <w:rsid w:val="00937F08"/>
    <w:rsid w:val="0094030D"/>
    <w:rsid w:val="00940B2C"/>
    <w:rsid w:val="00940E0E"/>
    <w:rsid w:val="0094126F"/>
    <w:rsid w:val="00941BDA"/>
    <w:rsid w:val="00942258"/>
    <w:rsid w:val="00942C41"/>
    <w:rsid w:val="00943821"/>
    <w:rsid w:val="00943A74"/>
    <w:rsid w:val="00945317"/>
    <w:rsid w:val="009459EC"/>
    <w:rsid w:val="00945DFB"/>
    <w:rsid w:val="0094655B"/>
    <w:rsid w:val="009469DD"/>
    <w:rsid w:val="00946A2A"/>
    <w:rsid w:val="00946F62"/>
    <w:rsid w:val="00946FED"/>
    <w:rsid w:val="009476CD"/>
    <w:rsid w:val="0094796B"/>
    <w:rsid w:val="00950128"/>
    <w:rsid w:val="00950491"/>
    <w:rsid w:val="00950499"/>
    <w:rsid w:val="009508C6"/>
    <w:rsid w:val="009510B4"/>
    <w:rsid w:val="009518BF"/>
    <w:rsid w:val="00951F07"/>
    <w:rsid w:val="00952396"/>
    <w:rsid w:val="009523C0"/>
    <w:rsid w:val="00952493"/>
    <w:rsid w:val="00952839"/>
    <w:rsid w:val="00953417"/>
    <w:rsid w:val="0095410B"/>
    <w:rsid w:val="00954547"/>
    <w:rsid w:val="00954AD5"/>
    <w:rsid w:val="0095573C"/>
    <w:rsid w:val="00955A61"/>
    <w:rsid w:val="00956626"/>
    <w:rsid w:val="009566D2"/>
    <w:rsid w:val="009570BE"/>
    <w:rsid w:val="009572F8"/>
    <w:rsid w:val="009574CD"/>
    <w:rsid w:val="009575E6"/>
    <w:rsid w:val="009578AA"/>
    <w:rsid w:val="0096036E"/>
    <w:rsid w:val="0096167A"/>
    <w:rsid w:val="00961F07"/>
    <w:rsid w:val="009628C5"/>
    <w:rsid w:val="00962F0D"/>
    <w:rsid w:val="00963019"/>
    <w:rsid w:val="009632C7"/>
    <w:rsid w:val="0096338A"/>
    <w:rsid w:val="009635BA"/>
    <w:rsid w:val="00963DF5"/>
    <w:rsid w:val="0096494E"/>
    <w:rsid w:val="009653FE"/>
    <w:rsid w:val="009655E7"/>
    <w:rsid w:val="00965ABF"/>
    <w:rsid w:val="0096622D"/>
    <w:rsid w:val="00966657"/>
    <w:rsid w:val="009668F0"/>
    <w:rsid w:val="00966F28"/>
    <w:rsid w:val="0096712D"/>
    <w:rsid w:val="00967C9E"/>
    <w:rsid w:val="00970124"/>
    <w:rsid w:val="0097041B"/>
    <w:rsid w:val="0097047F"/>
    <w:rsid w:val="0097069B"/>
    <w:rsid w:val="00970924"/>
    <w:rsid w:val="00971144"/>
    <w:rsid w:val="00971DDF"/>
    <w:rsid w:val="00971EEE"/>
    <w:rsid w:val="00971FF2"/>
    <w:rsid w:val="009725F4"/>
    <w:rsid w:val="0097274C"/>
    <w:rsid w:val="009728E8"/>
    <w:rsid w:val="00973154"/>
    <w:rsid w:val="0097443F"/>
    <w:rsid w:val="00974ED7"/>
    <w:rsid w:val="00975168"/>
    <w:rsid w:val="00975CD4"/>
    <w:rsid w:val="009772F5"/>
    <w:rsid w:val="00977527"/>
    <w:rsid w:val="009778F8"/>
    <w:rsid w:val="00977A94"/>
    <w:rsid w:val="00977FD6"/>
    <w:rsid w:val="00980260"/>
    <w:rsid w:val="00980C14"/>
    <w:rsid w:val="00980D8C"/>
    <w:rsid w:val="00981263"/>
    <w:rsid w:val="009812EA"/>
    <w:rsid w:val="009818FE"/>
    <w:rsid w:val="009829D2"/>
    <w:rsid w:val="009834E4"/>
    <w:rsid w:val="009834F4"/>
    <w:rsid w:val="00983BAD"/>
    <w:rsid w:val="0098463B"/>
    <w:rsid w:val="00985057"/>
    <w:rsid w:val="0098592B"/>
    <w:rsid w:val="00985C0D"/>
    <w:rsid w:val="00985C2E"/>
    <w:rsid w:val="00986496"/>
    <w:rsid w:val="00986654"/>
    <w:rsid w:val="0099011E"/>
    <w:rsid w:val="0099079E"/>
    <w:rsid w:val="00990F07"/>
    <w:rsid w:val="009911A2"/>
    <w:rsid w:val="00991471"/>
    <w:rsid w:val="00992271"/>
    <w:rsid w:val="00994030"/>
    <w:rsid w:val="00994526"/>
    <w:rsid w:val="00994DB3"/>
    <w:rsid w:val="00995549"/>
    <w:rsid w:val="00995DE4"/>
    <w:rsid w:val="00996789"/>
    <w:rsid w:val="00997357"/>
    <w:rsid w:val="009975C2"/>
    <w:rsid w:val="009A0522"/>
    <w:rsid w:val="009A0588"/>
    <w:rsid w:val="009A1671"/>
    <w:rsid w:val="009A1979"/>
    <w:rsid w:val="009A1B50"/>
    <w:rsid w:val="009A20C6"/>
    <w:rsid w:val="009A2F70"/>
    <w:rsid w:val="009A32B9"/>
    <w:rsid w:val="009A33B0"/>
    <w:rsid w:val="009A53FA"/>
    <w:rsid w:val="009A5460"/>
    <w:rsid w:val="009A553C"/>
    <w:rsid w:val="009A5AED"/>
    <w:rsid w:val="009A6454"/>
    <w:rsid w:val="009A6DAE"/>
    <w:rsid w:val="009A7A92"/>
    <w:rsid w:val="009B01AD"/>
    <w:rsid w:val="009B0DF6"/>
    <w:rsid w:val="009B104F"/>
    <w:rsid w:val="009B30BD"/>
    <w:rsid w:val="009B3535"/>
    <w:rsid w:val="009B3B81"/>
    <w:rsid w:val="009B3DD4"/>
    <w:rsid w:val="009B4067"/>
    <w:rsid w:val="009B4D21"/>
    <w:rsid w:val="009B68E4"/>
    <w:rsid w:val="009B70F2"/>
    <w:rsid w:val="009C0618"/>
    <w:rsid w:val="009C0ACA"/>
    <w:rsid w:val="009C0BDF"/>
    <w:rsid w:val="009C1248"/>
    <w:rsid w:val="009C13FC"/>
    <w:rsid w:val="009C14D5"/>
    <w:rsid w:val="009C202C"/>
    <w:rsid w:val="009C2EDB"/>
    <w:rsid w:val="009C37AA"/>
    <w:rsid w:val="009C4E36"/>
    <w:rsid w:val="009C5DEB"/>
    <w:rsid w:val="009C5E83"/>
    <w:rsid w:val="009C6441"/>
    <w:rsid w:val="009C6894"/>
    <w:rsid w:val="009C7454"/>
    <w:rsid w:val="009C747A"/>
    <w:rsid w:val="009C74A8"/>
    <w:rsid w:val="009C75E5"/>
    <w:rsid w:val="009C7E63"/>
    <w:rsid w:val="009D043E"/>
    <w:rsid w:val="009D0839"/>
    <w:rsid w:val="009D0849"/>
    <w:rsid w:val="009D141F"/>
    <w:rsid w:val="009D1CDA"/>
    <w:rsid w:val="009D2309"/>
    <w:rsid w:val="009D3381"/>
    <w:rsid w:val="009D44B5"/>
    <w:rsid w:val="009D5682"/>
    <w:rsid w:val="009D6071"/>
    <w:rsid w:val="009D60F6"/>
    <w:rsid w:val="009D6677"/>
    <w:rsid w:val="009D6A1A"/>
    <w:rsid w:val="009D76E1"/>
    <w:rsid w:val="009E0215"/>
    <w:rsid w:val="009E027C"/>
    <w:rsid w:val="009E0821"/>
    <w:rsid w:val="009E0D61"/>
    <w:rsid w:val="009E117D"/>
    <w:rsid w:val="009E1306"/>
    <w:rsid w:val="009E1969"/>
    <w:rsid w:val="009E1C1C"/>
    <w:rsid w:val="009E1D63"/>
    <w:rsid w:val="009E1EAA"/>
    <w:rsid w:val="009E1ECD"/>
    <w:rsid w:val="009E1F40"/>
    <w:rsid w:val="009E1FD0"/>
    <w:rsid w:val="009E2A96"/>
    <w:rsid w:val="009E2EC9"/>
    <w:rsid w:val="009E34B2"/>
    <w:rsid w:val="009E3788"/>
    <w:rsid w:val="009E380A"/>
    <w:rsid w:val="009E3FF6"/>
    <w:rsid w:val="009E413A"/>
    <w:rsid w:val="009E4458"/>
    <w:rsid w:val="009E58EB"/>
    <w:rsid w:val="009E5EA0"/>
    <w:rsid w:val="009E67EA"/>
    <w:rsid w:val="009E6839"/>
    <w:rsid w:val="009E6FBC"/>
    <w:rsid w:val="009E723A"/>
    <w:rsid w:val="009F05FF"/>
    <w:rsid w:val="009F062A"/>
    <w:rsid w:val="009F099E"/>
    <w:rsid w:val="009F1B17"/>
    <w:rsid w:val="009F1BE2"/>
    <w:rsid w:val="009F1DBB"/>
    <w:rsid w:val="009F2DE1"/>
    <w:rsid w:val="009F310B"/>
    <w:rsid w:val="009F382A"/>
    <w:rsid w:val="009F421C"/>
    <w:rsid w:val="009F4A37"/>
    <w:rsid w:val="009F5516"/>
    <w:rsid w:val="009F5E7D"/>
    <w:rsid w:val="009F5F1D"/>
    <w:rsid w:val="009F6282"/>
    <w:rsid w:val="009F7037"/>
    <w:rsid w:val="009F72FD"/>
    <w:rsid w:val="009F731D"/>
    <w:rsid w:val="009F7975"/>
    <w:rsid w:val="00A00775"/>
    <w:rsid w:val="00A0135A"/>
    <w:rsid w:val="00A01366"/>
    <w:rsid w:val="00A0196C"/>
    <w:rsid w:val="00A019EE"/>
    <w:rsid w:val="00A019F2"/>
    <w:rsid w:val="00A01CD2"/>
    <w:rsid w:val="00A01ED4"/>
    <w:rsid w:val="00A01F5F"/>
    <w:rsid w:val="00A02134"/>
    <w:rsid w:val="00A023E9"/>
    <w:rsid w:val="00A02592"/>
    <w:rsid w:val="00A03057"/>
    <w:rsid w:val="00A03B48"/>
    <w:rsid w:val="00A041A1"/>
    <w:rsid w:val="00A04A9C"/>
    <w:rsid w:val="00A05CF1"/>
    <w:rsid w:val="00A05CF3"/>
    <w:rsid w:val="00A062EF"/>
    <w:rsid w:val="00A0691D"/>
    <w:rsid w:val="00A06E78"/>
    <w:rsid w:val="00A07D4F"/>
    <w:rsid w:val="00A1048A"/>
    <w:rsid w:val="00A10493"/>
    <w:rsid w:val="00A105B6"/>
    <w:rsid w:val="00A10F2F"/>
    <w:rsid w:val="00A11130"/>
    <w:rsid w:val="00A113E2"/>
    <w:rsid w:val="00A1169B"/>
    <w:rsid w:val="00A12364"/>
    <w:rsid w:val="00A12842"/>
    <w:rsid w:val="00A12961"/>
    <w:rsid w:val="00A12F50"/>
    <w:rsid w:val="00A13274"/>
    <w:rsid w:val="00A13669"/>
    <w:rsid w:val="00A13E63"/>
    <w:rsid w:val="00A142F5"/>
    <w:rsid w:val="00A146E5"/>
    <w:rsid w:val="00A14F8E"/>
    <w:rsid w:val="00A15210"/>
    <w:rsid w:val="00A15A12"/>
    <w:rsid w:val="00A15B53"/>
    <w:rsid w:val="00A16ADD"/>
    <w:rsid w:val="00A1774C"/>
    <w:rsid w:val="00A20F40"/>
    <w:rsid w:val="00A216C4"/>
    <w:rsid w:val="00A2188B"/>
    <w:rsid w:val="00A21A84"/>
    <w:rsid w:val="00A21A8F"/>
    <w:rsid w:val="00A22135"/>
    <w:rsid w:val="00A22158"/>
    <w:rsid w:val="00A221E6"/>
    <w:rsid w:val="00A222AE"/>
    <w:rsid w:val="00A22C2C"/>
    <w:rsid w:val="00A2366F"/>
    <w:rsid w:val="00A249CF"/>
    <w:rsid w:val="00A24E86"/>
    <w:rsid w:val="00A250B4"/>
    <w:rsid w:val="00A2588F"/>
    <w:rsid w:val="00A261DD"/>
    <w:rsid w:val="00A266B5"/>
    <w:rsid w:val="00A272D0"/>
    <w:rsid w:val="00A302FA"/>
    <w:rsid w:val="00A30692"/>
    <w:rsid w:val="00A30CF3"/>
    <w:rsid w:val="00A31095"/>
    <w:rsid w:val="00A315C7"/>
    <w:rsid w:val="00A316EF"/>
    <w:rsid w:val="00A31A69"/>
    <w:rsid w:val="00A31E5A"/>
    <w:rsid w:val="00A320D1"/>
    <w:rsid w:val="00A33257"/>
    <w:rsid w:val="00A33491"/>
    <w:rsid w:val="00A34113"/>
    <w:rsid w:val="00A3445C"/>
    <w:rsid w:val="00A34518"/>
    <w:rsid w:val="00A345F7"/>
    <w:rsid w:val="00A34FFC"/>
    <w:rsid w:val="00A35D2E"/>
    <w:rsid w:val="00A36082"/>
    <w:rsid w:val="00A360B4"/>
    <w:rsid w:val="00A36EC8"/>
    <w:rsid w:val="00A3740A"/>
    <w:rsid w:val="00A37512"/>
    <w:rsid w:val="00A37598"/>
    <w:rsid w:val="00A375E2"/>
    <w:rsid w:val="00A37763"/>
    <w:rsid w:val="00A404F3"/>
    <w:rsid w:val="00A409AF"/>
    <w:rsid w:val="00A40AEE"/>
    <w:rsid w:val="00A417BA"/>
    <w:rsid w:val="00A4184A"/>
    <w:rsid w:val="00A4197F"/>
    <w:rsid w:val="00A42B86"/>
    <w:rsid w:val="00A42D9A"/>
    <w:rsid w:val="00A43365"/>
    <w:rsid w:val="00A4362A"/>
    <w:rsid w:val="00A43722"/>
    <w:rsid w:val="00A4389F"/>
    <w:rsid w:val="00A43BD9"/>
    <w:rsid w:val="00A4406C"/>
    <w:rsid w:val="00A44DAF"/>
    <w:rsid w:val="00A45036"/>
    <w:rsid w:val="00A45072"/>
    <w:rsid w:val="00A45298"/>
    <w:rsid w:val="00A4531F"/>
    <w:rsid w:val="00A45741"/>
    <w:rsid w:val="00A46420"/>
    <w:rsid w:val="00A46C0A"/>
    <w:rsid w:val="00A47263"/>
    <w:rsid w:val="00A50D2F"/>
    <w:rsid w:val="00A51405"/>
    <w:rsid w:val="00A51C9D"/>
    <w:rsid w:val="00A527D7"/>
    <w:rsid w:val="00A52BE6"/>
    <w:rsid w:val="00A52CA4"/>
    <w:rsid w:val="00A52E6B"/>
    <w:rsid w:val="00A53092"/>
    <w:rsid w:val="00A53891"/>
    <w:rsid w:val="00A53AF3"/>
    <w:rsid w:val="00A53F35"/>
    <w:rsid w:val="00A55C37"/>
    <w:rsid w:val="00A55EA1"/>
    <w:rsid w:val="00A56263"/>
    <w:rsid w:val="00A56D66"/>
    <w:rsid w:val="00A56E1A"/>
    <w:rsid w:val="00A57005"/>
    <w:rsid w:val="00A5755A"/>
    <w:rsid w:val="00A60CBF"/>
    <w:rsid w:val="00A6104D"/>
    <w:rsid w:val="00A61386"/>
    <w:rsid w:val="00A615F4"/>
    <w:rsid w:val="00A61958"/>
    <w:rsid w:val="00A62007"/>
    <w:rsid w:val="00A62372"/>
    <w:rsid w:val="00A623D6"/>
    <w:rsid w:val="00A62505"/>
    <w:rsid w:val="00A62B7D"/>
    <w:rsid w:val="00A63644"/>
    <w:rsid w:val="00A64180"/>
    <w:rsid w:val="00A650E3"/>
    <w:rsid w:val="00A65203"/>
    <w:rsid w:val="00A66DA6"/>
    <w:rsid w:val="00A67AF2"/>
    <w:rsid w:val="00A702CA"/>
    <w:rsid w:val="00A7077B"/>
    <w:rsid w:val="00A718F4"/>
    <w:rsid w:val="00A71B4B"/>
    <w:rsid w:val="00A725C3"/>
    <w:rsid w:val="00A73E93"/>
    <w:rsid w:val="00A7427A"/>
    <w:rsid w:val="00A74D02"/>
    <w:rsid w:val="00A74D2A"/>
    <w:rsid w:val="00A751AF"/>
    <w:rsid w:val="00A7569A"/>
    <w:rsid w:val="00A759A5"/>
    <w:rsid w:val="00A76263"/>
    <w:rsid w:val="00A762BC"/>
    <w:rsid w:val="00A76314"/>
    <w:rsid w:val="00A7678D"/>
    <w:rsid w:val="00A76951"/>
    <w:rsid w:val="00A76EBB"/>
    <w:rsid w:val="00A77FF8"/>
    <w:rsid w:val="00A80BCD"/>
    <w:rsid w:val="00A817DB"/>
    <w:rsid w:val="00A81EF0"/>
    <w:rsid w:val="00A822F6"/>
    <w:rsid w:val="00A829B2"/>
    <w:rsid w:val="00A830E1"/>
    <w:rsid w:val="00A834BB"/>
    <w:rsid w:val="00A83C31"/>
    <w:rsid w:val="00A83EB4"/>
    <w:rsid w:val="00A83EF2"/>
    <w:rsid w:val="00A844DD"/>
    <w:rsid w:val="00A8483D"/>
    <w:rsid w:val="00A8521B"/>
    <w:rsid w:val="00A853E8"/>
    <w:rsid w:val="00A8547E"/>
    <w:rsid w:val="00A858F7"/>
    <w:rsid w:val="00A86D27"/>
    <w:rsid w:val="00A87C8F"/>
    <w:rsid w:val="00A90B01"/>
    <w:rsid w:val="00A90DAC"/>
    <w:rsid w:val="00A916DC"/>
    <w:rsid w:val="00A9177A"/>
    <w:rsid w:val="00A91A28"/>
    <w:rsid w:val="00A9238D"/>
    <w:rsid w:val="00A925A6"/>
    <w:rsid w:val="00A92721"/>
    <w:rsid w:val="00A92BAC"/>
    <w:rsid w:val="00A933D9"/>
    <w:rsid w:val="00A960AF"/>
    <w:rsid w:val="00A964A8"/>
    <w:rsid w:val="00A96672"/>
    <w:rsid w:val="00A96AC5"/>
    <w:rsid w:val="00A96CC6"/>
    <w:rsid w:val="00A97318"/>
    <w:rsid w:val="00A9797B"/>
    <w:rsid w:val="00A97CF5"/>
    <w:rsid w:val="00AA0621"/>
    <w:rsid w:val="00AA1466"/>
    <w:rsid w:val="00AA1D7F"/>
    <w:rsid w:val="00AA1FF6"/>
    <w:rsid w:val="00AA3614"/>
    <w:rsid w:val="00AA3A05"/>
    <w:rsid w:val="00AA3A15"/>
    <w:rsid w:val="00AA404C"/>
    <w:rsid w:val="00AA42F1"/>
    <w:rsid w:val="00AA44E9"/>
    <w:rsid w:val="00AA48D2"/>
    <w:rsid w:val="00AA4A8E"/>
    <w:rsid w:val="00AA5DC6"/>
    <w:rsid w:val="00AA610B"/>
    <w:rsid w:val="00AA6530"/>
    <w:rsid w:val="00AA6714"/>
    <w:rsid w:val="00AA6B97"/>
    <w:rsid w:val="00AA7866"/>
    <w:rsid w:val="00AA78BC"/>
    <w:rsid w:val="00AA7F77"/>
    <w:rsid w:val="00AB03C2"/>
    <w:rsid w:val="00AB0656"/>
    <w:rsid w:val="00AB0702"/>
    <w:rsid w:val="00AB167B"/>
    <w:rsid w:val="00AB1747"/>
    <w:rsid w:val="00AB1881"/>
    <w:rsid w:val="00AB21A6"/>
    <w:rsid w:val="00AB21C3"/>
    <w:rsid w:val="00AB259F"/>
    <w:rsid w:val="00AB30FE"/>
    <w:rsid w:val="00AB32AE"/>
    <w:rsid w:val="00AB33F0"/>
    <w:rsid w:val="00AB3483"/>
    <w:rsid w:val="00AB39BE"/>
    <w:rsid w:val="00AB4ADD"/>
    <w:rsid w:val="00AB4D87"/>
    <w:rsid w:val="00AB50DF"/>
    <w:rsid w:val="00AB55C0"/>
    <w:rsid w:val="00AB6493"/>
    <w:rsid w:val="00AB776F"/>
    <w:rsid w:val="00AC0382"/>
    <w:rsid w:val="00AC08AB"/>
    <w:rsid w:val="00AC0E5C"/>
    <w:rsid w:val="00AC1D31"/>
    <w:rsid w:val="00AC3189"/>
    <w:rsid w:val="00AC37E7"/>
    <w:rsid w:val="00AC3AEA"/>
    <w:rsid w:val="00AC5956"/>
    <w:rsid w:val="00AC5EBB"/>
    <w:rsid w:val="00AC62E8"/>
    <w:rsid w:val="00AC63A5"/>
    <w:rsid w:val="00AC6C38"/>
    <w:rsid w:val="00AC6FCD"/>
    <w:rsid w:val="00AC7FA2"/>
    <w:rsid w:val="00AD0AC9"/>
    <w:rsid w:val="00AD0B0E"/>
    <w:rsid w:val="00AD0C05"/>
    <w:rsid w:val="00AD1039"/>
    <w:rsid w:val="00AD177E"/>
    <w:rsid w:val="00AD18E3"/>
    <w:rsid w:val="00AD2446"/>
    <w:rsid w:val="00AD2BFB"/>
    <w:rsid w:val="00AD35E2"/>
    <w:rsid w:val="00AD3DB5"/>
    <w:rsid w:val="00AD3F16"/>
    <w:rsid w:val="00AD4164"/>
    <w:rsid w:val="00AD5E14"/>
    <w:rsid w:val="00AD6068"/>
    <w:rsid w:val="00AD64E6"/>
    <w:rsid w:val="00AD6A97"/>
    <w:rsid w:val="00AD7E43"/>
    <w:rsid w:val="00AE18F5"/>
    <w:rsid w:val="00AE196C"/>
    <w:rsid w:val="00AE1D35"/>
    <w:rsid w:val="00AE1E61"/>
    <w:rsid w:val="00AE28A2"/>
    <w:rsid w:val="00AE3317"/>
    <w:rsid w:val="00AE36B6"/>
    <w:rsid w:val="00AE38E2"/>
    <w:rsid w:val="00AE44A2"/>
    <w:rsid w:val="00AE5554"/>
    <w:rsid w:val="00AE5A4B"/>
    <w:rsid w:val="00AE5A8E"/>
    <w:rsid w:val="00AE64C0"/>
    <w:rsid w:val="00AE6982"/>
    <w:rsid w:val="00AE6F8E"/>
    <w:rsid w:val="00AE79C3"/>
    <w:rsid w:val="00AE7F3C"/>
    <w:rsid w:val="00AF0266"/>
    <w:rsid w:val="00AF045A"/>
    <w:rsid w:val="00AF11EC"/>
    <w:rsid w:val="00AF146A"/>
    <w:rsid w:val="00AF1771"/>
    <w:rsid w:val="00AF1A54"/>
    <w:rsid w:val="00AF1ED2"/>
    <w:rsid w:val="00AF2011"/>
    <w:rsid w:val="00AF21CB"/>
    <w:rsid w:val="00AF2316"/>
    <w:rsid w:val="00AF29B2"/>
    <w:rsid w:val="00AF2A8D"/>
    <w:rsid w:val="00AF2BC8"/>
    <w:rsid w:val="00AF2D49"/>
    <w:rsid w:val="00AF2EAC"/>
    <w:rsid w:val="00AF41E6"/>
    <w:rsid w:val="00AF4588"/>
    <w:rsid w:val="00AF515E"/>
    <w:rsid w:val="00AF519C"/>
    <w:rsid w:val="00AF52EA"/>
    <w:rsid w:val="00AF5499"/>
    <w:rsid w:val="00AF59EC"/>
    <w:rsid w:val="00AF5C5B"/>
    <w:rsid w:val="00AF60D2"/>
    <w:rsid w:val="00AF63E6"/>
    <w:rsid w:val="00AF678B"/>
    <w:rsid w:val="00AF6B71"/>
    <w:rsid w:val="00AF7014"/>
    <w:rsid w:val="00AF72C7"/>
    <w:rsid w:val="00AF7863"/>
    <w:rsid w:val="00B00296"/>
    <w:rsid w:val="00B0076F"/>
    <w:rsid w:val="00B00852"/>
    <w:rsid w:val="00B0173C"/>
    <w:rsid w:val="00B020B0"/>
    <w:rsid w:val="00B02127"/>
    <w:rsid w:val="00B02185"/>
    <w:rsid w:val="00B02749"/>
    <w:rsid w:val="00B02983"/>
    <w:rsid w:val="00B03D81"/>
    <w:rsid w:val="00B041AD"/>
    <w:rsid w:val="00B045E3"/>
    <w:rsid w:val="00B048D2"/>
    <w:rsid w:val="00B04C67"/>
    <w:rsid w:val="00B04C82"/>
    <w:rsid w:val="00B05ECF"/>
    <w:rsid w:val="00B067C0"/>
    <w:rsid w:val="00B06C06"/>
    <w:rsid w:val="00B06D0E"/>
    <w:rsid w:val="00B06F3C"/>
    <w:rsid w:val="00B07504"/>
    <w:rsid w:val="00B07525"/>
    <w:rsid w:val="00B07A13"/>
    <w:rsid w:val="00B07EF0"/>
    <w:rsid w:val="00B07F81"/>
    <w:rsid w:val="00B10EE5"/>
    <w:rsid w:val="00B1108B"/>
    <w:rsid w:val="00B1144B"/>
    <w:rsid w:val="00B11A6A"/>
    <w:rsid w:val="00B11C9E"/>
    <w:rsid w:val="00B11FED"/>
    <w:rsid w:val="00B12427"/>
    <w:rsid w:val="00B126DA"/>
    <w:rsid w:val="00B13163"/>
    <w:rsid w:val="00B13178"/>
    <w:rsid w:val="00B13220"/>
    <w:rsid w:val="00B1382B"/>
    <w:rsid w:val="00B13E67"/>
    <w:rsid w:val="00B1412F"/>
    <w:rsid w:val="00B14FE7"/>
    <w:rsid w:val="00B15622"/>
    <w:rsid w:val="00B161A7"/>
    <w:rsid w:val="00B16202"/>
    <w:rsid w:val="00B1690A"/>
    <w:rsid w:val="00B17445"/>
    <w:rsid w:val="00B17B1C"/>
    <w:rsid w:val="00B17B5E"/>
    <w:rsid w:val="00B20723"/>
    <w:rsid w:val="00B20E98"/>
    <w:rsid w:val="00B215F8"/>
    <w:rsid w:val="00B21640"/>
    <w:rsid w:val="00B22719"/>
    <w:rsid w:val="00B22B02"/>
    <w:rsid w:val="00B23154"/>
    <w:rsid w:val="00B235F0"/>
    <w:rsid w:val="00B23ABA"/>
    <w:rsid w:val="00B241FA"/>
    <w:rsid w:val="00B245D9"/>
    <w:rsid w:val="00B24B13"/>
    <w:rsid w:val="00B25572"/>
    <w:rsid w:val="00B25C58"/>
    <w:rsid w:val="00B25FEE"/>
    <w:rsid w:val="00B27700"/>
    <w:rsid w:val="00B27B9B"/>
    <w:rsid w:val="00B303CA"/>
    <w:rsid w:val="00B312DB"/>
    <w:rsid w:val="00B31C73"/>
    <w:rsid w:val="00B32143"/>
    <w:rsid w:val="00B32674"/>
    <w:rsid w:val="00B32E00"/>
    <w:rsid w:val="00B3325C"/>
    <w:rsid w:val="00B33292"/>
    <w:rsid w:val="00B33855"/>
    <w:rsid w:val="00B33FB4"/>
    <w:rsid w:val="00B34860"/>
    <w:rsid w:val="00B34B48"/>
    <w:rsid w:val="00B35191"/>
    <w:rsid w:val="00B35571"/>
    <w:rsid w:val="00B356D2"/>
    <w:rsid w:val="00B36033"/>
    <w:rsid w:val="00B36AB2"/>
    <w:rsid w:val="00B37DF5"/>
    <w:rsid w:val="00B37EBC"/>
    <w:rsid w:val="00B403DC"/>
    <w:rsid w:val="00B40D54"/>
    <w:rsid w:val="00B41033"/>
    <w:rsid w:val="00B416AD"/>
    <w:rsid w:val="00B41CE6"/>
    <w:rsid w:val="00B41D88"/>
    <w:rsid w:val="00B41F00"/>
    <w:rsid w:val="00B42F6E"/>
    <w:rsid w:val="00B42FA4"/>
    <w:rsid w:val="00B43482"/>
    <w:rsid w:val="00B438FC"/>
    <w:rsid w:val="00B439EA"/>
    <w:rsid w:val="00B43B49"/>
    <w:rsid w:val="00B43FE8"/>
    <w:rsid w:val="00B4474A"/>
    <w:rsid w:val="00B45163"/>
    <w:rsid w:val="00B451C1"/>
    <w:rsid w:val="00B45E5C"/>
    <w:rsid w:val="00B467AC"/>
    <w:rsid w:val="00B467E1"/>
    <w:rsid w:val="00B46C10"/>
    <w:rsid w:val="00B47642"/>
    <w:rsid w:val="00B50570"/>
    <w:rsid w:val="00B529C4"/>
    <w:rsid w:val="00B52BAA"/>
    <w:rsid w:val="00B52E2A"/>
    <w:rsid w:val="00B52E82"/>
    <w:rsid w:val="00B53357"/>
    <w:rsid w:val="00B53AD1"/>
    <w:rsid w:val="00B53F2E"/>
    <w:rsid w:val="00B5468C"/>
    <w:rsid w:val="00B54A8F"/>
    <w:rsid w:val="00B54EF3"/>
    <w:rsid w:val="00B55805"/>
    <w:rsid w:val="00B55844"/>
    <w:rsid w:val="00B561B9"/>
    <w:rsid w:val="00B564E7"/>
    <w:rsid w:val="00B6065D"/>
    <w:rsid w:val="00B608A0"/>
    <w:rsid w:val="00B60B67"/>
    <w:rsid w:val="00B60D58"/>
    <w:rsid w:val="00B6107C"/>
    <w:rsid w:val="00B61411"/>
    <w:rsid w:val="00B61CA6"/>
    <w:rsid w:val="00B6249A"/>
    <w:rsid w:val="00B6260B"/>
    <w:rsid w:val="00B62C05"/>
    <w:rsid w:val="00B62CD0"/>
    <w:rsid w:val="00B6358F"/>
    <w:rsid w:val="00B63BF6"/>
    <w:rsid w:val="00B64068"/>
    <w:rsid w:val="00B6463B"/>
    <w:rsid w:val="00B65180"/>
    <w:rsid w:val="00B65E07"/>
    <w:rsid w:val="00B67286"/>
    <w:rsid w:val="00B6749D"/>
    <w:rsid w:val="00B67581"/>
    <w:rsid w:val="00B678FE"/>
    <w:rsid w:val="00B7066B"/>
    <w:rsid w:val="00B70C4A"/>
    <w:rsid w:val="00B70D37"/>
    <w:rsid w:val="00B711A8"/>
    <w:rsid w:val="00B711C8"/>
    <w:rsid w:val="00B7141C"/>
    <w:rsid w:val="00B71741"/>
    <w:rsid w:val="00B71909"/>
    <w:rsid w:val="00B72A9B"/>
    <w:rsid w:val="00B73101"/>
    <w:rsid w:val="00B73799"/>
    <w:rsid w:val="00B737DB"/>
    <w:rsid w:val="00B73C19"/>
    <w:rsid w:val="00B74034"/>
    <w:rsid w:val="00B741A1"/>
    <w:rsid w:val="00B74802"/>
    <w:rsid w:val="00B74C9A"/>
    <w:rsid w:val="00B74F00"/>
    <w:rsid w:val="00B7613C"/>
    <w:rsid w:val="00B76E12"/>
    <w:rsid w:val="00B770FD"/>
    <w:rsid w:val="00B775C8"/>
    <w:rsid w:val="00B776CC"/>
    <w:rsid w:val="00B77A5C"/>
    <w:rsid w:val="00B80C2A"/>
    <w:rsid w:val="00B80D37"/>
    <w:rsid w:val="00B814B6"/>
    <w:rsid w:val="00B81A73"/>
    <w:rsid w:val="00B81C77"/>
    <w:rsid w:val="00B820AB"/>
    <w:rsid w:val="00B826E9"/>
    <w:rsid w:val="00B82A18"/>
    <w:rsid w:val="00B8353C"/>
    <w:rsid w:val="00B838ED"/>
    <w:rsid w:val="00B839D2"/>
    <w:rsid w:val="00B840BD"/>
    <w:rsid w:val="00B84A5F"/>
    <w:rsid w:val="00B84BA3"/>
    <w:rsid w:val="00B84D48"/>
    <w:rsid w:val="00B85690"/>
    <w:rsid w:val="00B86375"/>
    <w:rsid w:val="00B868C9"/>
    <w:rsid w:val="00B86FCE"/>
    <w:rsid w:val="00B87562"/>
    <w:rsid w:val="00B87648"/>
    <w:rsid w:val="00B87D8E"/>
    <w:rsid w:val="00B902CF"/>
    <w:rsid w:val="00B90C2B"/>
    <w:rsid w:val="00B90F3D"/>
    <w:rsid w:val="00B918B6"/>
    <w:rsid w:val="00B924BE"/>
    <w:rsid w:val="00B92641"/>
    <w:rsid w:val="00B92879"/>
    <w:rsid w:val="00B93067"/>
    <w:rsid w:val="00B94A66"/>
    <w:rsid w:val="00B94F3B"/>
    <w:rsid w:val="00B95000"/>
    <w:rsid w:val="00B95652"/>
    <w:rsid w:val="00B9654F"/>
    <w:rsid w:val="00B97AD5"/>
    <w:rsid w:val="00B97CE4"/>
    <w:rsid w:val="00BA1011"/>
    <w:rsid w:val="00BA122E"/>
    <w:rsid w:val="00BA1960"/>
    <w:rsid w:val="00BA1DE7"/>
    <w:rsid w:val="00BA1FB5"/>
    <w:rsid w:val="00BA25B6"/>
    <w:rsid w:val="00BA286E"/>
    <w:rsid w:val="00BA2F07"/>
    <w:rsid w:val="00BA3873"/>
    <w:rsid w:val="00BA3B3B"/>
    <w:rsid w:val="00BA3EA0"/>
    <w:rsid w:val="00BA40A0"/>
    <w:rsid w:val="00BA47D7"/>
    <w:rsid w:val="00BA4914"/>
    <w:rsid w:val="00BA4C34"/>
    <w:rsid w:val="00BA4FCC"/>
    <w:rsid w:val="00BA50E1"/>
    <w:rsid w:val="00BA53EE"/>
    <w:rsid w:val="00BA54D9"/>
    <w:rsid w:val="00BA5548"/>
    <w:rsid w:val="00BA6C77"/>
    <w:rsid w:val="00BA7448"/>
    <w:rsid w:val="00BB0115"/>
    <w:rsid w:val="00BB04E8"/>
    <w:rsid w:val="00BB06F4"/>
    <w:rsid w:val="00BB09FD"/>
    <w:rsid w:val="00BB19E9"/>
    <w:rsid w:val="00BB1CD0"/>
    <w:rsid w:val="00BB2903"/>
    <w:rsid w:val="00BB369E"/>
    <w:rsid w:val="00BB4005"/>
    <w:rsid w:val="00BB401A"/>
    <w:rsid w:val="00BB45F1"/>
    <w:rsid w:val="00BB52C9"/>
    <w:rsid w:val="00BB586E"/>
    <w:rsid w:val="00BB5BBA"/>
    <w:rsid w:val="00BB5F57"/>
    <w:rsid w:val="00BB65B4"/>
    <w:rsid w:val="00BB7225"/>
    <w:rsid w:val="00BB752E"/>
    <w:rsid w:val="00BB761E"/>
    <w:rsid w:val="00BB784E"/>
    <w:rsid w:val="00BC0A73"/>
    <w:rsid w:val="00BC1AE0"/>
    <w:rsid w:val="00BC1C9D"/>
    <w:rsid w:val="00BC200A"/>
    <w:rsid w:val="00BC2024"/>
    <w:rsid w:val="00BC214E"/>
    <w:rsid w:val="00BC2562"/>
    <w:rsid w:val="00BC4BAF"/>
    <w:rsid w:val="00BC546A"/>
    <w:rsid w:val="00BC5C2B"/>
    <w:rsid w:val="00BC634C"/>
    <w:rsid w:val="00BC6B32"/>
    <w:rsid w:val="00BC6FF2"/>
    <w:rsid w:val="00BC724F"/>
    <w:rsid w:val="00BC7A6E"/>
    <w:rsid w:val="00BD02D2"/>
    <w:rsid w:val="00BD04C2"/>
    <w:rsid w:val="00BD058A"/>
    <w:rsid w:val="00BD1174"/>
    <w:rsid w:val="00BD1CF1"/>
    <w:rsid w:val="00BD1EEB"/>
    <w:rsid w:val="00BD1F77"/>
    <w:rsid w:val="00BD219A"/>
    <w:rsid w:val="00BD246C"/>
    <w:rsid w:val="00BD331B"/>
    <w:rsid w:val="00BD3771"/>
    <w:rsid w:val="00BD3C7D"/>
    <w:rsid w:val="00BD43EE"/>
    <w:rsid w:val="00BD4490"/>
    <w:rsid w:val="00BD4828"/>
    <w:rsid w:val="00BD4A1E"/>
    <w:rsid w:val="00BD589D"/>
    <w:rsid w:val="00BD5B36"/>
    <w:rsid w:val="00BD5CA7"/>
    <w:rsid w:val="00BD5F8D"/>
    <w:rsid w:val="00BD6039"/>
    <w:rsid w:val="00BD653D"/>
    <w:rsid w:val="00BD6B41"/>
    <w:rsid w:val="00BD6DEB"/>
    <w:rsid w:val="00BD6E56"/>
    <w:rsid w:val="00BD73B9"/>
    <w:rsid w:val="00BD789C"/>
    <w:rsid w:val="00BD7B76"/>
    <w:rsid w:val="00BD7B8A"/>
    <w:rsid w:val="00BE0F03"/>
    <w:rsid w:val="00BE186E"/>
    <w:rsid w:val="00BE1C30"/>
    <w:rsid w:val="00BE2551"/>
    <w:rsid w:val="00BE3C7F"/>
    <w:rsid w:val="00BE4457"/>
    <w:rsid w:val="00BE499C"/>
    <w:rsid w:val="00BE5716"/>
    <w:rsid w:val="00BE5FB4"/>
    <w:rsid w:val="00BE653C"/>
    <w:rsid w:val="00BE681A"/>
    <w:rsid w:val="00BE6B07"/>
    <w:rsid w:val="00BE7BFD"/>
    <w:rsid w:val="00BF04B8"/>
    <w:rsid w:val="00BF0BF4"/>
    <w:rsid w:val="00BF0CC7"/>
    <w:rsid w:val="00BF1455"/>
    <w:rsid w:val="00BF1666"/>
    <w:rsid w:val="00BF2010"/>
    <w:rsid w:val="00BF2727"/>
    <w:rsid w:val="00BF2819"/>
    <w:rsid w:val="00BF2E1F"/>
    <w:rsid w:val="00BF38ED"/>
    <w:rsid w:val="00BF3919"/>
    <w:rsid w:val="00BF3CD1"/>
    <w:rsid w:val="00BF41EC"/>
    <w:rsid w:val="00BF43DB"/>
    <w:rsid w:val="00BF4412"/>
    <w:rsid w:val="00BF506A"/>
    <w:rsid w:val="00BF5AD1"/>
    <w:rsid w:val="00BF5BFD"/>
    <w:rsid w:val="00BF5CDF"/>
    <w:rsid w:val="00BF69CB"/>
    <w:rsid w:val="00BF6B6C"/>
    <w:rsid w:val="00BF6FFE"/>
    <w:rsid w:val="00BF70EF"/>
    <w:rsid w:val="00BF7B8E"/>
    <w:rsid w:val="00C00372"/>
    <w:rsid w:val="00C00474"/>
    <w:rsid w:val="00C0137B"/>
    <w:rsid w:val="00C01CA6"/>
    <w:rsid w:val="00C021AA"/>
    <w:rsid w:val="00C02452"/>
    <w:rsid w:val="00C02B70"/>
    <w:rsid w:val="00C02D3F"/>
    <w:rsid w:val="00C0326B"/>
    <w:rsid w:val="00C0486D"/>
    <w:rsid w:val="00C048A4"/>
    <w:rsid w:val="00C0565F"/>
    <w:rsid w:val="00C05F42"/>
    <w:rsid w:val="00C06040"/>
    <w:rsid w:val="00C067B5"/>
    <w:rsid w:val="00C06A5D"/>
    <w:rsid w:val="00C070C9"/>
    <w:rsid w:val="00C0788E"/>
    <w:rsid w:val="00C07C8C"/>
    <w:rsid w:val="00C10A0C"/>
    <w:rsid w:val="00C1136A"/>
    <w:rsid w:val="00C119A4"/>
    <w:rsid w:val="00C11BC1"/>
    <w:rsid w:val="00C11D93"/>
    <w:rsid w:val="00C1266D"/>
    <w:rsid w:val="00C12827"/>
    <w:rsid w:val="00C12A1B"/>
    <w:rsid w:val="00C1377C"/>
    <w:rsid w:val="00C13AAF"/>
    <w:rsid w:val="00C13ACC"/>
    <w:rsid w:val="00C13EBD"/>
    <w:rsid w:val="00C14A8F"/>
    <w:rsid w:val="00C1692E"/>
    <w:rsid w:val="00C17CA4"/>
    <w:rsid w:val="00C2023D"/>
    <w:rsid w:val="00C20376"/>
    <w:rsid w:val="00C20D21"/>
    <w:rsid w:val="00C20DB6"/>
    <w:rsid w:val="00C21279"/>
    <w:rsid w:val="00C21799"/>
    <w:rsid w:val="00C220B4"/>
    <w:rsid w:val="00C2218C"/>
    <w:rsid w:val="00C221FC"/>
    <w:rsid w:val="00C22724"/>
    <w:rsid w:val="00C22964"/>
    <w:rsid w:val="00C22BBD"/>
    <w:rsid w:val="00C233FD"/>
    <w:rsid w:val="00C2360B"/>
    <w:rsid w:val="00C23DD4"/>
    <w:rsid w:val="00C23FE8"/>
    <w:rsid w:val="00C24EEA"/>
    <w:rsid w:val="00C255C0"/>
    <w:rsid w:val="00C25F86"/>
    <w:rsid w:val="00C2603F"/>
    <w:rsid w:val="00C26289"/>
    <w:rsid w:val="00C27B0A"/>
    <w:rsid w:val="00C27C8B"/>
    <w:rsid w:val="00C27D76"/>
    <w:rsid w:val="00C300EF"/>
    <w:rsid w:val="00C30B5A"/>
    <w:rsid w:val="00C30F74"/>
    <w:rsid w:val="00C31323"/>
    <w:rsid w:val="00C318A3"/>
    <w:rsid w:val="00C31B53"/>
    <w:rsid w:val="00C321D4"/>
    <w:rsid w:val="00C3303B"/>
    <w:rsid w:val="00C330C9"/>
    <w:rsid w:val="00C332EF"/>
    <w:rsid w:val="00C334DB"/>
    <w:rsid w:val="00C33713"/>
    <w:rsid w:val="00C33750"/>
    <w:rsid w:val="00C33E51"/>
    <w:rsid w:val="00C33EC3"/>
    <w:rsid w:val="00C34240"/>
    <w:rsid w:val="00C34EDF"/>
    <w:rsid w:val="00C3505C"/>
    <w:rsid w:val="00C35D22"/>
    <w:rsid w:val="00C35E30"/>
    <w:rsid w:val="00C3717A"/>
    <w:rsid w:val="00C373E2"/>
    <w:rsid w:val="00C3782C"/>
    <w:rsid w:val="00C37DA8"/>
    <w:rsid w:val="00C37DE8"/>
    <w:rsid w:val="00C40D3D"/>
    <w:rsid w:val="00C42165"/>
    <w:rsid w:val="00C42649"/>
    <w:rsid w:val="00C42EAF"/>
    <w:rsid w:val="00C43C38"/>
    <w:rsid w:val="00C43FAF"/>
    <w:rsid w:val="00C450B9"/>
    <w:rsid w:val="00C459A3"/>
    <w:rsid w:val="00C45B08"/>
    <w:rsid w:val="00C4653C"/>
    <w:rsid w:val="00C467AA"/>
    <w:rsid w:val="00C46861"/>
    <w:rsid w:val="00C46D77"/>
    <w:rsid w:val="00C4704D"/>
    <w:rsid w:val="00C47078"/>
    <w:rsid w:val="00C479AB"/>
    <w:rsid w:val="00C47E72"/>
    <w:rsid w:val="00C5171B"/>
    <w:rsid w:val="00C52677"/>
    <w:rsid w:val="00C5377E"/>
    <w:rsid w:val="00C5525D"/>
    <w:rsid w:val="00C5532F"/>
    <w:rsid w:val="00C55C25"/>
    <w:rsid w:val="00C5658F"/>
    <w:rsid w:val="00C5668D"/>
    <w:rsid w:val="00C56970"/>
    <w:rsid w:val="00C56E2D"/>
    <w:rsid w:val="00C570BF"/>
    <w:rsid w:val="00C5717D"/>
    <w:rsid w:val="00C57EC2"/>
    <w:rsid w:val="00C60875"/>
    <w:rsid w:val="00C60C01"/>
    <w:rsid w:val="00C60D09"/>
    <w:rsid w:val="00C6126B"/>
    <w:rsid w:val="00C6133D"/>
    <w:rsid w:val="00C61AA1"/>
    <w:rsid w:val="00C61F7C"/>
    <w:rsid w:val="00C623F2"/>
    <w:rsid w:val="00C62C76"/>
    <w:rsid w:val="00C6348B"/>
    <w:rsid w:val="00C63BDD"/>
    <w:rsid w:val="00C6419A"/>
    <w:rsid w:val="00C641EB"/>
    <w:rsid w:val="00C64C60"/>
    <w:rsid w:val="00C65296"/>
    <w:rsid w:val="00C66284"/>
    <w:rsid w:val="00C700A2"/>
    <w:rsid w:val="00C707BD"/>
    <w:rsid w:val="00C70ECC"/>
    <w:rsid w:val="00C71418"/>
    <w:rsid w:val="00C71EBA"/>
    <w:rsid w:val="00C72F39"/>
    <w:rsid w:val="00C730F4"/>
    <w:rsid w:val="00C7334F"/>
    <w:rsid w:val="00C73632"/>
    <w:rsid w:val="00C73BA7"/>
    <w:rsid w:val="00C73F91"/>
    <w:rsid w:val="00C74627"/>
    <w:rsid w:val="00C746BC"/>
    <w:rsid w:val="00C74E77"/>
    <w:rsid w:val="00C75147"/>
    <w:rsid w:val="00C7531B"/>
    <w:rsid w:val="00C764AD"/>
    <w:rsid w:val="00C77389"/>
    <w:rsid w:val="00C7794D"/>
    <w:rsid w:val="00C77EDD"/>
    <w:rsid w:val="00C800ED"/>
    <w:rsid w:val="00C801A4"/>
    <w:rsid w:val="00C80D6A"/>
    <w:rsid w:val="00C814BD"/>
    <w:rsid w:val="00C81E7E"/>
    <w:rsid w:val="00C82139"/>
    <w:rsid w:val="00C82981"/>
    <w:rsid w:val="00C82AD3"/>
    <w:rsid w:val="00C82F46"/>
    <w:rsid w:val="00C83217"/>
    <w:rsid w:val="00C8378D"/>
    <w:rsid w:val="00C8410B"/>
    <w:rsid w:val="00C8445E"/>
    <w:rsid w:val="00C84736"/>
    <w:rsid w:val="00C849F3"/>
    <w:rsid w:val="00C84B8B"/>
    <w:rsid w:val="00C8507B"/>
    <w:rsid w:val="00C85441"/>
    <w:rsid w:val="00C8555D"/>
    <w:rsid w:val="00C858C8"/>
    <w:rsid w:val="00C86677"/>
    <w:rsid w:val="00C8672F"/>
    <w:rsid w:val="00C87872"/>
    <w:rsid w:val="00C903CE"/>
    <w:rsid w:val="00C9049C"/>
    <w:rsid w:val="00C9062B"/>
    <w:rsid w:val="00C90877"/>
    <w:rsid w:val="00C909D5"/>
    <w:rsid w:val="00C91100"/>
    <w:rsid w:val="00C91CBE"/>
    <w:rsid w:val="00C92840"/>
    <w:rsid w:val="00C92F75"/>
    <w:rsid w:val="00C940D3"/>
    <w:rsid w:val="00C945F7"/>
    <w:rsid w:val="00C9532C"/>
    <w:rsid w:val="00C95629"/>
    <w:rsid w:val="00C969E3"/>
    <w:rsid w:val="00C96B28"/>
    <w:rsid w:val="00C96BE9"/>
    <w:rsid w:val="00C96E82"/>
    <w:rsid w:val="00C979D9"/>
    <w:rsid w:val="00C97CB0"/>
    <w:rsid w:val="00CA0354"/>
    <w:rsid w:val="00CA128E"/>
    <w:rsid w:val="00CA2AEA"/>
    <w:rsid w:val="00CA30A6"/>
    <w:rsid w:val="00CA3269"/>
    <w:rsid w:val="00CA334F"/>
    <w:rsid w:val="00CA33B4"/>
    <w:rsid w:val="00CA3654"/>
    <w:rsid w:val="00CA40A7"/>
    <w:rsid w:val="00CA41AB"/>
    <w:rsid w:val="00CA4ECC"/>
    <w:rsid w:val="00CA4EF0"/>
    <w:rsid w:val="00CA4FE8"/>
    <w:rsid w:val="00CA572E"/>
    <w:rsid w:val="00CA59CF"/>
    <w:rsid w:val="00CA5B6D"/>
    <w:rsid w:val="00CA5DDA"/>
    <w:rsid w:val="00CA6077"/>
    <w:rsid w:val="00CA628C"/>
    <w:rsid w:val="00CA68E0"/>
    <w:rsid w:val="00CA6975"/>
    <w:rsid w:val="00CA6A3E"/>
    <w:rsid w:val="00CA7892"/>
    <w:rsid w:val="00CA7FF0"/>
    <w:rsid w:val="00CB0150"/>
    <w:rsid w:val="00CB015F"/>
    <w:rsid w:val="00CB07B9"/>
    <w:rsid w:val="00CB094A"/>
    <w:rsid w:val="00CB11DA"/>
    <w:rsid w:val="00CB1661"/>
    <w:rsid w:val="00CB184B"/>
    <w:rsid w:val="00CB1F1E"/>
    <w:rsid w:val="00CB215C"/>
    <w:rsid w:val="00CB2A7E"/>
    <w:rsid w:val="00CB30C3"/>
    <w:rsid w:val="00CB32E0"/>
    <w:rsid w:val="00CB38FA"/>
    <w:rsid w:val="00CB3BD8"/>
    <w:rsid w:val="00CB3D7A"/>
    <w:rsid w:val="00CB4C00"/>
    <w:rsid w:val="00CB4E8F"/>
    <w:rsid w:val="00CB4E96"/>
    <w:rsid w:val="00CB5151"/>
    <w:rsid w:val="00CB5768"/>
    <w:rsid w:val="00CB5F32"/>
    <w:rsid w:val="00CB6144"/>
    <w:rsid w:val="00CB6687"/>
    <w:rsid w:val="00CB7EF2"/>
    <w:rsid w:val="00CC0773"/>
    <w:rsid w:val="00CC0A70"/>
    <w:rsid w:val="00CC0A81"/>
    <w:rsid w:val="00CC0C95"/>
    <w:rsid w:val="00CC0E28"/>
    <w:rsid w:val="00CC12F9"/>
    <w:rsid w:val="00CC1D30"/>
    <w:rsid w:val="00CC1F05"/>
    <w:rsid w:val="00CC27B0"/>
    <w:rsid w:val="00CC303D"/>
    <w:rsid w:val="00CC3839"/>
    <w:rsid w:val="00CC40F5"/>
    <w:rsid w:val="00CC5225"/>
    <w:rsid w:val="00CC55C8"/>
    <w:rsid w:val="00CC59CF"/>
    <w:rsid w:val="00CC5B4C"/>
    <w:rsid w:val="00CC640A"/>
    <w:rsid w:val="00CC6A55"/>
    <w:rsid w:val="00CC7685"/>
    <w:rsid w:val="00CC76F6"/>
    <w:rsid w:val="00CC7C2D"/>
    <w:rsid w:val="00CD0C17"/>
    <w:rsid w:val="00CD10EA"/>
    <w:rsid w:val="00CD14C4"/>
    <w:rsid w:val="00CD1DE7"/>
    <w:rsid w:val="00CD21C3"/>
    <w:rsid w:val="00CD24F8"/>
    <w:rsid w:val="00CD2535"/>
    <w:rsid w:val="00CD325F"/>
    <w:rsid w:val="00CD359C"/>
    <w:rsid w:val="00CD3741"/>
    <w:rsid w:val="00CD38D5"/>
    <w:rsid w:val="00CD410E"/>
    <w:rsid w:val="00CD4871"/>
    <w:rsid w:val="00CD495C"/>
    <w:rsid w:val="00CD50EF"/>
    <w:rsid w:val="00CD54D3"/>
    <w:rsid w:val="00CD5CB3"/>
    <w:rsid w:val="00CD6697"/>
    <w:rsid w:val="00CD6A7E"/>
    <w:rsid w:val="00CD77EA"/>
    <w:rsid w:val="00CD7A72"/>
    <w:rsid w:val="00CD7F0F"/>
    <w:rsid w:val="00CE0C74"/>
    <w:rsid w:val="00CE11F6"/>
    <w:rsid w:val="00CE127F"/>
    <w:rsid w:val="00CE222A"/>
    <w:rsid w:val="00CE24A0"/>
    <w:rsid w:val="00CE25DF"/>
    <w:rsid w:val="00CE2E02"/>
    <w:rsid w:val="00CE3355"/>
    <w:rsid w:val="00CE3CAF"/>
    <w:rsid w:val="00CE3D21"/>
    <w:rsid w:val="00CE4BF9"/>
    <w:rsid w:val="00CE4D07"/>
    <w:rsid w:val="00CE57CA"/>
    <w:rsid w:val="00CE6269"/>
    <w:rsid w:val="00CE62AE"/>
    <w:rsid w:val="00CE663B"/>
    <w:rsid w:val="00CE6BAE"/>
    <w:rsid w:val="00CE6ED6"/>
    <w:rsid w:val="00CE72A9"/>
    <w:rsid w:val="00CE7764"/>
    <w:rsid w:val="00CE7F74"/>
    <w:rsid w:val="00CF080C"/>
    <w:rsid w:val="00CF0FEC"/>
    <w:rsid w:val="00CF1760"/>
    <w:rsid w:val="00CF27DF"/>
    <w:rsid w:val="00CF290C"/>
    <w:rsid w:val="00CF30F3"/>
    <w:rsid w:val="00CF3185"/>
    <w:rsid w:val="00CF31BB"/>
    <w:rsid w:val="00CF3C9E"/>
    <w:rsid w:val="00CF4089"/>
    <w:rsid w:val="00CF542D"/>
    <w:rsid w:val="00CF5A80"/>
    <w:rsid w:val="00CF5D00"/>
    <w:rsid w:val="00CF5DAC"/>
    <w:rsid w:val="00CF609A"/>
    <w:rsid w:val="00CF61DB"/>
    <w:rsid w:val="00CF668E"/>
    <w:rsid w:val="00CF6809"/>
    <w:rsid w:val="00CF6C7E"/>
    <w:rsid w:val="00CF7A6A"/>
    <w:rsid w:val="00D00B98"/>
    <w:rsid w:val="00D00C08"/>
    <w:rsid w:val="00D00CE9"/>
    <w:rsid w:val="00D012F5"/>
    <w:rsid w:val="00D01D25"/>
    <w:rsid w:val="00D034B7"/>
    <w:rsid w:val="00D0382D"/>
    <w:rsid w:val="00D039C2"/>
    <w:rsid w:val="00D04224"/>
    <w:rsid w:val="00D048D9"/>
    <w:rsid w:val="00D06133"/>
    <w:rsid w:val="00D07025"/>
    <w:rsid w:val="00D07FE4"/>
    <w:rsid w:val="00D10B56"/>
    <w:rsid w:val="00D10E81"/>
    <w:rsid w:val="00D11231"/>
    <w:rsid w:val="00D11294"/>
    <w:rsid w:val="00D11622"/>
    <w:rsid w:val="00D1166C"/>
    <w:rsid w:val="00D1216A"/>
    <w:rsid w:val="00D128F0"/>
    <w:rsid w:val="00D1414A"/>
    <w:rsid w:val="00D14561"/>
    <w:rsid w:val="00D145A7"/>
    <w:rsid w:val="00D148E9"/>
    <w:rsid w:val="00D15376"/>
    <w:rsid w:val="00D1569C"/>
    <w:rsid w:val="00D158A6"/>
    <w:rsid w:val="00D15B64"/>
    <w:rsid w:val="00D15CA0"/>
    <w:rsid w:val="00D16F38"/>
    <w:rsid w:val="00D172A5"/>
    <w:rsid w:val="00D20116"/>
    <w:rsid w:val="00D20B80"/>
    <w:rsid w:val="00D20EE3"/>
    <w:rsid w:val="00D212BF"/>
    <w:rsid w:val="00D22734"/>
    <w:rsid w:val="00D228DD"/>
    <w:rsid w:val="00D22E49"/>
    <w:rsid w:val="00D22EEE"/>
    <w:rsid w:val="00D23025"/>
    <w:rsid w:val="00D237FD"/>
    <w:rsid w:val="00D23D6C"/>
    <w:rsid w:val="00D24575"/>
    <w:rsid w:val="00D249B0"/>
    <w:rsid w:val="00D2502C"/>
    <w:rsid w:val="00D25231"/>
    <w:rsid w:val="00D26016"/>
    <w:rsid w:val="00D26695"/>
    <w:rsid w:val="00D266F7"/>
    <w:rsid w:val="00D268B4"/>
    <w:rsid w:val="00D26E67"/>
    <w:rsid w:val="00D27042"/>
    <w:rsid w:val="00D2727C"/>
    <w:rsid w:val="00D27CC9"/>
    <w:rsid w:val="00D305DB"/>
    <w:rsid w:val="00D30A57"/>
    <w:rsid w:val="00D30F05"/>
    <w:rsid w:val="00D3118B"/>
    <w:rsid w:val="00D31304"/>
    <w:rsid w:val="00D31353"/>
    <w:rsid w:val="00D3135B"/>
    <w:rsid w:val="00D3283A"/>
    <w:rsid w:val="00D3286A"/>
    <w:rsid w:val="00D33339"/>
    <w:rsid w:val="00D33387"/>
    <w:rsid w:val="00D33913"/>
    <w:rsid w:val="00D34676"/>
    <w:rsid w:val="00D3494F"/>
    <w:rsid w:val="00D3530A"/>
    <w:rsid w:val="00D35EDC"/>
    <w:rsid w:val="00D36F4C"/>
    <w:rsid w:val="00D37795"/>
    <w:rsid w:val="00D377C2"/>
    <w:rsid w:val="00D37DA9"/>
    <w:rsid w:val="00D404C6"/>
    <w:rsid w:val="00D413D9"/>
    <w:rsid w:val="00D42EB6"/>
    <w:rsid w:val="00D440FA"/>
    <w:rsid w:val="00D44CAE"/>
    <w:rsid w:val="00D4543D"/>
    <w:rsid w:val="00D4578E"/>
    <w:rsid w:val="00D45EFB"/>
    <w:rsid w:val="00D46B2C"/>
    <w:rsid w:val="00D4776A"/>
    <w:rsid w:val="00D51157"/>
    <w:rsid w:val="00D518E8"/>
    <w:rsid w:val="00D51E87"/>
    <w:rsid w:val="00D5253A"/>
    <w:rsid w:val="00D52A8B"/>
    <w:rsid w:val="00D5397D"/>
    <w:rsid w:val="00D54263"/>
    <w:rsid w:val="00D542FC"/>
    <w:rsid w:val="00D54F2B"/>
    <w:rsid w:val="00D54FFF"/>
    <w:rsid w:val="00D5580A"/>
    <w:rsid w:val="00D57B9A"/>
    <w:rsid w:val="00D57BC5"/>
    <w:rsid w:val="00D57F8B"/>
    <w:rsid w:val="00D6188C"/>
    <w:rsid w:val="00D61EE0"/>
    <w:rsid w:val="00D62469"/>
    <w:rsid w:val="00D6279F"/>
    <w:rsid w:val="00D633A2"/>
    <w:rsid w:val="00D634EC"/>
    <w:rsid w:val="00D639BD"/>
    <w:rsid w:val="00D63F1B"/>
    <w:rsid w:val="00D64325"/>
    <w:rsid w:val="00D652D0"/>
    <w:rsid w:val="00D6560A"/>
    <w:rsid w:val="00D6570B"/>
    <w:rsid w:val="00D658D1"/>
    <w:rsid w:val="00D6789C"/>
    <w:rsid w:val="00D67DF0"/>
    <w:rsid w:val="00D7034D"/>
    <w:rsid w:val="00D708B2"/>
    <w:rsid w:val="00D70AE0"/>
    <w:rsid w:val="00D70C18"/>
    <w:rsid w:val="00D7100E"/>
    <w:rsid w:val="00D72593"/>
    <w:rsid w:val="00D728E7"/>
    <w:rsid w:val="00D735FF"/>
    <w:rsid w:val="00D73CC3"/>
    <w:rsid w:val="00D7478E"/>
    <w:rsid w:val="00D7529F"/>
    <w:rsid w:val="00D755B5"/>
    <w:rsid w:val="00D75B1E"/>
    <w:rsid w:val="00D75BC2"/>
    <w:rsid w:val="00D75CCC"/>
    <w:rsid w:val="00D7610B"/>
    <w:rsid w:val="00D77167"/>
    <w:rsid w:val="00D77500"/>
    <w:rsid w:val="00D7767F"/>
    <w:rsid w:val="00D77CE5"/>
    <w:rsid w:val="00D8162F"/>
    <w:rsid w:val="00D819B0"/>
    <w:rsid w:val="00D81CD1"/>
    <w:rsid w:val="00D824A8"/>
    <w:rsid w:val="00D82B97"/>
    <w:rsid w:val="00D838A6"/>
    <w:rsid w:val="00D8396C"/>
    <w:rsid w:val="00D848D8"/>
    <w:rsid w:val="00D84966"/>
    <w:rsid w:val="00D8563F"/>
    <w:rsid w:val="00D86851"/>
    <w:rsid w:val="00D87638"/>
    <w:rsid w:val="00D90AF7"/>
    <w:rsid w:val="00D90D13"/>
    <w:rsid w:val="00D90FEA"/>
    <w:rsid w:val="00D91572"/>
    <w:rsid w:val="00D91F6B"/>
    <w:rsid w:val="00D92A51"/>
    <w:rsid w:val="00D93359"/>
    <w:rsid w:val="00D935CB"/>
    <w:rsid w:val="00D9401D"/>
    <w:rsid w:val="00D942AB"/>
    <w:rsid w:val="00D951C4"/>
    <w:rsid w:val="00D95448"/>
    <w:rsid w:val="00D95C58"/>
    <w:rsid w:val="00D967D4"/>
    <w:rsid w:val="00D967E0"/>
    <w:rsid w:val="00D969B2"/>
    <w:rsid w:val="00D96E6D"/>
    <w:rsid w:val="00D96FDE"/>
    <w:rsid w:val="00D970B6"/>
    <w:rsid w:val="00D97798"/>
    <w:rsid w:val="00D979F7"/>
    <w:rsid w:val="00D97D35"/>
    <w:rsid w:val="00DA01E2"/>
    <w:rsid w:val="00DA021E"/>
    <w:rsid w:val="00DA19EC"/>
    <w:rsid w:val="00DA1E6A"/>
    <w:rsid w:val="00DA1F1E"/>
    <w:rsid w:val="00DA23A1"/>
    <w:rsid w:val="00DA3106"/>
    <w:rsid w:val="00DA34B5"/>
    <w:rsid w:val="00DA3971"/>
    <w:rsid w:val="00DA4840"/>
    <w:rsid w:val="00DA4BCD"/>
    <w:rsid w:val="00DA6094"/>
    <w:rsid w:val="00DA6298"/>
    <w:rsid w:val="00DA67DB"/>
    <w:rsid w:val="00DA6D22"/>
    <w:rsid w:val="00DB0602"/>
    <w:rsid w:val="00DB09F6"/>
    <w:rsid w:val="00DB124B"/>
    <w:rsid w:val="00DB1567"/>
    <w:rsid w:val="00DB15F0"/>
    <w:rsid w:val="00DB251D"/>
    <w:rsid w:val="00DB2564"/>
    <w:rsid w:val="00DB274A"/>
    <w:rsid w:val="00DB2A0E"/>
    <w:rsid w:val="00DB2D84"/>
    <w:rsid w:val="00DB33BD"/>
    <w:rsid w:val="00DB3CBF"/>
    <w:rsid w:val="00DB4A53"/>
    <w:rsid w:val="00DB5B9F"/>
    <w:rsid w:val="00DB5CC3"/>
    <w:rsid w:val="00DB645F"/>
    <w:rsid w:val="00DB697A"/>
    <w:rsid w:val="00DB6CB9"/>
    <w:rsid w:val="00DB70C5"/>
    <w:rsid w:val="00DB7953"/>
    <w:rsid w:val="00DC09C0"/>
    <w:rsid w:val="00DC0F5E"/>
    <w:rsid w:val="00DC14B9"/>
    <w:rsid w:val="00DC1627"/>
    <w:rsid w:val="00DC1842"/>
    <w:rsid w:val="00DC1B3D"/>
    <w:rsid w:val="00DC2299"/>
    <w:rsid w:val="00DC2404"/>
    <w:rsid w:val="00DC35E7"/>
    <w:rsid w:val="00DC3903"/>
    <w:rsid w:val="00DC476F"/>
    <w:rsid w:val="00DC488D"/>
    <w:rsid w:val="00DC48CF"/>
    <w:rsid w:val="00DC5061"/>
    <w:rsid w:val="00DC6C1C"/>
    <w:rsid w:val="00DC7063"/>
    <w:rsid w:val="00DD02E6"/>
    <w:rsid w:val="00DD09F5"/>
    <w:rsid w:val="00DD0FF6"/>
    <w:rsid w:val="00DD1AEF"/>
    <w:rsid w:val="00DD1B17"/>
    <w:rsid w:val="00DD267D"/>
    <w:rsid w:val="00DD2A89"/>
    <w:rsid w:val="00DD41D2"/>
    <w:rsid w:val="00DD42FC"/>
    <w:rsid w:val="00DD46E0"/>
    <w:rsid w:val="00DD4B05"/>
    <w:rsid w:val="00DD5563"/>
    <w:rsid w:val="00DD55FA"/>
    <w:rsid w:val="00DD65DD"/>
    <w:rsid w:val="00DD66FD"/>
    <w:rsid w:val="00DD6DD5"/>
    <w:rsid w:val="00DD6EB6"/>
    <w:rsid w:val="00DD7AA6"/>
    <w:rsid w:val="00DD7BE8"/>
    <w:rsid w:val="00DE0144"/>
    <w:rsid w:val="00DE0286"/>
    <w:rsid w:val="00DE0462"/>
    <w:rsid w:val="00DE126D"/>
    <w:rsid w:val="00DE13A5"/>
    <w:rsid w:val="00DE1793"/>
    <w:rsid w:val="00DE1F52"/>
    <w:rsid w:val="00DE2483"/>
    <w:rsid w:val="00DE2737"/>
    <w:rsid w:val="00DE30CB"/>
    <w:rsid w:val="00DE408A"/>
    <w:rsid w:val="00DE4B08"/>
    <w:rsid w:val="00DE5807"/>
    <w:rsid w:val="00DE6344"/>
    <w:rsid w:val="00DE644A"/>
    <w:rsid w:val="00DE7BC6"/>
    <w:rsid w:val="00DF00FF"/>
    <w:rsid w:val="00DF0259"/>
    <w:rsid w:val="00DF029F"/>
    <w:rsid w:val="00DF06F3"/>
    <w:rsid w:val="00DF0BFF"/>
    <w:rsid w:val="00DF1036"/>
    <w:rsid w:val="00DF114B"/>
    <w:rsid w:val="00DF1BCC"/>
    <w:rsid w:val="00DF43EE"/>
    <w:rsid w:val="00DF5095"/>
    <w:rsid w:val="00DF6040"/>
    <w:rsid w:val="00DF689B"/>
    <w:rsid w:val="00DF6EBE"/>
    <w:rsid w:val="00DF711E"/>
    <w:rsid w:val="00DF767A"/>
    <w:rsid w:val="00E007E2"/>
    <w:rsid w:val="00E00CAD"/>
    <w:rsid w:val="00E01848"/>
    <w:rsid w:val="00E01C54"/>
    <w:rsid w:val="00E021C0"/>
    <w:rsid w:val="00E02AC5"/>
    <w:rsid w:val="00E02BEB"/>
    <w:rsid w:val="00E032BD"/>
    <w:rsid w:val="00E03C6B"/>
    <w:rsid w:val="00E046A5"/>
    <w:rsid w:val="00E04D8C"/>
    <w:rsid w:val="00E05A81"/>
    <w:rsid w:val="00E06961"/>
    <w:rsid w:val="00E06B9B"/>
    <w:rsid w:val="00E06D29"/>
    <w:rsid w:val="00E06E2D"/>
    <w:rsid w:val="00E070DB"/>
    <w:rsid w:val="00E10009"/>
    <w:rsid w:val="00E11548"/>
    <w:rsid w:val="00E1205A"/>
    <w:rsid w:val="00E12771"/>
    <w:rsid w:val="00E12B8E"/>
    <w:rsid w:val="00E12B9D"/>
    <w:rsid w:val="00E1304F"/>
    <w:rsid w:val="00E1359A"/>
    <w:rsid w:val="00E138C7"/>
    <w:rsid w:val="00E147AB"/>
    <w:rsid w:val="00E15CC3"/>
    <w:rsid w:val="00E17443"/>
    <w:rsid w:val="00E179F2"/>
    <w:rsid w:val="00E17A0F"/>
    <w:rsid w:val="00E208A2"/>
    <w:rsid w:val="00E20ABA"/>
    <w:rsid w:val="00E20CD9"/>
    <w:rsid w:val="00E21212"/>
    <w:rsid w:val="00E21CE4"/>
    <w:rsid w:val="00E21F6A"/>
    <w:rsid w:val="00E2239B"/>
    <w:rsid w:val="00E2245F"/>
    <w:rsid w:val="00E224CC"/>
    <w:rsid w:val="00E2251D"/>
    <w:rsid w:val="00E2267E"/>
    <w:rsid w:val="00E2297F"/>
    <w:rsid w:val="00E23129"/>
    <w:rsid w:val="00E2409C"/>
    <w:rsid w:val="00E24ADA"/>
    <w:rsid w:val="00E25322"/>
    <w:rsid w:val="00E254C1"/>
    <w:rsid w:val="00E25D7B"/>
    <w:rsid w:val="00E274EB"/>
    <w:rsid w:val="00E30280"/>
    <w:rsid w:val="00E30F6D"/>
    <w:rsid w:val="00E3118B"/>
    <w:rsid w:val="00E31F44"/>
    <w:rsid w:val="00E320B8"/>
    <w:rsid w:val="00E32283"/>
    <w:rsid w:val="00E32893"/>
    <w:rsid w:val="00E32C69"/>
    <w:rsid w:val="00E32DB2"/>
    <w:rsid w:val="00E338B1"/>
    <w:rsid w:val="00E33CF9"/>
    <w:rsid w:val="00E33D56"/>
    <w:rsid w:val="00E343EB"/>
    <w:rsid w:val="00E34FC1"/>
    <w:rsid w:val="00E350EC"/>
    <w:rsid w:val="00E35D6E"/>
    <w:rsid w:val="00E36348"/>
    <w:rsid w:val="00E36C20"/>
    <w:rsid w:val="00E36E97"/>
    <w:rsid w:val="00E37882"/>
    <w:rsid w:val="00E404F8"/>
    <w:rsid w:val="00E40EE0"/>
    <w:rsid w:val="00E41B65"/>
    <w:rsid w:val="00E4291B"/>
    <w:rsid w:val="00E431FA"/>
    <w:rsid w:val="00E435B1"/>
    <w:rsid w:val="00E43F40"/>
    <w:rsid w:val="00E44B0F"/>
    <w:rsid w:val="00E44D18"/>
    <w:rsid w:val="00E4508B"/>
    <w:rsid w:val="00E46563"/>
    <w:rsid w:val="00E4696F"/>
    <w:rsid w:val="00E46C84"/>
    <w:rsid w:val="00E46CB3"/>
    <w:rsid w:val="00E46E17"/>
    <w:rsid w:val="00E4731D"/>
    <w:rsid w:val="00E4780A"/>
    <w:rsid w:val="00E479C5"/>
    <w:rsid w:val="00E50783"/>
    <w:rsid w:val="00E50B17"/>
    <w:rsid w:val="00E512E8"/>
    <w:rsid w:val="00E51F91"/>
    <w:rsid w:val="00E5271E"/>
    <w:rsid w:val="00E52754"/>
    <w:rsid w:val="00E52956"/>
    <w:rsid w:val="00E53F66"/>
    <w:rsid w:val="00E543E2"/>
    <w:rsid w:val="00E54724"/>
    <w:rsid w:val="00E54CD0"/>
    <w:rsid w:val="00E55220"/>
    <w:rsid w:val="00E55B98"/>
    <w:rsid w:val="00E5623D"/>
    <w:rsid w:val="00E56428"/>
    <w:rsid w:val="00E610A5"/>
    <w:rsid w:val="00E613B3"/>
    <w:rsid w:val="00E614CD"/>
    <w:rsid w:val="00E61CB4"/>
    <w:rsid w:val="00E624F8"/>
    <w:rsid w:val="00E62627"/>
    <w:rsid w:val="00E63775"/>
    <w:rsid w:val="00E6393B"/>
    <w:rsid w:val="00E63E9E"/>
    <w:rsid w:val="00E64B16"/>
    <w:rsid w:val="00E64CF0"/>
    <w:rsid w:val="00E650A6"/>
    <w:rsid w:val="00E652E3"/>
    <w:rsid w:val="00E6537A"/>
    <w:rsid w:val="00E65A34"/>
    <w:rsid w:val="00E65FB6"/>
    <w:rsid w:val="00E660D2"/>
    <w:rsid w:val="00E6686D"/>
    <w:rsid w:val="00E66894"/>
    <w:rsid w:val="00E67AFC"/>
    <w:rsid w:val="00E67EF9"/>
    <w:rsid w:val="00E7049F"/>
    <w:rsid w:val="00E70606"/>
    <w:rsid w:val="00E706EA"/>
    <w:rsid w:val="00E70B86"/>
    <w:rsid w:val="00E70C3C"/>
    <w:rsid w:val="00E71669"/>
    <w:rsid w:val="00E71778"/>
    <w:rsid w:val="00E71B69"/>
    <w:rsid w:val="00E71DBF"/>
    <w:rsid w:val="00E721B9"/>
    <w:rsid w:val="00E7227A"/>
    <w:rsid w:val="00E726ED"/>
    <w:rsid w:val="00E72714"/>
    <w:rsid w:val="00E72872"/>
    <w:rsid w:val="00E72878"/>
    <w:rsid w:val="00E72B18"/>
    <w:rsid w:val="00E732A6"/>
    <w:rsid w:val="00E73414"/>
    <w:rsid w:val="00E73FF3"/>
    <w:rsid w:val="00E74588"/>
    <w:rsid w:val="00E75033"/>
    <w:rsid w:val="00E754CC"/>
    <w:rsid w:val="00E75802"/>
    <w:rsid w:val="00E761B6"/>
    <w:rsid w:val="00E76428"/>
    <w:rsid w:val="00E76C07"/>
    <w:rsid w:val="00E77497"/>
    <w:rsid w:val="00E775BC"/>
    <w:rsid w:val="00E80769"/>
    <w:rsid w:val="00E8097E"/>
    <w:rsid w:val="00E80A61"/>
    <w:rsid w:val="00E80AA3"/>
    <w:rsid w:val="00E80E2C"/>
    <w:rsid w:val="00E80F38"/>
    <w:rsid w:val="00E81125"/>
    <w:rsid w:val="00E81152"/>
    <w:rsid w:val="00E81578"/>
    <w:rsid w:val="00E819DC"/>
    <w:rsid w:val="00E81F5D"/>
    <w:rsid w:val="00E821AC"/>
    <w:rsid w:val="00E82328"/>
    <w:rsid w:val="00E82523"/>
    <w:rsid w:val="00E833F5"/>
    <w:rsid w:val="00E83F05"/>
    <w:rsid w:val="00E84582"/>
    <w:rsid w:val="00E8584E"/>
    <w:rsid w:val="00E85BAD"/>
    <w:rsid w:val="00E85D87"/>
    <w:rsid w:val="00E85F29"/>
    <w:rsid w:val="00E85F3D"/>
    <w:rsid w:val="00E867D2"/>
    <w:rsid w:val="00E86BA5"/>
    <w:rsid w:val="00E87751"/>
    <w:rsid w:val="00E906C4"/>
    <w:rsid w:val="00E90AD0"/>
    <w:rsid w:val="00E9100E"/>
    <w:rsid w:val="00E912F2"/>
    <w:rsid w:val="00E91340"/>
    <w:rsid w:val="00E91734"/>
    <w:rsid w:val="00E91EEE"/>
    <w:rsid w:val="00E9241A"/>
    <w:rsid w:val="00E926E2"/>
    <w:rsid w:val="00E94AC6"/>
    <w:rsid w:val="00E958C2"/>
    <w:rsid w:val="00E95C83"/>
    <w:rsid w:val="00E96A32"/>
    <w:rsid w:val="00E96BA5"/>
    <w:rsid w:val="00EA00A5"/>
    <w:rsid w:val="00EA0311"/>
    <w:rsid w:val="00EA083D"/>
    <w:rsid w:val="00EA0A8D"/>
    <w:rsid w:val="00EA0EA1"/>
    <w:rsid w:val="00EA1167"/>
    <w:rsid w:val="00EA11C5"/>
    <w:rsid w:val="00EA1871"/>
    <w:rsid w:val="00EA1B0A"/>
    <w:rsid w:val="00EA1B5F"/>
    <w:rsid w:val="00EA2719"/>
    <w:rsid w:val="00EA2ECD"/>
    <w:rsid w:val="00EA310A"/>
    <w:rsid w:val="00EA312C"/>
    <w:rsid w:val="00EA34EA"/>
    <w:rsid w:val="00EA3F35"/>
    <w:rsid w:val="00EA4F82"/>
    <w:rsid w:val="00EA595E"/>
    <w:rsid w:val="00EA5E1B"/>
    <w:rsid w:val="00EA6801"/>
    <w:rsid w:val="00EA71C5"/>
    <w:rsid w:val="00EA79F3"/>
    <w:rsid w:val="00EB0237"/>
    <w:rsid w:val="00EB0764"/>
    <w:rsid w:val="00EB07D2"/>
    <w:rsid w:val="00EB0AF3"/>
    <w:rsid w:val="00EB0D59"/>
    <w:rsid w:val="00EB11F8"/>
    <w:rsid w:val="00EB121A"/>
    <w:rsid w:val="00EB1C92"/>
    <w:rsid w:val="00EB1E7F"/>
    <w:rsid w:val="00EB24FE"/>
    <w:rsid w:val="00EB2682"/>
    <w:rsid w:val="00EB2798"/>
    <w:rsid w:val="00EB368B"/>
    <w:rsid w:val="00EB385B"/>
    <w:rsid w:val="00EB3D3D"/>
    <w:rsid w:val="00EB4245"/>
    <w:rsid w:val="00EB47CB"/>
    <w:rsid w:val="00EB555A"/>
    <w:rsid w:val="00EB6200"/>
    <w:rsid w:val="00EB71B6"/>
    <w:rsid w:val="00EB744A"/>
    <w:rsid w:val="00EB7776"/>
    <w:rsid w:val="00EC0EFF"/>
    <w:rsid w:val="00EC0F18"/>
    <w:rsid w:val="00EC2009"/>
    <w:rsid w:val="00EC28CC"/>
    <w:rsid w:val="00EC3833"/>
    <w:rsid w:val="00EC59CB"/>
    <w:rsid w:val="00EC6FB2"/>
    <w:rsid w:val="00EC78F6"/>
    <w:rsid w:val="00EC7C07"/>
    <w:rsid w:val="00EC7D62"/>
    <w:rsid w:val="00EC7F73"/>
    <w:rsid w:val="00ED0770"/>
    <w:rsid w:val="00ED0B7F"/>
    <w:rsid w:val="00ED1E92"/>
    <w:rsid w:val="00ED23EC"/>
    <w:rsid w:val="00ED240D"/>
    <w:rsid w:val="00ED2CB1"/>
    <w:rsid w:val="00ED342F"/>
    <w:rsid w:val="00ED460D"/>
    <w:rsid w:val="00ED4748"/>
    <w:rsid w:val="00ED542F"/>
    <w:rsid w:val="00ED5A7F"/>
    <w:rsid w:val="00ED63AB"/>
    <w:rsid w:val="00ED64EF"/>
    <w:rsid w:val="00ED69CC"/>
    <w:rsid w:val="00ED7EB3"/>
    <w:rsid w:val="00EE1160"/>
    <w:rsid w:val="00EE16BD"/>
    <w:rsid w:val="00EE1B74"/>
    <w:rsid w:val="00EE1F3C"/>
    <w:rsid w:val="00EE2761"/>
    <w:rsid w:val="00EE29BF"/>
    <w:rsid w:val="00EE2EB5"/>
    <w:rsid w:val="00EE34CE"/>
    <w:rsid w:val="00EE35BA"/>
    <w:rsid w:val="00EE36C4"/>
    <w:rsid w:val="00EE3FBC"/>
    <w:rsid w:val="00EE5498"/>
    <w:rsid w:val="00EE5B27"/>
    <w:rsid w:val="00EE5E99"/>
    <w:rsid w:val="00EE6CB2"/>
    <w:rsid w:val="00EE6FF8"/>
    <w:rsid w:val="00EE72B3"/>
    <w:rsid w:val="00EE73B3"/>
    <w:rsid w:val="00EE7617"/>
    <w:rsid w:val="00EE77CB"/>
    <w:rsid w:val="00EE7A13"/>
    <w:rsid w:val="00EF0027"/>
    <w:rsid w:val="00EF09FB"/>
    <w:rsid w:val="00EF1BEC"/>
    <w:rsid w:val="00EF1FE0"/>
    <w:rsid w:val="00EF206A"/>
    <w:rsid w:val="00EF2233"/>
    <w:rsid w:val="00EF238C"/>
    <w:rsid w:val="00EF2471"/>
    <w:rsid w:val="00EF2D49"/>
    <w:rsid w:val="00EF30EA"/>
    <w:rsid w:val="00EF363F"/>
    <w:rsid w:val="00EF377E"/>
    <w:rsid w:val="00EF3BCA"/>
    <w:rsid w:val="00EF3F9B"/>
    <w:rsid w:val="00EF49A7"/>
    <w:rsid w:val="00EF4A39"/>
    <w:rsid w:val="00EF4C19"/>
    <w:rsid w:val="00EF706A"/>
    <w:rsid w:val="00EF77D8"/>
    <w:rsid w:val="00F00556"/>
    <w:rsid w:val="00F007E3"/>
    <w:rsid w:val="00F00A14"/>
    <w:rsid w:val="00F00D7C"/>
    <w:rsid w:val="00F012F7"/>
    <w:rsid w:val="00F01537"/>
    <w:rsid w:val="00F0398D"/>
    <w:rsid w:val="00F03F8E"/>
    <w:rsid w:val="00F0412C"/>
    <w:rsid w:val="00F04509"/>
    <w:rsid w:val="00F04E83"/>
    <w:rsid w:val="00F07316"/>
    <w:rsid w:val="00F07521"/>
    <w:rsid w:val="00F07B04"/>
    <w:rsid w:val="00F07F43"/>
    <w:rsid w:val="00F103C2"/>
    <w:rsid w:val="00F106B4"/>
    <w:rsid w:val="00F10D29"/>
    <w:rsid w:val="00F10D67"/>
    <w:rsid w:val="00F11008"/>
    <w:rsid w:val="00F1230C"/>
    <w:rsid w:val="00F12460"/>
    <w:rsid w:val="00F12BFD"/>
    <w:rsid w:val="00F14459"/>
    <w:rsid w:val="00F144A1"/>
    <w:rsid w:val="00F14B7C"/>
    <w:rsid w:val="00F15231"/>
    <w:rsid w:val="00F15956"/>
    <w:rsid w:val="00F16D7F"/>
    <w:rsid w:val="00F16DF8"/>
    <w:rsid w:val="00F16EA2"/>
    <w:rsid w:val="00F16F4F"/>
    <w:rsid w:val="00F170FE"/>
    <w:rsid w:val="00F174DB"/>
    <w:rsid w:val="00F1783C"/>
    <w:rsid w:val="00F17B4B"/>
    <w:rsid w:val="00F204E5"/>
    <w:rsid w:val="00F20AF9"/>
    <w:rsid w:val="00F20E26"/>
    <w:rsid w:val="00F2168F"/>
    <w:rsid w:val="00F21891"/>
    <w:rsid w:val="00F21E69"/>
    <w:rsid w:val="00F226EA"/>
    <w:rsid w:val="00F22CBA"/>
    <w:rsid w:val="00F2337E"/>
    <w:rsid w:val="00F235D1"/>
    <w:rsid w:val="00F23FA0"/>
    <w:rsid w:val="00F24C4D"/>
    <w:rsid w:val="00F24DCF"/>
    <w:rsid w:val="00F24EB5"/>
    <w:rsid w:val="00F25C9A"/>
    <w:rsid w:val="00F25D17"/>
    <w:rsid w:val="00F25E1C"/>
    <w:rsid w:val="00F2731D"/>
    <w:rsid w:val="00F27CD3"/>
    <w:rsid w:val="00F27F5C"/>
    <w:rsid w:val="00F30646"/>
    <w:rsid w:val="00F306A4"/>
    <w:rsid w:val="00F30A78"/>
    <w:rsid w:val="00F30E98"/>
    <w:rsid w:val="00F319DC"/>
    <w:rsid w:val="00F3243B"/>
    <w:rsid w:val="00F328F2"/>
    <w:rsid w:val="00F33B1A"/>
    <w:rsid w:val="00F33FA1"/>
    <w:rsid w:val="00F34354"/>
    <w:rsid w:val="00F34AF3"/>
    <w:rsid w:val="00F36DA9"/>
    <w:rsid w:val="00F37DF5"/>
    <w:rsid w:val="00F40394"/>
    <w:rsid w:val="00F4104D"/>
    <w:rsid w:val="00F411F6"/>
    <w:rsid w:val="00F4124C"/>
    <w:rsid w:val="00F41678"/>
    <w:rsid w:val="00F419A1"/>
    <w:rsid w:val="00F438D4"/>
    <w:rsid w:val="00F43E9C"/>
    <w:rsid w:val="00F44854"/>
    <w:rsid w:val="00F44A1F"/>
    <w:rsid w:val="00F45224"/>
    <w:rsid w:val="00F459F0"/>
    <w:rsid w:val="00F460AA"/>
    <w:rsid w:val="00F461C2"/>
    <w:rsid w:val="00F46CA1"/>
    <w:rsid w:val="00F474F6"/>
    <w:rsid w:val="00F477D2"/>
    <w:rsid w:val="00F47E5D"/>
    <w:rsid w:val="00F500E1"/>
    <w:rsid w:val="00F5066A"/>
    <w:rsid w:val="00F50C0D"/>
    <w:rsid w:val="00F52244"/>
    <w:rsid w:val="00F52DA8"/>
    <w:rsid w:val="00F52DB3"/>
    <w:rsid w:val="00F5321D"/>
    <w:rsid w:val="00F55AD9"/>
    <w:rsid w:val="00F55BFC"/>
    <w:rsid w:val="00F564C5"/>
    <w:rsid w:val="00F56AD5"/>
    <w:rsid w:val="00F56D12"/>
    <w:rsid w:val="00F574D9"/>
    <w:rsid w:val="00F5762F"/>
    <w:rsid w:val="00F60A40"/>
    <w:rsid w:val="00F61570"/>
    <w:rsid w:val="00F61599"/>
    <w:rsid w:val="00F617D1"/>
    <w:rsid w:val="00F620ED"/>
    <w:rsid w:val="00F6224C"/>
    <w:rsid w:val="00F627FE"/>
    <w:rsid w:val="00F62C9B"/>
    <w:rsid w:val="00F6333A"/>
    <w:rsid w:val="00F63F0D"/>
    <w:rsid w:val="00F64DED"/>
    <w:rsid w:val="00F64E1A"/>
    <w:rsid w:val="00F64ED7"/>
    <w:rsid w:val="00F659A8"/>
    <w:rsid w:val="00F65AAE"/>
    <w:rsid w:val="00F671C5"/>
    <w:rsid w:val="00F678F3"/>
    <w:rsid w:val="00F67909"/>
    <w:rsid w:val="00F67966"/>
    <w:rsid w:val="00F67D68"/>
    <w:rsid w:val="00F7088B"/>
    <w:rsid w:val="00F70F0A"/>
    <w:rsid w:val="00F710D2"/>
    <w:rsid w:val="00F71A66"/>
    <w:rsid w:val="00F71D44"/>
    <w:rsid w:val="00F72446"/>
    <w:rsid w:val="00F72598"/>
    <w:rsid w:val="00F726FB"/>
    <w:rsid w:val="00F727D0"/>
    <w:rsid w:val="00F73D3C"/>
    <w:rsid w:val="00F75C52"/>
    <w:rsid w:val="00F75D28"/>
    <w:rsid w:val="00F769C4"/>
    <w:rsid w:val="00F76D7F"/>
    <w:rsid w:val="00F76E0D"/>
    <w:rsid w:val="00F770B9"/>
    <w:rsid w:val="00F77265"/>
    <w:rsid w:val="00F7767D"/>
    <w:rsid w:val="00F77917"/>
    <w:rsid w:val="00F77938"/>
    <w:rsid w:val="00F80F9F"/>
    <w:rsid w:val="00F8162A"/>
    <w:rsid w:val="00F81F76"/>
    <w:rsid w:val="00F83CF7"/>
    <w:rsid w:val="00F848EB"/>
    <w:rsid w:val="00F84DC3"/>
    <w:rsid w:val="00F84E7C"/>
    <w:rsid w:val="00F8602C"/>
    <w:rsid w:val="00F862EE"/>
    <w:rsid w:val="00F872A9"/>
    <w:rsid w:val="00F87447"/>
    <w:rsid w:val="00F87676"/>
    <w:rsid w:val="00F876EC"/>
    <w:rsid w:val="00F8781D"/>
    <w:rsid w:val="00F902DF"/>
    <w:rsid w:val="00F9037E"/>
    <w:rsid w:val="00F90840"/>
    <w:rsid w:val="00F90D3B"/>
    <w:rsid w:val="00F915C5"/>
    <w:rsid w:val="00F91827"/>
    <w:rsid w:val="00F926D7"/>
    <w:rsid w:val="00F929C4"/>
    <w:rsid w:val="00F935D3"/>
    <w:rsid w:val="00F937DA"/>
    <w:rsid w:val="00F94059"/>
    <w:rsid w:val="00F948C8"/>
    <w:rsid w:val="00F949BE"/>
    <w:rsid w:val="00F94F77"/>
    <w:rsid w:val="00F960BE"/>
    <w:rsid w:val="00F9694F"/>
    <w:rsid w:val="00F97E8E"/>
    <w:rsid w:val="00F97F7F"/>
    <w:rsid w:val="00FA0122"/>
    <w:rsid w:val="00FA09A9"/>
    <w:rsid w:val="00FA1646"/>
    <w:rsid w:val="00FA1898"/>
    <w:rsid w:val="00FA200F"/>
    <w:rsid w:val="00FA26C8"/>
    <w:rsid w:val="00FA26E6"/>
    <w:rsid w:val="00FA2A04"/>
    <w:rsid w:val="00FA2F8B"/>
    <w:rsid w:val="00FA3203"/>
    <w:rsid w:val="00FA34E7"/>
    <w:rsid w:val="00FA37DB"/>
    <w:rsid w:val="00FA39D0"/>
    <w:rsid w:val="00FA3FCC"/>
    <w:rsid w:val="00FA44BA"/>
    <w:rsid w:val="00FA4775"/>
    <w:rsid w:val="00FA52F8"/>
    <w:rsid w:val="00FA559C"/>
    <w:rsid w:val="00FA5D11"/>
    <w:rsid w:val="00FA657F"/>
    <w:rsid w:val="00FA6597"/>
    <w:rsid w:val="00FA69ED"/>
    <w:rsid w:val="00FA6DA7"/>
    <w:rsid w:val="00FA76AD"/>
    <w:rsid w:val="00FA7C0C"/>
    <w:rsid w:val="00FA7F7F"/>
    <w:rsid w:val="00FA7F97"/>
    <w:rsid w:val="00FB01DF"/>
    <w:rsid w:val="00FB0D52"/>
    <w:rsid w:val="00FB133D"/>
    <w:rsid w:val="00FB2277"/>
    <w:rsid w:val="00FB286F"/>
    <w:rsid w:val="00FB33C0"/>
    <w:rsid w:val="00FB3C86"/>
    <w:rsid w:val="00FB52EE"/>
    <w:rsid w:val="00FB56C6"/>
    <w:rsid w:val="00FB617E"/>
    <w:rsid w:val="00FB619D"/>
    <w:rsid w:val="00FB6304"/>
    <w:rsid w:val="00FB6E5E"/>
    <w:rsid w:val="00FB75B9"/>
    <w:rsid w:val="00FB7781"/>
    <w:rsid w:val="00FB7F29"/>
    <w:rsid w:val="00FC0437"/>
    <w:rsid w:val="00FC08CA"/>
    <w:rsid w:val="00FC151F"/>
    <w:rsid w:val="00FC1A2F"/>
    <w:rsid w:val="00FC1AB5"/>
    <w:rsid w:val="00FC2251"/>
    <w:rsid w:val="00FC36A7"/>
    <w:rsid w:val="00FC399E"/>
    <w:rsid w:val="00FC4479"/>
    <w:rsid w:val="00FC5017"/>
    <w:rsid w:val="00FC5053"/>
    <w:rsid w:val="00FC55A8"/>
    <w:rsid w:val="00FC56FA"/>
    <w:rsid w:val="00FC6066"/>
    <w:rsid w:val="00FC6FE4"/>
    <w:rsid w:val="00FC7536"/>
    <w:rsid w:val="00FD005B"/>
    <w:rsid w:val="00FD0931"/>
    <w:rsid w:val="00FD13C0"/>
    <w:rsid w:val="00FD22E5"/>
    <w:rsid w:val="00FD23E2"/>
    <w:rsid w:val="00FD2775"/>
    <w:rsid w:val="00FD2CF3"/>
    <w:rsid w:val="00FD33BB"/>
    <w:rsid w:val="00FD3A6E"/>
    <w:rsid w:val="00FD4CD5"/>
    <w:rsid w:val="00FD645E"/>
    <w:rsid w:val="00FD6556"/>
    <w:rsid w:val="00FD65DE"/>
    <w:rsid w:val="00FD6636"/>
    <w:rsid w:val="00FD73A2"/>
    <w:rsid w:val="00FD7F41"/>
    <w:rsid w:val="00FE0BE0"/>
    <w:rsid w:val="00FE0C67"/>
    <w:rsid w:val="00FE0D6D"/>
    <w:rsid w:val="00FE1300"/>
    <w:rsid w:val="00FE1886"/>
    <w:rsid w:val="00FE227F"/>
    <w:rsid w:val="00FE23BC"/>
    <w:rsid w:val="00FE3BD9"/>
    <w:rsid w:val="00FE434F"/>
    <w:rsid w:val="00FE4F42"/>
    <w:rsid w:val="00FE56FF"/>
    <w:rsid w:val="00FE5E17"/>
    <w:rsid w:val="00FE5F37"/>
    <w:rsid w:val="00FE60A0"/>
    <w:rsid w:val="00FE6502"/>
    <w:rsid w:val="00FE73F6"/>
    <w:rsid w:val="00FF0B98"/>
    <w:rsid w:val="00FF0EC2"/>
    <w:rsid w:val="00FF0EDA"/>
    <w:rsid w:val="00FF1DF7"/>
    <w:rsid w:val="00FF2C02"/>
    <w:rsid w:val="00FF2E38"/>
    <w:rsid w:val="00FF303E"/>
    <w:rsid w:val="00FF36B2"/>
    <w:rsid w:val="00FF36BB"/>
    <w:rsid w:val="00FF3D07"/>
    <w:rsid w:val="00FF3E90"/>
    <w:rsid w:val="00FF3FB1"/>
    <w:rsid w:val="00FF4BEE"/>
    <w:rsid w:val="00FF64BE"/>
    <w:rsid w:val="00FF7312"/>
    <w:rsid w:val="00FF7935"/>
    <w:rsid w:val="00FF7CA2"/>
    <w:rsid w:val="00FF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lsdException w:name="Title" w:qFormat="1"/>
    <w:lsdException w:name="Subtitle" w:qFormat="1"/>
    <w:lsdException w:name="Hyperlink" w:uiPriority="99"/>
    <w:lsdException w:name="Strong" w:uiPriority="22" w:qFormat="1"/>
    <w:lsdException w:name="Emphasis" w:qFormat="1"/>
    <w:lsdException w:name="Document Map" w:uiPriority="99"/>
    <w:lsdException w:name="Plain Text"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2523"/>
    <w:pPr>
      <w:spacing w:after="240" w:line="230" w:lineRule="atLeast"/>
      <w:jc w:val="both"/>
    </w:pPr>
    <w:rPr>
      <w:rFonts w:ascii="Arial" w:hAnsi="Arial"/>
      <w:lang w:val="en-GB" w:eastAsia="ja-JP"/>
    </w:rPr>
  </w:style>
  <w:style w:type="paragraph" w:styleId="Heading1">
    <w:name w:val="heading 1"/>
    <w:basedOn w:val="Normal"/>
    <w:next w:val="Normal"/>
    <w:link w:val="Heading1Char"/>
    <w:qFormat/>
    <w:pPr>
      <w:keepNext/>
      <w:numPr>
        <w:numId w:val="1"/>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D95C5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D148E9"/>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link w:val="Heading4Char"/>
    <w:qFormat/>
    <w:rsid w:val="00D148E9"/>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483C7C"/>
    <w:pPr>
      <w:numPr>
        <w:ilvl w:val="4"/>
      </w:numPr>
      <w:tabs>
        <w:tab w:val="clear" w:pos="940"/>
        <w:tab w:val="clear" w:pos="1140"/>
        <w:tab w:val="clear" w:pos="1360"/>
      </w:tabs>
      <w:outlineLvl w:val="4"/>
    </w:pPr>
  </w:style>
  <w:style w:type="paragraph" w:styleId="Heading6">
    <w:name w:val="heading 6"/>
    <w:aliases w:val="do not use!"/>
    <w:basedOn w:val="Heading5"/>
    <w:next w:val="Normal"/>
    <w:link w:val="Heading6Char"/>
    <w:qFormat/>
    <w:pPr>
      <w:numPr>
        <w:ilvl w:val="5"/>
      </w:numPr>
      <w:outlineLvl w:val="5"/>
    </w:pPr>
  </w:style>
  <w:style w:type="paragraph" w:styleId="Heading7">
    <w:name w:val="heading 7"/>
    <w:aliases w:val="do not use!!"/>
    <w:basedOn w:val="Heading6"/>
    <w:next w:val="Normal"/>
    <w:link w:val="Heading7Char"/>
    <w:qFormat/>
    <w:pPr>
      <w:numPr>
        <w:ilvl w:val="6"/>
      </w:numPr>
      <w:outlineLvl w:val="6"/>
    </w:pPr>
  </w:style>
  <w:style w:type="paragraph" w:styleId="Heading8">
    <w:name w:val="heading 8"/>
    <w:aliases w:val="do not use!!!"/>
    <w:basedOn w:val="Heading6"/>
    <w:next w:val="Normal"/>
    <w:link w:val="Heading8Char"/>
    <w:qFormat/>
    <w:pPr>
      <w:numPr>
        <w:ilvl w:val="7"/>
      </w:numPr>
      <w:outlineLvl w:val="7"/>
    </w:pPr>
  </w:style>
  <w:style w:type="paragraph" w:styleId="Heading9">
    <w:name w:val="heading 9"/>
    <w:aliases w:val="do not use!!!!"/>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A83C31"/>
    <w:pPr>
      <w:numPr>
        <w:numId w:val="1127"/>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127"/>
      </w:numPr>
      <w:tabs>
        <w:tab w:val="clear" w:pos="660"/>
        <w:tab w:val="left" w:pos="640"/>
      </w:tabs>
      <w:spacing w:line="250" w:lineRule="exact"/>
    </w:pPr>
    <w:rPr>
      <w:sz w:val="22"/>
    </w:rPr>
  </w:style>
  <w:style w:type="paragraph" w:customStyle="1" w:styleId="a4">
    <w:name w:val="a4"/>
    <w:basedOn w:val="Heading4"/>
    <w:next w:val="Normal"/>
    <w:pPr>
      <w:numPr>
        <w:numId w:val="1127"/>
      </w:numPr>
      <w:tabs>
        <w:tab w:val="clear" w:pos="940"/>
        <w:tab w:val="clear" w:pos="1140"/>
        <w:tab w:val="clear" w:pos="1360"/>
        <w:tab w:val="left" w:pos="880"/>
      </w:tabs>
    </w:pPr>
  </w:style>
  <w:style w:type="paragraph" w:customStyle="1" w:styleId="a5">
    <w:name w:val="a5"/>
    <w:basedOn w:val="Heading5"/>
    <w:next w:val="Normal"/>
    <w:pPr>
      <w:numPr>
        <w:numId w:val="1127"/>
      </w:numPr>
      <w:tabs>
        <w:tab w:val="left" w:pos="1140"/>
        <w:tab w:val="left" w:pos="1360"/>
      </w:tabs>
    </w:pPr>
  </w:style>
  <w:style w:type="paragraph" w:customStyle="1" w:styleId="a6">
    <w:name w:val="a6"/>
    <w:basedOn w:val="Heading6"/>
    <w:next w:val="Normal"/>
    <w:pPr>
      <w:numPr>
        <w:numId w:val="1127"/>
      </w:numPr>
      <w:tabs>
        <w:tab w:val="left" w:pos="1140"/>
        <w:tab w:val="left" w:pos="1360"/>
      </w:tabs>
    </w:pPr>
  </w:style>
  <w:style w:type="paragraph" w:customStyle="1" w:styleId="ANNEX">
    <w:name w:val="ANNEX"/>
    <w:basedOn w:val="Normal"/>
    <w:next w:val="Normal"/>
    <w:pPr>
      <w:keepNext/>
      <w:pageBreakBefore/>
      <w:numPr>
        <w:numId w:val="1127"/>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1">
    <w:name w:val="Bibliography1"/>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before="0"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Normal"/>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rPr>
  </w:style>
  <w:style w:type="paragraph" w:styleId="Closing">
    <w:name w:val="Closing"/>
    <w:basedOn w:val="Normal"/>
    <w:link w:val="ClosingChar"/>
    <w:pPr>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1"/>
    <w:uiPriority w:val="99"/>
    <w:semiHidden/>
  </w:style>
  <w:style w:type="paragraph" w:styleId="Date">
    <w:name w:val="Date"/>
    <w:basedOn w:val="Normal"/>
    <w:next w:val="Normal"/>
    <w:link w:val="DateChar"/>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link w:val="DocumentMapChar"/>
    <w:uiPriority w:val="99"/>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link w:val="FootnoteTextChar"/>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uiPriority w:val="99"/>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link w:val="NoteHeadingChar"/>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link w:val="PlainTextChar"/>
    <w:uiPriority w:val="99"/>
    <w:rPr>
      <w:rFonts w:ascii="Courier New" w:hAnsi="Courier New"/>
    </w:rPr>
  </w:style>
  <w:style w:type="paragraph" w:customStyle="1" w:styleId="RefNorm">
    <w:name w:val="RefNorm"/>
    <w:basedOn w:val="Normal"/>
    <w:next w:val="Normal"/>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uiPriority w:val="22"/>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link w:val="M2Char"/>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link w:val="Heading2"/>
    <w:rsid w:val="00D95C58"/>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1">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uiPriority w:val="99"/>
    <w:rsid w:val="007F28F5"/>
    <w:pPr>
      <w:spacing w:after="0" w:line="240" w:lineRule="auto"/>
    </w:pPr>
    <w:rPr>
      <w:rFonts w:ascii="Tahoma" w:hAnsi="Tahoma"/>
      <w:sz w:val="16"/>
      <w:szCs w:val="16"/>
    </w:rPr>
  </w:style>
  <w:style w:type="character" w:customStyle="1" w:styleId="BalloonTextChar">
    <w:name w:val="Balloon Text Char"/>
    <w:link w:val="BalloonText"/>
    <w:uiPriority w:val="99"/>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link w:val="M0Char"/>
    <w:rsid w:val="0012311B"/>
    <w:pPr>
      <w:spacing w:after="120"/>
      <w:jc w:val="both"/>
    </w:pPr>
    <w:rPr>
      <w:rFonts w:ascii="Arial" w:eastAsia="Times New Roman" w:hAnsi="Arial"/>
      <w:color w:val="000000"/>
      <w:spacing w:val="6"/>
      <w:lang w:val="en-GB"/>
    </w:rPr>
  </w:style>
  <w:style w:type="character" w:customStyle="1" w:styleId="FootnoteTextChar">
    <w:name w:val="Footnote Text Char"/>
    <w:link w:val="FootnoteText"/>
    <w:semiHidden/>
    <w:rsid w:val="00990F07"/>
    <w:rPr>
      <w:rFonts w:ascii="Arial" w:hAnsi="Arial"/>
      <w:sz w:val="18"/>
      <w:lang w:val="en-GB" w:eastAsia="ja-JP"/>
    </w:rPr>
  </w:style>
  <w:style w:type="paragraph" w:customStyle="1" w:styleId="LightShading-Accent51">
    <w:name w:val="Light Shading - Accent 51"/>
    <w:hidden/>
    <w:uiPriority w:val="99"/>
    <w:semiHidden/>
    <w:rsid w:val="00990F07"/>
    <w:rPr>
      <w:rFonts w:ascii="Arial" w:hAnsi="Arial"/>
      <w:lang w:val="en-GB" w:eastAsia="ja-JP"/>
    </w:rPr>
  </w:style>
  <w:style w:type="paragraph" w:customStyle="1" w:styleId="M1">
    <w:name w:val="M1"/>
    <w:basedOn w:val="Normal"/>
    <w:rsid w:val="00990F07"/>
  </w:style>
  <w:style w:type="paragraph" w:customStyle="1" w:styleId="M3">
    <w:name w:val="M3"/>
    <w:basedOn w:val="M0"/>
    <w:rsid w:val="00990F07"/>
    <w:pPr>
      <w:ind w:left="1134"/>
    </w:pPr>
    <w:rPr>
      <w:rFonts w:ascii="Times New Roman" w:hAnsi="Times New Roman"/>
      <w:color w:val="auto"/>
    </w:rPr>
  </w:style>
  <w:style w:type="paragraph" w:customStyle="1" w:styleId="M4">
    <w:name w:val="M4"/>
    <w:basedOn w:val="M0"/>
    <w:rsid w:val="00990F07"/>
    <w:pPr>
      <w:ind w:left="1361"/>
    </w:pPr>
    <w:rPr>
      <w:rFonts w:ascii="Times New Roman" w:hAnsi="Times New Roman"/>
      <w:color w:val="auto"/>
    </w:rPr>
  </w:style>
  <w:style w:type="paragraph" w:customStyle="1" w:styleId="M5">
    <w:name w:val="M5"/>
    <w:basedOn w:val="M0"/>
    <w:rsid w:val="00990F07"/>
    <w:pPr>
      <w:ind w:left="1588"/>
    </w:pPr>
    <w:rPr>
      <w:rFonts w:ascii="Times New Roman" w:hAnsi="Times New Roman"/>
      <w:color w:val="auto"/>
    </w:rPr>
  </w:style>
  <w:style w:type="paragraph" w:customStyle="1" w:styleId="CA">
    <w:name w:val="CA"/>
    <w:basedOn w:val="M0"/>
    <w:rsid w:val="00990F07"/>
    <w:pPr>
      <w:jc w:val="center"/>
    </w:pPr>
    <w:rPr>
      <w:rFonts w:ascii="Times New Roman" w:hAnsi="Times New Roman"/>
      <w:b/>
      <w:color w:val="auto"/>
    </w:rPr>
  </w:style>
  <w:style w:type="paragraph" w:customStyle="1" w:styleId="CB">
    <w:name w:val="CB"/>
    <w:basedOn w:val="M0"/>
    <w:next w:val="CA"/>
    <w:rsid w:val="00990F07"/>
    <w:pPr>
      <w:spacing w:before="360"/>
      <w:jc w:val="center"/>
    </w:pPr>
    <w:rPr>
      <w:rFonts w:ascii="Times New Roman" w:hAnsi="Times New Roman"/>
      <w:b/>
      <w:color w:val="auto"/>
      <w:sz w:val="24"/>
    </w:rPr>
  </w:style>
  <w:style w:type="paragraph" w:customStyle="1" w:styleId="attending">
    <w:name w:val="attending"/>
    <w:basedOn w:val="M0"/>
    <w:rsid w:val="00990F07"/>
    <w:pPr>
      <w:tabs>
        <w:tab w:val="left" w:pos="1701"/>
      </w:tabs>
      <w:ind w:left="1701" w:hanging="1701"/>
    </w:pPr>
    <w:rPr>
      <w:rFonts w:ascii="Times New Roman" w:hAnsi="Times New Roman"/>
      <w:color w:val="auto"/>
      <w:sz w:val="22"/>
    </w:rPr>
  </w:style>
  <w:style w:type="paragraph" w:customStyle="1" w:styleId="note1">
    <w:name w:val="note1"/>
    <w:basedOn w:val="M1"/>
    <w:rsid w:val="00990F07"/>
    <w:rPr>
      <w:i/>
    </w:rPr>
  </w:style>
  <w:style w:type="paragraph" w:customStyle="1" w:styleId="note2">
    <w:name w:val="note2"/>
    <w:basedOn w:val="M2"/>
    <w:rsid w:val="00990F07"/>
    <w:rPr>
      <w:rFonts w:ascii="Times New Roman" w:hAnsi="Times New Roman"/>
      <w:i/>
      <w:color w:val="auto"/>
    </w:rPr>
  </w:style>
  <w:style w:type="paragraph" w:customStyle="1" w:styleId="note3">
    <w:name w:val="note3"/>
    <w:basedOn w:val="M3"/>
    <w:rsid w:val="00990F07"/>
    <w:rPr>
      <w:i/>
    </w:rPr>
  </w:style>
  <w:style w:type="paragraph" w:customStyle="1" w:styleId="note4">
    <w:name w:val="note4"/>
    <w:basedOn w:val="M4"/>
    <w:rsid w:val="00990F07"/>
    <w:rPr>
      <w:i/>
    </w:rPr>
  </w:style>
  <w:style w:type="paragraph" w:customStyle="1" w:styleId="note5">
    <w:name w:val="note5"/>
    <w:basedOn w:val="M5"/>
    <w:rsid w:val="00990F07"/>
    <w:rPr>
      <w:i/>
    </w:rPr>
  </w:style>
  <w:style w:type="paragraph" w:customStyle="1" w:styleId="note0">
    <w:name w:val="note0"/>
    <w:basedOn w:val="M0"/>
    <w:rsid w:val="00990F07"/>
    <w:rPr>
      <w:rFonts w:ascii="Times New Roman" w:hAnsi="Times New Roman"/>
      <w:i/>
      <w:color w:val="auto"/>
    </w:rPr>
  </w:style>
  <w:style w:type="paragraph" w:customStyle="1" w:styleId="CI">
    <w:name w:val="CI"/>
    <w:basedOn w:val="M0"/>
    <w:rsid w:val="00990F07"/>
    <w:pPr>
      <w:spacing w:before="120"/>
      <w:jc w:val="center"/>
    </w:pPr>
    <w:rPr>
      <w:rFonts w:ascii="Times New Roman" w:hAnsi="Times New Roman"/>
      <w:i/>
      <w:color w:val="auto"/>
    </w:rPr>
  </w:style>
  <w:style w:type="paragraph" w:customStyle="1" w:styleId="NameList">
    <w:name w:val="Name List"/>
    <w:basedOn w:val="M0"/>
    <w:rsid w:val="00990F07"/>
    <w:pPr>
      <w:spacing w:after="0"/>
      <w:jc w:val="left"/>
    </w:pPr>
    <w:rPr>
      <w:rFonts w:ascii="Times New Roman" w:hAnsi="Times New Roman"/>
      <w:color w:val="auto"/>
    </w:rPr>
  </w:style>
  <w:style w:type="paragraph" w:customStyle="1" w:styleId="Alg4">
    <w:name w:val="Alg 4"/>
    <w:basedOn w:val="M4"/>
    <w:next w:val="Normal"/>
    <w:rsid w:val="00990F07"/>
    <w:pPr>
      <w:spacing w:after="0"/>
      <w:ind w:left="0"/>
      <w:jc w:val="left"/>
    </w:pPr>
  </w:style>
  <w:style w:type="paragraph" w:customStyle="1" w:styleId="BulletNotlast">
    <w:name w:val="Bullet Notlast"/>
    <w:basedOn w:val="M0"/>
    <w:rsid w:val="00990F07"/>
    <w:pPr>
      <w:spacing w:after="40"/>
      <w:ind w:left="216" w:hanging="216"/>
    </w:pPr>
    <w:rPr>
      <w:rFonts w:ascii="Times New Roman" w:hAnsi="Times New Roman"/>
      <w:color w:val="auto"/>
    </w:rPr>
  </w:style>
  <w:style w:type="paragraph" w:customStyle="1" w:styleId="BulletLast">
    <w:name w:val="Bullet Last"/>
    <w:basedOn w:val="BulletNotlast"/>
    <w:next w:val="M3"/>
    <w:rsid w:val="00990F07"/>
    <w:pPr>
      <w:spacing w:after="220"/>
    </w:pPr>
  </w:style>
  <w:style w:type="paragraph" w:customStyle="1" w:styleId="SyntaxRule2">
    <w:name w:val="SyntaxRule2"/>
    <w:basedOn w:val="SyntaxRule"/>
    <w:next w:val="Normal"/>
    <w:rsid w:val="00990F07"/>
    <w:pPr>
      <w:ind w:left="576"/>
    </w:pPr>
  </w:style>
  <w:style w:type="paragraph" w:customStyle="1" w:styleId="SyntaxRule">
    <w:name w:val="SyntaxRule"/>
    <w:basedOn w:val="Normal"/>
    <w:next w:val="SyntaxDefinition"/>
    <w:rsid w:val="00990F07"/>
    <w:pPr>
      <w:keepNext/>
      <w:tabs>
        <w:tab w:val="left" w:pos="7920"/>
      </w:tabs>
      <w:spacing w:after="0" w:line="240" w:lineRule="auto"/>
    </w:pPr>
    <w:rPr>
      <w:rFonts w:ascii="Times New Roman" w:eastAsia="Times New Roman" w:hAnsi="Times New Roman"/>
      <w:i/>
      <w:lang w:eastAsia="en-US"/>
    </w:rPr>
  </w:style>
  <w:style w:type="paragraph" w:customStyle="1" w:styleId="SyntaxDefinition">
    <w:name w:val="SyntaxDefinition"/>
    <w:basedOn w:val="Normal"/>
    <w:rsid w:val="00990F07"/>
    <w:pPr>
      <w:keepLines/>
      <w:spacing w:after="220" w:line="240" w:lineRule="auto"/>
      <w:ind w:left="576"/>
      <w:jc w:val="left"/>
    </w:pPr>
    <w:rPr>
      <w:rFonts w:ascii="Times New Roman" w:eastAsia="Times New Roman" w:hAnsi="Times New Roman"/>
      <w:i/>
      <w:lang w:eastAsia="en-US"/>
    </w:rPr>
  </w:style>
  <w:style w:type="paragraph" w:customStyle="1" w:styleId="SyntaxDefinition2">
    <w:name w:val="SyntaxDefinition2"/>
    <w:basedOn w:val="SyntaxDefinition"/>
    <w:rsid w:val="00990F07"/>
    <w:pPr>
      <w:ind w:left="1152"/>
    </w:pPr>
  </w:style>
  <w:style w:type="paragraph" w:customStyle="1" w:styleId="Syntax">
    <w:name w:val="Syntax"/>
    <w:basedOn w:val="Normal"/>
    <w:next w:val="Normal"/>
    <w:rsid w:val="00990F07"/>
    <w:pPr>
      <w:keepNext/>
      <w:keepLines/>
      <w:spacing w:before="60" w:after="120" w:line="240" w:lineRule="auto"/>
    </w:pPr>
    <w:rPr>
      <w:rFonts w:ascii="Helvetica" w:eastAsia="Times New Roman" w:hAnsi="Helvetica"/>
      <w:b/>
      <w:lang w:eastAsia="en-US"/>
    </w:rPr>
  </w:style>
  <w:style w:type="paragraph" w:customStyle="1" w:styleId="SyntaxOneOf">
    <w:name w:val="SyntaxOneOf"/>
    <w:basedOn w:val="Normal"/>
    <w:rsid w:val="00990F07"/>
    <w:pPr>
      <w:spacing w:after="120" w:line="240" w:lineRule="auto"/>
    </w:pPr>
    <w:rPr>
      <w:rFonts w:ascii="Courier New" w:eastAsia="Times New Roman" w:hAnsi="Courier New"/>
      <w:b/>
      <w:lang w:eastAsia="en-US"/>
    </w:rPr>
  </w:style>
  <w:style w:type="paragraph" w:customStyle="1" w:styleId="CodeSample3">
    <w:name w:val="Code Sample 3"/>
    <w:basedOn w:val="Normal"/>
    <w:rsid w:val="00990F07"/>
    <w:pPr>
      <w:spacing w:after="220" w:line="240" w:lineRule="auto"/>
      <w:ind w:left="720"/>
    </w:pPr>
    <w:rPr>
      <w:rFonts w:ascii="Courier New" w:eastAsia="Times New Roman" w:hAnsi="Courier New"/>
      <w:b/>
      <w:lang w:eastAsia="en-US"/>
    </w:rPr>
  </w:style>
  <w:style w:type="paragraph" w:customStyle="1" w:styleId="MathSpecialCase3">
    <w:name w:val="MathSpecialCase 3"/>
    <w:basedOn w:val="Normal"/>
    <w:rsid w:val="00990F07"/>
    <w:pPr>
      <w:spacing w:before="20" w:after="120" w:line="240" w:lineRule="auto"/>
      <w:ind w:left="216" w:hanging="216"/>
    </w:pPr>
    <w:rPr>
      <w:rFonts w:ascii="Times New Roman" w:eastAsia="Times New Roman" w:hAnsi="Times New Roman"/>
      <w:lang w:eastAsia="en-US"/>
    </w:rPr>
  </w:style>
  <w:style w:type="paragraph" w:customStyle="1" w:styleId="Bullet2Notlast">
    <w:name w:val="Bullet2 Notlast"/>
    <w:basedOn w:val="BulletNotlast"/>
    <w:rsid w:val="00990F07"/>
    <w:pPr>
      <w:ind w:left="576"/>
    </w:pPr>
  </w:style>
  <w:style w:type="paragraph" w:customStyle="1" w:styleId="Bullet2Last">
    <w:name w:val="Bullet2 Last"/>
    <w:basedOn w:val="Bullet2Notlast"/>
    <w:rsid w:val="00990F07"/>
    <w:pPr>
      <w:spacing w:after="220"/>
    </w:pPr>
  </w:style>
  <w:style w:type="paragraph" w:customStyle="1" w:styleId="Number2">
    <w:name w:val="Number2"/>
    <w:basedOn w:val="M0"/>
    <w:rsid w:val="00990F07"/>
    <w:pPr>
      <w:tabs>
        <w:tab w:val="num" w:pos="936"/>
      </w:tabs>
      <w:spacing w:after="40"/>
      <w:ind w:left="936" w:hanging="360"/>
    </w:pPr>
    <w:rPr>
      <w:rFonts w:ascii="Times New Roman" w:hAnsi="Times New Roman"/>
      <w:color w:val="auto"/>
    </w:rPr>
  </w:style>
  <w:style w:type="paragraph" w:customStyle="1" w:styleId="Number2Last">
    <w:name w:val="Number2 Last"/>
    <w:basedOn w:val="Number2"/>
    <w:next w:val="M3"/>
    <w:rsid w:val="00990F07"/>
    <w:pPr>
      <w:spacing w:after="220"/>
    </w:pPr>
  </w:style>
  <w:style w:type="paragraph" w:customStyle="1" w:styleId="M20">
    <w:name w:val="M2+"/>
    <w:basedOn w:val="M2"/>
    <w:rsid w:val="00990F07"/>
    <w:pPr>
      <w:ind w:left="576"/>
    </w:pPr>
    <w:rPr>
      <w:rFonts w:ascii="Times New Roman" w:hAnsi="Times New Roman"/>
      <w:color w:val="auto"/>
    </w:rPr>
  </w:style>
  <w:style w:type="paragraph" w:customStyle="1" w:styleId="Alg3">
    <w:name w:val="Alg 3"/>
    <w:basedOn w:val="M3"/>
    <w:next w:val="Normal"/>
    <w:rsid w:val="00990F07"/>
    <w:pPr>
      <w:tabs>
        <w:tab w:val="num" w:pos="360"/>
      </w:tabs>
      <w:spacing w:after="0"/>
      <w:ind w:left="360" w:hanging="360"/>
      <w:jc w:val="left"/>
    </w:pPr>
  </w:style>
  <w:style w:type="paragraph" w:customStyle="1" w:styleId="Alg2">
    <w:name w:val="Alg 2"/>
    <w:basedOn w:val="M2"/>
    <w:next w:val="Normal"/>
    <w:rsid w:val="00990F07"/>
    <w:pPr>
      <w:spacing w:after="0"/>
    </w:pPr>
    <w:rPr>
      <w:rFonts w:ascii="Times New Roman" w:hAnsi="Times New Roman"/>
      <w:color w:val="auto"/>
    </w:rPr>
  </w:style>
  <w:style w:type="paragraph" w:customStyle="1" w:styleId="Note20">
    <w:name w:val="Note2"/>
    <w:basedOn w:val="Note"/>
    <w:rsid w:val="00990F07"/>
    <w:pPr>
      <w:tabs>
        <w:tab w:val="clear" w:pos="960"/>
      </w:tabs>
      <w:spacing w:after="120" w:line="240" w:lineRule="auto"/>
      <w:ind w:left="360"/>
    </w:pPr>
    <w:rPr>
      <w:rFonts w:ascii="Times New Roman" w:eastAsia="Times New Roman" w:hAnsi="Times New Roman"/>
      <w:spacing w:val="6"/>
      <w:lang w:eastAsia="en-US"/>
    </w:rPr>
  </w:style>
  <w:style w:type="paragraph" w:customStyle="1" w:styleId="Note30">
    <w:name w:val="Note3"/>
    <w:basedOn w:val="Note"/>
    <w:rsid w:val="00990F07"/>
    <w:pPr>
      <w:tabs>
        <w:tab w:val="clear" w:pos="960"/>
      </w:tabs>
      <w:spacing w:after="120" w:line="240" w:lineRule="auto"/>
      <w:ind w:left="720"/>
    </w:pPr>
    <w:rPr>
      <w:rFonts w:ascii="Times New Roman" w:eastAsia="Times New Roman" w:hAnsi="Times New Roman"/>
      <w:spacing w:val="6"/>
      <w:lang w:eastAsia="en-US"/>
    </w:rPr>
  </w:style>
  <w:style w:type="paragraph" w:customStyle="1" w:styleId="Note2Number">
    <w:name w:val="Note2 Number"/>
    <w:basedOn w:val="Note20"/>
    <w:rsid w:val="00990F07"/>
    <w:pPr>
      <w:tabs>
        <w:tab w:val="num" w:pos="720"/>
      </w:tabs>
      <w:ind w:left="720" w:hanging="360"/>
    </w:pPr>
  </w:style>
  <w:style w:type="paragraph" w:customStyle="1" w:styleId="Alg1">
    <w:name w:val="Alg 1"/>
    <w:basedOn w:val="M1"/>
    <w:next w:val="Normal"/>
    <w:rsid w:val="00990F07"/>
    <w:pPr>
      <w:tabs>
        <w:tab w:val="num" w:pos="360"/>
      </w:tabs>
      <w:spacing w:after="0"/>
      <w:ind w:left="360" w:hanging="360"/>
      <w:jc w:val="left"/>
    </w:pPr>
  </w:style>
  <w:style w:type="paragraph" w:customStyle="1" w:styleId="NoteCode">
    <w:name w:val="Note Code"/>
    <w:basedOn w:val="Note"/>
    <w:next w:val="Note"/>
    <w:rsid w:val="00990F07"/>
    <w:pPr>
      <w:tabs>
        <w:tab w:val="clear" w:pos="960"/>
      </w:tabs>
      <w:spacing w:after="120" w:line="240" w:lineRule="auto"/>
      <w:ind w:left="360"/>
      <w:jc w:val="left"/>
    </w:pPr>
    <w:rPr>
      <w:rFonts w:ascii="Courier New" w:eastAsia="Times New Roman" w:hAnsi="Courier New"/>
      <w:b/>
      <w:spacing w:val="6"/>
      <w:lang w:eastAsia="en-US"/>
    </w:rPr>
  </w:style>
  <w:style w:type="paragraph" w:styleId="HTMLPreformatted">
    <w:name w:val="HTML Preformatted"/>
    <w:basedOn w:val="Normal"/>
    <w:link w:val="HTMLPreformattedChar"/>
    <w:uiPriority w:val="99"/>
    <w:rsid w:val="0099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Courier New" w:hAnsi="Courier New"/>
      <w:lang w:eastAsia="x-none"/>
    </w:rPr>
  </w:style>
  <w:style w:type="character" w:customStyle="1" w:styleId="HTMLPreformattedChar">
    <w:name w:val="HTML Preformatted Char"/>
    <w:link w:val="HTMLPreformatted"/>
    <w:uiPriority w:val="99"/>
    <w:rsid w:val="00990F07"/>
    <w:rPr>
      <w:rFonts w:ascii="Courier New" w:eastAsia="Courier New" w:hAnsi="Courier New"/>
      <w:lang w:val="en-GB"/>
    </w:rPr>
  </w:style>
  <w:style w:type="paragraph" w:customStyle="1" w:styleId="MathDefinition4">
    <w:name w:val="MathDefinition 4"/>
    <w:basedOn w:val="Normal"/>
    <w:rsid w:val="00990F07"/>
    <w:pPr>
      <w:tabs>
        <w:tab w:val="right" w:pos="2160"/>
        <w:tab w:val="left" w:pos="2232"/>
        <w:tab w:val="left" w:pos="3240"/>
        <w:tab w:val="right" w:pos="5040"/>
        <w:tab w:val="left" w:pos="5112"/>
      </w:tabs>
      <w:spacing w:before="120" w:after="60" w:line="240" w:lineRule="auto"/>
      <w:ind w:left="288"/>
    </w:pPr>
    <w:rPr>
      <w:rFonts w:ascii="Times New Roman" w:eastAsia="Times New Roman" w:hAnsi="Times New Roman"/>
      <w:lang w:eastAsia="en-US"/>
    </w:rPr>
  </w:style>
  <w:style w:type="paragraph" w:customStyle="1" w:styleId="CodeSample4">
    <w:name w:val="Code Sample 4"/>
    <w:basedOn w:val="M4"/>
    <w:rsid w:val="00990F07"/>
    <w:pPr>
      <w:ind w:left="720" w:hanging="360"/>
    </w:pPr>
    <w:rPr>
      <w:rFonts w:ascii="Courier New" w:hAnsi="Courier New"/>
      <w:b/>
    </w:rPr>
  </w:style>
  <w:style w:type="paragraph" w:customStyle="1" w:styleId="Alg40">
    <w:name w:val="Alg 4+"/>
    <w:basedOn w:val="M4"/>
    <w:rsid w:val="00990F07"/>
    <w:pPr>
      <w:tabs>
        <w:tab w:val="left" w:pos="864"/>
      </w:tabs>
      <w:spacing w:after="0"/>
      <w:ind w:left="864" w:hanging="360"/>
      <w:jc w:val="left"/>
    </w:pPr>
  </w:style>
  <w:style w:type="paragraph" w:customStyle="1" w:styleId="Alg41">
    <w:name w:val="Alg 4++"/>
    <w:basedOn w:val="M4"/>
    <w:next w:val="Normal"/>
    <w:rsid w:val="00990F07"/>
    <w:pPr>
      <w:tabs>
        <w:tab w:val="num" w:pos="1368"/>
      </w:tabs>
      <w:spacing w:after="0"/>
      <w:ind w:left="1368" w:hanging="360"/>
      <w:jc w:val="left"/>
    </w:pPr>
  </w:style>
  <w:style w:type="paragraph" w:customStyle="1" w:styleId="Note40">
    <w:name w:val="Note4"/>
    <w:basedOn w:val="M4"/>
    <w:next w:val="M4"/>
    <w:rsid w:val="00990F07"/>
    <w:rPr>
      <w:sz w:val="18"/>
    </w:rPr>
  </w:style>
  <w:style w:type="paragraph" w:customStyle="1" w:styleId="Annex1">
    <w:name w:val="Annex1"/>
    <w:basedOn w:val="Heading1"/>
    <w:next w:val="M1"/>
    <w:rsid w:val="00990F07"/>
    <w:pPr>
      <w:numPr>
        <w:numId w:val="0"/>
      </w:numPr>
      <w:tabs>
        <w:tab w:val="clear" w:pos="400"/>
        <w:tab w:val="clear" w:pos="560"/>
        <w:tab w:val="left" w:pos="680"/>
      </w:tabs>
      <w:suppressAutoHyphens w:val="0"/>
      <w:spacing w:before="240" w:after="60" w:line="240" w:lineRule="auto"/>
      <w:ind w:left="677" w:hanging="677"/>
      <w:jc w:val="both"/>
    </w:pPr>
    <w:rPr>
      <w:rFonts w:ascii="Times New Roman" w:eastAsia="Times New Roman" w:hAnsi="Times New Roman"/>
      <w:spacing w:val="10"/>
      <w:lang w:eastAsia="en-US"/>
    </w:rPr>
  </w:style>
  <w:style w:type="paragraph" w:customStyle="1" w:styleId="Annex2">
    <w:name w:val="Annex2"/>
    <w:basedOn w:val="Heading2"/>
    <w:next w:val="M2"/>
    <w:rsid w:val="00990F07"/>
    <w:pPr>
      <w:tabs>
        <w:tab w:val="clear" w:pos="540"/>
        <w:tab w:val="clear" w:pos="700"/>
        <w:tab w:val="left" w:pos="907"/>
      </w:tabs>
      <w:suppressAutoHyphens w:val="0"/>
      <w:spacing w:before="0" w:after="60" w:line="240" w:lineRule="auto"/>
      <w:ind w:left="763" w:hanging="763"/>
      <w:jc w:val="both"/>
    </w:pPr>
    <w:rPr>
      <w:rFonts w:ascii="Times New Roman" w:eastAsia="Times New Roman" w:hAnsi="Times New Roman"/>
      <w:spacing w:val="10"/>
      <w:lang w:eastAsia="en-US"/>
    </w:rPr>
  </w:style>
  <w:style w:type="character" w:customStyle="1" w:styleId="HeaderChar">
    <w:name w:val="Header Char"/>
    <w:link w:val="Header"/>
    <w:rsid w:val="00990F07"/>
    <w:rPr>
      <w:rFonts w:ascii="Arial" w:hAnsi="Arial"/>
      <w:b/>
      <w:sz w:val="22"/>
      <w:lang w:val="en-GB" w:eastAsia="ja-JP"/>
    </w:rPr>
  </w:style>
  <w:style w:type="table" w:styleId="TableGrid">
    <w:name w:val="Table Grid"/>
    <w:basedOn w:val="TableNormal"/>
    <w:rsid w:val="00990F0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uiPriority w:val="99"/>
    <w:semiHidden/>
    <w:rsid w:val="00990F07"/>
    <w:rPr>
      <w:lang w:val="en-GB"/>
    </w:rPr>
  </w:style>
  <w:style w:type="paragraph" w:styleId="CommentSubject">
    <w:name w:val="annotation subject"/>
    <w:basedOn w:val="CommentText"/>
    <w:next w:val="CommentText"/>
    <w:link w:val="CommentSubjectChar"/>
    <w:uiPriority w:val="99"/>
    <w:unhideWhenUsed/>
    <w:rsid w:val="00990F07"/>
    <w:pPr>
      <w:spacing w:after="120" w:line="240" w:lineRule="auto"/>
    </w:pPr>
    <w:rPr>
      <w:rFonts w:eastAsia="Times New Roman"/>
      <w:b/>
      <w:bCs/>
    </w:rPr>
  </w:style>
  <w:style w:type="character" w:customStyle="1" w:styleId="CommentTextChar1">
    <w:name w:val="Comment Text Char1"/>
    <w:link w:val="CommentText"/>
    <w:uiPriority w:val="99"/>
    <w:semiHidden/>
    <w:rsid w:val="00990F07"/>
    <w:rPr>
      <w:rFonts w:ascii="Arial" w:hAnsi="Arial"/>
      <w:lang w:val="en-GB" w:eastAsia="ja-JP"/>
    </w:rPr>
  </w:style>
  <w:style w:type="character" w:customStyle="1" w:styleId="CommentSubjectChar">
    <w:name w:val="Comment Subject Char"/>
    <w:link w:val="CommentSubject"/>
    <w:uiPriority w:val="99"/>
    <w:rsid w:val="00990F07"/>
    <w:rPr>
      <w:rFonts w:ascii="Arial" w:eastAsia="Times New Roman" w:hAnsi="Arial"/>
      <w:b/>
      <w:bCs/>
      <w:lang w:val="en-GB" w:eastAsia="ja-JP"/>
    </w:rPr>
  </w:style>
  <w:style w:type="character" w:customStyle="1" w:styleId="Heading4Char">
    <w:name w:val="Heading 4 Char"/>
    <w:link w:val="Heading4"/>
    <w:rsid w:val="00D148E9"/>
    <w:rPr>
      <w:rFonts w:ascii="Arial" w:hAnsi="Arial"/>
      <w:b/>
      <w:lang w:val="en-GB" w:eastAsia="ja-JP"/>
    </w:rPr>
  </w:style>
  <w:style w:type="character" w:customStyle="1" w:styleId="Heading3Char">
    <w:name w:val="Heading 3 Char"/>
    <w:link w:val="Heading3"/>
    <w:rsid w:val="00D148E9"/>
    <w:rPr>
      <w:rFonts w:ascii="Arial" w:hAnsi="Arial"/>
      <w:b/>
      <w:lang w:val="en-GB" w:eastAsia="ja-JP"/>
    </w:rPr>
  </w:style>
  <w:style w:type="character" w:customStyle="1" w:styleId="DocumentMapChar">
    <w:name w:val="Document Map Char"/>
    <w:link w:val="DocumentMap"/>
    <w:uiPriority w:val="99"/>
    <w:semiHidden/>
    <w:rsid w:val="00990F07"/>
    <w:rPr>
      <w:rFonts w:ascii="Tahoma" w:hAnsi="Tahoma"/>
      <w:shd w:val="clear" w:color="auto" w:fill="000080"/>
      <w:lang w:val="en-GB" w:eastAsia="ja-JP"/>
    </w:rPr>
  </w:style>
  <w:style w:type="paragraph" w:customStyle="1" w:styleId="LightList-Accent51">
    <w:name w:val="Light List - Accent 51"/>
    <w:basedOn w:val="Normal"/>
    <w:uiPriority w:val="34"/>
    <w:qFormat/>
    <w:rsid w:val="00990F07"/>
    <w:pPr>
      <w:spacing w:after="120" w:line="240" w:lineRule="auto"/>
      <w:ind w:left="720"/>
      <w:contextualSpacing/>
    </w:pPr>
    <w:rPr>
      <w:rFonts w:ascii="Times New Roman" w:eastAsia="Times New Roman" w:hAnsi="Times New Roman"/>
      <w:lang w:eastAsia="en-US"/>
    </w:rPr>
  </w:style>
  <w:style w:type="character" w:styleId="HTMLTypewriter">
    <w:name w:val="HTML Typewriter"/>
    <w:rsid w:val="00990F07"/>
    <w:rPr>
      <w:rFonts w:ascii="Courier New" w:hAnsi="Courier New" w:cs="Courier New"/>
      <w:sz w:val="20"/>
      <w:szCs w:val="20"/>
    </w:rPr>
  </w:style>
  <w:style w:type="character" w:styleId="HTMLSample">
    <w:name w:val="HTML Sample"/>
    <w:rsid w:val="00990F07"/>
    <w:rPr>
      <w:rFonts w:ascii="Courier New" w:hAnsi="Courier New" w:cs="Courier New"/>
    </w:rPr>
  </w:style>
  <w:style w:type="character" w:styleId="HTMLCode">
    <w:name w:val="HTML Code"/>
    <w:uiPriority w:val="99"/>
    <w:rsid w:val="00990F07"/>
    <w:rPr>
      <w:rFonts w:ascii="Courier New" w:hAnsi="Courier New" w:cs="Courier New"/>
      <w:sz w:val="20"/>
      <w:szCs w:val="20"/>
    </w:rPr>
  </w:style>
  <w:style w:type="paragraph" w:customStyle="1" w:styleId="MediumGrid21">
    <w:name w:val="Medium Grid 21"/>
    <w:uiPriority w:val="1"/>
    <w:qFormat/>
    <w:rsid w:val="00990F07"/>
    <w:pPr>
      <w:jc w:val="both"/>
    </w:pPr>
    <w:rPr>
      <w:rFonts w:ascii="Tms Rmn" w:eastAsia="Times New Roman" w:hAnsi="Tms Rmn"/>
    </w:rPr>
  </w:style>
  <w:style w:type="character" w:customStyle="1" w:styleId="PlainTextChar">
    <w:name w:val="Plain Text Char"/>
    <w:link w:val="PlainText"/>
    <w:uiPriority w:val="99"/>
    <w:rsid w:val="00990F07"/>
    <w:rPr>
      <w:rFonts w:ascii="Courier New" w:hAnsi="Courier New"/>
      <w:lang w:val="en-GB" w:eastAsia="ja-JP"/>
    </w:rPr>
  </w:style>
  <w:style w:type="character" w:customStyle="1" w:styleId="Heading5Char">
    <w:name w:val="Heading 5 Char"/>
    <w:link w:val="Heading5"/>
    <w:rsid w:val="00483C7C"/>
    <w:rPr>
      <w:rFonts w:ascii="Arial" w:hAnsi="Arial"/>
      <w:b/>
      <w:lang w:val="en-GB" w:eastAsia="ja-JP"/>
    </w:rPr>
  </w:style>
  <w:style w:type="character" w:customStyle="1" w:styleId="Heading6Char">
    <w:name w:val="Heading 6 Char"/>
    <w:aliases w:val="do not use! Char"/>
    <w:link w:val="Heading6"/>
    <w:rsid w:val="00990F07"/>
    <w:rPr>
      <w:rFonts w:ascii="Arial" w:hAnsi="Arial"/>
      <w:b/>
      <w:lang w:val="en-GB" w:eastAsia="ja-JP"/>
    </w:rPr>
  </w:style>
  <w:style w:type="paragraph" w:customStyle="1" w:styleId="Code1">
    <w:name w:val="Code 1"/>
    <w:basedOn w:val="M1"/>
    <w:rsid w:val="00990F07"/>
    <w:rPr>
      <w:rFonts w:ascii="Courier New" w:hAnsi="Courier New"/>
    </w:rPr>
  </w:style>
  <w:style w:type="character" w:customStyle="1" w:styleId="FooterChar">
    <w:name w:val="Footer Char"/>
    <w:link w:val="Footer"/>
    <w:rsid w:val="00990F07"/>
    <w:rPr>
      <w:rFonts w:ascii="Arial" w:hAnsi="Arial"/>
      <w:lang w:val="en-GB" w:eastAsia="ja-JP"/>
    </w:rPr>
  </w:style>
  <w:style w:type="character" w:customStyle="1" w:styleId="bnf">
    <w:name w:val="bnf"/>
    <w:qFormat/>
    <w:rsid w:val="00990F07"/>
    <w:rPr>
      <w:rFonts w:ascii="Times New Roman" w:hAnsi="Times New Roman"/>
      <w:i/>
    </w:rPr>
  </w:style>
  <w:style w:type="numbering" w:customStyle="1" w:styleId="ag3">
    <w:name w:val="ag3"/>
    <w:uiPriority w:val="99"/>
    <w:rsid w:val="00990F07"/>
    <w:pPr>
      <w:numPr>
        <w:numId w:val="52"/>
      </w:numPr>
    </w:pPr>
  </w:style>
  <w:style w:type="paragraph" w:styleId="E-mailSignature">
    <w:name w:val="E-mail Signature"/>
    <w:basedOn w:val="Normal"/>
    <w:link w:val="E-mailSignatureChar"/>
    <w:rsid w:val="004C02EF"/>
  </w:style>
  <w:style w:type="character" w:customStyle="1" w:styleId="E-mailSignatureChar">
    <w:name w:val="E-mail Signature Char"/>
    <w:link w:val="E-mailSignature"/>
    <w:rsid w:val="004C02EF"/>
    <w:rPr>
      <w:rFonts w:ascii="Arial" w:hAnsi="Arial"/>
      <w:lang w:val="en-GB" w:eastAsia="ja-JP"/>
    </w:rPr>
  </w:style>
  <w:style w:type="paragraph" w:styleId="HTMLAddress">
    <w:name w:val="HTML Address"/>
    <w:basedOn w:val="Normal"/>
    <w:link w:val="HTMLAddressChar"/>
    <w:rsid w:val="004C02EF"/>
    <w:rPr>
      <w:i/>
      <w:iCs/>
    </w:rPr>
  </w:style>
  <w:style w:type="character" w:customStyle="1" w:styleId="HTMLAddressChar">
    <w:name w:val="HTML Address Char"/>
    <w:link w:val="HTMLAddress"/>
    <w:rsid w:val="004C02EF"/>
    <w:rPr>
      <w:rFonts w:ascii="Arial" w:hAnsi="Arial"/>
      <w:i/>
      <w:iCs/>
      <w:lang w:val="en-GB" w:eastAsia="ja-JP"/>
    </w:rPr>
  </w:style>
  <w:style w:type="paragraph" w:styleId="NormalWeb">
    <w:name w:val="Normal (Web)"/>
    <w:basedOn w:val="Normal"/>
    <w:rsid w:val="004C02EF"/>
    <w:rPr>
      <w:rFonts w:ascii="Times New Roman" w:hAnsi="Times New Roman"/>
      <w:sz w:val="24"/>
      <w:szCs w:val="24"/>
    </w:rPr>
  </w:style>
  <w:style w:type="character" w:customStyle="1" w:styleId="headertitle2">
    <w:name w:val="headertitle2"/>
    <w:basedOn w:val="DefaultParagraphFont"/>
    <w:rsid w:val="004C02EF"/>
  </w:style>
  <w:style w:type="character" w:customStyle="1" w:styleId="M0Char">
    <w:name w:val="M0 Char"/>
    <w:link w:val="M0"/>
    <w:rsid w:val="004C02EF"/>
    <w:rPr>
      <w:rFonts w:ascii="Arial" w:eastAsia="Times New Roman" w:hAnsi="Arial"/>
      <w:color w:val="000000"/>
      <w:spacing w:val="6"/>
      <w:lang w:val="en-GB" w:eastAsia="en-US" w:bidi="ar-SA"/>
    </w:rPr>
  </w:style>
  <w:style w:type="character" w:customStyle="1" w:styleId="M2Char">
    <w:name w:val="M2 Char"/>
    <w:link w:val="M2"/>
    <w:rsid w:val="004C02EF"/>
    <w:rPr>
      <w:rFonts w:ascii="Arial" w:eastAsia="Times New Roman" w:hAnsi="Arial"/>
      <w:color w:val="000000"/>
      <w:spacing w:val="6"/>
      <w:lang w:val="en-GB" w:eastAsia="en-US"/>
    </w:rPr>
  </w:style>
  <w:style w:type="paragraph" w:customStyle="1" w:styleId="defin">
    <w:name w:val="defin"/>
    <w:basedOn w:val="M0"/>
    <w:rsid w:val="004C02EF"/>
    <w:rPr>
      <w:smallCaps/>
      <w:color w:val="FF0000"/>
    </w:rPr>
  </w:style>
  <w:style w:type="paragraph" w:customStyle="1" w:styleId="Reference">
    <w:name w:val="Reference"/>
    <w:basedOn w:val="Normal"/>
    <w:rsid w:val="004C02EF"/>
    <w:pPr>
      <w:spacing w:before="60" w:after="60" w:line="240" w:lineRule="auto"/>
      <w:ind w:left="3240" w:hanging="2520"/>
      <w:jc w:val="left"/>
    </w:pPr>
    <w:rPr>
      <w:rFonts w:ascii="Times New Roman" w:eastAsia="Times New Roman" w:hAnsi="Times New Roman"/>
      <w:color w:val="000000"/>
      <w:sz w:val="24"/>
      <w:lang w:eastAsia="en-US"/>
    </w:rPr>
  </w:style>
  <w:style w:type="paragraph" w:customStyle="1" w:styleId="TimesDoubles">
    <w:name w:val="TimesDoubles"/>
    <w:basedOn w:val="Normal"/>
    <w:rsid w:val="004C02EF"/>
    <w:pPr>
      <w:spacing w:after="0" w:line="267" w:lineRule="atLeast"/>
      <w:jc w:val="left"/>
    </w:pPr>
    <w:rPr>
      <w:rFonts w:ascii="Times New Roman" w:eastAsia="Times New Roman" w:hAnsi="Times New Roman"/>
      <w:color w:val="000000"/>
      <w:sz w:val="24"/>
      <w:u w:val="double"/>
      <w:lang w:eastAsia="en-US"/>
    </w:rPr>
  </w:style>
  <w:style w:type="paragraph" w:customStyle="1" w:styleId="Action">
    <w:name w:val="Action"/>
    <w:basedOn w:val="M0"/>
    <w:rsid w:val="004C02EF"/>
    <w:pPr>
      <w:framePr w:w="9639" w:hSpace="142" w:vSpace="142" w:wrap="around" w:vAnchor="text" w:hAnchor="text" w:xAlign="center" w:y="285"/>
      <w:pBdr>
        <w:top w:val="single" w:sz="4" w:space="3" w:color="FF6600"/>
        <w:left w:val="single" w:sz="4" w:space="4" w:color="FF6600"/>
        <w:bottom w:val="single" w:sz="4" w:space="3" w:color="FF6600"/>
        <w:right w:val="single" w:sz="4" w:space="4" w:color="FF6600"/>
      </w:pBdr>
      <w:spacing w:before="120"/>
      <w:jc w:val="center"/>
    </w:pPr>
    <w:rPr>
      <w:i/>
      <w:color w:val="FF6600"/>
    </w:rPr>
  </w:style>
  <w:style w:type="paragraph" w:customStyle="1" w:styleId="Code0">
    <w:name w:val="Code 0"/>
    <w:basedOn w:val="M0"/>
    <w:rsid w:val="004C02EF"/>
    <w:rPr>
      <w:rFonts w:ascii="Courier New" w:hAnsi="Courier New"/>
      <w:color w:val="auto"/>
    </w:rPr>
  </w:style>
  <w:style w:type="paragraph" w:customStyle="1" w:styleId="Code2">
    <w:name w:val="Code 2"/>
    <w:basedOn w:val="M2"/>
    <w:rsid w:val="004C02EF"/>
    <w:pPr>
      <w:keepNext/>
      <w:tabs>
        <w:tab w:val="num" w:pos="360"/>
        <w:tab w:val="left" w:pos="500"/>
        <w:tab w:val="left" w:pos="540"/>
        <w:tab w:val="left" w:pos="720"/>
      </w:tabs>
      <w:suppressAutoHyphens/>
      <w:spacing w:before="270" w:after="240" w:line="270" w:lineRule="exact"/>
      <w:jc w:val="left"/>
      <w:outlineLvl w:val="1"/>
    </w:pPr>
    <w:rPr>
      <w:rFonts w:ascii="Courier New" w:hAnsi="Courier New"/>
      <w:b/>
      <w:color w:val="auto"/>
      <w:sz w:val="24"/>
      <w:lang w:eastAsia="ja-JP"/>
    </w:rPr>
  </w:style>
  <w:style w:type="paragraph" w:customStyle="1" w:styleId="Code3">
    <w:name w:val="Code 3"/>
    <w:basedOn w:val="M3"/>
    <w:rsid w:val="004C02EF"/>
    <w:rPr>
      <w:rFonts w:ascii="Courier New" w:hAnsi="Courier New"/>
    </w:rPr>
  </w:style>
  <w:style w:type="paragraph" w:customStyle="1" w:styleId="Code4">
    <w:name w:val="Code 4"/>
    <w:basedOn w:val="M4"/>
    <w:rsid w:val="004C02EF"/>
    <w:rPr>
      <w:rFonts w:ascii="Courier New" w:hAnsi="Courier New"/>
    </w:rPr>
  </w:style>
  <w:style w:type="paragraph" w:customStyle="1" w:styleId="Code5">
    <w:name w:val="Code 5"/>
    <w:basedOn w:val="M5"/>
    <w:rsid w:val="004C02EF"/>
    <w:rPr>
      <w:rFonts w:ascii="Courier New" w:hAnsi="Courier New"/>
    </w:rPr>
  </w:style>
  <w:style w:type="paragraph" w:customStyle="1" w:styleId="ImportantWords">
    <w:name w:val="Important Words"/>
    <w:basedOn w:val="Normal"/>
    <w:rsid w:val="004C02EF"/>
    <w:pPr>
      <w:spacing w:after="120" w:line="240" w:lineRule="auto"/>
    </w:pPr>
    <w:rPr>
      <w:rFonts w:eastAsia="Times New Roman"/>
      <w:b/>
      <w:color w:val="FF6600"/>
      <w:lang w:eastAsia="en-US"/>
    </w:rPr>
  </w:style>
  <w:style w:type="paragraph" w:customStyle="1" w:styleId="TableTitle0">
    <w:name w:val="Table Title"/>
    <w:basedOn w:val="CA"/>
    <w:rsid w:val="004C02EF"/>
    <w:pPr>
      <w:keepNext/>
      <w:keepLines/>
    </w:pPr>
    <w:rPr>
      <w:rFonts w:ascii="Arial" w:hAnsi="Arial"/>
      <w:b w:val="0"/>
      <w:color w:val="808080"/>
      <w:spacing w:val="20"/>
    </w:rPr>
  </w:style>
  <w:style w:type="character" w:styleId="HTMLVariable">
    <w:name w:val="HTML Variable"/>
    <w:rsid w:val="004C02EF"/>
    <w:rPr>
      <w:i/>
    </w:rPr>
  </w:style>
  <w:style w:type="paragraph" w:customStyle="1" w:styleId="Informationtitle1">
    <w:name w:val="Information title 1"/>
    <w:basedOn w:val="Title"/>
    <w:rsid w:val="004C02EF"/>
    <w:pPr>
      <w:keepLines/>
      <w:tabs>
        <w:tab w:val="left" w:pos="5245"/>
      </w:tabs>
      <w:spacing w:before="60" w:after="120" w:line="240" w:lineRule="auto"/>
      <w:jc w:val="both"/>
    </w:pPr>
    <w:rPr>
      <w:rFonts w:eastAsia="Times New Roman"/>
      <w:i/>
      <w:color w:val="FF6600"/>
      <w:sz w:val="28"/>
      <w:lang w:eastAsia="en-US"/>
    </w:rPr>
  </w:style>
  <w:style w:type="paragraph" w:customStyle="1" w:styleId="TLannouncement">
    <w:name w:val="T&amp;L announcement"/>
    <w:basedOn w:val="Header"/>
    <w:rsid w:val="004C02EF"/>
    <w:pPr>
      <w:tabs>
        <w:tab w:val="left" w:pos="3261"/>
      </w:tabs>
      <w:spacing w:before="600" w:after="0" w:line="240" w:lineRule="auto"/>
      <w:jc w:val="center"/>
    </w:pPr>
    <w:rPr>
      <w:rFonts w:eastAsia="Times New Roman"/>
      <w:color w:val="333333"/>
      <w:spacing w:val="20"/>
      <w:sz w:val="20"/>
      <w:lang w:eastAsia="en-US"/>
    </w:rPr>
  </w:style>
  <w:style w:type="paragraph" w:customStyle="1" w:styleId="TLtitle">
    <w:name w:val="T&amp;L title"/>
    <w:basedOn w:val="Header"/>
    <w:next w:val="TLannouncement"/>
    <w:rsid w:val="004C02EF"/>
    <w:pPr>
      <w:tabs>
        <w:tab w:val="left" w:pos="3261"/>
      </w:tabs>
      <w:spacing w:before="600" w:after="0" w:line="240" w:lineRule="auto"/>
      <w:jc w:val="center"/>
    </w:pPr>
    <w:rPr>
      <w:rFonts w:eastAsia="Times New Roman"/>
      <w:color w:val="808080"/>
      <w:spacing w:val="20"/>
      <w:sz w:val="20"/>
      <w:lang w:eastAsia="en-US"/>
    </w:rPr>
  </w:style>
  <w:style w:type="character" w:customStyle="1" w:styleId="HTMLVariable1">
    <w:name w:val="HTML Variable1"/>
    <w:rsid w:val="004C02EF"/>
    <w:rPr>
      <w:i/>
    </w:rPr>
  </w:style>
  <w:style w:type="paragraph" w:customStyle="1" w:styleId="AnnexHeading">
    <w:name w:val="Annex Heading"/>
    <w:basedOn w:val="Heading1"/>
    <w:link w:val="AnnexHeadingChar"/>
    <w:rsid w:val="004C02EF"/>
    <w:pPr>
      <w:numPr>
        <w:numId w:val="0"/>
      </w:numPr>
      <w:tabs>
        <w:tab w:val="clear" w:pos="400"/>
        <w:tab w:val="clear" w:pos="560"/>
        <w:tab w:val="left" w:pos="680"/>
      </w:tabs>
      <w:suppressAutoHyphens w:val="0"/>
      <w:spacing w:before="0" w:after="120" w:line="240" w:lineRule="auto"/>
      <w:jc w:val="center"/>
    </w:pPr>
    <w:rPr>
      <w:rFonts w:eastAsia="Times New Roman"/>
      <w:color w:val="FF6600"/>
      <w:spacing w:val="6"/>
    </w:rPr>
  </w:style>
  <w:style w:type="paragraph" w:customStyle="1" w:styleId="Footerwithoutline">
    <w:name w:val="Footer without line"/>
    <w:basedOn w:val="Footer"/>
    <w:rsid w:val="004C02EF"/>
    <w:pPr>
      <w:spacing w:before="60" w:after="120" w:line="240" w:lineRule="auto"/>
      <w:jc w:val="center"/>
    </w:pPr>
    <w:rPr>
      <w:rFonts w:eastAsia="Times New Roman"/>
      <w:i/>
      <w:color w:val="000000"/>
      <w:spacing w:val="6"/>
      <w:sz w:val="16"/>
      <w:lang w:eastAsia="en-US"/>
    </w:rPr>
  </w:style>
  <w:style w:type="paragraph" w:customStyle="1" w:styleId="b">
    <w:name w:val="b#"/>
    <w:basedOn w:val="Normal"/>
    <w:rsid w:val="004C02EF"/>
    <w:pPr>
      <w:widowControl w:val="0"/>
      <w:spacing w:before="160" w:after="20" w:line="240" w:lineRule="auto"/>
      <w:jc w:val="center"/>
    </w:pPr>
    <w:rPr>
      <w:rFonts w:ascii="Garamond" w:eastAsia="MS Gothic" w:hAnsi="Garamond"/>
      <w:sz w:val="16"/>
    </w:rPr>
  </w:style>
  <w:style w:type="paragraph" w:customStyle="1" w:styleId="b0">
    <w:name w:val="新b#下枠"/>
    <w:basedOn w:val="Normal"/>
    <w:rsid w:val="004C02EF"/>
    <w:pPr>
      <w:widowControl w:val="0"/>
      <w:spacing w:after="120" w:line="240" w:lineRule="auto"/>
      <w:jc w:val="center"/>
    </w:pPr>
    <w:rPr>
      <w:rFonts w:ascii="Garamond" w:eastAsia="MS Gothic" w:hAnsi="Garamond"/>
      <w:sz w:val="21"/>
    </w:rPr>
  </w:style>
  <w:style w:type="paragraph" w:customStyle="1" w:styleId="TableItem">
    <w:name w:val="Table Item"/>
    <w:basedOn w:val="TableText"/>
    <w:rsid w:val="004C02EF"/>
    <w:rPr>
      <w:b/>
      <w:sz w:val="21"/>
    </w:rPr>
  </w:style>
  <w:style w:type="paragraph" w:customStyle="1" w:styleId="TableText">
    <w:name w:val="Table Text"/>
    <w:basedOn w:val="NormalIndent"/>
    <w:rsid w:val="004C02EF"/>
    <w:pPr>
      <w:widowControl w:val="0"/>
      <w:tabs>
        <w:tab w:val="left" w:pos="4961"/>
      </w:tabs>
      <w:spacing w:after="120" w:line="240" w:lineRule="atLeast"/>
      <w:ind w:left="0"/>
    </w:pPr>
    <w:rPr>
      <w:rFonts w:ascii="Tms Rmn" w:eastAsia="Times New Roman" w:hAnsi="Tms Rmn"/>
      <w:color w:val="000000"/>
      <w:sz w:val="18"/>
      <w:lang w:eastAsia="en-US"/>
    </w:rPr>
  </w:style>
  <w:style w:type="paragraph" w:customStyle="1" w:styleId="a7">
    <w:name w:val="??"/>
    <w:rsid w:val="004C02EF"/>
    <w:pPr>
      <w:widowControl w:val="0"/>
      <w:overflowPunct w:val="0"/>
      <w:autoSpaceDE w:val="0"/>
      <w:autoSpaceDN w:val="0"/>
      <w:adjustRightInd w:val="0"/>
      <w:textAlignment w:val="baseline"/>
    </w:pPr>
    <w:rPr>
      <w:sz w:val="24"/>
    </w:rPr>
  </w:style>
  <w:style w:type="paragraph" w:customStyle="1" w:styleId="1">
    <w:name w:val="??? 1"/>
    <w:basedOn w:val="M0"/>
    <w:next w:val="M1"/>
    <w:rsid w:val="004C02EF"/>
    <w:pPr>
      <w:keepNext/>
      <w:widowControl w:val="0"/>
      <w:tabs>
        <w:tab w:val="left" w:pos="680"/>
      </w:tabs>
      <w:spacing w:before="240" w:after="72"/>
      <w:ind w:left="680" w:hanging="680"/>
    </w:pPr>
    <w:rPr>
      <w:rFonts w:ascii="Times New Roman" w:hAnsi="Times New Roman"/>
      <w:b/>
      <w:spacing w:val="10"/>
      <w:sz w:val="24"/>
      <w:lang w:val="en-US"/>
    </w:rPr>
  </w:style>
  <w:style w:type="paragraph" w:customStyle="1" w:styleId="Garamond">
    <w:name w:val="標準　Garamond"/>
    <w:basedOn w:val="Normal"/>
    <w:rsid w:val="004C02EF"/>
    <w:pPr>
      <w:keepLines/>
      <w:widowControl w:val="0"/>
      <w:spacing w:after="120" w:line="330" w:lineRule="atLeast"/>
    </w:pPr>
    <w:rPr>
      <w:rFonts w:ascii="Garamond" w:eastAsia="MS Gothic" w:hAnsi="Garamond"/>
      <w:sz w:val="22"/>
    </w:rPr>
  </w:style>
  <w:style w:type="paragraph" w:customStyle="1" w:styleId="a0">
    <w:name w:val="・箇条書き"/>
    <w:basedOn w:val="Normal"/>
    <w:next w:val="Normal"/>
    <w:rsid w:val="004C02EF"/>
    <w:pPr>
      <w:widowControl w:val="0"/>
      <w:numPr>
        <w:numId w:val="395"/>
      </w:numPr>
      <w:tabs>
        <w:tab w:val="clear" w:pos="360"/>
      </w:tabs>
      <w:adjustRightInd w:val="0"/>
      <w:spacing w:after="0" w:line="330" w:lineRule="atLeast"/>
      <w:ind w:left="199" w:hanging="199"/>
      <w:jc w:val="left"/>
      <w:textAlignment w:val="baseline"/>
    </w:pPr>
    <w:rPr>
      <w:rFonts w:ascii="Garamond" w:eastAsia="MS PMincho" w:hAnsi="Garamond"/>
      <w:b/>
      <w:i/>
      <w:sz w:val="22"/>
      <w:lang w:val="en-US"/>
    </w:rPr>
  </w:style>
  <w:style w:type="paragraph" w:customStyle="1" w:styleId="a">
    <w:name w:val="箇条書"/>
    <w:basedOn w:val="PlainText"/>
    <w:rsid w:val="004C02EF"/>
    <w:pPr>
      <w:widowControl w:val="0"/>
      <w:numPr>
        <w:numId w:val="396"/>
      </w:numPr>
      <w:tabs>
        <w:tab w:val="clear" w:pos="360"/>
      </w:tabs>
      <w:adjustRightInd w:val="0"/>
      <w:spacing w:after="0" w:line="330" w:lineRule="atLeast"/>
      <w:jc w:val="left"/>
      <w:textAlignment w:val="baseline"/>
    </w:pPr>
    <w:rPr>
      <w:rFonts w:ascii="Garamond" w:eastAsia="MS PMincho" w:hAnsi="Garamond"/>
      <w:sz w:val="22"/>
      <w:lang w:val="en-US"/>
    </w:rPr>
  </w:style>
  <w:style w:type="paragraph" w:customStyle="1" w:styleId="10">
    <w:name w:val="箇条書　1)"/>
    <w:basedOn w:val="Normal"/>
    <w:rsid w:val="004C02EF"/>
    <w:pPr>
      <w:keepLines/>
      <w:widowControl w:val="0"/>
      <w:tabs>
        <w:tab w:val="left" w:pos="170"/>
        <w:tab w:val="num" w:pos="360"/>
      </w:tabs>
      <w:adjustRightInd w:val="0"/>
      <w:spacing w:after="0" w:line="330" w:lineRule="atLeast"/>
      <w:ind w:left="284" w:hanging="284"/>
      <w:jc w:val="left"/>
      <w:textAlignment w:val="baseline"/>
    </w:pPr>
    <w:rPr>
      <w:rFonts w:ascii="Garamond" w:eastAsia="MS Gothic" w:hAnsi="Garamond"/>
      <w:sz w:val="24"/>
      <w:lang w:val="en-US"/>
    </w:rPr>
  </w:style>
  <w:style w:type="paragraph" w:customStyle="1" w:styleId="TABLE">
    <w:name w:val="TABLE　行間"/>
    <w:basedOn w:val="Normal"/>
    <w:rsid w:val="004C02EF"/>
    <w:pPr>
      <w:keepLines/>
      <w:widowControl w:val="0"/>
      <w:adjustRightInd w:val="0"/>
      <w:spacing w:after="0" w:line="280" w:lineRule="atLeast"/>
      <w:jc w:val="center"/>
      <w:textAlignment w:val="baseline"/>
    </w:pPr>
    <w:rPr>
      <w:rFonts w:ascii="Garamond" w:eastAsia="MS Gothic" w:hAnsi="Garamond"/>
      <w:sz w:val="22"/>
      <w:lang w:val="en-US"/>
    </w:rPr>
  </w:style>
  <w:style w:type="character" w:customStyle="1" w:styleId="Heading1Char">
    <w:name w:val="Heading 1 Char"/>
    <w:link w:val="Heading1"/>
    <w:rsid w:val="004C02EF"/>
    <w:rPr>
      <w:rFonts w:ascii="Arial" w:hAnsi="Arial"/>
      <w:b/>
      <w:sz w:val="24"/>
      <w:lang w:val="en-GB" w:eastAsia="ja-JP"/>
    </w:rPr>
  </w:style>
  <w:style w:type="character" w:customStyle="1" w:styleId="AnnexHeadingChar">
    <w:name w:val="Annex Heading Char"/>
    <w:link w:val="AnnexHeading"/>
    <w:rsid w:val="004C02EF"/>
    <w:rPr>
      <w:rFonts w:ascii="Arial" w:eastAsia="Times New Roman" w:hAnsi="Arial"/>
      <w:b/>
      <w:color w:val="FF6600"/>
      <w:spacing w:val="6"/>
      <w:sz w:val="24"/>
      <w:lang w:val="en-GB" w:eastAsia="ja-JP"/>
    </w:rPr>
  </w:style>
  <w:style w:type="paragraph" w:customStyle="1" w:styleId="figure">
    <w:name w:val="figure行間１"/>
    <w:basedOn w:val="Normal"/>
    <w:rsid w:val="004C02EF"/>
    <w:pPr>
      <w:keepLines/>
      <w:widowControl w:val="0"/>
      <w:adjustRightInd w:val="0"/>
      <w:spacing w:after="0" w:line="240" w:lineRule="auto"/>
      <w:jc w:val="center"/>
      <w:textAlignment w:val="baseline"/>
    </w:pPr>
    <w:rPr>
      <w:rFonts w:ascii="Garamond" w:eastAsia="MS Gothic" w:hAnsi="Garamond"/>
      <w:sz w:val="22"/>
      <w:lang w:val="en-US"/>
    </w:rPr>
  </w:style>
  <w:style w:type="character" w:customStyle="1" w:styleId="Heading9Char">
    <w:name w:val="Heading 9 Char"/>
    <w:aliases w:val="do not use!!!! Char"/>
    <w:link w:val="Heading9"/>
    <w:rsid w:val="004C02EF"/>
    <w:rPr>
      <w:rFonts w:ascii="Arial" w:hAnsi="Arial"/>
      <w:b/>
      <w:lang w:val="en-GB" w:eastAsia="ja-JP"/>
    </w:rPr>
  </w:style>
  <w:style w:type="paragraph" w:customStyle="1" w:styleId="RA">
    <w:name w:val="RA"/>
    <w:rsid w:val="004C02EF"/>
    <w:pPr>
      <w:spacing w:after="120" w:line="264" w:lineRule="atLeast"/>
      <w:jc w:val="right"/>
    </w:pPr>
    <w:rPr>
      <w:rFonts w:ascii="Geneva" w:hAnsi="Geneva"/>
    </w:rPr>
  </w:style>
  <w:style w:type="paragraph" w:customStyle="1" w:styleId="RB">
    <w:name w:val="RB"/>
    <w:rsid w:val="004C02EF"/>
    <w:pPr>
      <w:spacing w:line="264" w:lineRule="atLeast"/>
      <w:jc w:val="right"/>
    </w:pPr>
    <w:rPr>
      <w:rFonts w:ascii="Geneva" w:hAnsi="Geneva"/>
    </w:rPr>
  </w:style>
  <w:style w:type="paragraph" w:customStyle="1" w:styleId="D3">
    <w:name w:val="D3"/>
    <w:rsid w:val="004C02EF"/>
    <w:pPr>
      <w:tabs>
        <w:tab w:val="left" w:pos="1418"/>
      </w:tabs>
      <w:spacing w:after="120" w:line="264" w:lineRule="atLeast"/>
      <w:ind w:left="1418" w:hanging="284"/>
      <w:jc w:val="both"/>
    </w:pPr>
    <w:rPr>
      <w:rFonts w:ascii="Geneva" w:hAnsi="Geneva"/>
    </w:rPr>
  </w:style>
  <w:style w:type="paragraph" w:customStyle="1" w:styleId="D2">
    <w:name w:val="D2"/>
    <w:rsid w:val="004C02EF"/>
    <w:pPr>
      <w:tabs>
        <w:tab w:val="left" w:pos="1191"/>
      </w:tabs>
      <w:spacing w:after="120" w:line="264" w:lineRule="atLeast"/>
      <w:ind w:left="1191" w:hanging="284"/>
      <w:jc w:val="both"/>
    </w:pPr>
    <w:rPr>
      <w:rFonts w:ascii="Geneva" w:hAnsi="Geneva"/>
    </w:rPr>
  </w:style>
  <w:style w:type="paragraph" w:customStyle="1" w:styleId="D1">
    <w:name w:val="D1"/>
    <w:rsid w:val="004C02EF"/>
    <w:pPr>
      <w:tabs>
        <w:tab w:val="left" w:pos="964"/>
      </w:tabs>
      <w:spacing w:after="120" w:line="264" w:lineRule="atLeast"/>
      <w:ind w:left="964" w:hanging="284"/>
      <w:jc w:val="both"/>
    </w:pPr>
    <w:rPr>
      <w:rFonts w:ascii="Geneva" w:hAnsi="Geneva"/>
    </w:rPr>
  </w:style>
  <w:style w:type="paragraph" w:customStyle="1" w:styleId="TC">
    <w:name w:val="TC"/>
    <w:rsid w:val="004C02EF"/>
    <w:pPr>
      <w:spacing w:line="264" w:lineRule="atLeast"/>
    </w:pPr>
    <w:rPr>
      <w:rFonts w:ascii="Geneva" w:hAnsi="Geneva"/>
    </w:rPr>
  </w:style>
  <w:style w:type="paragraph" w:customStyle="1" w:styleId="T0">
    <w:name w:val="T0"/>
    <w:rsid w:val="004C02EF"/>
    <w:pPr>
      <w:keepNext/>
      <w:spacing w:after="120" w:line="264" w:lineRule="atLeast"/>
    </w:pPr>
    <w:rPr>
      <w:rFonts w:ascii="Geneva" w:hAnsi="Geneva"/>
      <w:b/>
    </w:rPr>
  </w:style>
  <w:style w:type="paragraph" w:customStyle="1" w:styleId="D4">
    <w:name w:val="D4"/>
    <w:rsid w:val="004C02EF"/>
    <w:pPr>
      <w:tabs>
        <w:tab w:val="left" w:pos="1644"/>
      </w:tabs>
      <w:spacing w:after="120" w:line="264" w:lineRule="atLeast"/>
      <w:ind w:left="1644" w:hanging="284"/>
      <w:jc w:val="both"/>
    </w:pPr>
    <w:rPr>
      <w:rFonts w:ascii="Geneva" w:hAnsi="Geneva"/>
    </w:rPr>
  </w:style>
  <w:style w:type="paragraph" w:customStyle="1" w:styleId="S1">
    <w:name w:val="S1"/>
    <w:rsid w:val="004C02EF"/>
    <w:pPr>
      <w:tabs>
        <w:tab w:val="left" w:pos="1531"/>
      </w:tabs>
      <w:spacing w:after="120" w:line="264" w:lineRule="atLeast"/>
      <w:ind w:left="1531" w:hanging="851"/>
      <w:jc w:val="both"/>
    </w:pPr>
    <w:rPr>
      <w:rFonts w:ascii="Geneva" w:hAnsi="Geneva"/>
    </w:rPr>
  </w:style>
  <w:style w:type="paragraph" w:customStyle="1" w:styleId="D5">
    <w:name w:val="D5"/>
    <w:rsid w:val="004C02EF"/>
    <w:pPr>
      <w:tabs>
        <w:tab w:val="left" w:pos="1871"/>
      </w:tabs>
      <w:spacing w:after="120" w:line="264" w:lineRule="atLeast"/>
      <w:ind w:left="1871" w:hanging="284"/>
      <w:jc w:val="both"/>
    </w:pPr>
    <w:rPr>
      <w:rFonts w:ascii="Geneva" w:hAnsi="Geneva"/>
    </w:rPr>
  </w:style>
  <w:style w:type="paragraph" w:customStyle="1" w:styleId="S2">
    <w:name w:val="S2"/>
    <w:rsid w:val="004C02EF"/>
    <w:pPr>
      <w:tabs>
        <w:tab w:val="left" w:pos="1758"/>
      </w:tabs>
      <w:spacing w:after="120" w:line="264" w:lineRule="atLeast"/>
      <w:ind w:left="1758" w:hanging="851"/>
      <w:jc w:val="both"/>
    </w:pPr>
    <w:rPr>
      <w:rFonts w:ascii="Geneva" w:hAnsi="Geneva"/>
    </w:rPr>
  </w:style>
  <w:style w:type="paragraph" w:customStyle="1" w:styleId="S3">
    <w:name w:val="S3"/>
    <w:rsid w:val="004C02EF"/>
    <w:pPr>
      <w:tabs>
        <w:tab w:val="left" w:pos="1985"/>
      </w:tabs>
      <w:spacing w:after="120" w:line="264" w:lineRule="atLeast"/>
      <w:ind w:left="1985" w:hanging="851"/>
      <w:jc w:val="both"/>
    </w:pPr>
    <w:rPr>
      <w:rFonts w:ascii="Geneva" w:hAnsi="Geneva"/>
    </w:rPr>
  </w:style>
  <w:style w:type="paragraph" w:customStyle="1" w:styleId="TB">
    <w:name w:val="TB"/>
    <w:rsid w:val="004C02EF"/>
    <w:pPr>
      <w:keepNext/>
      <w:spacing w:line="264" w:lineRule="atLeast"/>
    </w:pPr>
    <w:rPr>
      <w:rFonts w:ascii="Geneva" w:hAnsi="Geneva"/>
    </w:rPr>
  </w:style>
  <w:style w:type="paragraph" w:customStyle="1" w:styleId="S8">
    <w:name w:val="S8"/>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line="312" w:lineRule="atLeast"/>
      <w:ind w:left="500"/>
    </w:pPr>
    <w:rPr>
      <w:rFonts w:ascii="Geneva" w:hAnsi="Geneva"/>
    </w:rPr>
  </w:style>
  <w:style w:type="paragraph" w:customStyle="1" w:styleId="S7">
    <w:name w:val="S7"/>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line="312" w:lineRule="atLeast"/>
      <w:ind w:left="500"/>
    </w:pPr>
    <w:rPr>
      <w:rFonts w:ascii="Geneva" w:hAnsi="Geneva"/>
    </w:rPr>
  </w:style>
  <w:style w:type="paragraph" w:customStyle="1" w:styleId="D0">
    <w:name w:val="D0"/>
    <w:rsid w:val="004C02EF"/>
    <w:pPr>
      <w:tabs>
        <w:tab w:val="left" w:pos="284"/>
      </w:tabs>
      <w:spacing w:after="120" w:line="264" w:lineRule="atLeast"/>
      <w:ind w:left="284" w:hanging="284"/>
      <w:jc w:val="both"/>
    </w:pPr>
    <w:rPr>
      <w:rFonts w:ascii="Geneva" w:hAnsi="Geneva"/>
    </w:rPr>
  </w:style>
  <w:style w:type="paragraph" w:customStyle="1" w:styleId="S9">
    <w:name w:val="S9"/>
    <w:rsid w:val="004C02EF"/>
    <w:pPr>
      <w:tabs>
        <w:tab w:val="left" w:pos="1730"/>
        <w:tab w:val="right" w:pos="4320"/>
      </w:tabs>
      <w:spacing w:line="264" w:lineRule="atLeast"/>
    </w:pPr>
    <w:rPr>
      <w:rFonts w:ascii="Geneva" w:hAnsi="Geneva"/>
    </w:rPr>
  </w:style>
  <w:style w:type="paragraph" w:customStyle="1" w:styleId="SF">
    <w:name w:val="SF"/>
    <w:rsid w:val="004C02EF"/>
    <w:pPr>
      <w:tabs>
        <w:tab w:val="left" w:pos="1730"/>
        <w:tab w:val="right" w:pos="4320"/>
      </w:tabs>
      <w:spacing w:after="120" w:line="264" w:lineRule="atLeast"/>
    </w:pPr>
    <w:rPr>
      <w:rFonts w:ascii="Geneva" w:hAnsi="Geneva"/>
    </w:rPr>
  </w:style>
  <w:style w:type="paragraph" w:customStyle="1" w:styleId="TK">
    <w:name w:val="TK"/>
    <w:rsid w:val="004C02EF"/>
    <w:pPr>
      <w:keepNext/>
      <w:spacing w:line="264" w:lineRule="atLeast"/>
    </w:pPr>
    <w:rPr>
      <w:rFonts w:ascii="Geneva" w:hAnsi="Geneva"/>
    </w:rPr>
  </w:style>
  <w:style w:type="paragraph" w:customStyle="1" w:styleId="S4">
    <w:name w:val="S4"/>
    <w:rsid w:val="004C02EF"/>
    <w:pPr>
      <w:tabs>
        <w:tab w:val="left" w:pos="2211"/>
      </w:tabs>
      <w:spacing w:after="120" w:line="264" w:lineRule="atLeast"/>
      <w:ind w:left="2211" w:hanging="851"/>
      <w:jc w:val="both"/>
    </w:pPr>
    <w:rPr>
      <w:rFonts w:ascii="Geneva" w:hAnsi="Geneva"/>
    </w:rPr>
  </w:style>
  <w:style w:type="paragraph" w:customStyle="1" w:styleId="S5">
    <w:name w:val="S5"/>
    <w:rsid w:val="004C02EF"/>
    <w:pPr>
      <w:tabs>
        <w:tab w:val="left" w:pos="2438"/>
      </w:tabs>
      <w:spacing w:after="120" w:line="264" w:lineRule="atLeast"/>
      <w:ind w:left="2438" w:hanging="851"/>
      <w:jc w:val="both"/>
    </w:pPr>
    <w:rPr>
      <w:rFonts w:ascii="Geneva" w:hAnsi="Geneva"/>
    </w:rPr>
  </w:style>
  <w:style w:type="paragraph" w:customStyle="1" w:styleId="H0">
    <w:name w:val="H0"/>
    <w:rsid w:val="004C02EF"/>
    <w:pPr>
      <w:tabs>
        <w:tab w:val="left" w:pos="567"/>
      </w:tabs>
      <w:spacing w:after="120" w:line="264" w:lineRule="atLeast"/>
      <w:ind w:left="567" w:hanging="284"/>
      <w:jc w:val="both"/>
    </w:pPr>
    <w:rPr>
      <w:rFonts w:ascii="Geneva" w:hAnsi="Geneva"/>
    </w:rPr>
  </w:style>
  <w:style w:type="paragraph" w:customStyle="1" w:styleId="T5">
    <w:name w:val="T5"/>
    <w:rsid w:val="004C02EF"/>
    <w:pPr>
      <w:keepNext/>
      <w:keepLines/>
      <w:tabs>
        <w:tab w:val="left" w:pos="1588"/>
      </w:tabs>
      <w:spacing w:after="120" w:line="264" w:lineRule="atLeast"/>
      <w:ind w:left="1588" w:hanging="1247"/>
    </w:pPr>
    <w:rPr>
      <w:rFonts w:ascii="Geneva" w:hAnsi="Geneva"/>
      <w:b/>
    </w:rPr>
  </w:style>
  <w:style w:type="paragraph" w:customStyle="1" w:styleId="H1">
    <w:name w:val="H1"/>
    <w:rsid w:val="004C02EF"/>
    <w:pPr>
      <w:tabs>
        <w:tab w:val="left" w:pos="1247"/>
      </w:tabs>
      <w:spacing w:after="120" w:line="264" w:lineRule="atLeast"/>
      <w:ind w:left="1247" w:hanging="284"/>
      <w:jc w:val="both"/>
    </w:pPr>
    <w:rPr>
      <w:rFonts w:ascii="Geneva" w:hAnsi="Geneva"/>
    </w:rPr>
  </w:style>
  <w:style w:type="paragraph" w:customStyle="1" w:styleId="H2">
    <w:name w:val="H2"/>
    <w:rsid w:val="004C02EF"/>
    <w:pPr>
      <w:tabs>
        <w:tab w:val="left" w:pos="1474"/>
      </w:tabs>
      <w:spacing w:after="120" w:line="264" w:lineRule="atLeast"/>
      <w:ind w:left="1474" w:hanging="284"/>
      <w:jc w:val="both"/>
    </w:pPr>
    <w:rPr>
      <w:rFonts w:ascii="Geneva" w:hAnsi="Geneva"/>
    </w:rPr>
  </w:style>
  <w:style w:type="paragraph" w:customStyle="1" w:styleId="H3">
    <w:name w:val="H3"/>
    <w:rsid w:val="004C02EF"/>
    <w:pPr>
      <w:tabs>
        <w:tab w:val="left" w:pos="1701"/>
      </w:tabs>
      <w:spacing w:after="120" w:line="264" w:lineRule="atLeast"/>
      <w:ind w:left="1701" w:hanging="284"/>
      <w:jc w:val="both"/>
    </w:pPr>
    <w:rPr>
      <w:rFonts w:ascii="Geneva" w:hAnsi="Geneva"/>
    </w:rPr>
  </w:style>
  <w:style w:type="paragraph" w:customStyle="1" w:styleId="H4">
    <w:name w:val="H4"/>
    <w:rsid w:val="004C02EF"/>
    <w:pPr>
      <w:tabs>
        <w:tab w:val="left" w:pos="1928"/>
      </w:tabs>
      <w:spacing w:after="120" w:line="264" w:lineRule="atLeast"/>
      <w:ind w:left="1928" w:hanging="284"/>
      <w:jc w:val="both"/>
    </w:pPr>
    <w:rPr>
      <w:rFonts w:ascii="Geneva" w:hAnsi="Geneva"/>
    </w:rPr>
  </w:style>
  <w:style w:type="paragraph" w:customStyle="1" w:styleId="H5">
    <w:name w:val="H5"/>
    <w:rsid w:val="004C02EF"/>
    <w:pPr>
      <w:tabs>
        <w:tab w:val="left" w:pos="2155"/>
      </w:tabs>
      <w:spacing w:after="120" w:line="264" w:lineRule="atLeast"/>
      <w:ind w:left="2155" w:hanging="284"/>
      <w:jc w:val="both"/>
    </w:pPr>
    <w:rPr>
      <w:rFonts w:ascii="Geneva" w:hAnsi="Geneva"/>
    </w:rPr>
  </w:style>
  <w:style w:type="paragraph" w:customStyle="1" w:styleId="S0">
    <w:name w:val="S0"/>
    <w:rsid w:val="004C02EF"/>
    <w:pPr>
      <w:tabs>
        <w:tab w:val="left" w:pos="851"/>
      </w:tabs>
      <w:spacing w:after="120" w:line="264" w:lineRule="atLeast"/>
      <w:ind w:left="851" w:hanging="851"/>
      <w:jc w:val="both"/>
    </w:pPr>
    <w:rPr>
      <w:rFonts w:ascii="Geneva" w:hAnsi="Geneva"/>
    </w:rPr>
  </w:style>
  <w:style w:type="paragraph" w:customStyle="1" w:styleId="T4">
    <w:name w:val="T4"/>
    <w:rsid w:val="004C02EF"/>
    <w:pPr>
      <w:keepNext/>
      <w:keepLines/>
      <w:tabs>
        <w:tab w:val="left" w:pos="1361"/>
      </w:tabs>
      <w:spacing w:after="120" w:line="264" w:lineRule="atLeast"/>
      <w:ind w:left="1361" w:hanging="1089"/>
    </w:pPr>
    <w:rPr>
      <w:rFonts w:ascii="Geneva" w:hAnsi="Geneva"/>
      <w:b/>
    </w:rPr>
  </w:style>
  <w:style w:type="paragraph" w:customStyle="1" w:styleId="E1">
    <w:name w:val="E1"/>
    <w:rsid w:val="004C02EF"/>
    <w:pPr>
      <w:tabs>
        <w:tab w:val="left" w:pos="737"/>
        <w:tab w:val="decimal" w:pos="8060"/>
      </w:tabs>
      <w:spacing w:before="240" w:line="264" w:lineRule="atLeast"/>
      <w:ind w:left="737" w:hanging="669"/>
    </w:pPr>
    <w:rPr>
      <w:rFonts w:ascii="Geneva" w:hAnsi="Geneva"/>
      <w:b/>
    </w:rPr>
  </w:style>
  <w:style w:type="paragraph" w:customStyle="1" w:styleId="E2">
    <w:name w:val="E2"/>
    <w:rsid w:val="004C02EF"/>
    <w:pPr>
      <w:tabs>
        <w:tab w:val="left" w:pos="1644"/>
        <w:tab w:val="left" w:pos="7960"/>
      </w:tabs>
      <w:spacing w:line="264" w:lineRule="atLeast"/>
      <w:ind w:left="1644" w:hanging="907"/>
      <w:jc w:val="both"/>
    </w:pPr>
    <w:rPr>
      <w:rFonts w:ascii="Geneva" w:hAnsi="Geneva"/>
    </w:rPr>
  </w:style>
  <w:style w:type="paragraph" w:customStyle="1" w:styleId="E3">
    <w:name w:val="E3"/>
    <w:rsid w:val="004C02EF"/>
    <w:pPr>
      <w:tabs>
        <w:tab w:val="left" w:pos="2778"/>
        <w:tab w:val="left" w:pos="7960"/>
        <w:tab w:val="decimal" w:pos="9639"/>
      </w:tabs>
      <w:spacing w:line="264" w:lineRule="atLeast"/>
      <w:ind w:left="2778" w:hanging="1134"/>
    </w:pPr>
    <w:rPr>
      <w:rFonts w:ascii="Geneva" w:hAnsi="Geneva"/>
    </w:rPr>
  </w:style>
  <w:style w:type="paragraph" w:customStyle="1" w:styleId="E4">
    <w:name w:val="E4"/>
    <w:rsid w:val="004C02EF"/>
    <w:pPr>
      <w:tabs>
        <w:tab w:val="left" w:pos="4139"/>
        <w:tab w:val="decimal" w:pos="9639"/>
      </w:tabs>
      <w:spacing w:line="264" w:lineRule="atLeast"/>
      <w:ind w:left="4139" w:hanging="1361"/>
    </w:pPr>
    <w:rPr>
      <w:rFonts w:ascii="Geneva" w:hAnsi="Geneva"/>
    </w:rPr>
  </w:style>
  <w:style w:type="paragraph" w:customStyle="1" w:styleId="CommentText1">
    <w:name w:val="Comment Text1"/>
    <w:basedOn w:val="Normal"/>
    <w:rsid w:val="004C02EF"/>
    <w:pPr>
      <w:spacing w:after="120" w:line="240" w:lineRule="auto"/>
    </w:pPr>
    <w:rPr>
      <w:rFonts w:ascii="Times" w:eastAsia="Times New Roman" w:hAnsi="Times"/>
      <w:lang w:eastAsia="en-US"/>
    </w:rPr>
  </w:style>
  <w:style w:type="paragraph" w:customStyle="1" w:styleId="toc">
    <w:name w:val="toc"/>
    <w:basedOn w:val="Normal"/>
    <w:next w:val="Normal"/>
    <w:rsid w:val="004C02EF"/>
    <w:pPr>
      <w:tabs>
        <w:tab w:val="left" w:leader="dot" w:pos="8280"/>
        <w:tab w:val="right" w:pos="8640"/>
      </w:tabs>
      <w:spacing w:after="120" w:line="240" w:lineRule="auto"/>
      <w:ind w:left="720" w:right="720"/>
    </w:pPr>
    <w:rPr>
      <w:rFonts w:ascii="Times" w:eastAsia="Times New Roman" w:hAnsi="Times"/>
      <w:lang w:eastAsia="en-US"/>
    </w:rPr>
  </w:style>
  <w:style w:type="paragraph" w:customStyle="1" w:styleId="IndexHeading1">
    <w:name w:val="Index Heading1"/>
    <w:basedOn w:val="Normal"/>
    <w:next w:val="Index1"/>
    <w:rsid w:val="004C02EF"/>
    <w:pPr>
      <w:spacing w:after="120" w:line="240" w:lineRule="auto"/>
    </w:pPr>
    <w:rPr>
      <w:rFonts w:ascii="Times" w:eastAsia="Times New Roman" w:hAnsi="Times"/>
      <w:lang w:eastAsia="en-US"/>
    </w:rPr>
  </w:style>
  <w:style w:type="paragraph" w:customStyle="1" w:styleId="a8">
    <w:name w:val="]"/>
    <w:basedOn w:val="Normal"/>
    <w:rsid w:val="004C02EF"/>
    <w:pPr>
      <w:spacing w:after="120" w:line="264" w:lineRule="exact"/>
      <w:jc w:val="center"/>
    </w:pPr>
    <w:rPr>
      <w:rFonts w:ascii="Times" w:eastAsia="Times New Roman" w:hAnsi="Times"/>
      <w:b/>
      <w:lang w:eastAsia="en-US"/>
    </w:rPr>
  </w:style>
  <w:style w:type="paragraph" w:customStyle="1" w:styleId="Normalplus">
    <w:name w:val="Normal plus"/>
    <w:basedOn w:val="Heading2"/>
    <w:next w:val="Normal"/>
    <w:rsid w:val="004C02EF"/>
    <w:pPr>
      <w:tabs>
        <w:tab w:val="clear" w:pos="540"/>
        <w:tab w:val="clear" w:pos="700"/>
        <w:tab w:val="left" w:pos="9923"/>
      </w:tabs>
      <w:suppressAutoHyphens w:val="0"/>
      <w:spacing w:before="0" w:after="60" w:line="240" w:lineRule="auto"/>
      <w:ind w:left="648" w:hanging="648"/>
      <w:outlineLvl w:val="9"/>
    </w:pPr>
    <w:rPr>
      <w:rFonts w:ascii="Times New Roman" w:eastAsia="Times New Roman" w:hAnsi="Times New Roman"/>
      <w:b w:val="0"/>
      <w:color w:val="008080"/>
      <w:spacing w:val="20"/>
      <w:lang w:eastAsia="fr-FR"/>
    </w:rPr>
  </w:style>
  <w:style w:type="character" w:customStyle="1" w:styleId="contenttitle">
    <w:name w:val="contenttitle"/>
    <w:basedOn w:val="DefaultParagraphFont"/>
    <w:rsid w:val="004C02EF"/>
  </w:style>
  <w:style w:type="character" w:customStyle="1" w:styleId="cataloguedetail-doctitle">
    <w:name w:val="cataloguedetail-doctitle"/>
    <w:basedOn w:val="DefaultParagraphFont"/>
    <w:rsid w:val="004C02EF"/>
  </w:style>
  <w:style w:type="character" w:customStyle="1" w:styleId="BodyTextIndent3Char">
    <w:name w:val="Body Text Indent 3 Char"/>
    <w:link w:val="BodyTextIndent3"/>
    <w:rsid w:val="004C02EF"/>
    <w:rPr>
      <w:rFonts w:ascii="Arial" w:hAnsi="Arial"/>
      <w:sz w:val="16"/>
      <w:lang w:val="en-GB" w:eastAsia="ja-JP"/>
    </w:rPr>
  </w:style>
  <w:style w:type="character" w:customStyle="1" w:styleId="BodyTextIndentChar">
    <w:name w:val="Body Text Indent Char"/>
    <w:link w:val="BodyTextIndent"/>
    <w:rsid w:val="004C02EF"/>
    <w:rPr>
      <w:rFonts w:ascii="Arial" w:hAnsi="Arial"/>
      <w:lang w:val="en-GB" w:eastAsia="ja-JP"/>
    </w:rPr>
  </w:style>
  <w:style w:type="paragraph" w:customStyle="1" w:styleId="Style1">
    <w:name w:val="Style1"/>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paragraph" w:customStyle="1" w:styleId="Style2">
    <w:name w:val="Style2"/>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character" w:customStyle="1" w:styleId="BodyText2Char">
    <w:name w:val="Body Text 2 Char"/>
    <w:link w:val="BodyText2"/>
    <w:rsid w:val="004C02EF"/>
    <w:rPr>
      <w:rFonts w:ascii="Arial" w:hAnsi="Arial"/>
      <w:sz w:val="16"/>
      <w:lang w:val="en-GB" w:eastAsia="ja-JP"/>
    </w:rPr>
  </w:style>
  <w:style w:type="character" w:customStyle="1" w:styleId="BodyText3Char">
    <w:name w:val="Body Text 3 Char"/>
    <w:link w:val="BodyText3"/>
    <w:rsid w:val="004C02EF"/>
    <w:rPr>
      <w:rFonts w:ascii="Arial" w:hAnsi="Arial"/>
      <w:sz w:val="14"/>
      <w:lang w:val="en-GB" w:eastAsia="ja-JP"/>
    </w:rPr>
  </w:style>
  <w:style w:type="paragraph" w:customStyle="1" w:styleId="3">
    <w:name w:val="... 3"/>
    <w:basedOn w:val="Default"/>
    <w:next w:val="Default"/>
    <w:rsid w:val="004C02EF"/>
    <w:pPr>
      <w:widowControl/>
    </w:pPr>
    <w:rPr>
      <w:rFonts w:ascii="Arial" w:eastAsia="Times New Roman" w:hAnsi="Arial" w:cs="Times New Roman"/>
      <w:color w:val="auto"/>
      <w:lang w:val="fr-FR" w:eastAsia="fr-FR"/>
    </w:rPr>
  </w:style>
  <w:style w:type="paragraph" w:customStyle="1" w:styleId="a9">
    <w:name w:val="..."/>
    <w:basedOn w:val="Default"/>
    <w:next w:val="Default"/>
    <w:rsid w:val="004C02EF"/>
    <w:pPr>
      <w:widowControl/>
    </w:pPr>
    <w:rPr>
      <w:rFonts w:ascii="Arial" w:eastAsia="Times New Roman" w:hAnsi="Arial" w:cs="Times New Roman"/>
      <w:color w:val="auto"/>
      <w:lang w:val="fr-FR" w:eastAsia="fr-FR"/>
    </w:rPr>
  </w:style>
  <w:style w:type="paragraph" w:customStyle="1" w:styleId="2">
    <w:name w:val="... 2"/>
    <w:basedOn w:val="Default"/>
    <w:next w:val="Default"/>
    <w:rsid w:val="004C02EF"/>
    <w:pPr>
      <w:widowControl/>
    </w:pPr>
    <w:rPr>
      <w:rFonts w:ascii="Arial" w:eastAsia="Times New Roman" w:hAnsi="Arial" w:cs="Times New Roman"/>
      <w:color w:val="auto"/>
      <w:lang w:val="fr-FR" w:eastAsia="fr-FR"/>
    </w:rPr>
  </w:style>
  <w:style w:type="character" w:customStyle="1" w:styleId="BodyTextIndent2Char">
    <w:name w:val="Body Text Indent 2 Char"/>
    <w:link w:val="BodyTextIndent2"/>
    <w:rsid w:val="004C02EF"/>
    <w:rPr>
      <w:rFonts w:ascii="Arial" w:hAnsi="Arial"/>
      <w:lang w:val="en-GB" w:eastAsia="ja-JP"/>
    </w:rPr>
  </w:style>
  <w:style w:type="character" w:customStyle="1" w:styleId="stsubtitle1">
    <w:name w:val="stsubtitle1"/>
    <w:rsid w:val="004C02EF"/>
    <w:rPr>
      <w:caps w:val="0"/>
      <w:strike w:val="0"/>
      <w:dstrike w:val="0"/>
      <w:color w:val="FF6600"/>
      <w:spacing w:val="0"/>
      <w:u w:val="none"/>
      <w:effect w:val="none"/>
      <w:vertAlign w:val="baseline"/>
    </w:rPr>
  </w:style>
  <w:style w:type="paragraph" w:customStyle="1" w:styleId="aa">
    <w:name w:val="項本文"/>
    <w:basedOn w:val="Normal"/>
    <w:rsid w:val="004C02EF"/>
    <w:pPr>
      <w:widowControl w:val="0"/>
      <w:spacing w:after="0" w:line="240" w:lineRule="auto"/>
      <w:ind w:leftChars="400" w:left="840" w:firstLineChars="100" w:firstLine="210"/>
    </w:pPr>
    <w:rPr>
      <w:rFonts w:ascii="Century" w:hAnsi="Century"/>
      <w:kern w:val="2"/>
      <w:sz w:val="21"/>
      <w:lang w:val="en-US"/>
    </w:rPr>
  </w:style>
  <w:style w:type="paragraph" w:customStyle="1" w:styleId="ab">
    <w:name w:val=".."/>
    <w:basedOn w:val="Default"/>
    <w:next w:val="Default"/>
    <w:rsid w:val="004C02EF"/>
    <w:pPr>
      <w:widowControl/>
    </w:pPr>
    <w:rPr>
      <w:rFonts w:ascii="Century" w:eastAsia="Times New Roman" w:hAnsi="Century" w:cs="Times New Roman"/>
      <w:color w:val="auto"/>
      <w:lang w:val="fr-FR" w:eastAsia="fr-FR"/>
    </w:rPr>
  </w:style>
  <w:style w:type="paragraph" w:customStyle="1" w:styleId="11">
    <w:name w:val="... 1"/>
    <w:basedOn w:val="Default"/>
    <w:next w:val="Default"/>
    <w:rsid w:val="004C02EF"/>
    <w:pPr>
      <w:widowControl/>
    </w:pPr>
    <w:rPr>
      <w:rFonts w:ascii="Century" w:eastAsia="Times New Roman" w:hAnsi="Century" w:cs="Times New Roman"/>
      <w:color w:val="auto"/>
      <w:lang w:val="fr-FR" w:eastAsia="fr-FR"/>
    </w:rPr>
  </w:style>
  <w:style w:type="paragraph" w:customStyle="1" w:styleId="font0">
    <w:name w:val="font0"/>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font5">
    <w:name w:val="font5"/>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xl27">
    <w:name w:val="xl27"/>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8">
    <w:name w:val="xl28"/>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9">
    <w:name w:val="xl29"/>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0">
    <w:name w:val="xl30"/>
    <w:basedOn w:val="Normal"/>
    <w:rsid w:val="004C02EF"/>
    <w:pP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1">
    <w:name w:val="xl31"/>
    <w:basedOn w:val="Normal"/>
    <w:rsid w:val="004C02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2">
    <w:name w:val="xl32"/>
    <w:basedOn w:val="Normal"/>
    <w:rsid w:val="004C02EF"/>
    <w:pPr>
      <w:pBdr>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3">
    <w:name w:val="xl33"/>
    <w:basedOn w:val="Normal"/>
    <w:rsid w:val="004C02EF"/>
    <w:pP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4">
    <w:name w:val="xl34"/>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5">
    <w:name w:val="xl35"/>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6">
    <w:name w:val="xl36"/>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7">
    <w:name w:val="xl37"/>
    <w:basedOn w:val="Normal"/>
    <w:rsid w:val="004C02EF"/>
    <w:pPr>
      <w:pBdr>
        <w:top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8">
    <w:name w:val="xl38"/>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9">
    <w:name w:val="xl39"/>
    <w:basedOn w:val="Normal"/>
    <w:rsid w:val="004C02EF"/>
    <w:pPr>
      <w:pBdr>
        <w:top w:val="single" w:sz="4" w:space="0" w:color="auto"/>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0">
    <w:name w:val="xl40"/>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1">
    <w:name w:val="xl41"/>
    <w:basedOn w:val="Normal"/>
    <w:rsid w:val="004C02EF"/>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2">
    <w:name w:val="xl42"/>
    <w:basedOn w:val="Normal"/>
    <w:rsid w:val="004C02EF"/>
    <w:pPr>
      <w:pBdr>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3">
    <w:name w:val="xl43"/>
    <w:basedOn w:val="Normal"/>
    <w:rsid w:val="004C02EF"/>
    <w:pPr>
      <w:pBdr>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4">
    <w:name w:val="xl44"/>
    <w:basedOn w:val="Normal"/>
    <w:rsid w:val="004C02EF"/>
    <w:pPr>
      <w:pBdr>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5">
    <w:name w:val="xl45"/>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6">
    <w:name w:val="xl46"/>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7">
    <w:name w:val="xl47"/>
    <w:basedOn w:val="Normal"/>
    <w:rsid w:val="004C02EF"/>
    <w:pP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8">
    <w:name w:val="xl48"/>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9">
    <w:name w:val="xl49"/>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50">
    <w:name w:val="xl50"/>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1">
    <w:name w:val="xl51"/>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2">
    <w:name w:val="xl52"/>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3">
    <w:name w:val="xl53"/>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M21">
    <w:name w:val="M21"/>
    <w:basedOn w:val="M0"/>
    <w:next w:val="M2"/>
    <w:rsid w:val="004C02EF"/>
    <w:pPr>
      <w:ind w:left="907"/>
    </w:pPr>
  </w:style>
  <w:style w:type="character" w:customStyle="1" w:styleId="apple-style-span">
    <w:name w:val="apple-style-span"/>
    <w:rsid w:val="004C02EF"/>
  </w:style>
  <w:style w:type="paragraph" w:customStyle="1" w:styleId="ISOChange">
    <w:name w:val="ISO_Change"/>
    <w:basedOn w:val="Normal"/>
    <w:rsid w:val="004C02EF"/>
    <w:pPr>
      <w:spacing w:before="210" w:after="0" w:line="210" w:lineRule="exact"/>
      <w:jc w:val="left"/>
    </w:pPr>
    <w:rPr>
      <w:rFonts w:eastAsia="Times New Roman"/>
      <w:sz w:val="18"/>
      <w:lang w:eastAsia="en-US"/>
    </w:rPr>
  </w:style>
  <w:style w:type="paragraph" w:customStyle="1" w:styleId="ColorfulShading-Accent11">
    <w:name w:val="Colorful Shading - Accent 11"/>
    <w:hidden/>
    <w:uiPriority w:val="71"/>
    <w:rsid w:val="0059330D"/>
    <w:rPr>
      <w:rFonts w:ascii="Arial" w:hAnsi="Arial"/>
      <w:lang w:val="en-GB" w:eastAsia="ja-JP"/>
    </w:rPr>
  </w:style>
  <w:style w:type="paragraph" w:styleId="Revision">
    <w:name w:val="Revision"/>
    <w:hidden/>
    <w:uiPriority w:val="99"/>
    <w:semiHidden/>
    <w:rsid w:val="00E77497"/>
    <w:rPr>
      <w:rFonts w:ascii="Arial" w:hAnsi="Arial"/>
      <w:lang w:val="en-GB" w:eastAsia="ja-JP"/>
    </w:rPr>
  </w:style>
  <w:style w:type="numbering" w:customStyle="1" w:styleId="ag31">
    <w:name w:val="ag31"/>
    <w:uiPriority w:val="99"/>
    <w:rsid w:val="00E83F05"/>
  </w:style>
  <w:style w:type="numbering" w:customStyle="1" w:styleId="ag32">
    <w:name w:val="ag32"/>
    <w:uiPriority w:val="99"/>
    <w:rsid w:val="002A2777"/>
  </w:style>
  <w:style w:type="numbering" w:customStyle="1" w:styleId="ag33">
    <w:name w:val="ag33"/>
    <w:uiPriority w:val="99"/>
    <w:rsid w:val="00640BCB"/>
  </w:style>
  <w:style w:type="numbering" w:customStyle="1" w:styleId="ag34">
    <w:name w:val="ag34"/>
    <w:uiPriority w:val="99"/>
    <w:rsid w:val="00762CE7"/>
  </w:style>
  <w:style w:type="table" w:styleId="TableProfessional">
    <w:name w:val="Table Professional"/>
    <w:basedOn w:val="TableNormal"/>
    <w:rsid w:val="00010F9D"/>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2166A8"/>
    <w:rPr>
      <w:b/>
      <w:bCs/>
    </w:rPr>
  </w:style>
  <w:style w:type="numbering" w:customStyle="1" w:styleId="ag35">
    <w:name w:val="ag35"/>
    <w:uiPriority w:val="99"/>
    <w:rsid w:val="00E732A6"/>
  </w:style>
  <w:style w:type="character" w:customStyle="1" w:styleId="Heading7Char">
    <w:name w:val="Heading 7 Char"/>
    <w:aliases w:val="do not use!! Char"/>
    <w:link w:val="Heading7"/>
    <w:rsid w:val="00A33491"/>
    <w:rPr>
      <w:rFonts w:ascii="Arial" w:hAnsi="Arial"/>
      <w:b/>
      <w:lang w:val="en-GB" w:eastAsia="ja-JP"/>
    </w:rPr>
  </w:style>
  <w:style w:type="character" w:customStyle="1" w:styleId="Heading8Char">
    <w:name w:val="Heading 8 Char"/>
    <w:aliases w:val="do not use!!! Char"/>
    <w:link w:val="Heading8"/>
    <w:rsid w:val="00A33491"/>
    <w:rPr>
      <w:rFonts w:ascii="Arial" w:hAnsi="Arial"/>
      <w:b/>
      <w:lang w:val="en-GB" w:eastAsia="ja-JP"/>
    </w:rPr>
  </w:style>
  <w:style w:type="character" w:customStyle="1" w:styleId="BodyTextChar">
    <w:name w:val="Body Text Char"/>
    <w:link w:val="BodyText"/>
    <w:rsid w:val="00A33491"/>
    <w:rPr>
      <w:rFonts w:ascii="Arial" w:hAnsi="Arial"/>
      <w:sz w:val="18"/>
      <w:lang w:val="en-GB" w:eastAsia="ja-JP"/>
    </w:rPr>
  </w:style>
  <w:style w:type="character" w:customStyle="1" w:styleId="BodyTextFirstIndentChar">
    <w:name w:val="Body Text First Indent Char"/>
    <w:link w:val="BodyTextFirstIndent"/>
    <w:rsid w:val="00A33491"/>
    <w:rPr>
      <w:rFonts w:ascii="Arial" w:hAnsi="Arial"/>
      <w:sz w:val="18"/>
      <w:lang w:val="en-GB" w:eastAsia="ja-JP"/>
    </w:rPr>
  </w:style>
  <w:style w:type="character" w:customStyle="1" w:styleId="BodyTextFirstIndent2Char">
    <w:name w:val="Body Text First Indent 2 Char"/>
    <w:link w:val="BodyTextFirstIndent2"/>
    <w:rsid w:val="00A33491"/>
    <w:rPr>
      <w:rFonts w:ascii="Arial" w:hAnsi="Arial"/>
      <w:lang w:val="en-GB" w:eastAsia="ja-JP"/>
    </w:rPr>
  </w:style>
  <w:style w:type="character" w:customStyle="1" w:styleId="ClosingChar">
    <w:name w:val="Closing Char"/>
    <w:link w:val="Closing"/>
    <w:rsid w:val="00A33491"/>
    <w:rPr>
      <w:rFonts w:ascii="Arial" w:hAnsi="Arial"/>
      <w:lang w:val="en-GB" w:eastAsia="ja-JP"/>
    </w:rPr>
  </w:style>
  <w:style w:type="character" w:customStyle="1" w:styleId="DateChar">
    <w:name w:val="Date Char"/>
    <w:link w:val="Date"/>
    <w:rsid w:val="00A33491"/>
    <w:rPr>
      <w:rFonts w:ascii="Arial" w:hAnsi="Arial"/>
      <w:lang w:val="en-GB" w:eastAsia="ja-JP"/>
    </w:rPr>
  </w:style>
  <w:style w:type="character" w:customStyle="1" w:styleId="EndnoteTextChar">
    <w:name w:val="Endnote Text Char"/>
    <w:link w:val="EndnoteText"/>
    <w:semiHidden/>
    <w:rsid w:val="00A33491"/>
    <w:rPr>
      <w:rFonts w:ascii="Arial" w:hAnsi="Arial"/>
      <w:lang w:val="en-GB" w:eastAsia="ja-JP"/>
    </w:rPr>
  </w:style>
  <w:style w:type="character" w:customStyle="1" w:styleId="MacroTextChar">
    <w:name w:val="Macro Text Char"/>
    <w:link w:val="MacroText"/>
    <w:semiHidden/>
    <w:rsid w:val="00A33491"/>
    <w:rPr>
      <w:rFonts w:ascii="Courier New" w:hAnsi="Courier New"/>
      <w:lang w:val="en-GB" w:eastAsia="ja-JP"/>
    </w:rPr>
  </w:style>
  <w:style w:type="character" w:customStyle="1" w:styleId="MessageHeaderChar">
    <w:name w:val="Message Header Char"/>
    <w:link w:val="MessageHeader"/>
    <w:rsid w:val="00A33491"/>
    <w:rPr>
      <w:rFonts w:ascii="Arial" w:hAnsi="Arial"/>
      <w:sz w:val="24"/>
      <w:shd w:val="pct20" w:color="auto" w:fill="auto"/>
      <w:lang w:val="en-GB" w:eastAsia="ja-JP"/>
    </w:rPr>
  </w:style>
  <w:style w:type="character" w:customStyle="1" w:styleId="NoteHeadingChar">
    <w:name w:val="Note Heading Char"/>
    <w:link w:val="NoteHeading"/>
    <w:rsid w:val="00A33491"/>
    <w:rPr>
      <w:rFonts w:ascii="Arial" w:hAnsi="Arial"/>
      <w:lang w:val="en-GB" w:eastAsia="ja-JP"/>
    </w:rPr>
  </w:style>
  <w:style w:type="character" w:customStyle="1" w:styleId="SalutationChar">
    <w:name w:val="Salutation Char"/>
    <w:link w:val="Salutation"/>
    <w:rsid w:val="00A33491"/>
    <w:rPr>
      <w:rFonts w:ascii="Arial" w:hAnsi="Arial"/>
      <w:lang w:val="en-GB" w:eastAsia="ja-JP"/>
    </w:rPr>
  </w:style>
  <w:style w:type="character" w:customStyle="1" w:styleId="SignatureChar">
    <w:name w:val="Signature Char"/>
    <w:link w:val="Signature"/>
    <w:rsid w:val="00A33491"/>
    <w:rPr>
      <w:rFonts w:ascii="Arial" w:hAnsi="Arial"/>
      <w:lang w:val="en-GB" w:eastAsia="ja-JP"/>
    </w:rPr>
  </w:style>
  <w:style w:type="character" w:customStyle="1" w:styleId="SubtitleChar">
    <w:name w:val="Subtitle Char"/>
    <w:link w:val="Subtitle"/>
    <w:rsid w:val="00A33491"/>
    <w:rPr>
      <w:rFonts w:ascii="Arial" w:hAnsi="Arial"/>
      <w:sz w:val="24"/>
      <w:lang w:val="en-GB" w:eastAsia="ja-JP"/>
    </w:rPr>
  </w:style>
  <w:style w:type="character" w:customStyle="1" w:styleId="TitleChar">
    <w:name w:val="Title Char"/>
    <w:link w:val="Title"/>
    <w:rsid w:val="00A33491"/>
    <w:rPr>
      <w:rFonts w:ascii="Arial" w:hAnsi="Arial"/>
      <w:b/>
      <w:kern w:val="28"/>
      <w:sz w:val="32"/>
      <w:lang w:val="en-GB" w:eastAsia="ja-JP"/>
    </w:rPr>
  </w:style>
  <w:style w:type="numbering" w:customStyle="1" w:styleId="ag36">
    <w:name w:val="ag36"/>
    <w:uiPriority w:val="99"/>
    <w:rsid w:val="00A33491"/>
  </w:style>
  <w:style w:type="table" w:styleId="TableColumns3">
    <w:name w:val="Table Columns 3"/>
    <w:basedOn w:val="TableNormal"/>
    <w:rsid w:val="00FA1646"/>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67157"/>
    <w:pPr>
      <w:ind w:left="720"/>
      <w:contextualSpacing/>
    </w:pPr>
  </w:style>
  <w:style w:type="numbering" w:customStyle="1" w:styleId="ag37">
    <w:name w:val="ag37"/>
    <w:uiPriority w:val="99"/>
    <w:rsid w:val="00CE0C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Bullet" w:uiPriority="99"/>
    <w:lsdException w:name="Title" w:qFormat="1"/>
    <w:lsdException w:name="Subtitle" w:qFormat="1"/>
    <w:lsdException w:name="Hyperlink" w:uiPriority="99"/>
    <w:lsdException w:name="Strong" w:uiPriority="22" w:qFormat="1"/>
    <w:lsdException w:name="Emphasis" w:qFormat="1"/>
    <w:lsdException w:name="Document Map" w:uiPriority="99"/>
    <w:lsdException w:name="Plain Text"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2523"/>
    <w:pPr>
      <w:spacing w:after="240" w:line="230" w:lineRule="atLeast"/>
      <w:jc w:val="both"/>
    </w:pPr>
    <w:rPr>
      <w:rFonts w:ascii="Arial" w:hAnsi="Arial"/>
      <w:lang w:val="en-GB" w:eastAsia="ja-JP"/>
    </w:rPr>
  </w:style>
  <w:style w:type="paragraph" w:styleId="Heading1">
    <w:name w:val="heading 1"/>
    <w:basedOn w:val="Normal"/>
    <w:next w:val="Normal"/>
    <w:link w:val="Heading1Char"/>
    <w:qFormat/>
    <w:pPr>
      <w:keepNext/>
      <w:numPr>
        <w:numId w:val="1"/>
      </w:numPr>
      <w:tabs>
        <w:tab w:val="left" w:pos="400"/>
        <w:tab w:val="left" w:pos="560"/>
      </w:tabs>
      <w:suppressAutoHyphens/>
      <w:spacing w:before="270" w:line="270" w:lineRule="exact"/>
      <w:jc w:val="left"/>
      <w:outlineLvl w:val="0"/>
    </w:pPr>
    <w:rPr>
      <w:b/>
      <w:sz w:val="24"/>
    </w:rPr>
  </w:style>
  <w:style w:type="paragraph" w:styleId="Heading2">
    <w:name w:val="heading 2"/>
    <w:basedOn w:val="Heading1"/>
    <w:next w:val="Normal"/>
    <w:link w:val="Heading2Char"/>
    <w:qFormat/>
    <w:rsid w:val="00D95C5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rsid w:val="00D148E9"/>
    <w:pPr>
      <w:numPr>
        <w:ilvl w:val="2"/>
      </w:numPr>
      <w:tabs>
        <w:tab w:val="clear" w:pos="400"/>
        <w:tab w:val="clear" w:pos="560"/>
        <w:tab w:val="left" w:pos="660"/>
        <w:tab w:val="left" w:pos="880"/>
      </w:tabs>
      <w:spacing w:before="60" w:line="230" w:lineRule="exact"/>
      <w:outlineLvl w:val="2"/>
    </w:pPr>
    <w:rPr>
      <w:sz w:val="20"/>
    </w:rPr>
  </w:style>
  <w:style w:type="paragraph" w:styleId="Heading4">
    <w:name w:val="heading 4"/>
    <w:basedOn w:val="Heading3"/>
    <w:next w:val="Normal"/>
    <w:link w:val="Heading4Char"/>
    <w:qFormat/>
    <w:rsid w:val="00D148E9"/>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rsid w:val="00483C7C"/>
    <w:pPr>
      <w:numPr>
        <w:ilvl w:val="4"/>
      </w:numPr>
      <w:tabs>
        <w:tab w:val="clear" w:pos="940"/>
        <w:tab w:val="clear" w:pos="1140"/>
        <w:tab w:val="clear" w:pos="1360"/>
      </w:tabs>
      <w:outlineLvl w:val="4"/>
    </w:pPr>
  </w:style>
  <w:style w:type="paragraph" w:styleId="Heading6">
    <w:name w:val="heading 6"/>
    <w:aliases w:val="do not use!"/>
    <w:basedOn w:val="Heading5"/>
    <w:next w:val="Normal"/>
    <w:link w:val="Heading6Char"/>
    <w:qFormat/>
    <w:pPr>
      <w:numPr>
        <w:ilvl w:val="5"/>
      </w:numPr>
      <w:outlineLvl w:val="5"/>
    </w:pPr>
  </w:style>
  <w:style w:type="paragraph" w:styleId="Heading7">
    <w:name w:val="heading 7"/>
    <w:aliases w:val="do not use!!"/>
    <w:basedOn w:val="Heading6"/>
    <w:next w:val="Normal"/>
    <w:link w:val="Heading7Char"/>
    <w:qFormat/>
    <w:pPr>
      <w:numPr>
        <w:ilvl w:val="6"/>
      </w:numPr>
      <w:outlineLvl w:val="6"/>
    </w:pPr>
  </w:style>
  <w:style w:type="paragraph" w:styleId="Heading8">
    <w:name w:val="heading 8"/>
    <w:aliases w:val="do not use!!!"/>
    <w:basedOn w:val="Heading6"/>
    <w:next w:val="Normal"/>
    <w:link w:val="Heading8Char"/>
    <w:qFormat/>
    <w:pPr>
      <w:numPr>
        <w:ilvl w:val="7"/>
      </w:numPr>
      <w:outlineLvl w:val="7"/>
    </w:pPr>
  </w:style>
  <w:style w:type="paragraph" w:styleId="Heading9">
    <w:name w:val="heading 9"/>
    <w:aliases w:val="do not use!!!!"/>
    <w:basedOn w:val="Heading6"/>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rsid w:val="00A83C31"/>
    <w:pPr>
      <w:numPr>
        <w:numId w:val="1127"/>
      </w:num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numPr>
        <w:numId w:val="1127"/>
      </w:numPr>
      <w:tabs>
        <w:tab w:val="clear" w:pos="660"/>
        <w:tab w:val="left" w:pos="640"/>
      </w:tabs>
      <w:spacing w:line="250" w:lineRule="exact"/>
    </w:pPr>
    <w:rPr>
      <w:sz w:val="22"/>
    </w:rPr>
  </w:style>
  <w:style w:type="paragraph" w:customStyle="1" w:styleId="a4">
    <w:name w:val="a4"/>
    <w:basedOn w:val="Heading4"/>
    <w:next w:val="Normal"/>
    <w:pPr>
      <w:numPr>
        <w:numId w:val="1127"/>
      </w:numPr>
      <w:tabs>
        <w:tab w:val="clear" w:pos="940"/>
        <w:tab w:val="clear" w:pos="1140"/>
        <w:tab w:val="clear" w:pos="1360"/>
        <w:tab w:val="left" w:pos="880"/>
      </w:tabs>
    </w:pPr>
  </w:style>
  <w:style w:type="paragraph" w:customStyle="1" w:styleId="a5">
    <w:name w:val="a5"/>
    <w:basedOn w:val="Heading5"/>
    <w:next w:val="Normal"/>
    <w:pPr>
      <w:numPr>
        <w:numId w:val="1127"/>
      </w:numPr>
      <w:tabs>
        <w:tab w:val="left" w:pos="1140"/>
        <w:tab w:val="left" w:pos="1360"/>
      </w:tabs>
    </w:pPr>
  </w:style>
  <w:style w:type="paragraph" w:customStyle="1" w:styleId="a6">
    <w:name w:val="a6"/>
    <w:basedOn w:val="Heading6"/>
    <w:next w:val="Normal"/>
    <w:pPr>
      <w:numPr>
        <w:numId w:val="1127"/>
      </w:numPr>
      <w:tabs>
        <w:tab w:val="left" w:pos="1140"/>
        <w:tab w:val="left" w:pos="1360"/>
      </w:tabs>
    </w:pPr>
  </w:style>
  <w:style w:type="paragraph" w:customStyle="1" w:styleId="ANNEX">
    <w:name w:val="ANNEX"/>
    <w:basedOn w:val="Normal"/>
    <w:next w:val="Normal"/>
    <w:pPr>
      <w:keepNext/>
      <w:pageBreakBefore/>
      <w:numPr>
        <w:numId w:val="1127"/>
      </w:numPr>
      <w:spacing w:after="760" w:line="310" w:lineRule="exact"/>
      <w:jc w:val="center"/>
      <w:outlineLvl w:val="0"/>
    </w:pPr>
    <w:rPr>
      <w:b/>
      <w:sz w:val="28"/>
    </w:rPr>
  </w:style>
  <w:style w:type="paragraph" w:customStyle="1" w:styleId="ANNEXN">
    <w:name w:val="ANNEXN"/>
    <w:basedOn w:val="ANNEX"/>
    <w:next w:val="Normal"/>
    <w:pPr>
      <w:numPr>
        <w:numId w:val="21"/>
      </w:numPr>
    </w:pPr>
  </w:style>
  <w:style w:type="paragraph" w:customStyle="1" w:styleId="ANNEXZ">
    <w:name w:val="ANNEXZ"/>
    <w:basedOn w:val="ANNEX"/>
    <w:next w:val="Normal"/>
    <w:pPr>
      <w:numPr>
        <w:numId w:val="20"/>
      </w:numPr>
    </w:pPr>
  </w:style>
  <w:style w:type="paragraph" w:customStyle="1" w:styleId="Bibliography1">
    <w:name w:val="Bibliography1"/>
    <w:basedOn w:val="Normal"/>
    <w:pPr>
      <w:numPr>
        <w:numId w:val="7"/>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link w:val="BodyTextChar"/>
    <w:pPr>
      <w:spacing w:before="60" w:after="60" w:line="210" w:lineRule="atLeast"/>
    </w:pPr>
    <w:rPr>
      <w:sz w:val="18"/>
    </w:rPr>
  </w:style>
  <w:style w:type="paragraph" w:styleId="BodyText2">
    <w:name w:val="Body Text 2"/>
    <w:basedOn w:val="Normal"/>
    <w:link w:val="BodyText2Char"/>
    <w:pPr>
      <w:spacing w:before="60" w:after="60" w:line="190" w:lineRule="atLeast"/>
    </w:pPr>
    <w:rPr>
      <w:sz w:val="16"/>
    </w:rPr>
  </w:style>
  <w:style w:type="paragraph" w:styleId="BodyText3">
    <w:name w:val="Body Text 3"/>
    <w:basedOn w:val="Normal"/>
    <w:link w:val="BodyText3Char"/>
    <w:pPr>
      <w:spacing w:before="60" w:after="60" w:line="170" w:lineRule="atLeast"/>
    </w:pPr>
    <w:rPr>
      <w:sz w:val="14"/>
    </w:rPr>
  </w:style>
  <w:style w:type="paragraph" w:styleId="BodyTextFirstIndent">
    <w:name w:val="Body Text First Indent"/>
    <w:basedOn w:val="BodyText"/>
    <w:link w:val="BodyTextFirstIndentChar"/>
    <w:pPr>
      <w:spacing w:before="0" w:after="120"/>
      <w:ind w:firstLine="210"/>
    </w:pPr>
  </w:style>
  <w:style w:type="paragraph" w:styleId="BodyTextIndent">
    <w:name w:val="Body Text Indent"/>
    <w:basedOn w:val="Normal"/>
    <w:link w:val="BodyTextIndentChar"/>
    <w:pPr>
      <w:spacing w:after="120"/>
      <w:ind w:left="283"/>
    </w:pPr>
  </w:style>
  <w:style w:type="paragraph" w:styleId="BodyTextFirstIndent2">
    <w:name w:val="Body Text First Indent 2"/>
    <w:basedOn w:val="Normal"/>
    <w:link w:val="BodyTextFirstIndent2Char"/>
    <w:pPr>
      <w:ind w:firstLine="210"/>
    </w:pPr>
  </w:style>
  <w:style w:type="paragraph" w:styleId="BodyTextIndent2">
    <w:name w:val="Body Text Indent 2"/>
    <w:basedOn w:val="Normal"/>
    <w:link w:val="BodyTextIndent2Char"/>
    <w:pPr>
      <w:spacing w:after="120" w:line="480" w:lineRule="auto"/>
      <w:ind w:left="283"/>
    </w:pPr>
  </w:style>
  <w:style w:type="paragraph" w:styleId="BodyTextIndent3">
    <w:name w:val="Body Text Indent 3"/>
    <w:basedOn w:val="Normal"/>
    <w:link w:val="BodyTextIndent3Char"/>
    <w:pPr>
      <w:spacing w:after="120"/>
      <w:ind w:left="283"/>
    </w:pPr>
    <w:rPr>
      <w:sz w:val="16"/>
    </w:rPr>
  </w:style>
  <w:style w:type="paragraph" w:styleId="Closing">
    <w:name w:val="Closing"/>
    <w:basedOn w:val="Normal"/>
    <w:link w:val="ClosingChar"/>
    <w:pPr>
      <w:ind w:left="4252"/>
    </w:pPr>
  </w:style>
  <w:style w:type="character" w:styleId="CommentReference">
    <w:name w:val="annotation reference"/>
    <w:uiPriority w:val="99"/>
    <w:semiHidden/>
    <w:rPr>
      <w:noProof w:val="0"/>
      <w:sz w:val="16"/>
      <w:lang w:val="fr-FR"/>
    </w:rPr>
  </w:style>
  <w:style w:type="paragraph" w:styleId="CommentText">
    <w:name w:val="annotation text"/>
    <w:basedOn w:val="Normal"/>
    <w:link w:val="CommentTextChar1"/>
    <w:uiPriority w:val="99"/>
    <w:semiHidden/>
  </w:style>
  <w:style w:type="paragraph" w:styleId="Date">
    <w:name w:val="Date"/>
    <w:basedOn w:val="Normal"/>
    <w:next w:val="Normal"/>
    <w:link w:val="DateChar"/>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link w:val="DocumentMapChar"/>
    <w:uiPriority w:val="99"/>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link w:val="EndnoteTextChar"/>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link w:val="FooterChar"/>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link w:val="FootnoteTextChar"/>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link w:val="HeaderChar"/>
    <w:pPr>
      <w:spacing w:after="740" w:line="220" w:lineRule="exact"/>
    </w:pPr>
    <w:rPr>
      <w:b/>
      <w:sz w:val="22"/>
    </w:rPr>
  </w:style>
  <w:style w:type="character" w:styleId="Hyperlink">
    <w:name w:val="Hyperlink"/>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uiPriority w:val="99"/>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numPr>
        <w:numId w:val="13"/>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14"/>
      </w:numPr>
      <w:tabs>
        <w:tab w:val="clear" w:pos="360"/>
        <w:tab w:val="left" w:pos="400"/>
      </w:tabs>
    </w:pPr>
  </w:style>
  <w:style w:type="paragraph" w:styleId="ListNumber2">
    <w:name w:val="List Number 2"/>
    <w:basedOn w:val="Normal"/>
    <w:pPr>
      <w:numPr>
        <w:ilvl w:val="1"/>
        <w:numId w:val="15"/>
      </w:numPr>
      <w:tabs>
        <w:tab w:val="clear" w:pos="1080"/>
        <w:tab w:val="left" w:pos="800"/>
      </w:tabs>
    </w:pPr>
  </w:style>
  <w:style w:type="paragraph" w:styleId="ListNumber3">
    <w:name w:val="List Number 3"/>
    <w:basedOn w:val="Normal"/>
    <w:pPr>
      <w:numPr>
        <w:ilvl w:val="2"/>
        <w:numId w:val="16"/>
      </w:numPr>
      <w:tabs>
        <w:tab w:val="clear" w:pos="1800"/>
        <w:tab w:val="left" w:pos="1200"/>
      </w:tabs>
    </w:pPr>
  </w:style>
  <w:style w:type="paragraph" w:styleId="ListNumber4">
    <w:name w:val="List Number 4"/>
    <w:basedOn w:val="Normal"/>
    <w:pPr>
      <w:numPr>
        <w:ilvl w:val="3"/>
        <w:numId w:val="17"/>
      </w:numPr>
      <w:tabs>
        <w:tab w:val="clear" w:pos="2520"/>
        <w:tab w:val="left" w:pos="1600"/>
      </w:tabs>
    </w:pPr>
  </w:style>
  <w:style w:type="paragraph" w:styleId="ListNumber5">
    <w:name w:val="List Number 5"/>
    <w:basedOn w:val="Normal"/>
    <w:pPr>
      <w:numPr>
        <w:numId w:val="18"/>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21"/>
      </w:numPr>
    </w:pPr>
  </w:style>
  <w:style w:type="paragraph" w:customStyle="1" w:styleId="na3">
    <w:name w:val="na3"/>
    <w:basedOn w:val="a3"/>
    <w:next w:val="Normal"/>
    <w:pPr>
      <w:numPr>
        <w:numId w:val="21"/>
      </w:numPr>
    </w:pPr>
  </w:style>
  <w:style w:type="paragraph" w:customStyle="1" w:styleId="na4">
    <w:name w:val="na4"/>
    <w:basedOn w:val="a4"/>
    <w:next w:val="Normal"/>
    <w:pPr>
      <w:numPr>
        <w:numId w:val="21"/>
      </w:numPr>
      <w:tabs>
        <w:tab w:val="left" w:pos="1060"/>
      </w:tabs>
    </w:pPr>
  </w:style>
  <w:style w:type="paragraph" w:customStyle="1" w:styleId="na5">
    <w:name w:val="na5"/>
    <w:basedOn w:val="a5"/>
    <w:next w:val="Normal"/>
    <w:pPr>
      <w:numPr>
        <w:numId w:val="21"/>
      </w:numPr>
    </w:pPr>
  </w:style>
  <w:style w:type="paragraph" w:customStyle="1" w:styleId="na6">
    <w:name w:val="na6"/>
    <w:basedOn w:val="a6"/>
    <w:next w:val="Normal"/>
    <w:pPr>
      <w:numPr>
        <w:numId w:val="21"/>
      </w:numPr>
    </w:pPr>
  </w:style>
  <w:style w:type="paragraph" w:styleId="NormalIndent">
    <w:name w:val="Normal Indent"/>
    <w:basedOn w:val="Normal"/>
    <w:pPr>
      <w:ind w:left="708"/>
    </w:pPr>
  </w:style>
  <w:style w:type="paragraph" w:customStyle="1" w:styleId="Note">
    <w:name w:val="Note"/>
    <w:basedOn w:val="Normal"/>
    <w:next w:val="Normal"/>
    <w:qFormat/>
    <w:pPr>
      <w:tabs>
        <w:tab w:val="left" w:pos="960"/>
      </w:tabs>
      <w:spacing w:line="210" w:lineRule="atLeast"/>
    </w:pPr>
    <w:rPr>
      <w:sz w:val="18"/>
    </w:rPr>
  </w:style>
  <w:style w:type="paragraph" w:styleId="NoteHeading">
    <w:name w:val="Note Heading"/>
    <w:basedOn w:val="Normal"/>
    <w:next w:val="Normal"/>
    <w:link w:val="NoteHeadingChar"/>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link w:val="PlainTextChar"/>
    <w:uiPriority w:val="99"/>
    <w:rPr>
      <w:rFonts w:ascii="Courier New" w:hAnsi="Courier New"/>
    </w:rPr>
  </w:style>
  <w:style w:type="paragraph" w:customStyle="1" w:styleId="RefNorm">
    <w:name w:val="RefNorm"/>
    <w:basedOn w:val="Normal"/>
    <w:next w:val="Normal"/>
  </w:style>
  <w:style w:type="paragraph" w:styleId="Salutation">
    <w:name w:val="Salutation"/>
    <w:basedOn w:val="Normal"/>
    <w:next w:val="Normal"/>
    <w:link w:val="SalutationChar"/>
  </w:style>
  <w:style w:type="paragraph" w:styleId="Signature">
    <w:name w:val="Signature"/>
    <w:basedOn w:val="Normal"/>
    <w:link w:val="SignatureChar"/>
    <w:pPr>
      <w:ind w:left="4252"/>
    </w:pPr>
  </w:style>
  <w:style w:type="paragraph" w:customStyle="1" w:styleId="Special">
    <w:name w:val="Special"/>
    <w:basedOn w:val="Normal"/>
    <w:next w:val="Normal"/>
  </w:style>
  <w:style w:type="character" w:styleId="Strong">
    <w:name w:val="Strong"/>
    <w:uiPriority w:val="22"/>
    <w:qFormat/>
    <w:rPr>
      <w:b/>
      <w:noProof w:val="0"/>
      <w:lang w:val="fr-FR"/>
    </w:rPr>
  </w:style>
  <w:style w:type="paragraph" w:styleId="Subtitle">
    <w:name w:val="Subtitle"/>
    <w:basedOn w:val="Normal"/>
    <w:link w:val="SubtitleChar"/>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link w:val="TitleChar"/>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uiPriority w:val="39"/>
  </w:style>
  <w:style w:type="paragraph" w:styleId="TOC6">
    <w:name w:val="toc 6"/>
    <w:basedOn w:val="TOC4"/>
    <w:next w:val="Normal"/>
    <w:uiPriority w:val="39"/>
    <w:pPr>
      <w:tabs>
        <w:tab w:val="clear" w:pos="1140"/>
        <w:tab w:val="left" w:pos="1440"/>
      </w:tabs>
      <w:ind w:left="1440" w:hanging="1440"/>
    </w:pPr>
  </w:style>
  <w:style w:type="paragraph" w:styleId="TOC7">
    <w:name w:val="toc 7"/>
    <w:basedOn w:val="TOC4"/>
    <w:next w:val="Normal"/>
    <w:uiPriority w:val="39"/>
    <w:pPr>
      <w:tabs>
        <w:tab w:val="clear" w:pos="1140"/>
        <w:tab w:val="left" w:pos="1440"/>
      </w:tabs>
      <w:ind w:left="1440" w:hanging="1440"/>
    </w:pPr>
  </w:style>
  <w:style w:type="paragraph" w:styleId="TOC8">
    <w:name w:val="toc 8"/>
    <w:basedOn w:val="TOC4"/>
    <w:next w:val="Normal"/>
    <w:uiPriority w:val="39"/>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3"/>
      </w:numPr>
      <w:jc w:val="left"/>
    </w:pPr>
  </w:style>
  <w:style w:type="paragraph" w:customStyle="1" w:styleId="zzLc6">
    <w:name w:val="zzLc6"/>
    <w:basedOn w:val="Normal"/>
    <w:next w:val="Normal"/>
    <w:pPr>
      <w:numPr>
        <w:ilvl w:val="5"/>
        <w:numId w:val="13"/>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link w:val="M2Char"/>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eastAsia="zh-CN"/>
    </w:rPr>
  </w:style>
  <w:style w:type="character" w:customStyle="1" w:styleId="Heading2Char">
    <w:name w:val="Heading 2 Char"/>
    <w:link w:val="Heading2"/>
    <w:rsid w:val="00D95C58"/>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1">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uiPriority w:val="99"/>
    <w:rsid w:val="007F28F5"/>
    <w:pPr>
      <w:spacing w:after="0" w:line="240" w:lineRule="auto"/>
    </w:pPr>
    <w:rPr>
      <w:rFonts w:ascii="Tahoma" w:hAnsi="Tahoma"/>
      <w:sz w:val="16"/>
      <w:szCs w:val="16"/>
    </w:rPr>
  </w:style>
  <w:style w:type="character" w:customStyle="1" w:styleId="BalloonTextChar">
    <w:name w:val="Balloon Text Char"/>
    <w:link w:val="BalloonText"/>
    <w:uiPriority w:val="99"/>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val="en-GB"/>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link w:val="M0Char"/>
    <w:rsid w:val="0012311B"/>
    <w:pPr>
      <w:spacing w:after="120"/>
      <w:jc w:val="both"/>
    </w:pPr>
    <w:rPr>
      <w:rFonts w:ascii="Arial" w:eastAsia="Times New Roman" w:hAnsi="Arial"/>
      <w:color w:val="000000"/>
      <w:spacing w:val="6"/>
      <w:lang w:val="en-GB"/>
    </w:rPr>
  </w:style>
  <w:style w:type="character" w:customStyle="1" w:styleId="FootnoteTextChar">
    <w:name w:val="Footnote Text Char"/>
    <w:link w:val="FootnoteText"/>
    <w:semiHidden/>
    <w:rsid w:val="00990F07"/>
    <w:rPr>
      <w:rFonts w:ascii="Arial" w:hAnsi="Arial"/>
      <w:sz w:val="18"/>
      <w:lang w:val="en-GB" w:eastAsia="ja-JP"/>
    </w:rPr>
  </w:style>
  <w:style w:type="paragraph" w:customStyle="1" w:styleId="LightShading-Accent51">
    <w:name w:val="Light Shading - Accent 51"/>
    <w:hidden/>
    <w:uiPriority w:val="99"/>
    <w:semiHidden/>
    <w:rsid w:val="00990F07"/>
    <w:rPr>
      <w:rFonts w:ascii="Arial" w:hAnsi="Arial"/>
      <w:lang w:val="en-GB" w:eastAsia="ja-JP"/>
    </w:rPr>
  </w:style>
  <w:style w:type="paragraph" w:customStyle="1" w:styleId="M1">
    <w:name w:val="M1"/>
    <w:basedOn w:val="Normal"/>
    <w:rsid w:val="00990F07"/>
  </w:style>
  <w:style w:type="paragraph" w:customStyle="1" w:styleId="M3">
    <w:name w:val="M3"/>
    <w:basedOn w:val="M0"/>
    <w:rsid w:val="00990F07"/>
    <w:pPr>
      <w:ind w:left="1134"/>
    </w:pPr>
    <w:rPr>
      <w:rFonts w:ascii="Times New Roman" w:hAnsi="Times New Roman"/>
      <w:color w:val="auto"/>
    </w:rPr>
  </w:style>
  <w:style w:type="paragraph" w:customStyle="1" w:styleId="M4">
    <w:name w:val="M4"/>
    <w:basedOn w:val="M0"/>
    <w:rsid w:val="00990F07"/>
    <w:pPr>
      <w:ind w:left="1361"/>
    </w:pPr>
    <w:rPr>
      <w:rFonts w:ascii="Times New Roman" w:hAnsi="Times New Roman"/>
      <w:color w:val="auto"/>
    </w:rPr>
  </w:style>
  <w:style w:type="paragraph" w:customStyle="1" w:styleId="M5">
    <w:name w:val="M5"/>
    <w:basedOn w:val="M0"/>
    <w:rsid w:val="00990F07"/>
    <w:pPr>
      <w:ind w:left="1588"/>
    </w:pPr>
    <w:rPr>
      <w:rFonts w:ascii="Times New Roman" w:hAnsi="Times New Roman"/>
      <w:color w:val="auto"/>
    </w:rPr>
  </w:style>
  <w:style w:type="paragraph" w:customStyle="1" w:styleId="CA">
    <w:name w:val="CA"/>
    <w:basedOn w:val="M0"/>
    <w:rsid w:val="00990F07"/>
    <w:pPr>
      <w:jc w:val="center"/>
    </w:pPr>
    <w:rPr>
      <w:rFonts w:ascii="Times New Roman" w:hAnsi="Times New Roman"/>
      <w:b/>
      <w:color w:val="auto"/>
    </w:rPr>
  </w:style>
  <w:style w:type="paragraph" w:customStyle="1" w:styleId="CB">
    <w:name w:val="CB"/>
    <w:basedOn w:val="M0"/>
    <w:next w:val="CA"/>
    <w:rsid w:val="00990F07"/>
    <w:pPr>
      <w:spacing w:before="360"/>
      <w:jc w:val="center"/>
    </w:pPr>
    <w:rPr>
      <w:rFonts w:ascii="Times New Roman" w:hAnsi="Times New Roman"/>
      <w:b/>
      <w:color w:val="auto"/>
      <w:sz w:val="24"/>
    </w:rPr>
  </w:style>
  <w:style w:type="paragraph" w:customStyle="1" w:styleId="attending">
    <w:name w:val="attending"/>
    <w:basedOn w:val="M0"/>
    <w:rsid w:val="00990F07"/>
    <w:pPr>
      <w:tabs>
        <w:tab w:val="left" w:pos="1701"/>
      </w:tabs>
      <w:ind w:left="1701" w:hanging="1701"/>
    </w:pPr>
    <w:rPr>
      <w:rFonts w:ascii="Times New Roman" w:hAnsi="Times New Roman"/>
      <w:color w:val="auto"/>
      <w:sz w:val="22"/>
    </w:rPr>
  </w:style>
  <w:style w:type="paragraph" w:customStyle="1" w:styleId="note1">
    <w:name w:val="note1"/>
    <w:basedOn w:val="M1"/>
    <w:rsid w:val="00990F07"/>
    <w:rPr>
      <w:i/>
    </w:rPr>
  </w:style>
  <w:style w:type="paragraph" w:customStyle="1" w:styleId="note2">
    <w:name w:val="note2"/>
    <w:basedOn w:val="M2"/>
    <w:rsid w:val="00990F07"/>
    <w:rPr>
      <w:rFonts w:ascii="Times New Roman" w:hAnsi="Times New Roman"/>
      <w:i/>
      <w:color w:val="auto"/>
    </w:rPr>
  </w:style>
  <w:style w:type="paragraph" w:customStyle="1" w:styleId="note3">
    <w:name w:val="note3"/>
    <w:basedOn w:val="M3"/>
    <w:rsid w:val="00990F07"/>
    <w:rPr>
      <w:i/>
    </w:rPr>
  </w:style>
  <w:style w:type="paragraph" w:customStyle="1" w:styleId="note4">
    <w:name w:val="note4"/>
    <w:basedOn w:val="M4"/>
    <w:rsid w:val="00990F07"/>
    <w:rPr>
      <w:i/>
    </w:rPr>
  </w:style>
  <w:style w:type="paragraph" w:customStyle="1" w:styleId="note5">
    <w:name w:val="note5"/>
    <w:basedOn w:val="M5"/>
    <w:rsid w:val="00990F07"/>
    <w:rPr>
      <w:i/>
    </w:rPr>
  </w:style>
  <w:style w:type="paragraph" w:customStyle="1" w:styleId="note0">
    <w:name w:val="note0"/>
    <w:basedOn w:val="M0"/>
    <w:rsid w:val="00990F07"/>
    <w:rPr>
      <w:rFonts w:ascii="Times New Roman" w:hAnsi="Times New Roman"/>
      <w:i/>
      <w:color w:val="auto"/>
    </w:rPr>
  </w:style>
  <w:style w:type="paragraph" w:customStyle="1" w:styleId="CI">
    <w:name w:val="CI"/>
    <w:basedOn w:val="M0"/>
    <w:rsid w:val="00990F07"/>
    <w:pPr>
      <w:spacing w:before="120"/>
      <w:jc w:val="center"/>
    </w:pPr>
    <w:rPr>
      <w:rFonts w:ascii="Times New Roman" w:hAnsi="Times New Roman"/>
      <w:i/>
      <w:color w:val="auto"/>
    </w:rPr>
  </w:style>
  <w:style w:type="paragraph" w:customStyle="1" w:styleId="NameList">
    <w:name w:val="Name List"/>
    <w:basedOn w:val="M0"/>
    <w:rsid w:val="00990F07"/>
    <w:pPr>
      <w:spacing w:after="0"/>
      <w:jc w:val="left"/>
    </w:pPr>
    <w:rPr>
      <w:rFonts w:ascii="Times New Roman" w:hAnsi="Times New Roman"/>
      <w:color w:val="auto"/>
    </w:rPr>
  </w:style>
  <w:style w:type="paragraph" w:customStyle="1" w:styleId="Alg4">
    <w:name w:val="Alg 4"/>
    <w:basedOn w:val="M4"/>
    <w:next w:val="Normal"/>
    <w:rsid w:val="00990F07"/>
    <w:pPr>
      <w:spacing w:after="0"/>
      <w:ind w:left="0"/>
      <w:jc w:val="left"/>
    </w:pPr>
  </w:style>
  <w:style w:type="paragraph" w:customStyle="1" w:styleId="BulletNotlast">
    <w:name w:val="Bullet Notlast"/>
    <w:basedOn w:val="M0"/>
    <w:rsid w:val="00990F07"/>
    <w:pPr>
      <w:spacing w:after="40"/>
      <w:ind w:left="216" w:hanging="216"/>
    </w:pPr>
    <w:rPr>
      <w:rFonts w:ascii="Times New Roman" w:hAnsi="Times New Roman"/>
      <w:color w:val="auto"/>
    </w:rPr>
  </w:style>
  <w:style w:type="paragraph" w:customStyle="1" w:styleId="BulletLast">
    <w:name w:val="Bullet Last"/>
    <w:basedOn w:val="BulletNotlast"/>
    <w:next w:val="M3"/>
    <w:rsid w:val="00990F07"/>
    <w:pPr>
      <w:spacing w:after="220"/>
    </w:pPr>
  </w:style>
  <w:style w:type="paragraph" w:customStyle="1" w:styleId="SyntaxRule2">
    <w:name w:val="SyntaxRule2"/>
    <w:basedOn w:val="SyntaxRule"/>
    <w:next w:val="Normal"/>
    <w:rsid w:val="00990F07"/>
    <w:pPr>
      <w:ind w:left="576"/>
    </w:pPr>
  </w:style>
  <w:style w:type="paragraph" w:customStyle="1" w:styleId="SyntaxRule">
    <w:name w:val="SyntaxRule"/>
    <w:basedOn w:val="Normal"/>
    <w:next w:val="SyntaxDefinition"/>
    <w:rsid w:val="00990F07"/>
    <w:pPr>
      <w:keepNext/>
      <w:tabs>
        <w:tab w:val="left" w:pos="7920"/>
      </w:tabs>
      <w:spacing w:after="0" w:line="240" w:lineRule="auto"/>
    </w:pPr>
    <w:rPr>
      <w:rFonts w:ascii="Times New Roman" w:eastAsia="Times New Roman" w:hAnsi="Times New Roman"/>
      <w:i/>
      <w:lang w:eastAsia="en-US"/>
    </w:rPr>
  </w:style>
  <w:style w:type="paragraph" w:customStyle="1" w:styleId="SyntaxDefinition">
    <w:name w:val="SyntaxDefinition"/>
    <w:basedOn w:val="Normal"/>
    <w:rsid w:val="00990F07"/>
    <w:pPr>
      <w:keepLines/>
      <w:spacing w:after="220" w:line="240" w:lineRule="auto"/>
      <w:ind w:left="576"/>
      <w:jc w:val="left"/>
    </w:pPr>
    <w:rPr>
      <w:rFonts w:ascii="Times New Roman" w:eastAsia="Times New Roman" w:hAnsi="Times New Roman"/>
      <w:i/>
      <w:lang w:eastAsia="en-US"/>
    </w:rPr>
  </w:style>
  <w:style w:type="paragraph" w:customStyle="1" w:styleId="SyntaxDefinition2">
    <w:name w:val="SyntaxDefinition2"/>
    <w:basedOn w:val="SyntaxDefinition"/>
    <w:rsid w:val="00990F07"/>
    <w:pPr>
      <w:ind w:left="1152"/>
    </w:pPr>
  </w:style>
  <w:style w:type="paragraph" w:customStyle="1" w:styleId="Syntax">
    <w:name w:val="Syntax"/>
    <w:basedOn w:val="Normal"/>
    <w:next w:val="Normal"/>
    <w:rsid w:val="00990F07"/>
    <w:pPr>
      <w:keepNext/>
      <w:keepLines/>
      <w:spacing w:before="60" w:after="120" w:line="240" w:lineRule="auto"/>
    </w:pPr>
    <w:rPr>
      <w:rFonts w:ascii="Helvetica" w:eastAsia="Times New Roman" w:hAnsi="Helvetica"/>
      <w:b/>
      <w:lang w:eastAsia="en-US"/>
    </w:rPr>
  </w:style>
  <w:style w:type="paragraph" w:customStyle="1" w:styleId="SyntaxOneOf">
    <w:name w:val="SyntaxOneOf"/>
    <w:basedOn w:val="Normal"/>
    <w:rsid w:val="00990F07"/>
    <w:pPr>
      <w:spacing w:after="120" w:line="240" w:lineRule="auto"/>
    </w:pPr>
    <w:rPr>
      <w:rFonts w:ascii="Courier New" w:eastAsia="Times New Roman" w:hAnsi="Courier New"/>
      <w:b/>
      <w:lang w:eastAsia="en-US"/>
    </w:rPr>
  </w:style>
  <w:style w:type="paragraph" w:customStyle="1" w:styleId="CodeSample3">
    <w:name w:val="Code Sample 3"/>
    <w:basedOn w:val="Normal"/>
    <w:rsid w:val="00990F07"/>
    <w:pPr>
      <w:spacing w:after="220" w:line="240" w:lineRule="auto"/>
      <w:ind w:left="720"/>
    </w:pPr>
    <w:rPr>
      <w:rFonts w:ascii="Courier New" w:eastAsia="Times New Roman" w:hAnsi="Courier New"/>
      <w:b/>
      <w:lang w:eastAsia="en-US"/>
    </w:rPr>
  </w:style>
  <w:style w:type="paragraph" w:customStyle="1" w:styleId="MathSpecialCase3">
    <w:name w:val="MathSpecialCase 3"/>
    <w:basedOn w:val="Normal"/>
    <w:rsid w:val="00990F07"/>
    <w:pPr>
      <w:spacing w:before="20" w:after="120" w:line="240" w:lineRule="auto"/>
      <w:ind w:left="216" w:hanging="216"/>
    </w:pPr>
    <w:rPr>
      <w:rFonts w:ascii="Times New Roman" w:eastAsia="Times New Roman" w:hAnsi="Times New Roman"/>
      <w:lang w:eastAsia="en-US"/>
    </w:rPr>
  </w:style>
  <w:style w:type="paragraph" w:customStyle="1" w:styleId="Bullet2Notlast">
    <w:name w:val="Bullet2 Notlast"/>
    <w:basedOn w:val="BulletNotlast"/>
    <w:rsid w:val="00990F07"/>
    <w:pPr>
      <w:ind w:left="576"/>
    </w:pPr>
  </w:style>
  <w:style w:type="paragraph" w:customStyle="1" w:styleId="Bullet2Last">
    <w:name w:val="Bullet2 Last"/>
    <w:basedOn w:val="Bullet2Notlast"/>
    <w:rsid w:val="00990F07"/>
    <w:pPr>
      <w:spacing w:after="220"/>
    </w:pPr>
  </w:style>
  <w:style w:type="paragraph" w:customStyle="1" w:styleId="Number2">
    <w:name w:val="Number2"/>
    <w:basedOn w:val="M0"/>
    <w:rsid w:val="00990F07"/>
    <w:pPr>
      <w:tabs>
        <w:tab w:val="num" w:pos="936"/>
      </w:tabs>
      <w:spacing w:after="40"/>
      <w:ind w:left="936" w:hanging="360"/>
    </w:pPr>
    <w:rPr>
      <w:rFonts w:ascii="Times New Roman" w:hAnsi="Times New Roman"/>
      <w:color w:val="auto"/>
    </w:rPr>
  </w:style>
  <w:style w:type="paragraph" w:customStyle="1" w:styleId="Number2Last">
    <w:name w:val="Number2 Last"/>
    <w:basedOn w:val="Number2"/>
    <w:next w:val="M3"/>
    <w:rsid w:val="00990F07"/>
    <w:pPr>
      <w:spacing w:after="220"/>
    </w:pPr>
  </w:style>
  <w:style w:type="paragraph" w:customStyle="1" w:styleId="M20">
    <w:name w:val="M2+"/>
    <w:basedOn w:val="M2"/>
    <w:rsid w:val="00990F07"/>
    <w:pPr>
      <w:ind w:left="576"/>
    </w:pPr>
    <w:rPr>
      <w:rFonts w:ascii="Times New Roman" w:hAnsi="Times New Roman"/>
      <w:color w:val="auto"/>
    </w:rPr>
  </w:style>
  <w:style w:type="paragraph" w:customStyle="1" w:styleId="Alg3">
    <w:name w:val="Alg 3"/>
    <w:basedOn w:val="M3"/>
    <w:next w:val="Normal"/>
    <w:rsid w:val="00990F07"/>
    <w:pPr>
      <w:tabs>
        <w:tab w:val="num" w:pos="360"/>
      </w:tabs>
      <w:spacing w:after="0"/>
      <w:ind w:left="360" w:hanging="360"/>
      <w:jc w:val="left"/>
    </w:pPr>
  </w:style>
  <w:style w:type="paragraph" w:customStyle="1" w:styleId="Alg2">
    <w:name w:val="Alg 2"/>
    <w:basedOn w:val="M2"/>
    <w:next w:val="Normal"/>
    <w:rsid w:val="00990F07"/>
    <w:pPr>
      <w:spacing w:after="0"/>
    </w:pPr>
    <w:rPr>
      <w:rFonts w:ascii="Times New Roman" w:hAnsi="Times New Roman"/>
      <w:color w:val="auto"/>
    </w:rPr>
  </w:style>
  <w:style w:type="paragraph" w:customStyle="1" w:styleId="Note20">
    <w:name w:val="Note2"/>
    <w:basedOn w:val="Note"/>
    <w:rsid w:val="00990F07"/>
    <w:pPr>
      <w:tabs>
        <w:tab w:val="clear" w:pos="960"/>
      </w:tabs>
      <w:spacing w:after="120" w:line="240" w:lineRule="auto"/>
      <w:ind w:left="360"/>
    </w:pPr>
    <w:rPr>
      <w:rFonts w:ascii="Times New Roman" w:eastAsia="Times New Roman" w:hAnsi="Times New Roman"/>
      <w:spacing w:val="6"/>
      <w:lang w:eastAsia="en-US"/>
    </w:rPr>
  </w:style>
  <w:style w:type="paragraph" w:customStyle="1" w:styleId="Note30">
    <w:name w:val="Note3"/>
    <w:basedOn w:val="Note"/>
    <w:rsid w:val="00990F07"/>
    <w:pPr>
      <w:tabs>
        <w:tab w:val="clear" w:pos="960"/>
      </w:tabs>
      <w:spacing w:after="120" w:line="240" w:lineRule="auto"/>
      <w:ind w:left="720"/>
    </w:pPr>
    <w:rPr>
      <w:rFonts w:ascii="Times New Roman" w:eastAsia="Times New Roman" w:hAnsi="Times New Roman"/>
      <w:spacing w:val="6"/>
      <w:lang w:eastAsia="en-US"/>
    </w:rPr>
  </w:style>
  <w:style w:type="paragraph" w:customStyle="1" w:styleId="Note2Number">
    <w:name w:val="Note2 Number"/>
    <w:basedOn w:val="Note20"/>
    <w:rsid w:val="00990F07"/>
    <w:pPr>
      <w:tabs>
        <w:tab w:val="num" w:pos="720"/>
      </w:tabs>
      <w:ind w:left="720" w:hanging="360"/>
    </w:pPr>
  </w:style>
  <w:style w:type="paragraph" w:customStyle="1" w:styleId="Alg1">
    <w:name w:val="Alg 1"/>
    <w:basedOn w:val="M1"/>
    <w:next w:val="Normal"/>
    <w:rsid w:val="00990F07"/>
    <w:pPr>
      <w:tabs>
        <w:tab w:val="num" w:pos="360"/>
      </w:tabs>
      <w:spacing w:after="0"/>
      <w:ind w:left="360" w:hanging="360"/>
      <w:jc w:val="left"/>
    </w:pPr>
  </w:style>
  <w:style w:type="paragraph" w:customStyle="1" w:styleId="NoteCode">
    <w:name w:val="Note Code"/>
    <w:basedOn w:val="Note"/>
    <w:next w:val="Note"/>
    <w:rsid w:val="00990F07"/>
    <w:pPr>
      <w:tabs>
        <w:tab w:val="clear" w:pos="960"/>
      </w:tabs>
      <w:spacing w:after="120" w:line="240" w:lineRule="auto"/>
      <w:ind w:left="360"/>
      <w:jc w:val="left"/>
    </w:pPr>
    <w:rPr>
      <w:rFonts w:ascii="Courier New" w:eastAsia="Times New Roman" w:hAnsi="Courier New"/>
      <w:b/>
      <w:spacing w:val="6"/>
      <w:lang w:eastAsia="en-US"/>
    </w:rPr>
  </w:style>
  <w:style w:type="paragraph" w:styleId="HTMLPreformatted">
    <w:name w:val="HTML Preformatted"/>
    <w:basedOn w:val="Normal"/>
    <w:link w:val="HTMLPreformattedChar"/>
    <w:uiPriority w:val="99"/>
    <w:rsid w:val="00990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Courier New" w:hAnsi="Courier New"/>
      <w:lang w:eastAsia="x-none"/>
    </w:rPr>
  </w:style>
  <w:style w:type="character" w:customStyle="1" w:styleId="HTMLPreformattedChar">
    <w:name w:val="HTML Preformatted Char"/>
    <w:link w:val="HTMLPreformatted"/>
    <w:uiPriority w:val="99"/>
    <w:rsid w:val="00990F07"/>
    <w:rPr>
      <w:rFonts w:ascii="Courier New" w:eastAsia="Courier New" w:hAnsi="Courier New"/>
      <w:lang w:val="en-GB"/>
    </w:rPr>
  </w:style>
  <w:style w:type="paragraph" w:customStyle="1" w:styleId="MathDefinition4">
    <w:name w:val="MathDefinition 4"/>
    <w:basedOn w:val="Normal"/>
    <w:rsid w:val="00990F07"/>
    <w:pPr>
      <w:tabs>
        <w:tab w:val="right" w:pos="2160"/>
        <w:tab w:val="left" w:pos="2232"/>
        <w:tab w:val="left" w:pos="3240"/>
        <w:tab w:val="right" w:pos="5040"/>
        <w:tab w:val="left" w:pos="5112"/>
      </w:tabs>
      <w:spacing w:before="120" w:after="60" w:line="240" w:lineRule="auto"/>
      <w:ind w:left="288"/>
    </w:pPr>
    <w:rPr>
      <w:rFonts w:ascii="Times New Roman" w:eastAsia="Times New Roman" w:hAnsi="Times New Roman"/>
      <w:lang w:eastAsia="en-US"/>
    </w:rPr>
  </w:style>
  <w:style w:type="paragraph" w:customStyle="1" w:styleId="CodeSample4">
    <w:name w:val="Code Sample 4"/>
    <w:basedOn w:val="M4"/>
    <w:rsid w:val="00990F07"/>
    <w:pPr>
      <w:ind w:left="720" w:hanging="360"/>
    </w:pPr>
    <w:rPr>
      <w:rFonts w:ascii="Courier New" w:hAnsi="Courier New"/>
      <w:b/>
    </w:rPr>
  </w:style>
  <w:style w:type="paragraph" w:customStyle="1" w:styleId="Alg40">
    <w:name w:val="Alg 4+"/>
    <w:basedOn w:val="M4"/>
    <w:rsid w:val="00990F07"/>
    <w:pPr>
      <w:tabs>
        <w:tab w:val="left" w:pos="864"/>
      </w:tabs>
      <w:spacing w:after="0"/>
      <w:ind w:left="864" w:hanging="360"/>
      <w:jc w:val="left"/>
    </w:pPr>
  </w:style>
  <w:style w:type="paragraph" w:customStyle="1" w:styleId="Alg41">
    <w:name w:val="Alg 4++"/>
    <w:basedOn w:val="M4"/>
    <w:next w:val="Normal"/>
    <w:rsid w:val="00990F07"/>
    <w:pPr>
      <w:tabs>
        <w:tab w:val="num" w:pos="1368"/>
      </w:tabs>
      <w:spacing w:after="0"/>
      <w:ind w:left="1368" w:hanging="360"/>
      <w:jc w:val="left"/>
    </w:pPr>
  </w:style>
  <w:style w:type="paragraph" w:customStyle="1" w:styleId="Note40">
    <w:name w:val="Note4"/>
    <w:basedOn w:val="M4"/>
    <w:next w:val="M4"/>
    <w:rsid w:val="00990F07"/>
    <w:rPr>
      <w:sz w:val="18"/>
    </w:rPr>
  </w:style>
  <w:style w:type="paragraph" w:customStyle="1" w:styleId="Annex1">
    <w:name w:val="Annex1"/>
    <w:basedOn w:val="Heading1"/>
    <w:next w:val="M1"/>
    <w:rsid w:val="00990F07"/>
    <w:pPr>
      <w:numPr>
        <w:numId w:val="0"/>
      </w:numPr>
      <w:tabs>
        <w:tab w:val="clear" w:pos="400"/>
        <w:tab w:val="clear" w:pos="560"/>
        <w:tab w:val="left" w:pos="680"/>
      </w:tabs>
      <w:suppressAutoHyphens w:val="0"/>
      <w:spacing w:before="240" w:after="60" w:line="240" w:lineRule="auto"/>
      <w:ind w:left="677" w:hanging="677"/>
      <w:jc w:val="both"/>
    </w:pPr>
    <w:rPr>
      <w:rFonts w:ascii="Times New Roman" w:eastAsia="Times New Roman" w:hAnsi="Times New Roman"/>
      <w:spacing w:val="10"/>
      <w:lang w:eastAsia="en-US"/>
    </w:rPr>
  </w:style>
  <w:style w:type="paragraph" w:customStyle="1" w:styleId="Annex2">
    <w:name w:val="Annex2"/>
    <w:basedOn w:val="Heading2"/>
    <w:next w:val="M2"/>
    <w:rsid w:val="00990F07"/>
    <w:pPr>
      <w:tabs>
        <w:tab w:val="clear" w:pos="540"/>
        <w:tab w:val="clear" w:pos="700"/>
        <w:tab w:val="left" w:pos="907"/>
      </w:tabs>
      <w:suppressAutoHyphens w:val="0"/>
      <w:spacing w:before="0" w:after="60" w:line="240" w:lineRule="auto"/>
      <w:ind w:left="763" w:hanging="763"/>
      <w:jc w:val="both"/>
    </w:pPr>
    <w:rPr>
      <w:rFonts w:ascii="Times New Roman" w:eastAsia="Times New Roman" w:hAnsi="Times New Roman"/>
      <w:spacing w:val="10"/>
      <w:lang w:eastAsia="en-US"/>
    </w:rPr>
  </w:style>
  <w:style w:type="character" w:customStyle="1" w:styleId="HeaderChar">
    <w:name w:val="Header Char"/>
    <w:link w:val="Header"/>
    <w:rsid w:val="00990F07"/>
    <w:rPr>
      <w:rFonts w:ascii="Arial" w:hAnsi="Arial"/>
      <w:b/>
      <w:sz w:val="22"/>
      <w:lang w:val="en-GB" w:eastAsia="ja-JP"/>
    </w:rPr>
  </w:style>
  <w:style w:type="table" w:styleId="TableGrid">
    <w:name w:val="Table Grid"/>
    <w:basedOn w:val="TableNormal"/>
    <w:rsid w:val="00990F0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uiPriority w:val="99"/>
    <w:semiHidden/>
    <w:rsid w:val="00990F07"/>
    <w:rPr>
      <w:lang w:val="en-GB"/>
    </w:rPr>
  </w:style>
  <w:style w:type="paragraph" w:styleId="CommentSubject">
    <w:name w:val="annotation subject"/>
    <w:basedOn w:val="CommentText"/>
    <w:next w:val="CommentText"/>
    <w:link w:val="CommentSubjectChar"/>
    <w:uiPriority w:val="99"/>
    <w:unhideWhenUsed/>
    <w:rsid w:val="00990F07"/>
    <w:pPr>
      <w:spacing w:after="120" w:line="240" w:lineRule="auto"/>
    </w:pPr>
    <w:rPr>
      <w:rFonts w:eastAsia="Times New Roman"/>
      <w:b/>
      <w:bCs/>
    </w:rPr>
  </w:style>
  <w:style w:type="character" w:customStyle="1" w:styleId="CommentTextChar1">
    <w:name w:val="Comment Text Char1"/>
    <w:link w:val="CommentText"/>
    <w:uiPriority w:val="99"/>
    <w:semiHidden/>
    <w:rsid w:val="00990F07"/>
    <w:rPr>
      <w:rFonts w:ascii="Arial" w:hAnsi="Arial"/>
      <w:lang w:val="en-GB" w:eastAsia="ja-JP"/>
    </w:rPr>
  </w:style>
  <w:style w:type="character" w:customStyle="1" w:styleId="CommentSubjectChar">
    <w:name w:val="Comment Subject Char"/>
    <w:link w:val="CommentSubject"/>
    <w:uiPriority w:val="99"/>
    <w:rsid w:val="00990F07"/>
    <w:rPr>
      <w:rFonts w:ascii="Arial" w:eastAsia="Times New Roman" w:hAnsi="Arial"/>
      <w:b/>
      <w:bCs/>
      <w:lang w:val="en-GB" w:eastAsia="ja-JP"/>
    </w:rPr>
  </w:style>
  <w:style w:type="character" w:customStyle="1" w:styleId="Heading4Char">
    <w:name w:val="Heading 4 Char"/>
    <w:link w:val="Heading4"/>
    <w:rsid w:val="00D148E9"/>
    <w:rPr>
      <w:rFonts w:ascii="Arial" w:hAnsi="Arial"/>
      <w:b/>
      <w:lang w:val="en-GB" w:eastAsia="ja-JP"/>
    </w:rPr>
  </w:style>
  <w:style w:type="character" w:customStyle="1" w:styleId="Heading3Char">
    <w:name w:val="Heading 3 Char"/>
    <w:link w:val="Heading3"/>
    <w:rsid w:val="00D148E9"/>
    <w:rPr>
      <w:rFonts w:ascii="Arial" w:hAnsi="Arial"/>
      <w:b/>
      <w:lang w:val="en-GB" w:eastAsia="ja-JP"/>
    </w:rPr>
  </w:style>
  <w:style w:type="character" w:customStyle="1" w:styleId="DocumentMapChar">
    <w:name w:val="Document Map Char"/>
    <w:link w:val="DocumentMap"/>
    <w:uiPriority w:val="99"/>
    <w:semiHidden/>
    <w:rsid w:val="00990F07"/>
    <w:rPr>
      <w:rFonts w:ascii="Tahoma" w:hAnsi="Tahoma"/>
      <w:shd w:val="clear" w:color="auto" w:fill="000080"/>
      <w:lang w:val="en-GB" w:eastAsia="ja-JP"/>
    </w:rPr>
  </w:style>
  <w:style w:type="paragraph" w:customStyle="1" w:styleId="LightList-Accent51">
    <w:name w:val="Light List - Accent 51"/>
    <w:basedOn w:val="Normal"/>
    <w:uiPriority w:val="34"/>
    <w:qFormat/>
    <w:rsid w:val="00990F07"/>
    <w:pPr>
      <w:spacing w:after="120" w:line="240" w:lineRule="auto"/>
      <w:ind w:left="720"/>
      <w:contextualSpacing/>
    </w:pPr>
    <w:rPr>
      <w:rFonts w:ascii="Times New Roman" w:eastAsia="Times New Roman" w:hAnsi="Times New Roman"/>
      <w:lang w:eastAsia="en-US"/>
    </w:rPr>
  </w:style>
  <w:style w:type="character" w:styleId="HTMLTypewriter">
    <w:name w:val="HTML Typewriter"/>
    <w:rsid w:val="00990F07"/>
    <w:rPr>
      <w:rFonts w:ascii="Courier New" w:hAnsi="Courier New" w:cs="Courier New"/>
      <w:sz w:val="20"/>
      <w:szCs w:val="20"/>
    </w:rPr>
  </w:style>
  <w:style w:type="character" w:styleId="HTMLSample">
    <w:name w:val="HTML Sample"/>
    <w:rsid w:val="00990F07"/>
    <w:rPr>
      <w:rFonts w:ascii="Courier New" w:hAnsi="Courier New" w:cs="Courier New"/>
    </w:rPr>
  </w:style>
  <w:style w:type="character" w:styleId="HTMLCode">
    <w:name w:val="HTML Code"/>
    <w:uiPriority w:val="99"/>
    <w:rsid w:val="00990F07"/>
    <w:rPr>
      <w:rFonts w:ascii="Courier New" w:hAnsi="Courier New" w:cs="Courier New"/>
      <w:sz w:val="20"/>
      <w:szCs w:val="20"/>
    </w:rPr>
  </w:style>
  <w:style w:type="paragraph" w:customStyle="1" w:styleId="MediumGrid21">
    <w:name w:val="Medium Grid 21"/>
    <w:uiPriority w:val="1"/>
    <w:qFormat/>
    <w:rsid w:val="00990F07"/>
    <w:pPr>
      <w:jc w:val="both"/>
    </w:pPr>
    <w:rPr>
      <w:rFonts w:ascii="Tms Rmn" w:eastAsia="Times New Roman" w:hAnsi="Tms Rmn"/>
    </w:rPr>
  </w:style>
  <w:style w:type="character" w:customStyle="1" w:styleId="PlainTextChar">
    <w:name w:val="Plain Text Char"/>
    <w:link w:val="PlainText"/>
    <w:uiPriority w:val="99"/>
    <w:rsid w:val="00990F07"/>
    <w:rPr>
      <w:rFonts w:ascii="Courier New" w:hAnsi="Courier New"/>
      <w:lang w:val="en-GB" w:eastAsia="ja-JP"/>
    </w:rPr>
  </w:style>
  <w:style w:type="character" w:customStyle="1" w:styleId="Heading5Char">
    <w:name w:val="Heading 5 Char"/>
    <w:link w:val="Heading5"/>
    <w:rsid w:val="00483C7C"/>
    <w:rPr>
      <w:rFonts w:ascii="Arial" w:hAnsi="Arial"/>
      <w:b/>
      <w:lang w:val="en-GB" w:eastAsia="ja-JP"/>
    </w:rPr>
  </w:style>
  <w:style w:type="character" w:customStyle="1" w:styleId="Heading6Char">
    <w:name w:val="Heading 6 Char"/>
    <w:aliases w:val="do not use! Char"/>
    <w:link w:val="Heading6"/>
    <w:rsid w:val="00990F07"/>
    <w:rPr>
      <w:rFonts w:ascii="Arial" w:hAnsi="Arial"/>
      <w:b/>
      <w:lang w:val="en-GB" w:eastAsia="ja-JP"/>
    </w:rPr>
  </w:style>
  <w:style w:type="paragraph" w:customStyle="1" w:styleId="Code1">
    <w:name w:val="Code 1"/>
    <w:basedOn w:val="M1"/>
    <w:rsid w:val="00990F07"/>
    <w:rPr>
      <w:rFonts w:ascii="Courier New" w:hAnsi="Courier New"/>
    </w:rPr>
  </w:style>
  <w:style w:type="character" w:customStyle="1" w:styleId="FooterChar">
    <w:name w:val="Footer Char"/>
    <w:link w:val="Footer"/>
    <w:rsid w:val="00990F07"/>
    <w:rPr>
      <w:rFonts w:ascii="Arial" w:hAnsi="Arial"/>
      <w:lang w:val="en-GB" w:eastAsia="ja-JP"/>
    </w:rPr>
  </w:style>
  <w:style w:type="character" w:customStyle="1" w:styleId="bnf">
    <w:name w:val="bnf"/>
    <w:qFormat/>
    <w:rsid w:val="00990F07"/>
    <w:rPr>
      <w:rFonts w:ascii="Times New Roman" w:hAnsi="Times New Roman"/>
      <w:i/>
    </w:rPr>
  </w:style>
  <w:style w:type="numbering" w:customStyle="1" w:styleId="ag3">
    <w:name w:val="ag3"/>
    <w:uiPriority w:val="99"/>
    <w:rsid w:val="00990F07"/>
    <w:pPr>
      <w:numPr>
        <w:numId w:val="52"/>
      </w:numPr>
    </w:pPr>
  </w:style>
  <w:style w:type="paragraph" w:styleId="E-mailSignature">
    <w:name w:val="E-mail Signature"/>
    <w:basedOn w:val="Normal"/>
    <w:link w:val="E-mailSignatureChar"/>
    <w:rsid w:val="004C02EF"/>
  </w:style>
  <w:style w:type="character" w:customStyle="1" w:styleId="E-mailSignatureChar">
    <w:name w:val="E-mail Signature Char"/>
    <w:link w:val="E-mailSignature"/>
    <w:rsid w:val="004C02EF"/>
    <w:rPr>
      <w:rFonts w:ascii="Arial" w:hAnsi="Arial"/>
      <w:lang w:val="en-GB" w:eastAsia="ja-JP"/>
    </w:rPr>
  </w:style>
  <w:style w:type="paragraph" w:styleId="HTMLAddress">
    <w:name w:val="HTML Address"/>
    <w:basedOn w:val="Normal"/>
    <w:link w:val="HTMLAddressChar"/>
    <w:rsid w:val="004C02EF"/>
    <w:rPr>
      <w:i/>
      <w:iCs/>
    </w:rPr>
  </w:style>
  <w:style w:type="character" w:customStyle="1" w:styleId="HTMLAddressChar">
    <w:name w:val="HTML Address Char"/>
    <w:link w:val="HTMLAddress"/>
    <w:rsid w:val="004C02EF"/>
    <w:rPr>
      <w:rFonts w:ascii="Arial" w:hAnsi="Arial"/>
      <w:i/>
      <w:iCs/>
      <w:lang w:val="en-GB" w:eastAsia="ja-JP"/>
    </w:rPr>
  </w:style>
  <w:style w:type="paragraph" w:styleId="NormalWeb">
    <w:name w:val="Normal (Web)"/>
    <w:basedOn w:val="Normal"/>
    <w:rsid w:val="004C02EF"/>
    <w:rPr>
      <w:rFonts w:ascii="Times New Roman" w:hAnsi="Times New Roman"/>
      <w:sz w:val="24"/>
      <w:szCs w:val="24"/>
    </w:rPr>
  </w:style>
  <w:style w:type="character" w:customStyle="1" w:styleId="headertitle2">
    <w:name w:val="headertitle2"/>
    <w:basedOn w:val="DefaultParagraphFont"/>
    <w:rsid w:val="004C02EF"/>
  </w:style>
  <w:style w:type="character" w:customStyle="1" w:styleId="M0Char">
    <w:name w:val="M0 Char"/>
    <w:link w:val="M0"/>
    <w:rsid w:val="004C02EF"/>
    <w:rPr>
      <w:rFonts w:ascii="Arial" w:eastAsia="Times New Roman" w:hAnsi="Arial"/>
      <w:color w:val="000000"/>
      <w:spacing w:val="6"/>
      <w:lang w:val="en-GB" w:eastAsia="en-US" w:bidi="ar-SA"/>
    </w:rPr>
  </w:style>
  <w:style w:type="character" w:customStyle="1" w:styleId="M2Char">
    <w:name w:val="M2 Char"/>
    <w:link w:val="M2"/>
    <w:rsid w:val="004C02EF"/>
    <w:rPr>
      <w:rFonts w:ascii="Arial" w:eastAsia="Times New Roman" w:hAnsi="Arial"/>
      <w:color w:val="000000"/>
      <w:spacing w:val="6"/>
      <w:lang w:val="en-GB" w:eastAsia="en-US"/>
    </w:rPr>
  </w:style>
  <w:style w:type="paragraph" w:customStyle="1" w:styleId="defin">
    <w:name w:val="defin"/>
    <w:basedOn w:val="M0"/>
    <w:rsid w:val="004C02EF"/>
    <w:rPr>
      <w:smallCaps/>
      <w:color w:val="FF0000"/>
    </w:rPr>
  </w:style>
  <w:style w:type="paragraph" w:customStyle="1" w:styleId="Reference">
    <w:name w:val="Reference"/>
    <w:basedOn w:val="Normal"/>
    <w:rsid w:val="004C02EF"/>
    <w:pPr>
      <w:spacing w:before="60" w:after="60" w:line="240" w:lineRule="auto"/>
      <w:ind w:left="3240" w:hanging="2520"/>
      <w:jc w:val="left"/>
    </w:pPr>
    <w:rPr>
      <w:rFonts w:ascii="Times New Roman" w:eastAsia="Times New Roman" w:hAnsi="Times New Roman"/>
      <w:color w:val="000000"/>
      <w:sz w:val="24"/>
      <w:lang w:eastAsia="en-US"/>
    </w:rPr>
  </w:style>
  <w:style w:type="paragraph" w:customStyle="1" w:styleId="TimesDoubles">
    <w:name w:val="TimesDoubles"/>
    <w:basedOn w:val="Normal"/>
    <w:rsid w:val="004C02EF"/>
    <w:pPr>
      <w:spacing w:after="0" w:line="267" w:lineRule="atLeast"/>
      <w:jc w:val="left"/>
    </w:pPr>
    <w:rPr>
      <w:rFonts w:ascii="Times New Roman" w:eastAsia="Times New Roman" w:hAnsi="Times New Roman"/>
      <w:color w:val="000000"/>
      <w:sz w:val="24"/>
      <w:u w:val="double"/>
      <w:lang w:eastAsia="en-US"/>
    </w:rPr>
  </w:style>
  <w:style w:type="paragraph" w:customStyle="1" w:styleId="Action">
    <w:name w:val="Action"/>
    <w:basedOn w:val="M0"/>
    <w:rsid w:val="004C02EF"/>
    <w:pPr>
      <w:framePr w:w="9639" w:hSpace="142" w:vSpace="142" w:wrap="around" w:vAnchor="text" w:hAnchor="text" w:xAlign="center" w:y="285"/>
      <w:pBdr>
        <w:top w:val="single" w:sz="4" w:space="3" w:color="FF6600"/>
        <w:left w:val="single" w:sz="4" w:space="4" w:color="FF6600"/>
        <w:bottom w:val="single" w:sz="4" w:space="3" w:color="FF6600"/>
        <w:right w:val="single" w:sz="4" w:space="4" w:color="FF6600"/>
      </w:pBdr>
      <w:spacing w:before="120"/>
      <w:jc w:val="center"/>
    </w:pPr>
    <w:rPr>
      <w:i/>
      <w:color w:val="FF6600"/>
    </w:rPr>
  </w:style>
  <w:style w:type="paragraph" w:customStyle="1" w:styleId="Code0">
    <w:name w:val="Code 0"/>
    <w:basedOn w:val="M0"/>
    <w:rsid w:val="004C02EF"/>
    <w:rPr>
      <w:rFonts w:ascii="Courier New" w:hAnsi="Courier New"/>
      <w:color w:val="auto"/>
    </w:rPr>
  </w:style>
  <w:style w:type="paragraph" w:customStyle="1" w:styleId="Code2">
    <w:name w:val="Code 2"/>
    <w:basedOn w:val="M2"/>
    <w:rsid w:val="004C02EF"/>
    <w:pPr>
      <w:keepNext/>
      <w:tabs>
        <w:tab w:val="num" w:pos="360"/>
        <w:tab w:val="left" w:pos="500"/>
        <w:tab w:val="left" w:pos="540"/>
        <w:tab w:val="left" w:pos="720"/>
      </w:tabs>
      <w:suppressAutoHyphens/>
      <w:spacing w:before="270" w:after="240" w:line="270" w:lineRule="exact"/>
      <w:jc w:val="left"/>
      <w:outlineLvl w:val="1"/>
    </w:pPr>
    <w:rPr>
      <w:rFonts w:ascii="Courier New" w:hAnsi="Courier New"/>
      <w:b/>
      <w:color w:val="auto"/>
      <w:sz w:val="24"/>
      <w:lang w:eastAsia="ja-JP"/>
    </w:rPr>
  </w:style>
  <w:style w:type="paragraph" w:customStyle="1" w:styleId="Code3">
    <w:name w:val="Code 3"/>
    <w:basedOn w:val="M3"/>
    <w:rsid w:val="004C02EF"/>
    <w:rPr>
      <w:rFonts w:ascii="Courier New" w:hAnsi="Courier New"/>
    </w:rPr>
  </w:style>
  <w:style w:type="paragraph" w:customStyle="1" w:styleId="Code4">
    <w:name w:val="Code 4"/>
    <w:basedOn w:val="M4"/>
    <w:rsid w:val="004C02EF"/>
    <w:rPr>
      <w:rFonts w:ascii="Courier New" w:hAnsi="Courier New"/>
    </w:rPr>
  </w:style>
  <w:style w:type="paragraph" w:customStyle="1" w:styleId="Code5">
    <w:name w:val="Code 5"/>
    <w:basedOn w:val="M5"/>
    <w:rsid w:val="004C02EF"/>
    <w:rPr>
      <w:rFonts w:ascii="Courier New" w:hAnsi="Courier New"/>
    </w:rPr>
  </w:style>
  <w:style w:type="paragraph" w:customStyle="1" w:styleId="ImportantWords">
    <w:name w:val="Important Words"/>
    <w:basedOn w:val="Normal"/>
    <w:rsid w:val="004C02EF"/>
    <w:pPr>
      <w:spacing w:after="120" w:line="240" w:lineRule="auto"/>
    </w:pPr>
    <w:rPr>
      <w:rFonts w:eastAsia="Times New Roman"/>
      <w:b/>
      <w:color w:val="FF6600"/>
      <w:lang w:eastAsia="en-US"/>
    </w:rPr>
  </w:style>
  <w:style w:type="paragraph" w:customStyle="1" w:styleId="TableTitle0">
    <w:name w:val="Table Title"/>
    <w:basedOn w:val="CA"/>
    <w:rsid w:val="004C02EF"/>
    <w:pPr>
      <w:keepNext/>
      <w:keepLines/>
    </w:pPr>
    <w:rPr>
      <w:rFonts w:ascii="Arial" w:hAnsi="Arial"/>
      <w:b w:val="0"/>
      <w:color w:val="808080"/>
      <w:spacing w:val="20"/>
    </w:rPr>
  </w:style>
  <w:style w:type="character" w:styleId="HTMLVariable">
    <w:name w:val="HTML Variable"/>
    <w:rsid w:val="004C02EF"/>
    <w:rPr>
      <w:i/>
    </w:rPr>
  </w:style>
  <w:style w:type="paragraph" w:customStyle="1" w:styleId="Informationtitle1">
    <w:name w:val="Information title 1"/>
    <w:basedOn w:val="Title"/>
    <w:rsid w:val="004C02EF"/>
    <w:pPr>
      <w:keepLines/>
      <w:tabs>
        <w:tab w:val="left" w:pos="5245"/>
      </w:tabs>
      <w:spacing w:before="60" w:after="120" w:line="240" w:lineRule="auto"/>
      <w:jc w:val="both"/>
    </w:pPr>
    <w:rPr>
      <w:rFonts w:eastAsia="Times New Roman"/>
      <w:i/>
      <w:color w:val="FF6600"/>
      <w:sz w:val="28"/>
      <w:lang w:eastAsia="en-US"/>
    </w:rPr>
  </w:style>
  <w:style w:type="paragraph" w:customStyle="1" w:styleId="TLannouncement">
    <w:name w:val="T&amp;L announcement"/>
    <w:basedOn w:val="Header"/>
    <w:rsid w:val="004C02EF"/>
    <w:pPr>
      <w:tabs>
        <w:tab w:val="left" w:pos="3261"/>
      </w:tabs>
      <w:spacing w:before="600" w:after="0" w:line="240" w:lineRule="auto"/>
      <w:jc w:val="center"/>
    </w:pPr>
    <w:rPr>
      <w:rFonts w:eastAsia="Times New Roman"/>
      <w:color w:val="333333"/>
      <w:spacing w:val="20"/>
      <w:sz w:val="20"/>
      <w:lang w:eastAsia="en-US"/>
    </w:rPr>
  </w:style>
  <w:style w:type="paragraph" w:customStyle="1" w:styleId="TLtitle">
    <w:name w:val="T&amp;L title"/>
    <w:basedOn w:val="Header"/>
    <w:next w:val="TLannouncement"/>
    <w:rsid w:val="004C02EF"/>
    <w:pPr>
      <w:tabs>
        <w:tab w:val="left" w:pos="3261"/>
      </w:tabs>
      <w:spacing w:before="600" w:after="0" w:line="240" w:lineRule="auto"/>
      <w:jc w:val="center"/>
    </w:pPr>
    <w:rPr>
      <w:rFonts w:eastAsia="Times New Roman"/>
      <w:color w:val="808080"/>
      <w:spacing w:val="20"/>
      <w:sz w:val="20"/>
      <w:lang w:eastAsia="en-US"/>
    </w:rPr>
  </w:style>
  <w:style w:type="character" w:customStyle="1" w:styleId="HTMLVariable1">
    <w:name w:val="HTML Variable1"/>
    <w:rsid w:val="004C02EF"/>
    <w:rPr>
      <w:i/>
    </w:rPr>
  </w:style>
  <w:style w:type="paragraph" w:customStyle="1" w:styleId="AnnexHeading">
    <w:name w:val="Annex Heading"/>
    <w:basedOn w:val="Heading1"/>
    <w:link w:val="AnnexHeadingChar"/>
    <w:rsid w:val="004C02EF"/>
    <w:pPr>
      <w:numPr>
        <w:numId w:val="0"/>
      </w:numPr>
      <w:tabs>
        <w:tab w:val="clear" w:pos="400"/>
        <w:tab w:val="clear" w:pos="560"/>
        <w:tab w:val="left" w:pos="680"/>
      </w:tabs>
      <w:suppressAutoHyphens w:val="0"/>
      <w:spacing w:before="0" w:after="120" w:line="240" w:lineRule="auto"/>
      <w:jc w:val="center"/>
    </w:pPr>
    <w:rPr>
      <w:rFonts w:eastAsia="Times New Roman"/>
      <w:color w:val="FF6600"/>
      <w:spacing w:val="6"/>
    </w:rPr>
  </w:style>
  <w:style w:type="paragraph" w:customStyle="1" w:styleId="Footerwithoutline">
    <w:name w:val="Footer without line"/>
    <w:basedOn w:val="Footer"/>
    <w:rsid w:val="004C02EF"/>
    <w:pPr>
      <w:spacing w:before="60" w:after="120" w:line="240" w:lineRule="auto"/>
      <w:jc w:val="center"/>
    </w:pPr>
    <w:rPr>
      <w:rFonts w:eastAsia="Times New Roman"/>
      <w:i/>
      <w:color w:val="000000"/>
      <w:spacing w:val="6"/>
      <w:sz w:val="16"/>
      <w:lang w:eastAsia="en-US"/>
    </w:rPr>
  </w:style>
  <w:style w:type="paragraph" w:customStyle="1" w:styleId="b">
    <w:name w:val="b#"/>
    <w:basedOn w:val="Normal"/>
    <w:rsid w:val="004C02EF"/>
    <w:pPr>
      <w:widowControl w:val="0"/>
      <w:spacing w:before="160" w:after="20" w:line="240" w:lineRule="auto"/>
      <w:jc w:val="center"/>
    </w:pPr>
    <w:rPr>
      <w:rFonts w:ascii="Garamond" w:eastAsia="MS Gothic" w:hAnsi="Garamond"/>
      <w:sz w:val="16"/>
    </w:rPr>
  </w:style>
  <w:style w:type="paragraph" w:customStyle="1" w:styleId="b0">
    <w:name w:val="新b#下枠"/>
    <w:basedOn w:val="Normal"/>
    <w:rsid w:val="004C02EF"/>
    <w:pPr>
      <w:widowControl w:val="0"/>
      <w:spacing w:after="120" w:line="240" w:lineRule="auto"/>
      <w:jc w:val="center"/>
    </w:pPr>
    <w:rPr>
      <w:rFonts w:ascii="Garamond" w:eastAsia="MS Gothic" w:hAnsi="Garamond"/>
      <w:sz w:val="21"/>
    </w:rPr>
  </w:style>
  <w:style w:type="paragraph" w:customStyle="1" w:styleId="TableItem">
    <w:name w:val="Table Item"/>
    <w:basedOn w:val="TableText"/>
    <w:rsid w:val="004C02EF"/>
    <w:rPr>
      <w:b/>
      <w:sz w:val="21"/>
    </w:rPr>
  </w:style>
  <w:style w:type="paragraph" w:customStyle="1" w:styleId="TableText">
    <w:name w:val="Table Text"/>
    <w:basedOn w:val="NormalIndent"/>
    <w:rsid w:val="004C02EF"/>
    <w:pPr>
      <w:widowControl w:val="0"/>
      <w:tabs>
        <w:tab w:val="left" w:pos="4961"/>
      </w:tabs>
      <w:spacing w:after="120" w:line="240" w:lineRule="atLeast"/>
      <w:ind w:left="0"/>
    </w:pPr>
    <w:rPr>
      <w:rFonts w:ascii="Tms Rmn" w:eastAsia="Times New Roman" w:hAnsi="Tms Rmn"/>
      <w:color w:val="000000"/>
      <w:sz w:val="18"/>
      <w:lang w:eastAsia="en-US"/>
    </w:rPr>
  </w:style>
  <w:style w:type="paragraph" w:customStyle="1" w:styleId="a7">
    <w:name w:val="??"/>
    <w:rsid w:val="004C02EF"/>
    <w:pPr>
      <w:widowControl w:val="0"/>
      <w:overflowPunct w:val="0"/>
      <w:autoSpaceDE w:val="0"/>
      <w:autoSpaceDN w:val="0"/>
      <w:adjustRightInd w:val="0"/>
      <w:textAlignment w:val="baseline"/>
    </w:pPr>
    <w:rPr>
      <w:sz w:val="24"/>
    </w:rPr>
  </w:style>
  <w:style w:type="paragraph" w:customStyle="1" w:styleId="1">
    <w:name w:val="??? 1"/>
    <w:basedOn w:val="M0"/>
    <w:next w:val="M1"/>
    <w:rsid w:val="004C02EF"/>
    <w:pPr>
      <w:keepNext/>
      <w:widowControl w:val="0"/>
      <w:tabs>
        <w:tab w:val="left" w:pos="680"/>
      </w:tabs>
      <w:spacing w:before="240" w:after="72"/>
      <w:ind w:left="680" w:hanging="680"/>
    </w:pPr>
    <w:rPr>
      <w:rFonts w:ascii="Times New Roman" w:hAnsi="Times New Roman"/>
      <w:b/>
      <w:spacing w:val="10"/>
      <w:sz w:val="24"/>
      <w:lang w:val="en-US"/>
    </w:rPr>
  </w:style>
  <w:style w:type="paragraph" w:customStyle="1" w:styleId="Garamond">
    <w:name w:val="標準　Garamond"/>
    <w:basedOn w:val="Normal"/>
    <w:rsid w:val="004C02EF"/>
    <w:pPr>
      <w:keepLines/>
      <w:widowControl w:val="0"/>
      <w:spacing w:after="120" w:line="330" w:lineRule="atLeast"/>
    </w:pPr>
    <w:rPr>
      <w:rFonts w:ascii="Garamond" w:eastAsia="MS Gothic" w:hAnsi="Garamond"/>
      <w:sz w:val="22"/>
    </w:rPr>
  </w:style>
  <w:style w:type="paragraph" w:customStyle="1" w:styleId="a0">
    <w:name w:val="・箇条書き"/>
    <w:basedOn w:val="Normal"/>
    <w:next w:val="Normal"/>
    <w:rsid w:val="004C02EF"/>
    <w:pPr>
      <w:widowControl w:val="0"/>
      <w:numPr>
        <w:numId w:val="395"/>
      </w:numPr>
      <w:tabs>
        <w:tab w:val="clear" w:pos="360"/>
      </w:tabs>
      <w:adjustRightInd w:val="0"/>
      <w:spacing w:after="0" w:line="330" w:lineRule="atLeast"/>
      <w:ind w:left="199" w:hanging="199"/>
      <w:jc w:val="left"/>
      <w:textAlignment w:val="baseline"/>
    </w:pPr>
    <w:rPr>
      <w:rFonts w:ascii="Garamond" w:eastAsia="MS PMincho" w:hAnsi="Garamond"/>
      <w:b/>
      <w:i/>
      <w:sz w:val="22"/>
      <w:lang w:val="en-US"/>
    </w:rPr>
  </w:style>
  <w:style w:type="paragraph" w:customStyle="1" w:styleId="a">
    <w:name w:val="箇条書"/>
    <w:basedOn w:val="PlainText"/>
    <w:rsid w:val="004C02EF"/>
    <w:pPr>
      <w:widowControl w:val="0"/>
      <w:numPr>
        <w:numId w:val="396"/>
      </w:numPr>
      <w:tabs>
        <w:tab w:val="clear" w:pos="360"/>
      </w:tabs>
      <w:adjustRightInd w:val="0"/>
      <w:spacing w:after="0" w:line="330" w:lineRule="atLeast"/>
      <w:jc w:val="left"/>
      <w:textAlignment w:val="baseline"/>
    </w:pPr>
    <w:rPr>
      <w:rFonts w:ascii="Garamond" w:eastAsia="MS PMincho" w:hAnsi="Garamond"/>
      <w:sz w:val="22"/>
      <w:lang w:val="en-US"/>
    </w:rPr>
  </w:style>
  <w:style w:type="paragraph" w:customStyle="1" w:styleId="10">
    <w:name w:val="箇条書　1)"/>
    <w:basedOn w:val="Normal"/>
    <w:rsid w:val="004C02EF"/>
    <w:pPr>
      <w:keepLines/>
      <w:widowControl w:val="0"/>
      <w:tabs>
        <w:tab w:val="left" w:pos="170"/>
        <w:tab w:val="num" w:pos="360"/>
      </w:tabs>
      <w:adjustRightInd w:val="0"/>
      <w:spacing w:after="0" w:line="330" w:lineRule="atLeast"/>
      <w:ind w:left="284" w:hanging="284"/>
      <w:jc w:val="left"/>
      <w:textAlignment w:val="baseline"/>
    </w:pPr>
    <w:rPr>
      <w:rFonts w:ascii="Garamond" w:eastAsia="MS Gothic" w:hAnsi="Garamond"/>
      <w:sz w:val="24"/>
      <w:lang w:val="en-US"/>
    </w:rPr>
  </w:style>
  <w:style w:type="paragraph" w:customStyle="1" w:styleId="TABLE">
    <w:name w:val="TABLE　行間"/>
    <w:basedOn w:val="Normal"/>
    <w:rsid w:val="004C02EF"/>
    <w:pPr>
      <w:keepLines/>
      <w:widowControl w:val="0"/>
      <w:adjustRightInd w:val="0"/>
      <w:spacing w:after="0" w:line="280" w:lineRule="atLeast"/>
      <w:jc w:val="center"/>
      <w:textAlignment w:val="baseline"/>
    </w:pPr>
    <w:rPr>
      <w:rFonts w:ascii="Garamond" w:eastAsia="MS Gothic" w:hAnsi="Garamond"/>
      <w:sz w:val="22"/>
      <w:lang w:val="en-US"/>
    </w:rPr>
  </w:style>
  <w:style w:type="character" w:customStyle="1" w:styleId="Heading1Char">
    <w:name w:val="Heading 1 Char"/>
    <w:link w:val="Heading1"/>
    <w:rsid w:val="004C02EF"/>
    <w:rPr>
      <w:rFonts w:ascii="Arial" w:hAnsi="Arial"/>
      <w:b/>
      <w:sz w:val="24"/>
      <w:lang w:val="en-GB" w:eastAsia="ja-JP"/>
    </w:rPr>
  </w:style>
  <w:style w:type="character" w:customStyle="1" w:styleId="AnnexHeadingChar">
    <w:name w:val="Annex Heading Char"/>
    <w:link w:val="AnnexHeading"/>
    <w:rsid w:val="004C02EF"/>
    <w:rPr>
      <w:rFonts w:ascii="Arial" w:eastAsia="Times New Roman" w:hAnsi="Arial"/>
      <w:b/>
      <w:color w:val="FF6600"/>
      <w:spacing w:val="6"/>
      <w:sz w:val="24"/>
      <w:lang w:val="en-GB" w:eastAsia="ja-JP"/>
    </w:rPr>
  </w:style>
  <w:style w:type="paragraph" w:customStyle="1" w:styleId="figure">
    <w:name w:val="figure行間１"/>
    <w:basedOn w:val="Normal"/>
    <w:rsid w:val="004C02EF"/>
    <w:pPr>
      <w:keepLines/>
      <w:widowControl w:val="0"/>
      <w:adjustRightInd w:val="0"/>
      <w:spacing w:after="0" w:line="240" w:lineRule="auto"/>
      <w:jc w:val="center"/>
      <w:textAlignment w:val="baseline"/>
    </w:pPr>
    <w:rPr>
      <w:rFonts w:ascii="Garamond" w:eastAsia="MS Gothic" w:hAnsi="Garamond"/>
      <w:sz w:val="22"/>
      <w:lang w:val="en-US"/>
    </w:rPr>
  </w:style>
  <w:style w:type="character" w:customStyle="1" w:styleId="Heading9Char">
    <w:name w:val="Heading 9 Char"/>
    <w:aliases w:val="do not use!!!! Char"/>
    <w:link w:val="Heading9"/>
    <w:rsid w:val="004C02EF"/>
    <w:rPr>
      <w:rFonts w:ascii="Arial" w:hAnsi="Arial"/>
      <w:b/>
      <w:lang w:val="en-GB" w:eastAsia="ja-JP"/>
    </w:rPr>
  </w:style>
  <w:style w:type="paragraph" w:customStyle="1" w:styleId="RA">
    <w:name w:val="RA"/>
    <w:rsid w:val="004C02EF"/>
    <w:pPr>
      <w:spacing w:after="120" w:line="264" w:lineRule="atLeast"/>
      <w:jc w:val="right"/>
    </w:pPr>
    <w:rPr>
      <w:rFonts w:ascii="Geneva" w:hAnsi="Geneva"/>
    </w:rPr>
  </w:style>
  <w:style w:type="paragraph" w:customStyle="1" w:styleId="RB">
    <w:name w:val="RB"/>
    <w:rsid w:val="004C02EF"/>
    <w:pPr>
      <w:spacing w:line="264" w:lineRule="atLeast"/>
      <w:jc w:val="right"/>
    </w:pPr>
    <w:rPr>
      <w:rFonts w:ascii="Geneva" w:hAnsi="Geneva"/>
    </w:rPr>
  </w:style>
  <w:style w:type="paragraph" w:customStyle="1" w:styleId="D3">
    <w:name w:val="D3"/>
    <w:rsid w:val="004C02EF"/>
    <w:pPr>
      <w:tabs>
        <w:tab w:val="left" w:pos="1418"/>
      </w:tabs>
      <w:spacing w:after="120" w:line="264" w:lineRule="atLeast"/>
      <w:ind w:left="1418" w:hanging="284"/>
      <w:jc w:val="both"/>
    </w:pPr>
    <w:rPr>
      <w:rFonts w:ascii="Geneva" w:hAnsi="Geneva"/>
    </w:rPr>
  </w:style>
  <w:style w:type="paragraph" w:customStyle="1" w:styleId="D2">
    <w:name w:val="D2"/>
    <w:rsid w:val="004C02EF"/>
    <w:pPr>
      <w:tabs>
        <w:tab w:val="left" w:pos="1191"/>
      </w:tabs>
      <w:spacing w:after="120" w:line="264" w:lineRule="atLeast"/>
      <w:ind w:left="1191" w:hanging="284"/>
      <w:jc w:val="both"/>
    </w:pPr>
    <w:rPr>
      <w:rFonts w:ascii="Geneva" w:hAnsi="Geneva"/>
    </w:rPr>
  </w:style>
  <w:style w:type="paragraph" w:customStyle="1" w:styleId="D1">
    <w:name w:val="D1"/>
    <w:rsid w:val="004C02EF"/>
    <w:pPr>
      <w:tabs>
        <w:tab w:val="left" w:pos="964"/>
      </w:tabs>
      <w:spacing w:after="120" w:line="264" w:lineRule="atLeast"/>
      <w:ind w:left="964" w:hanging="284"/>
      <w:jc w:val="both"/>
    </w:pPr>
    <w:rPr>
      <w:rFonts w:ascii="Geneva" w:hAnsi="Geneva"/>
    </w:rPr>
  </w:style>
  <w:style w:type="paragraph" w:customStyle="1" w:styleId="TC">
    <w:name w:val="TC"/>
    <w:rsid w:val="004C02EF"/>
    <w:pPr>
      <w:spacing w:line="264" w:lineRule="atLeast"/>
    </w:pPr>
    <w:rPr>
      <w:rFonts w:ascii="Geneva" w:hAnsi="Geneva"/>
    </w:rPr>
  </w:style>
  <w:style w:type="paragraph" w:customStyle="1" w:styleId="T0">
    <w:name w:val="T0"/>
    <w:rsid w:val="004C02EF"/>
    <w:pPr>
      <w:keepNext/>
      <w:spacing w:after="120" w:line="264" w:lineRule="atLeast"/>
    </w:pPr>
    <w:rPr>
      <w:rFonts w:ascii="Geneva" w:hAnsi="Geneva"/>
      <w:b/>
    </w:rPr>
  </w:style>
  <w:style w:type="paragraph" w:customStyle="1" w:styleId="D4">
    <w:name w:val="D4"/>
    <w:rsid w:val="004C02EF"/>
    <w:pPr>
      <w:tabs>
        <w:tab w:val="left" w:pos="1644"/>
      </w:tabs>
      <w:spacing w:after="120" w:line="264" w:lineRule="atLeast"/>
      <w:ind w:left="1644" w:hanging="284"/>
      <w:jc w:val="both"/>
    </w:pPr>
    <w:rPr>
      <w:rFonts w:ascii="Geneva" w:hAnsi="Geneva"/>
    </w:rPr>
  </w:style>
  <w:style w:type="paragraph" w:customStyle="1" w:styleId="S1">
    <w:name w:val="S1"/>
    <w:rsid w:val="004C02EF"/>
    <w:pPr>
      <w:tabs>
        <w:tab w:val="left" w:pos="1531"/>
      </w:tabs>
      <w:spacing w:after="120" w:line="264" w:lineRule="atLeast"/>
      <w:ind w:left="1531" w:hanging="851"/>
      <w:jc w:val="both"/>
    </w:pPr>
    <w:rPr>
      <w:rFonts w:ascii="Geneva" w:hAnsi="Geneva"/>
    </w:rPr>
  </w:style>
  <w:style w:type="paragraph" w:customStyle="1" w:styleId="D5">
    <w:name w:val="D5"/>
    <w:rsid w:val="004C02EF"/>
    <w:pPr>
      <w:tabs>
        <w:tab w:val="left" w:pos="1871"/>
      </w:tabs>
      <w:spacing w:after="120" w:line="264" w:lineRule="atLeast"/>
      <w:ind w:left="1871" w:hanging="284"/>
      <w:jc w:val="both"/>
    </w:pPr>
    <w:rPr>
      <w:rFonts w:ascii="Geneva" w:hAnsi="Geneva"/>
    </w:rPr>
  </w:style>
  <w:style w:type="paragraph" w:customStyle="1" w:styleId="S2">
    <w:name w:val="S2"/>
    <w:rsid w:val="004C02EF"/>
    <w:pPr>
      <w:tabs>
        <w:tab w:val="left" w:pos="1758"/>
      </w:tabs>
      <w:spacing w:after="120" w:line="264" w:lineRule="atLeast"/>
      <w:ind w:left="1758" w:hanging="851"/>
      <w:jc w:val="both"/>
    </w:pPr>
    <w:rPr>
      <w:rFonts w:ascii="Geneva" w:hAnsi="Geneva"/>
    </w:rPr>
  </w:style>
  <w:style w:type="paragraph" w:customStyle="1" w:styleId="S3">
    <w:name w:val="S3"/>
    <w:rsid w:val="004C02EF"/>
    <w:pPr>
      <w:tabs>
        <w:tab w:val="left" w:pos="1985"/>
      </w:tabs>
      <w:spacing w:after="120" w:line="264" w:lineRule="atLeast"/>
      <w:ind w:left="1985" w:hanging="851"/>
      <w:jc w:val="both"/>
    </w:pPr>
    <w:rPr>
      <w:rFonts w:ascii="Geneva" w:hAnsi="Geneva"/>
    </w:rPr>
  </w:style>
  <w:style w:type="paragraph" w:customStyle="1" w:styleId="TB">
    <w:name w:val="TB"/>
    <w:rsid w:val="004C02EF"/>
    <w:pPr>
      <w:keepNext/>
      <w:spacing w:line="264" w:lineRule="atLeast"/>
    </w:pPr>
    <w:rPr>
      <w:rFonts w:ascii="Geneva" w:hAnsi="Geneva"/>
    </w:rPr>
  </w:style>
  <w:style w:type="paragraph" w:customStyle="1" w:styleId="S8">
    <w:name w:val="S8"/>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line="312" w:lineRule="atLeast"/>
      <w:ind w:left="500"/>
    </w:pPr>
    <w:rPr>
      <w:rFonts w:ascii="Geneva" w:hAnsi="Geneva"/>
    </w:rPr>
  </w:style>
  <w:style w:type="paragraph" w:customStyle="1" w:styleId="S7">
    <w:name w:val="S7"/>
    <w:rsid w:val="004C02EF"/>
    <w:pPr>
      <w:keepLines/>
      <w:tabs>
        <w:tab w:val="left" w:pos="907"/>
        <w:tab w:val="left" w:pos="1134"/>
        <w:tab w:val="left" w:pos="1361"/>
        <w:tab w:val="left" w:pos="158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120" w:line="312" w:lineRule="atLeast"/>
      <w:ind w:left="500"/>
    </w:pPr>
    <w:rPr>
      <w:rFonts w:ascii="Geneva" w:hAnsi="Geneva"/>
    </w:rPr>
  </w:style>
  <w:style w:type="paragraph" w:customStyle="1" w:styleId="D0">
    <w:name w:val="D0"/>
    <w:rsid w:val="004C02EF"/>
    <w:pPr>
      <w:tabs>
        <w:tab w:val="left" w:pos="284"/>
      </w:tabs>
      <w:spacing w:after="120" w:line="264" w:lineRule="atLeast"/>
      <w:ind w:left="284" w:hanging="284"/>
      <w:jc w:val="both"/>
    </w:pPr>
    <w:rPr>
      <w:rFonts w:ascii="Geneva" w:hAnsi="Geneva"/>
    </w:rPr>
  </w:style>
  <w:style w:type="paragraph" w:customStyle="1" w:styleId="S9">
    <w:name w:val="S9"/>
    <w:rsid w:val="004C02EF"/>
    <w:pPr>
      <w:tabs>
        <w:tab w:val="left" w:pos="1730"/>
        <w:tab w:val="right" w:pos="4320"/>
      </w:tabs>
      <w:spacing w:line="264" w:lineRule="atLeast"/>
    </w:pPr>
    <w:rPr>
      <w:rFonts w:ascii="Geneva" w:hAnsi="Geneva"/>
    </w:rPr>
  </w:style>
  <w:style w:type="paragraph" w:customStyle="1" w:styleId="SF">
    <w:name w:val="SF"/>
    <w:rsid w:val="004C02EF"/>
    <w:pPr>
      <w:tabs>
        <w:tab w:val="left" w:pos="1730"/>
        <w:tab w:val="right" w:pos="4320"/>
      </w:tabs>
      <w:spacing w:after="120" w:line="264" w:lineRule="atLeast"/>
    </w:pPr>
    <w:rPr>
      <w:rFonts w:ascii="Geneva" w:hAnsi="Geneva"/>
    </w:rPr>
  </w:style>
  <w:style w:type="paragraph" w:customStyle="1" w:styleId="TK">
    <w:name w:val="TK"/>
    <w:rsid w:val="004C02EF"/>
    <w:pPr>
      <w:keepNext/>
      <w:spacing w:line="264" w:lineRule="atLeast"/>
    </w:pPr>
    <w:rPr>
      <w:rFonts w:ascii="Geneva" w:hAnsi="Geneva"/>
    </w:rPr>
  </w:style>
  <w:style w:type="paragraph" w:customStyle="1" w:styleId="S4">
    <w:name w:val="S4"/>
    <w:rsid w:val="004C02EF"/>
    <w:pPr>
      <w:tabs>
        <w:tab w:val="left" w:pos="2211"/>
      </w:tabs>
      <w:spacing w:after="120" w:line="264" w:lineRule="atLeast"/>
      <w:ind w:left="2211" w:hanging="851"/>
      <w:jc w:val="both"/>
    </w:pPr>
    <w:rPr>
      <w:rFonts w:ascii="Geneva" w:hAnsi="Geneva"/>
    </w:rPr>
  </w:style>
  <w:style w:type="paragraph" w:customStyle="1" w:styleId="S5">
    <w:name w:val="S5"/>
    <w:rsid w:val="004C02EF"/>
    <w:pPr>
      <w:tabs>
        <w:tab w:val="left" w:pos="2438"/>
      </w:tabs>
      <w:spacing w:after="120" w:line="264" w:lineRule="atLeast"/>
      <w:ind w:left="2438" w:hanging="851"/>
      <w:jc w:val="both"/>
    </w:pPr>
    <w:rPr>
      <w:rFonts w:ascii="Geneva" w:hAnsi="Geneva"/>
    </w:rPr>
  </w:style>
  <w:style w:type="paragraph" w:customStyle="1" w:styleId="H0">
    <w:name w:val="H0"/>
    <w:rsid w:val="004C02EF"/>
    <w:pPr>
      <w:tabs>
        <w:tab w:val="left" w:pos="567"/>
      </w:tabs>
      <w:spacing w:after="120" w:line="264" w:lineRule="atLeast"/>
      <w:ind w:left="567" w:hanging="284"/>
      <w:jc w:val="both"/>
    </w:pPr>
    <w:rPr>
      <w:rFonts w:ascii="Geneva" w:hAnsi="Geneva"/>
    </w:rPr>
  </w:style>
  <w:style w:type="paragraph" w:customStyle="1" w:styleId="T5">
    <w:name w:val="T5"/>
    <w:rsid w:val="004C02EF"/>
    <w:pPr>
      <w:keepNext/>
      <w:keepLines/>
      <w:tabs>
        <w:tab w:val="left" w:pos="1588"/>
      </w:tabs>
      <w:spacing w:after="120" w:line="264" w:lineRule="atLeast"/>
      <w:ind w:left="1588" w:hanging="1247"/>
    </w:pPr>
    <w:rPr>
      <w:rFonts w:ascii="Geneva" w:hAnsi="Geneva"/>
      <w:b/>
    </w:rPr>
  </w:style>
  <w:style w:type="paragraph" w:customStyle="1" w:styleId="H1">
    <w:name w:val="H1"/>
    <w:rsid w:val="004C02EF"/>
    <w:pPr>
      <w:tabs>
        <w:tab w:val="left" w:pos="1247"/>
      </w:tabs>
      <w:spacing w:after="120" w:line="264" w:lineRule="atLeast"/>
      <w:ind w:left="1247" w:hanging="284"/>
      <w:jc w:val="both"/>
    </w:pPr>
    <w:rPr>
      <w:rFonts w:ascii="Geneva" w:hAnsi="Geneva"/>
    </w:rPr>
  </w:style>
  <w:style w:type="paragraph" w:customStyle="1" w:styleId="H2">
    <w:name w:val="H2"/>
    <w:rsid w:val="004C02EF"/>
    <w:pPr>
      <w:tabs>
        <w:tab w:val="left" w:pos="1474"/>
      </w:tabs>
      <w:spacing w:after="120" w:line="264" w:lineRule="atLeast"/>
      <w:ind w:left="1474" w:hanging="284"/>
      <w:jc w:val="both"/>
    </w:pPr>
    <w:rPr>
      <w:rFonts w:ascii="Geneva" w:hAnsi="Geneva"/>
    </w:rPr>
  </w:style>
  <w:style w:type="paragraph" w:customStyle="1" w:styleId="H3">
    <w:name w:val="H3"/>
    <w:rsid w:val="004C02EF"/>
    <w:pPr>
      <w:tabs>
        <w:tab w:val="left" w:pos="1701"/>
      </w:tabs>
      <w:spacing w:after="120" w:line="264" w:lineRule="atLeast"/>
      <w:ind w:left="1701" w:hanging="284"/>
      <w:jc w:val="both"/>
    </w:pPr>
    <w:rPr>
      <w:rFonts w:ascii="Geneva" w:hAnsi="Geneva"/>
    </w:rPr>
  </w:style>
  <w:style w:type="paragraph" w:customStyle="1" w:styleId="H4">
    <w:name w:val="H4"/>
    <w:rsid w:val="004C02EF"/>
    <w:pPr>
      <w:tabs>
        <w:tab w:val="left" w:pos="1928"/>
      </w:tabs>
      <w:spacing w:after="120" w:line="264" w:lineRule="atLeast"/>
      <w:ind w:left="1928" w:hanging="284"/>
      <w:jc w:val="both"/>
    </w:pPr>
    <w:rPr>
      <w:rFonts w:ascii="Geneva" w:hAnsi="Geneva"/>
    </w:rPr>
  </w:style>
  <w:style w:type="paragraph" w:customStyle="1" w:styleId="H5">
    <w:name w:val="H5"/>
    <w:rsid w:val="004C02EF"/>
    <w:pPr>
      <w:tabs>
        <w:tab w:val="left" w:pos="2155"/>
      </w:tabs>
      <w:spacing w:after="120" w:line="264" w:lineRule="atLeast"/>
      <w:ind w:left="2155" w:hanging="284"/>
      <w:jc w:val="both"/>
    </w:pPr>
    <w:rPr>
      <w:rFonts w:ascii="Geneva" w:hAnsi="Geneva"/>
    </w:rPr>
  </w:style>
  <w:style w:type="paragraph" w:customStyle="1" w:styleId="S0">
    <w:name w:val="S0"/>
    <w:rsid w:val="004C02EF"/>
    <w:pPr>
      <w:tabs>
        <w:tab w:val="left" w:pos="851"/>
      </w:tabs>
      <w:spacing w:after="120" w:line="264" w:lineRule="atLeast"/>
      <w:ind w:left="851" w:hanging="851"/>
      <w:jc w:val="both"/>
    </w:pPr>
    <w:rPr>
      <w:rFonts w:ascii="Geneva" w:hAnsi="Geneva"/>
    </w:rPr>
  </w:style>
  <w:style w:type="paragraph" w:customStyle="1" w:styleId="T4">
    <w:name w:val="T4"/>
    <w:rsid w:val="004C02EF"/>
    <w:pPr>
      <w:keepNext/>
      <w:keepLines/>
      <w:tabs>
        <w:tab w:val="left" w:pos="1361"/>
      </w:tabs>
      <w:spacing w:after="120" w:line="264" w:lineRule="atLeast"/>
      <w:ind w:left="1361" w:hanging="1089"/>
    </w:pPr>
    <w:rPr>
      <w:rFonts w:ascii="Geneva" w:hAnsi="Geneva"/>
      <w:b/>
    </w:rPr>
  </w:style>
  <w:style w:type="paragraph" w:customStyle="1" w:styleId="E1">
    <w:name w:val="E1"/>
    <w:rsid w:val="004C02EF"/>
    <w:pPr>
      <w:tabs>
        <w:tab w:val="left" w:pos="737"/>
        <w:tab w:val="decimal" w:pos="8060"/>
      </w:tabs>
      <w:spacing w:before="240" w:line="264" w:lineRule="atLeast"/>
      <w:ind w:left="737" w:hanging="669"/>
    </w:pPr>
    <w:rPr>
      <w:rFonts w:ascii="Geneva" w:hAnsi="Geneva"/>
      <w:b/>
    </w:rPr>
  </w:style>
  <w:style w:type="paragraph" w:customStyle="1" w:styleId="E2">
    <w:name w:val="E2"/>
    <w:rsid w:val="004C02EF"/>
    <w:pPr>
      <w:tabs>
        <w:tab w:val="left" w:pos="1644"/>
        <w:tab w:val="left" w:pos="7960"/>
      </w:tabs>
      <w:spacing w:line="264" w:lineRule="atLeast"/>
      <w:ind w:left="1644" w:hanging="907"/>
      <w:jc w:val="both"/>
    </w:pPr>
    <w:rPr>
      <w:rFonts w:ascii="Geneva" w:hAnsi="Geneva"/>
    </w:rPr>
  </w:style>
  <w:style w:type="paragraph" w:customStyle="1" w:styleId="E3">
    <w:name w:val="E3"/>
    <w:rsid w:val="004C02EF"/>
    <w:pPr>
      <w:tabs>
        <w:tab w:val="left" w:pos="2778"/>
        <w:tab w:val="left" w:pos="7960"/>
        <w:tab w:val="decimal" w:pos="9639"/>
      </w:tabs>
      <w:spacing w:line="264" w:lineRule="atLeast"/>
      <w:ind w:left="2778" w:hanging="1134"/>
    </w:pPr>
    <w:rPr>
      <w:rFonts w:ascii="Geneva" w:hAnsi="Geneva"/>
    </w:rPr>
  </w:style>
  <w:style w:type="paragraph" w:customStyle="1" w:styleId="E4">
    <w:name w:val="E4"/>
    <w:rsid w:val="004C02EF"/>
    <w:pPr>
      <w:tabs>
        <w:tab w:val="left" w:pos="4139"/>
        <w:tab w:val="decimal" w:pos="9639"/>
      </w:tabs>
      <w:spacing w:line="264" w:lineRule="atLeast"/>
      <w:ind w:left="4139" w:hanging="1361"/>
    </w:pPr>
    <w:rPr>
      <w:rFonts w:ascii="Geneva" w:hAnsi="Geneva"/>
    </w:rPr>
  </w:style>
  <w:style w:type="paragraph" w:customStyle="1" w:styleId="CommentText1">
    <w:name w:val="Comment Text1"/>
    <w:basedOn w:val="Normal"/>
    <w:rsid w:val="004C02EF"/>
    <w:pPr>
      <w:spacing w:after="120" w:line="240" w:lineRule="auto"/>
    </w:pPr>
    <w:rPr>
      <w:rFonts w:ascii="Times" w:eastAsia="Times New Roman" w:hAnsi="Times"/>
      <w:lang w:eastAsia="en-US"/>
    </w:rPr>
  </w:style>
  <w:style w:type="paragraph" w:customStyle="1" w:styleId="toc">
    <w:name w:val="toc"/>
    <w:basedOn w:val="Normal"/>
    <w:next w:val="Normal"/>
    <w:rsid w:val="004C02EF"/>
    <w:pPr>
      <w:tabs>
        <w:tab w:val="left" w:leader="dot" w:pos="8280"/>
        <w:tab w:val="right" w:pos="8640"/>
      </w:tabs>
      <w:spacing w:after="120" w:line="240" w:lineRule="auto"/>
      <w:ind w:left="720" w:right="720"/>
    </w:pPr>
    <w:rPr>
      <w:rFonts w:ascii="Times" w:eastAsia="Times New Roman" w:hAnsi="Times"/>
      <w:lang w:eastAsia="en-US"/>
    </w:rPr>
  </w:style>
  <w:style w:type="paragraph" w:customStyle="1" w:styleId="IndexHeading1">
    <w:name w:val="Index Heading1"/>
    <w:basedOn w:val="Normal"/>
    <w:next w:val="Index1"/>
    <w:rsid w:val="004C02EF"/>
    <w:pPr>
      <w:spacing w:after="120" w:line="240" w:lineRule="auto"/>
    </w:pPr>
    <w:rPr>
      <w:rFonts w:ascii="Times" w:eastAsia="Times New Roman" w:hAnsi="Times"/>
      <w:lang w:eastAsia="en-US"/>
    </w:rPr>
  </w:style>
  <w:style w:type="paragraph" w:customStyle="1" w:styleId="a8">
    <w:name w:val="]"/>
    <w:basedOn w:val="Normal"/>
    <w:rsid w:val="004C02EF"/>
    <w:pPr>
      <w:spacing w:after="120" w:line="264" w:lineRule="exact"/>
      <w:jc w:val="center"/>
    </w:pPr>
    <w:rPr>
      <w:rFonts w:ascii="Times" w:eastAsia="Times New Roman" w:hAnsi="Times"/>
      <w:b/>
      <w:lang w:eastAsia="en-US"/>
    </w:rPr>
  </w:style>
  <w:style w:type="paragraph" w:customStyle="1" w:styleId="Normalplus">
    <w:name w:val="Normal plus"/>
    <w:basedOn w:val="Heading2"/>
    <w:next w:val="Normal"/>
    <w:rsid w:val="004C02EF"/>
    <w:pPr>
      <w:tabs>
        <w:tab w:val="clear" w:pos="540"/>
        <w:tab w:val="clear" w:pos="700"/>
        <w:tab w:val="left" w:pos="9923"/>
      </w:tabs>
      <w:suppressAutoHyphens w:val="0"/>
      <w:spacing w:before="0" w:after="60" w:line="240" w:lineRule="auto"/>
      <w:ind w:left="648" w:hanging="648"/>
      <w:outlineLvl w:val="9"/>
    </w:pPr>
    <w:rPr>
      <w:rFonts w:ascii="Times New Roman" w:eastAsia="Times New Roman" w:hAnsi="Times New Roman"/>
      <w:b w:val="0"/>
      <w:color w:val="008080"/>
      <w:spacing w:val="20"/>
      <w:lang w:eastAsia="fr-FR"/>
    </w:rPr>
  </w:style>
  <w:style w:type="character" w:customStyle="1" w:styleId="contenttitle">
    <w:name w:val="contenttitle"/>
    <w:basedOn w:val="DefaultParagraphFont"/>
    <w:rsid w:val="004C02EF"/>
  </w:style>
  <w:style w:type="character" w:customStyle="1" w:styleId="cataloguedetail-doctitle">
    <w:name w:val="cataloguedetail-doctitle"/>
    <w:basedOn w:val="DefaultParagraphFont"/>
    <w:rsid w:val="004C02EF"/>
  </w:style>
  <w:style w:type="character" w:customStyle="1" w:styleId="BodyTextIndent3Char">
    <w:name w:val="Body Text Indent 3 Char"/>
    <w:link w:val="BodyTextIndent3"/>
    <w:rsid w:val="004C02EF"/>
    <w:rPr>
      <w:rFonts w:ascii="Arial" w:hAnsi="Arial"/>
      <w:sz w:val="16"/>
      <w:lang w:val="en-GB" w:eastAsia="ja-JP"/>
    </w:rPr>
  </w:style>
  <w:style w:type="character" w:customStyle="1" w:styleId="BodyTextIndentChar">
    <w:name w:val="Body Text Indent Char"/>
    <w:link w:val="BodyTextIndent"/>
    <w:rsid w:val="004C02EF"/>
    <w:rPr>
      <w:rFonts w:ascii="Arial" w:hAnsi="Arial"/>
      <w:lang w:val="en-GB" w:eastAsia="ja-JP"/>
    </w:rPr>
  </w:style>
  <w:style w:type="paragraph" w:customStyle="1" w:styleId="Style1">
    <w:name w:val="Style1"/>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paragraph" w:customStyle="1" w:styleId="Style2">
    <w:name w:val="Style2"/>
    <w:basedOn w:val="Heading4"/>
    <w:rsid w:val="004C02EF"/>
    <w:pPr>
      <w:tabs>
        <w:tab w:val="clear" w:pos="940"/>
        <w:tab w:val="clear" w:pos="1140"/>
        <w:tab w:val="clear" w:pos="1360"/>
        <w:tab w:val="left" w:pos="709"/>
        <w:tab w:val="left" w:pos="1361"/>
      </w:tabs>
      <w:suppressAutoHyphens w:val="0"/>
      <w:spacing w:before="0" w:after="60" w:line="240" w:lineRule="auto"/>
      <w:ind w:left="1361" w:hanging="1021"/>
      <w:jc w:val="both"/>
    </w:pPr>
    <w:rPr>
      <w:rFonts w:eastAsia="Times New Roman"/>
      <w:color w:val="333333"/>
      <w:spacing w:val="20"/>
      <w:lang w:eastAsia="en-US"/>
    </w:rPr>
  </w:style>
  <w:style w:type="character" w:customStyle="1" w:styleId="BodyText2Char">
    <w:name w:val="Body Text 2 Char"/>
    <w:link w:val="BodyText2"/>
    <w:rsid w:val="004C02EF"/>
    <w:rPr>
      <w:rFonts w:ascii="Arial" w:hAnsi="Arial"/>
      <w:sz w:val="16"/>
      <w:lang w:val="en-GB" w:eastAsia="ja-JP"/>
    </w:rPr>
  </w:style>
  <w:style w:type="character" w:customStyle="1" w:styleId="BodyText3Char">
    <w:name w:val="Body Text 3 Char"/>
    <w:link w:val="BodyText3"/>
    <w:rsid w:val="004C02EF"/>
    <w:rPr>
      <w:rFonts w:ascii="Arial" w:hAnsi="Arial"/>
      <w:sz w:val="14"/>
      <w:lang w:val="en-GB" w:eastAsia="ja-JP"/>
    </w:rPr>
  </w:style>
  <w:style w:type="paragraph" w:customStyle="1" w:styleId="3">
    <w:name w:val="... 3"/>
    <w:basedOn w:val="Default"/>
    <w:next w:val="Default"/>
    <w:rsid w:val="004C02EF"/>
    <w:pPr>
      <w:widowControl/>
    </w:pPr>
    <w:rPr>
      <w:rFonts w:ascii="Arial" w:eastAsia="Times New Roman" w:hAnsi="Arial" w:cs="Times New Roman"/>
      <w:color w:val="auto"/>
      <w:lang w:val="fr-FR" w:eastAsia="fr-FR"/>
    </w:rPr>
  </w:style>
  <w:style w:type="paragraph" w:customStyle="1" w:styleId="a9">
    <w:name w:val="..."/>
    <w:basedOn w:val="Default"/>
    <w:next w:val="Default"/>
    <w:rsid w:val="004C02EF"/>
    <w:pPr>
      <w:widowControl/>
    </w:pPr>
    <w:rPr>
      <w:rFonts w:ascii="Arial" w:eastAsia="Times New Roman" w:hAnsi="Arial" w:cs="Times New Roman"/>
      <w:color w:val="auto"/>
      <w:lang w:val="fr-FR" w:eastAsia="fr-FR"/>
    </w:rPr>
  </w:style>
  <w:style w:type="paragraph" w:customStyle="1" w:styleId="2">
    <w:name w:val="... 2"/>
    <w:basedOn w:val="Default"/>
    <w:next w:val="Default"/>
    <w:rsid w:val="004C02EF"/>
    <w:pPr>
      <w:widowControl/>
    </w:pPr>
    <w:rPr>
      <w:rFonts w:ascii="Arial" w:eastAsia="Times New Roman" w:hAnsi="Arial" w:cs="Times New Roman"/>
      <w:color w:val="auto"/>
      <w:lang w:val="fr-FR" w:eastAsia="fr-FR"/>
    </w:rPr>
  </w:style>
  <w:style w:type="character" w:customStyle="1" w:styleId="BodyTextIndent2Char">
    <w:name w:val="Body Text Indent 2 Char"/>
    <w:link w:val="BodyTextIndent2"/>
    <w:rsid w:val="004C02EF"/>
    <w:rPr>
      <w:rFonts w:ascii="Arial" w:hAnsi="Arial"/>
      <w:lang w:val="en-GB" w:eastAsia="ja-JP"/>
    </w:rPr>
  </w:style>
  <w:style w:type="character" w:customStyle="1" w:styleId="stsubtitle1">
    <w:name w:val="stsubtitle1"/>
    <w:rsid w:val="004C02EF"/>
    <w:rPr>
      <w:caps w:val="0"/>
      <w:strike w:val="0"/>
      <w:dstrike w:val="0"/>
      <w:color w:val="FF6600"/>
      <w:spacing w:val="0"/>
      <w:u w:val="none"/>
      <w:effect w:val="none"/>
      <w:vertAlign w:val="baseline"/>
    </w:rPr>
  </w:style>
  <w:style w:type="paragraph" w:customStyle="1" w:styleId="aa">
    <w:name w:val="項本文"/>
    <w:basedOn w:val="Normal"/>
    <w:rsid w:val="004C02EF"/>
    <w:pPr>
      <w:widowControl w:val="0"/>
      <w:spacing w:after="0" w:line="240" w:lineRule="auto"/>
      <w:ind w:leftChars="400" w:left="840" w:firstLineChars="100" w:firstLine="210"/>
    </w:pPr>
    <w:rPr>
      <w:rFonts w:ascii="Century" w:hAnsi="Century"/>
      <w:kern w:val="2"/>
      <w:sz w:val="21"/>
      <w:lang w:val="en-US"/>
    </w:rPr>
  </w:style>
  <w:style w:type="paragraph" w:customStyle="1" w:styleId="ab">
    <w:name w:val=".."/>
    <w:basedOn w:val="Default"/>
    <w:next w:val="Default"/>
    <w:rsid w:val="004C02EF"/>
    <w:pPr>
      <w:widowControl/>
    </w:pPr>
    <w:rPr>
      <w:rFonts w:ascii="Century" w:eastAsia="Times New Roman" w:hAnsi="Century" w:cs="Times New Roman"/>
      <w:color w:val="auto"/>
      <w:lang w:val="fr-FR" w:eastAsia="fr-FR"/>
    </w:rPr>
  </w:style>
  <w:style w:type="paragraph" w:customStyle="1" w:styleId="11">
    <w:name w:val="... 1"/>
    <w:basedOn w:val="Default"/>
    <w:next w:val="Default"/>
    <w:rsid w:val="004C02EF"/>
    <w:pPr>
      <w:widowControl/>
    </w:pPr>
    <w:rPr>
      <w:rFonts w:ascii="Century" w:eastAsia="Times New Roman" w:hAnsi="Century" w:cs="Times New Roman"/>
      <w:color w:val="auto"/>
      <w:lang w:val="fr-FR" w:eastAsia="fr-FR"/>
    </w:rPr>
  </w:style>
  <w:style w:type="paragraph" w:customStyle="1" w:styleId="font0">
    <w:name w:val="font0"/>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font5">
    <w:name w:val="font5"/>
    <w:basedOn w:val="Normal"/>
    <w:rsid w:val="004C02EF"/>
    <w:pPr>
      <w:spacing w:before="100" w:beforeAutospacing="1" w:after="100" w:afterAutospacing="1" w:line="240" w:lineRule="auto"/>
      <w:jc w:val="left"/>
    </w:pPr>
    <w:rPr>
      <w:rFonts w:ascii="Courier New" w:eastAsia="Times New Roman" w:hAnsi="Courier New" w:cs="Courier New"/>
      <w:sz w:val="16"/>
      <w:szCs w:val="16"/>
      <w:lang w:val="fr-FR" w:eastAsia="fr-FR"/>
    </w:rPr>
  </w:style>
  <w:style w:type="paragraph" w:customStyle="1" w:styleId="xl27">
    <w:name w:val="xl27"/>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8">
    <w:name w:val="xl28"/>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29">
    <w:name w:val="xl29"/>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0">
    <w:name w:val="xl30"/>
    <w:basedOn w:val="Normal"/>
    <w:rsid w:val="004C02EF"/>
    <w:pP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1">
    <w:name w:val="xl31"/>
    <w:basedOn w:val="Normal"/>
    <w:rsid w:val="004C02E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2">
    <w:name w:val="xl32"/>
    <w:basedOn w:val="Normal"/>
    <w:rsid w:val="004C02EF"/>
    <w:pPr>
      <w:pBdr>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3">
    <w:name w:val="xl33"/>
    <w:basedOn w:val="Normal"/>
    <w:rsid w:val="004C02EF"/>
    <w:pP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4">
    <w:name w:val="xl34"/>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5">
    <w:name w:val="xl35"/>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36">
    <w:name w:val="xl36"/>
    <w:basedOn w:val="Normal"/>
    <w:rsid w:val="004C02EF"/>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7">
    <w:name w:val="xl37"/>
    <w:basedOn w:val="Normal"/>
    <w:rsid w:val="004C02EF"/>
    <w:pPr>
      <w:pBdr>
        <w:top w:val="single" w:sz="4" w:space="0" w:color="auto"/>
        <w:bottom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8">
    <w:name w:val="xl38"/>
    <w:basedOn w:val="Normal"/>
    <w:rsid w:val="004C02EF"/>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Arial Unicode MS" w:eastAsia="Times New Roman" w:hAnsi="Arial Unicode MS"/>
      <w:sz w:val="24"/>
      <w:szCs w:val="24"/>
      <w:lang w:val="fr-FR" w:eastAsia="fr-FR"/>
    </w:rPr>
  </w:style>
  <w:style w:type="paragraph" w:customStyle="1" w:styleId="xl39">
    <w:name w:val="xl39"/>
    <w:basedOn w:val="Normal"/>
    <w:rsid w:val="004C02EF"/>
    <w:pPr>
      <w:pBdr>
        <w:top w:val="single" w:sz="4" w:space="0" w:color="auto"/>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0">
    <w:name w:val="xl40"/>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1">
    <w:name w:val="xl41"/>
    <w:basedOn w:val="Normal"/>
    <w:rsid w:val="004C02EF"/>
    <w:pPr>
      <w:pBdr>
        <w:top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2">
    <w:name w:val="xl42"/>
    <w:basedOn w:val="Normal"/>
    <w:rsid w:val="004C02EF"/>
    <w:pPr>
      <w:pBdr>
        <w:lef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3">
    <w:name w:val="xl43"/>
    <w:basedOn w:val="Normal"/>
    <w:rsid w:val="004C02EF"/>
    <w:pPr>
      <w:pBdr>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4">
    <w:name w:val="xl44"/>
    <w:basedOn w:val="Normal"/>
    <w:rsid w:val="004C02EF"/>
    <w:pPr>
      <w:pBdr>
        <w:left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5">
    <w:name w:val="xl45"/>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46">
    <w:name w:val="xl46"/>
    <w:basedOn w:val="Normal"/>
    <w:rsid w:val="004C02EF"/>
    <w:pPr>
      <w:pBdr>
        <w:top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7">
    <w:name w:val="xl47"/>
    <w:basedOn w:val="Normal"/>
    <w:rsid w:val="004C02EF"/>
    <w:pP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8">
    <w:name w:val="xl48"/>
    <w:basedOn w:val="Normal"/>
    <w:rsid w:val="004C02EF"/>
    <w:pPr>
      <w:pBdr>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49">
    <w:name w:val="xl49"/>
    <w:basedOn w:val="Normal"/>
    <w:rsid w:val="004C02EF"/>
    <w:pPr>
      <w:pBdr>
        <w:top w:val="single" w:sz="4" w:space="0" w:color="auto"/>
        <w:bottom w:val="single" w:sz="4" w:space="0" w:color="auto"/>
      </w:pBdr>
      <w:spacing w:before="100" w:beforeAutospacing="1" w:after="100" w:afterAutospacing="1" w:line="240" w:lineRule="auto"/>
      <w:jc w:val="center"/>
      <w:textAlignment w:val="center"/>
    </w:pPr>
    <w:rPr>
      <w:rFonts w:ascii="Arial Unicode MS" w:eastAsia="Times New Roman" w:hAnsi="Arial Unicode MS"/>
      <w:color w:val="C0C0C0"/>
      <w:sz w:val="24"/>
      <w:szCs w:val="24"/>
      <w:lang w:val="fr-FR" w:eastAsia="fr-FR"/>
    </w:rPr>
  </w:style>
  <w:style w:type="paragraph" w:customStyle="1" w:styleId="xl50">
    <w:name w:val="xl50"/>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1">
    <w:name w:val="xl51"/>
    <w:basedOn w:val="Normal"/>
    <w:rsid w:val="004C02EF"/>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2">
    <w:name w:val="xl52"/>
    <w:basedOn w:val="Normal"/>
    <w:rsid w:val="004C02EF"/>
    <w:pPr>
      <w:pBdr>
        <w:left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xl53">
    <w:name w:val="xl53"/>
    <w:basedOn w:val="Normal"/>
    <w:rsid w:val="004C02EF"/>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Times New Roman" w:hAnsi="Arial Unicode MS"/>
      <w:sz w:val="24"/>
      <w:szCs w:val="24"/>
      <w:lang w:val="fr-FR" w:eastAsia="fr-FR"/>
    </w:rPr>
  </w:style>
  <w:style w:type="paragraph" w:customStyle="1" w:styleId="M21">
    <w:name w:val="M21"/>
    <w:basedOn w:val="M0"/>
    <w:next w:val="M2"/>
    <w:rsid w:val="004C02EF"/>
    <w:pPr>
      <w:ind w:left="907"/>
    </w:pPr>
  </w:style>
  <w:style w:type="character" w:customStyle="1" w:styleId="apple-style-span">
    <w:name w:val="apple-style-span"/>
    <w:rsid w:val="004C02EF"/>
  </w:style>
  <w:style w:type="paragraph" w:customStyle="1" w:styleId="ISOChange">
    <w:name w:val="ISO_Change"/>
    <w:basedOn w:val="Normal"/>
    <w:rsid w:val="004C02EF"/>
    <w:pPr>
      <w:spacing w:before="210" w:after="0" w:line="210" w:lineRule="exact"/>
      <w:jc w:val="left"/>
    </w:pPr>
    <w:rPr>
      <w:rFonts w:eastAsia="Times New Roman"/>
      <w:sz w:val="18"/>
      <w:lang w:eastAsia="en-US"/>
    </w:rPr>
  </w:style>
  <w:style w:type="paragraph" w:customStyle="1" w:styleId="ColorfulShading-Accent11">
    <w:name w:val="Colorful Shading - Accent 11"/>
    <w:hidden/>
    <w:uiPriority w:val="71"/>
    <w:rsid w:val="0059330D"/>
    <w:rPr>
      <w:rFonts w:ascii="Arial" w:hAnsi="Arial"/>
      <w:lang w:val="en-GB" w:eastAsia="ja-JP"/>
    </w:rPr>
  </w:style>
  <w:style w:type="paragraph" w:styleId="Revision">
    <w:name w:val="Revision"/>
    <w:hidden/>
    <w:uiPriority w:val="99"/>
    <w:semiHidden/>
    <w:rsid w:val="00E77497"/>
    <w:rPr>
      <w:rFonts w:ascii="Arial" w:hAnsi="Arial"/>
      <w:lang w:val="en-GB" w:eastAsia="ja-JP"/>
    </w:rPr>
  </w:style>
  <w:style w:type="numbering" w:customStyle="1" w:styleId="ag31">
    <w:name w:val="ag31"/>
    <w:uiPriority w:val="99"/>
    <w:rsid w:val="00E83F05"/>
  </w:style>
  <w:style w:type="numbering" w:customStyle="1" w:styleId="ag32">
    <w:name w:val="ag32"/>
    <w:uiPriority w:val="99"/>
    <w:rsid w:val="002A2777"/>
  </w:style>
  <w:style w:type="numbering" w:customStyle="1" w:styleId="ag33">
    <w:name w:val="ag33"/>
    <w:uiPriority w:val="99"/>
    <w:rsid w:val="00640BCB"/>
  </w:style>
  <w:style w:type="numbering" w:customStyle="1" w:styleId="ag34">
    <w:name w:val="ag34"/>
    <w:uiPriority w:val="99"/>
    <w:rsid w:val="00762CE7"/>
  </w:style>
  <w:style w:type="table" w:styleId="TableProfessional">
    <w:name w:val="Table Professional"/>
    <w:basedOn w:val="TableNormal"/>
    <w:rsid w:val="00010F9D"/>
    <w:pPr>
      <w:spacing w:after="240" w:line="23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next w:val="Normal"/>
    <w:qFormat/>
    <w:rsid w:val="002166A8"/>
    <w:rPr>
      <w:b/>
      <w:bCs/>
    </w:rPr>
  </w:style>
  <w:style w:type="numbering" w:customStyle="1" w:styleId="ag35">
    <w:name w:val="ag35"/>
    <w:uiPriority w:val="99"/>
    <w:rsid w:val="00E732A6"/>
  </w:style>
  <w:style w:type="character" w:customStyle="1" w:styleId="Heading7Char">
    <w:name w:val="Heading 7 Char"/>
    <w:aliases w:val="do not use!! Char"/>
    <w:link w:val="Heading7"/>
    <w:rsid w:val="00A33491"/>
    <w:rPr>
      <w:rFonts w:ascii="Arial" w:hAnsi="Arial"/>
      <w:b/>
      <w:lang w:val="en-GB" w:eastAsia="ja-JP"/>
    </w:rPr>
  </w:style>
  <w:style w:type="character" w:customStyle="1" w:styleId="Heading8Char">
    <w:name w:val="Heading 8 Char"/>
    <w:aliases w:val="do not use!!! Char"/>
    <w:link w:val="Heading8"/>
    <w:rsid w:val="00A33491"/>
    <w:rPr>
      <w:rFonts w:ascii="Arial" w:hAnsi="Arial"/>
      <w:b/>
      <w:lang w:val="en-GB" w:eastAsia="ja-JP"/>
    </w:rPr>
  </w:style>
  <w:style w:type="character" w:customStyle="1" w:styleId="BodyTextChar">
    <w:name w:val="Body Text Char"/>
    <w:link w:val="BodyText"/>
    <w:rsid w:val="00A33491"/>
    <w:rPr>
      <w:rFonts w:ascii="Arial" w:hAnsi="Arial"/>
      <w:sz w:val="18"/>
      <w:lang w:val="en-GB" w:eastAsia="ja-JP"/>
    </w:rPr>
  </w:style>
  <w:style w:type="character" w:customStyle="1" w:styleId="BodyTextFirstIndentChar">
    <w:name w:val="Body Text First Indent Char"/>
    <w:link w:val="BodyTextFirstIndent"/>
    <w:rsid w:val="00A33491"/>
    <w:rPr>
      <w:rFonts w:ascii="Arial" w:hAnsi="Arial"/>
      <w:sz w:val="18"/>
      <w:lang w:val="en-GB" w:eastAsia="ja-JP"/>
    </w:rPr>
  </w:style>
  <w:style w:type="character" w:customStyle="1" w:styleId="BodyTextFirstIndent2Char">
    <w:name w:val="Body Text First Indent 2 Char"/>
    <w:link w:val="BodyTextFirstIndent2"/>
    <w:rsid w:val="00A33491"/>
    <w:rPr>
      <w:rFonts w:ascii="Arial" w:hAnsi="Arial"/>
      <w:lang w:val="en-GB" w:eastAsia="ja-JP"/>
    </w:rPr>
  </w:style>
  <w:style w:type="character" w:customStyle="1" w:styleId="ClosingChar">
    <w:name w:val="Closing Char"/>
    <w:link w:val="Closing"/>
    <w:rsid w:val="00A33491"/>
    <w:rPr>
      <w:rFonts w:ascii="Arial" w:hAnsi="Arial"/>
      <w:lang w:val="en-GB" w:eastAsia="ja-JP"/>
    </w:rPr>
  </w:style>
  <w:style w:type="character" w:customStyle="1" w:styleId="DateChar">
    <w:name w:val="Date Char"/>
    <w:link w:val="Date"/>
    <w:rsid w:val="00A33491"/>
    <w:rPr>
      <w:rFonts w:ascii="Arial" w:hAnsi="Arial"/>
      <w:lang w:val="en-GB" w:eastAsia="ja-JP"/>
    </w:rPr>
  </w:style>
  <w:style w:type="character" w:customStyle="1" w:styleId="EndnoteTextChar">
    <w:name w:val="Endnote Text Char"/>
    <w:link w:val="EndnoteText"/>
    <w:semiHidden/>
    <w:rsid w:val="00A33491"/>
    <w:rPr>
      <w:rFonts w:ascii="Arial" w:hAnsi="Arial"/>
      <w:lang w:val="en-GB" w:eastAsia="ja-JP"/>
    </w:rPr>
  </w:style>
  <w:style w:type="character" w:customStyle="1" w:styleId="MacroTextChar">
    <w:name w:val="Macro Text Char"/>
    <w:link w:val="MacroText"/>
    <w:semiHidden/>
    <w:rsid w:val="00A33491"/>
    <w:rPr>
      <w:rFonts w:ascii="Courier New" w:hAnsi="Courier New"/>
      <w:lang w:val="en-GB" w:eastAsia="ja-JP"/>
    </w:rPr>
  </w:style>
  <w:style w:type="character" w:customStyle="1" w:styleId="MessageHeaderChar">
    <w:name w:val="Message Header Char"/>
    <w:link w:val="MessageHeader"/>
    <w:rsid w:val="00A33491"/>
    <w:rPr>
      <w:rFonts w:ascii="Arial" w:hAnsi="Arial"/>
      <w:sz w:val="24"/>
      <w:shd w:val="pct20" w:color="auto" w:fill="auto"/>
      <w:lang w:val="en-GB" w:eastAsia="ja-JP"/>
    </w:rPr>
  </w:style>
  <w:style w:type="character" w:customStyle="1" w:styleId="NoteHeadingChar">
    <w:name w:val="Note Heading Char"/>
    <w:link w:val="NoteHeading"/>
    <w:rsid w:val="00A33491"/>
    <w:rPr>
      <w:rFonts w:ascii="Arial" w:hAnsi="Arial"/>
      <w:lang w:val="en-GB" w:eastAsia="ja-JP"/>
    </w:rPr>
  </w:style>
  <w:style w:type="character" w:customStyle="1" w:styleId="SalutationChar">
    <w:name w:val="Salutation Char"/>
    <w:link w:val="Salutation"/>
    <w:rsid w:val="00A33491"/>
    <w:rPr>
      <w:rFonts w:ascii="Arial" w:hAnsi="Arial"/>
      <w:lang w:val="en-GB" w:eastAsia="ja-JP"/>
    </w:rPr>
  </w:style>
  <w:style w:type="character" w:customStyle="1" w:styleId="SignatureChar">
    <w:name w:val="Signature Char"/>
    <w:link w:val="Signature"/>
    <w:rsid w:val="00A33491"/>
    <w:rPr>
      <w:rFonts w:ascii="Arial" w:hAnsi="Arial"/>
      <w:lang w:val="en-GB" w:eastAsia="ja-JP"/>
    </w:rPr>
  </w:style>
  <w:style w:type="character" w:customStyle="1" w:styleId="SubtitleChar">
    <w:name w:val="Subtitle Char"/>
    <w:link w:val="Subtitle"/>
    <w:rsid w:val="00A33491"/>
    <w:rPr>
      <w:rFonts w:ascii="Arial" w:hAnsi="Arial"/>
      <w:sz w:val="24"/>
      <w:lang w:val="en-GB" w:eastAsia="ja-JP"/>
    </w:rPr>
  </w:style>
  <w:style w:type="character" w:customStyle="1" w:styleId="TitleChar">
    <w:name w:val="Title Char"/>
    <w:link w:val="Title"/>
    <w:rsid w:val="00A33491"/>
    <w:rPr>
      <w:rFonts w:ascii="Arial" w:hAnsi="Arial"/>
      <w:b/>
      <w:kern w:val="28"/>
      <w:sz w:val="32"/>
      <w:lang w:val="en-GB" w:eastAsia="ja-JP"/>
    </w:rPr>
  </w:style>
  <w:style w:type="numbering" w:customStyle="1" w:styleId="ag36">
    <w:name w:val="ag36"/>
    <w:uiPriority w:val="99"/>
    <w:rsid w:val="00A33491"/>
  </w:style>
  <w:style w:type="table" w:styleId="TableColumns3">
    <w:name w:val="Table Columns 3"/>
    <w:basedOn w:val="TableNormal"/>
    <w:rsid w:val="00FA1646"/>
    <w:pPr>
      <w:spacing w:after="240" w:line="230" w:lineRule="atLeas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167157"/>
    <w:pPr>
      <w:ind w:left="720"/>
      <w:contextualSpacing/>
    </w:pPr>
  </w:style>
  <w:style w:type="numbering" w:customStyle="1" w:styleId="ag37">
    <w:name w:val="ag37"/>
    <w:uiPriority w:val="99"/>
    <w:rsid w:val="00CE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2379">
      <w:bodyDiv w:val="1"/>
      <w:marLeft w:val="0"/>
      <w:marRight w:val="0"/>
      <w:marTop w:val="0"/>
      <w:marBottom w:val="0"/>
      <w:divBdr>
        <w:top w:val="none" w:sz="0" w:space="0" w:color="auto"/>
        <w:left w:val="none" w:sz="0" w:space="0" w:color="auto"/>
        <w:bottom w:val="none" w:sz="0" w:space="0" w:color="auto"/>
        <w:right w:val="none" w:sz="0" w:space="0" w:color="auto"/>
      </w:divBdr>
    </w:div>
    <w:div w:id="558712336">
      <w:bodyDiv w:val="1"/>
      <w:marLeft w:val="0"/>
      <w:marRight w:val="0"/>
      <w:marTop w:val="0"/>
      <w:marBottom w:val="0"/>
      <w:divBdr>
        <w:top w:val="none" w:sz="0" w:space="0" w:color="auto"/>
        <w:left w:val="none" w:sz="0" w:space="0" w:color="auto"/>
        <w:bottom w:val="none" w:sz="0" w:space="0" w:color="auto"/>
        <w:right w:val="none" w:sz="0" w:space="0" w:color="auto"/>
      </w:divBdr>
    </w:div>
    <w:div w:id="748621709">
      <w:bodyDiv w:val="1"/>
      <w:marLeft w:val="0"/>
      <w:marRight w:val="0"/>
      <w:marTop w:val="0"/>
      <w:marBottom w:val="0"/>
      <w:divBdr>
        <w:top w:val="none" w:sz="0" w:space="0" w:color="auto"/>
        <w:left w:val="none" w:sz="0" w:space="0" w:color="auto"/>
        <w:bottom w:val="none" w:sz="0" w:space="0" w:color="auto"/>
        <w:right w:val="none" w:sz="0" w:space="0" w:color="auto"/>
      </w:divBdr>
    </w:div>
    <w:div w:id="933514450">
      <w:bodyDiv w:val="1"/>
      <w:marLeft w:val="0"/>
      <w:marRight w:val="0"/>
      <w:marTop w:val="0"/>
      <w:marBottom w:val="0"/>
      <w:divBdr>
        <w:top w:val="none" w:sz="0" w:space="0" w:color="auto"/>
        <w:left w:val="none" w:sz="0" w:space="0" w:color="auto"/>
        <w:bottom w:val="none" w:sz="0" w:space="0" w:color="auto"/>
        <w:right w:val="none" w:sz="0" w:space="0" w:color="auto"/>
      </w:divBdr>
    </w:div>
    <w:div w:id="936518634">
      <w:bodyDiv w:val="1"/>
      <w:marLeft w:val="0"/>
      <w:marRight w:val="0"/>
      <w:marTop w:val="0"/>
      <w:marBottom w:val="0"/>
      <w:divBdr>
        <w:top w:val="none" w:sz="0" w:space="0" w:color="auto"/>
        <w:left w:val="none" w:sz="0" w:space="0" w:color="auto"/>
        <w:bottom w:val="none" w:sz="0" w:space="0" w:color="auto"/>
        <w:right w:val="none" w:sz="0" w:space="0" w:color="auto"/>
      </w:divBdr>
    </w:div>
    <w:div w:id="1065758910">
      <w:bodyDiv w:val="1"/>
      <w:marLeft w:val="0"/>
      <w:marRight w:val="0"/>
      <w:marTop w:val="0"/>
      <w:marBottom w:val="0"/>
      <w:divBdr>
        <w:top w:val="none" w:sz="0" w:space="0" w:color="auto"/>
        <w:left w:val="none" w:sz="0" w:space="0" w:color="auto"/>
        <w:bottom w:val="none" w:sz="0" w:space="0" w:color="auto"/>
        <w:right w:val="none" w:sz="0" w:space="0" w:color="auto"/>
      </w:divBdr>
    </w:div>
    <w:div w:id="1174414359">
      <w:bodyDiv w:val="1"/>
      <w:marLeft w:val="0"/>
      <w:marRight w:val="0"/>
      <w:marTop w:val="0"/>
      <w:marBottom w:val="0"/>
      <w:divBdr>
        <w:top w:val="none" w:sz="0" w:space="0" w:color="auto"/>
        <w:left w:val="none" w:sz="0" w:space="0" w:color="auto"/>
        <w:bottom w:val="none" w:sz="0" w:space="0" w:color="auto"/>
        <w:right w:val="none" w:sz="0" w:space="0" w:color="auto"/>
      </w:divBdr>
    </w:div>
    <w:div w:id="1507865485">
      <w:bodyDiv w:val="1"/>
      <w:marLeft w:val="0"/>
      <w:marRight w:val="0"/>
      <w:marTop w:val="0"/>
      <w:marBottom w:val="0"/>
      <w:divBdr>
        <w:top w:val="none" w:sz="0" w:space="0" w:color="auto"/>
        <w:left w:val="none" w:sz="0" w:space="0" w:color="auto"/>
        <w:bottom w:val="none" w:sz="0" w:space="0" w:color="auto"/>
        <w:right w:val="none" w:sz="0" w:space="0" w:color="auto"/>
      </w:divBdr>
    </w:div>
    <w:div w:id="17146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ugs.ecmascript.org/show_bug.cgi?id=155" TargetMode="External"/><Relationship Id="rId2" Type="http://schemas.openxmlformats.org/officeDocument/2006/relationships/hyperlink" Target="https://bugs.ecmascript.org/show_bug.cgi?id=1200" TargetMode="External"/><Relationship Id="rId1" Type="http://schemas.openxmlformats.org/officeDocument/2006/relationships/hyperlink" Target="https://bugs.ecmascript.org/show_bug.cgi?id=944" TargetMode="External"/><Relationship Id="rId5" Type="http://schemas.openxmlformats.org/officeDocument/2006/relationships/hyperlink" Target="http://wiki.ecmascript.org/doku.php?id=harmony:binary_data" TargetMode="External"/><Relationship Id="rId4" Type="http://schemas.openxmlformats.org/officeDocument/2006/relationships/hyperlink" Target="https://bugs.ecmascript.org/show_bug.cgi?id=417"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footer" Target="footer8.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7.xm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yperlink" Target="http://tools.ietf.org/html/rfc3629" TargetMode="Externa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gs.ecmascript.org" TargetMode="External"/><Relationship Id="rId24" Type="http://schemas.openxmlformats.org/officeDocument/2006/relationships/comments" Target="comments.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yperlink" Target="http://tools.ietf.org/html/rfc2396" TargetMode="External"/><Relationship Id="rId36" Type="http://schemas.openxmlformats.org/officeDocument/2006/relationships/footer" Target="footer9.xml"/><Relationship Id="rId10" Type="http://schemas.openxmlformats.org/officeDocument/2006/relationships/hyperlink" Target="https://bugs.ecmascript.org" TargetMode="External"/><Relationship Id="rId19" Type="http://schemas.openxmlformats.org/officeDocument/2006/relationships/header" Target="header5.xml"/><Relationship Id="rId31"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yperlink" Target="http://tools.ietf.org/html/rfc1738" TargetMode="External"/><Relationship Id="rId30" Type="http://schemas.openxmlformats.org/officeDocument/2006/relationships/hyperlink" Target="http://tools.ietf.org/html/rfc4627" TargetMode="External"/><Relationship Id="rId35" Type="http://schemas.openxmlformats.org/officeDocument/2006/relationships/header" Target="header9.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Common\EXCHANGE\Patrick\New%202009%20Ecma%20templates%20for%20Standards%20and%20TRs\New%202009%20Ecma%20template%20for%20Standar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DE20E-7D64-46DD-A5B9-478778E7F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2009 Ecma template for Standards.dot</Template>
  <TotalTime>1</TotalTime>
  <Pages>478</Pages>
  <Words>236792</Words>
  <Characters>1349719</Characters>
  <Application>Microsoft Office Word</Application>
  <DocSecurity>0</DocSecurity>
  <Lines>11247</Lines>
  <Paragraphs>3166</Paragraphs>
  <ScaleCrop>false</ScaleCrop>
  <HeadingPairs>
    <vt:vector size="2" baseType="variant">
      <vt:variant>
        <vt:lpstr>Title</vt:lpstr>
      </vt:variant>
      <vt:variant>
        <vt:i4>1</vt:i4>
      </vt:variant>
    </vt:vector>
  </HeadingPairs>
  <TitlesOfParts>
    <vt:vector size="1" baseType="lpstr">
      <vt:lpstr>Working draft Ecm-262 edition 6</vt:lpstr>
    </vt:vector>
  </TitlesOfParts>
  <Company/>
  <LinksUpToDate>false</LinksUpToDate>
  <CharactersWithSpaces>1583345</CharactersWithSpaces>
  <SharedDoc>false</SharedDoc>
  <HLinks>
    <vt:vector size="2370" baseType="variant">
      <vt:variant>
        <vt:i4>2031624</vt:i4>
      </vt:variant>
      <vt:variant>
        <vt:i4>2681</vt:i4>
      </vt:variant>
      <vt:variant>
        <vt:i4>0</vt:i4>
      </vt:variant>
      <vt:variant>
        <vt:i4>5</vt:i4>
      </vt:variant>
      <vt:variant>
        <vt:lpwstr>http://www.unicode.org/reports/tr15/tr15-29.html</vt:lpwstr>
      </vt:variant>
      <vt:variant>
        <vt:lpwstr/>
      </vt:variant>
      <vt:variant>
        <vt:i4>2424933</vt:i4>
      </vt:variant>
      <vt:variant>
        <vt:i4>2678</vt:i4>
      </vt:variant>
      <vt:variant>
        <vt:i4>0</vt:i4>
      </vt:variant>
      <vt:variant>
        <vt:i4>5</vt:i4>
      </vt:variant>
      <vt:variant>
        <vt:lpwstr>http://tools.ietf.org/html/rfc4627</vt:lpwstr>
      </vt:variant>
      <vt:variant>
        <vt:lpwstr/>
      </vt:variant>
      <vt:variant>
        <vt:i4>2818146</vt:i4>
      </vt:variant>
      <vt:variant>
        <vt:i4>2675</vt:i4>
      </vt:variant>
      <vt:variant>
        <vt:i4>0</vt:i4>
      </vt:variant>
      <vt:variant>
        <vt:i4>5</vt:i4>
      </vt:variant>
      <vt:variant>
        <vt:lpwstr>http://tools.ietf.org/html/rfc3629</vt:lpwstr>
      </vt:variant>
      <vt:variant>
        <vt:lpwstr/>
      </vt:variant>
      <vt:variant>
        <vt:i4>2162792</vt:i4>
      </vt:variant>
      <vt:variant>
        <vt:i4>2672</vt:i4>
      </vt:variant>
      <vt:variant>
        <vt:i4>0</vt:i4>
      </vt:variant>
      <vt:variant>
        <vt:i4>5</vt:i4>
      </vt:variant>
      <vt:variant>
        <vt:lpwstr>http://tools.ietf.org/html/rfc2396</vt:lpwstr>
      </vt:variant>
      <vt:variant>
        <vt:lpwstr/>
      </vt:variant>
      <vt:variant>
        <vt:i4>2818145</vt:i4>
      </vt:variant>
      <vt:variant>
        <vt:i4>2669</vt:i4>
      </vt:variant>
      <vt:variant>
        <vt:i4>0</vt:i4>
      </vt:variant>
      <vt:variant>
        <vt:i4>5</vt:i4>
      </vt:variant>
      <vt:variant>
        <vt:lpwstr>http://tools.ietf.org/html/rfc1738</vt:lpwstr>
      </vt:variant>
      <vt:variant>
        <vt:lpwstr/>
      </vt:variant>
      <vt:variant>
        <vt:i4>8257616</vt:i4>
      </vt:variant>
      <vt:variant>
        <vt:i4>2627</vt:i4>
      </vt:variant>
      <vt:variant>
        <vt:i4>0</vt:i4>
      </vt:variant>
      <vt:variant>
        <vt:i4>5</vt:i4>
      </vt:variant>
      <vt:variant>
        <vt:lpwstr>http://wiki.ecmascript.org/doku.php?id=harmony:reflect_api</vt:lpwstr>
      </vt:variant>
      <vt:variant>
        <vt:lpwstr/>
      </vt:variant>
      <vt:variant>
        <vt:i4>4194366</vt:i4>
      </vt:variant>
      <vt:variant>
        <vt:i4>2618</vt:i4>
      </vt:variant>
      <vt:variant>
        <vt:i4>0</vt:i4>
      </vt:variant>
      <vt:variant>
        <vt:i4>5</vt:i4>
      </vt:variant>
      <vt:variant>
        <vt:lpwstr>http://www.jucs.org/jucs_14_21/eliminating_cycles_in_weak</vt:lpwstr>
      </vt:variant>
      <vt:variant>
        <vt:lpwstr/>
      </vt:variant>
      <vt:variant>
        <vt:i4>1900616</vt:i4>
      </vt:variant>
      <vt:variant>
        <vt:i4>2615</vt:i4>
      </vt:variant>
      <vt:variant>
        <vt:i4>0</vt:i4>
      </vt:variant>
      <vt:variant>
        <vt:i4>5</vt:i4>
      </vt:variant>
      <vt:variant>
        <vt:lpwstr>http://doi.acm.org/10.1145/263698.263733</vt:lpwstr>
      </vt:variant>
      <vt:variant>
        <vt:lpwstr/>
      </vt:variant>
      <vt:variant>
        <vt:i4>7405649</vt:i4>
      </vt:variant>
      <vt:variant>
        <vt:i4>2606</vt:i4>
      </vt:variant>
      <vt:variant>
        <vt:i4>0</vt:i4>
      </vt:variant>
      <vt:variant>
        <vt:i4>5</vt:i4>
      </vt:variant>
      <vt:variant>
        <vt:lpwstr>http://wiki.ecmascript.org/doku.php?id=strawman:typed_arrays</vt:lpwstr>
      </vt:variant>
      <vt:variant>
        <vt:lpwstr/>
      </vt:variant>
      <vt:variant>
        <vt:i4>2031624</vt:i4>
      </vt:variant>
      <vt:variant>
        <vt:i4>2543</vt:i4>
      </vt:variant>
      <vt:variant>
        <vt:i4>0</vt:i4>
      </vt:variant>
      <vt:variant>
        <vt:i4>5</vt:i4>
      </vt:variant>
      <vt:variant>
        <vt:lpwstr>http://www.unicode.org/reports/tr15/tr15-29.html</vt:lpwstr>
      </vt:variant>
      <vt:variant>
        <vt:lpwstr/>
      </vt:variant>
      <vt:variant>
        <vt:i4>2555946</vt:i4>
      </vt:variant>
      <vt:variant>
        <vt:i4>2510</vt:i4>
      </vt:variant>
      <vt:variant>
        <vt:i4>0</vt:i4>
      </vt:variant>
      <vt:variant>
        <vt:i4>5</vt:i4>
      </vt:variant>
      <vt:variant>
        <vt:lpwstr>http://wiki.ecmascript.org/doku.php?id=harmony:proper_tail_calls</vt:lpwstr>
      </vt:variant>
      <vt:variant>
        <vt:lpwstr/>
      </vt:variant>
      <vt:variant>
        <vt:i4>1900598</vt:i4>
      </vt:variant>
      <vt:variant>
        <vt:i4>2264</vt:i4>
      </vt:variant>
      <vt:variant>
        <vt:i4>0</vt:i4>
      </vt:variant>
      <vt:variant>
        <vt:i4>5</vt:i4>
      </vt:variant>
      <vt:variant>
        <vt:lpwstr/>
      </vt:variant>
      <vt:variant>
        <vt:lpwstr>_Toc350509535</vt:lpwstr>
      </vt:variant>
      <vt:variant>
        <vt:i4>1900598</vt:i4>
      </vt:variant>
      <vt:variant>
        <vt:i4>2258</vt:i4>
      </vt:variant>
      <vt:variant>
        <vt:i4>0</vt:i4>
      </vt:variant>
      <vt:variant>
        <vt:i4>5</vt:i4>
      </vt:variant>
      <vt:variant>
        <vt:lpwstr/>
      </vt:variant>
      <vt:variant>
        <vt:lpwstr>_Toc350509534</vt:lpwstr>
      </vt:variant>
      <vt:variant>
        <vt:i4>1900598</vt:i4>
      </vt:variant>
      <vt:variant>
        <vt:i4>2252</vt:i4>
      </vt:variant>
      <vt:variant>
        <vt:i4>0</vt:i4>
      </vt:variant>
      <vt:variant>
        <vt:i4>5</vt:i4>
      </vt:variant>
      <vt:variant>
        <vt:lpwstr/>
      </vt:variant>
      <vt:variant>
        <vt:lpwstr>_Toc350509533</vt:lpwstr>
      </vt:variant>
      <vt:variant>
        <vt:i4>1900598</vt:i4>
      </vt:variant>
      <vt:variant>
        <vt:i4>2246</vt:i4>
      </vt:variant>
      <vt:variant>
        <vt:i4>0</vt:i4>
      </vt:variant>
      <vt:variant>
        <vt:i4>5</vt:i4>
      </vt:variant>
      <vt:variant>
        <vt:lpwstr/>
      </vt:variant>
      <vt:variant>
        <vt:lpwstr>_Toc350509532</vt:lpwstr>
      </vt:variant>
      <vt:variant>
        <vt:i4>1900598</vt:i4>
      </vt:variant>
      <vt:variant>
        <vt:i4>2240</vt:i4>
      </vt:variant>
      <vt:variant>
        <vt:i4>0</vt:i4>
      </vt:variant>
      <vt:variant>
        <vt:i4>5</vt:i4>
      </vt:variant>
      <vt:variant>
        <vt:lpwstr/>
      </vt:variant>
      <vt:variant>
        <vt:lpwstr>_Toc350509531</vt:lpwstr>
      </vt:variant>
      <vt:variant>
        <vt:i4>1900598</vt:i4>
      </vt:variant>
      <vt:variant>
        <vt:i4>2234</vt:i4>
      </vt:variant>
      <vt:variant>
        <vt:i4>0</vt:i4>
      </vt:variant>
      <vt:variant>
        <vt:i4>5</vt:i4>
      </vt:variant>
      <vt:variant>
        <vt:lpwstr/>
      </vt:variant>
      <vt:variant>
        <vt:lpwstr>_Toc350509530</vt:lpwstr>
      </vt:variant>
      <vt:variant>
        <vt:i4>1835062</vt:i4>
      </vt:variant>
      <vt:variant>
        <vt:i4>2228</vt:i4>
      </vt:variant>
      <vt:variant>
        <vt:i4>0</vt:i4>
      </vt:variant>
      <vt:variant>
        <vt:i4>5</vt:i4>
      </vt:variant>
      <vt:variant>
        <vt:lpwstr/>
      </vt:variant>
      <vt:variant>
        <vt:lpwstr>_Toc350509529</vt:lpwstr>
      </vt:variant>
      <vt:variant>
        <vt:i4>1835062</vt:i4>
      </vt:variant>
      <vt:variant>
        <vt:i4>2222</vt:i4>
      </vt:variant>
      <vt:variant>
        <vt:i4>0</vt:i4>
      </vt:variant>
      <vt:variant>
        <vt:i4>5</vt:i4>
      </vt:variant>
      <vt:variant>
        <vt:lpwstr/>
      </vt:variant>
      <vt:variant>
        <vt:lpwstr>_Toc350509528</vt:lpwstr>
      </vt:variant>
      <vt:variant>
        <vt:i4>1835062</vt:i4>
      </vt:variant>
      <vt:variant>
        <vt:i4>2216</vt:i4>
      </vt:variant>
      <vt:variant>
        <vt:i4>0</vt:i4>
      </vt:variant>
      <vt:variant>
        <vt:i4>5</vt:i4>
      </vt:variant>
      <vt:variant>
        <vt:lpwstr/>
      </vt:variant>
      <vt:variant>
        <vt:lpwstr>_Toc350509527</vt:lpwstr>
      </vt:variant>
      <vt:variant>
        <vt:i4>1835062</vt:i4>
      </vt:variant>
      <vt:variant>
        <vt:i4>2210</vt:i4>
      </vt:variant>
      <vt:variant>
        <vt:i4>0</vt:i4>
      </vt:variant>
      <vt:variant>
        <vt:i4>5</vt:i4>
      </vt:variant>
      <vt:variant>
        <vt:lpwstr/>
      </vt:variant>
      <vt:variant>
        <vt:lpwstr>_Toc350509526</vt:lpwstr>
      </vt:variant>
      <vt:variant>
        <vt:i4>1835062</vt:i4>
      </vt:variant>
      <vt:variant>
        <vt:i4>2204</vt:i4>
      </vt:variant>
      <vt:variant>
        <vt:i4>0</vt:i4>
      </vt:variant>
      <vt:variant>
        <vt:i4>5</vt:i4>
      </vt:variant>
      <vt:variant>
        <vt:lpwstr/>
      </vt:variant>
      <vt:variant>
        <vt:lpwstr>_Toc350509525</vt:lpwstr>
      </vt:variant>
      <vt:variant>
        <vt:i4>1835062</vt:i4>
      </vt:variant>
      <vt:variant>
        <vt:i4>2198</vt:i4>
      </vt:variant>
      <vt:variant>
        <vt:i4>0</vt:i4>
      </vt:variant>
      <vt:variant>
        <vt:i4>5</vt:i4>
      </vt:variant>
      <vt:variant>
        <vt:lpwstr/>
      </vt:variant>
      <vt:variant>
        <vt:lpwstr>_Toc350509524</vt:lpwstr>
      </vt:variant>
      <vt:variant>
        <vt:i4>1835062</vt:i4>
      </vt:variant>
      <vt:variant>
        <vt:i4>2192</vt:i4>
      </vt:variant>
      <vt:variant>
        <vt:i4>0</vt:i4>
      </vt:variant>
      <vt:variant>
        <vt:i4>5</vt:i4>
      </vt:variant>
      <vt:variant>
        <vt:lpwstr/>
      </vt:variant>
      <vt:variant>
        <vt:lpwstr>_Toc350509523</vt:lpwstr>
      </vt:variant>
      <vt:variant>
        <vt:i4>1835062</vt:i4>
      </vt:variant>
      <vt:variant>
        <vt:i4>2186</vt:i4>
      </vt:variant>
      <vt:variant>
        <vt:i4>0</vt:i4>
      </vt:variant>
      <vt:variant>
        <vt:i4>5</vt:i4>
      </vt:variant>
      <vt:variant>
        <vt:lpwstr/>
      </vt:variant>
      <vt:variant>
        <vt:lpwstr>_Toc350509522</vt:lpwstr>
      </vt:variant>
      <vt:variant>
        <vt:i4>1835062</vt:i4>
      </vt:variant>
      <vt:variant>
        <vt:i4>2180</vt:i4>
      </vt:variant>
      <vt:variant>
        <vt:i4>0</vt:i4>
      </vt:variant>
      <vt:variant>
        <vt:i4>5</vt:i4>
      </vt:variant>
      <vt:variant>
        <vt:lpwstr/>
      </vt:variant>
      <vt:variant>
        <vt:lpwstr>_Toc350509521</vt:lpwstr>
      </vt:variant>
      <vt:variant>
        <vt:i4>1835062</vt:i4>
      </vt:variant>
      <vt:variant>
        <vt:i4>2174</vt:i4>
      </vt:variant>
      <vt:variant>
        <vt:i4>0</vt:i4>
      </vt:variant>
      <vt:variant>
        <vt:i4>5</vt:i4>
      </vt:variant>
      <vt:variant>
        <vt:lpwstr/>
      </vt:variant>
      <vt:variant>
        <vt:lpwstr>_Toc350509520</vt:lpwstr>
      </vt:variant>
      <vt:variant>
        <vt:i4>2031670</vt:i4>
      </vt:variant>
      <vt:variant>
        <vt:i4>2168</vt:i4>
      </vt:variant>
      <vt:variant>
        <vt:i4>0</vt:i4>
      </vt:variant>
      <vt:variant>
        <vt:i4>5</vt:i4>
      </vt:variant>
      <vt:variant>
        <vt:lpwstr/>
      </vt:variant>
      <vt:variant>
        <vt:lpwstr>_Toc350509519</vt:lpwstr>
      </vt:variant>
      <vt:variant>
        <vt:i4>2031670</vt:i4>
      </vt:variant>
      <vt:variant>
        <vt:i4>2162</vt:i4>
      </vt:variant>
      <vt:variant>
        <vt:i4>0</vt:i4>
      </vt:variant>
      <vt:variant>
        <vt:i4>5</vt:i4>
      </vt:variant>
      <vt:variant>
        <vt:lpwstr/>
      </vt:variant>
      <vt:variant>
        <vt:lpwstr>_Toc350509517</vt:lpwstr>
      </vt:variant>
      <vt:variant>
        <vt:i4>2031670</vt:i4>
      </vt:variant>
      <vt:variant>
        <vt:i4>2156</vt:i4>
      </vt:variant>
      <vt:variant>
        <vt:i4>0</vt:i4>
      </vt:variant>
      <vt:variant>
        <vt:i4>5</vt:i4>
      </vt:variant>
      <vt:variant>
        <vt:lpwstr/>
      </vt:variant>
      <vt:variant>
        <vt:lpwstr>_Toc350509516</vt:lpwstr>
      </vt:variant>
      <vt:variant>
        <vt:i4>2031670</vt:i4>
      </vt:variant>
      <vt:variant>
        <vt:i4>2150</vt:i4>
      </vt:variant>
      <vt:variant>
        <vt:i4>0</vt:i4>
      </vt:variant>
      <vt:variant>
        <vt:i4>5</vt:i4>
      </vt:variant>
      <vt:variant>
        <vt:lpwstr/>
      </vt:variant>
      <vt:variant>
        <vt:lpwstr>_Toc350509515</vt:lpwstr>
      </vt:variant>
      <vt:variant>
        <vt:i4>2031670</vt:i4>
      </vt:variant>
      <vt:variant>
        <vt:i4>2144</vt:i4>
      </vt:variant>
      <vt:variant>
        <vt:i4>0</vt:i4>
      </vt:variant>
      <vt:variant>
        <vt:i4>5</vt:i4>
      </vt:variant>
      <vt:variant>
        <vt:lpwstr/>
      </vt:variant>
      <vt:variant>
        <vt:lpwstr>_Toc350509514</vt:lpwstr>
      </vt:variant>
      <vt:variant>
        <vt:i4>2031670</vt:i4>
      </vt:variant>
      <vt:variant>
        <vt:i4>2138</vt:i4>
      </vt:variant>
      <vt:variant>
        <vt:i4>0</vt:i4>
      </vt:variant>
      <vt:variant>
        <vt:i4>5</vt:i4>
      </vt:variant>
      <vt:variant>
        <vt:lpwstr/>
      </vt:variant>
      <vt:variant>
        <vt:lpwstr>_Toc350509513</vt:lpwstr>
      </vt:variant>
      <vt:variant>
        <vt:i4>2031670</vt:i4>
      </vt:variant>
      <vt:variant>
        <vt:i4>2132</vt:i4>
      </vt:variant>
      <vt:variant>
        <vt:i4>0</vt:i4>
      </vt:variant>
      <vt:variant>
        <vt:i4>5</vt:i4>
      </vt:variant>
      <vt:variant>
        <vt:lpwstr/>
      </vt:variant>
      <vt:variant>
        <vt:lpwstr>_Toc350509512</vt:lpwstr>
      </vt:variant>
      <vt:variant>
        <vt:i4>2031670</vt:i4>
      </vt:variant>
      <vt:variant>
        <vt:i4>2126</vt:i4>
      </vt:variant>
      <vt:variant>
        <vt:i4>0</vt:i4>
      </vt:variant>
      <vt:variant>
        <vt:i4>5</vt:i4>
      </vt:variant>
      <vt:variant>
        <vt:lpwstr/>
      </vt:variant>
      <vt:variant>
        <vt:lpwstr>_Toc350509511</vt:lpwstr>
      </vt:variant>
      <vt:variant>
        <vt:i4>2031670</vt:i4>
      </vt:variant>
      <vt:variant>
        <vt:i4>2120</vt:i4>
      </vt:variant>
      <vt:variant>
        <vt:i4>0</vt:i4>
      </vt:variant>
      <vt:variant>
        <vt:i4>5</vt:i4>
      </vt:variant>
      <vt:variant>
        <vt:lpwstr/>
      </vt:variant>
      <vt:variant>
        <vt:lpwstr>_Toc350509510</vt:lpwstr>
      </vt:variant>
      <vt:variant>
        <vt:i4>1966134</vt:i4>
      </vt:variant>
      <vt:variant>
        <vt:i4>2114</vt:i4>
      </vt:variant>
      <vt:variant>
        <vt:i4>0</vt:i4>
      </vt:variant>
      <vt:variant>
        <vt:i4>5</vt:i4>
      </vt:variant>
      <vt:variant>
        <vt:lpwstr/>
      </vt:variant>
      <vt:variant>
        <vt:lpwstr>_Toc350509509</vt:lpwstr>
      </vt:variant>
      <vt:variant>
        <vt:i4>1966134</vt:i4>
      </vt:variant>
      <vt:variant>
        <vt:i4>2108</vt:i4>
      </vt:variant>
      <vt:variant>
        <vt:i4>0</vt:i4>
      </vt:variant>
      <vt:variant>
        <vt:i4>5</vt:i4>
      </vt:variant>
      <vt:variant>
        <vt:lpwstr/>
      </vt:variant>
      <vt:variant>
        <vt:lpwstr>_Toc350509508</vt:lpwstr>
      </vt:variant>
      <vt:variant>
        <vt:i4>1966134</vt:i4>
      </vt:variant>
      <vt:variant>
        <vt:i4>2102</vt:i4>
      </vt:variant>
      <vt:variant>
        <vt:i4>0</vt:i4>
      </vt:variant>
      <vt:variant>
        <vt:i4>5</vt:i4>
      </vt:variant>
      <vt:variant>
        <vt:lpwstr/>
      </vt:variant>
      <vt:variant>
        <vt:lpwstr>_Toc350509507</vt:lpwstr>
      </vt:variant>
      <vt:variant>
        <vt:i4>1966134</vt:i4>
      </vt:variant>
      <vt:variant>
        <vt:i4>2096</vt:i4>
      </vt:variant>
      <vt:variant>
        <vt:i4>0</vt:i4>
      </vt:variant>
      <vt:variant>
        <vt:i4>5</vt:i4>
      </vt:variant>
      <vt:variant>
        <vt:lpwstr/>
      </vt:variant>
      <vt:variant>
        <vt:lpwstr>_Toc350509506</vt:lpwstr>
      </vt:variant>
      <vt:variant>
        <vt:i4>1966134</vt:i4>
      </vt:variant>
      <vt:variant>
        <vt:i4>2090</vt:i4>
      </vt:variant>
      <vt:variant>
        <vt:i4>0</vt:i4>
      </vt:variant>
      <vt:variant>
        <vt:i4>5</vt:i4>
      </vt:variant>
      <vt:variant>
        <vt:lpwstr/>
      </vt:variant>
      <vt:variant>
        <vt:lpwstr>_Toc350509505</vt:lpwstr>
      </vt:variant>
      <vt:variant>
        <vt:i4>1966134</vt:i4>
      </vt:variant>
      <vt:variant>
        <vt:i4>2084</vt:i4>
      </vt:variant>
      <vt:variant>
        <vt:i4>0</vt:i4>
      </vt:variant>
      <vt:variant>
        <vt:i4>5</vt:i4>
      </vt:variant>
      <vt:variant>
        <vt:lpwstr/>
      </vt:variant>
      <vt:variant>
        <vt:lpwstr>_Toc350509504</vt:lpwstr>
      </vt:variant>
      <vt:variant>
        <vt:i4>1966134</vt:i4>
      </vt:variant>
      <vt:variant>
        <vt:i4>2078</vt:i4>
      </vt:variant>
      <vt:variant>
        <vt:i4>0</vt:i4>
      </vt:variant>
      <vt:variant>
        <vt:i4>5</vt:i4>
      </vt:variant>
      <vt:variant>
        <vt:lpwstr/>
      </vt:variant>
      <vt:variant>
        <vt:lpwstr>_Toc350509503</vt:lpwstr>
      </vt:variant>
      <vt:variant>
        <vt:i4>1966134</vt:i4>
      </vt:variant>
      <vt:variant>
        <vt:i4>2072</vt:i4>
      </vt:variant>
      <vt:variant>
        <vt:i4>0</vt:i4>
      </vt:variant>
      <vt:variant>
        <vt:i4>5</vt:i4>
      </vt:variant>
      <vt:variant>
        <vt:lpwstr/>
      </vt:variant>
      <vt:variant>
        <vt:lpwstr>_Toc350509502</vt:lpwstr>
      </vt:variant>
      <vt:variant>
        <vt:i4>1966134</vt:i4>
      </vt:variant>
      <vt:variant>
        <vt:i4>2066</vt:i4>
      </vt:variant>
      <vt:variant>
        <vt:i4>0</vt:i4>
      </vt:variant>
      <vt:variant>
        <vt:i4>5</vt:i4>
      </vt:variant>
      <vt:variant>
        <vt:lpwstr/>
      </vt:variant>
      <vt:variant>
        <vt:lpwstr>_Toc350509501</vt:lpwstr>
      </vt:variant>
      <vt:variant>
        <vt:i4>1966134</vt:i4>
      </vt:variant>
      <vt:variant>
        <vt:i4>2060</vt:i4>
      </vt:variant>
      <vt:variant>
        <vt:i4>0</vt:i4>
      </vt:variant>
      <vt:variant>
        <vt:i4>5</vt:i4>
      </vt:variant>
      <vt:variant>
        <vt:lpwstr/>
      </vt:variant>
      <vt:variant>
        <vt:lpwstr>_Toc350509500</vt:lpwstr>
      </vt:variant>
      <vt:variant>
        <vt:i4>1507383</vt:i4>
      </vt:variant>
      <vt:variant>
        <vt:i4>2054</vt:i4>
      </vt:variant>
      <vt:variant>
        <vt:i4>0</vt:i4>
      </vt:variant>
      <vt:variant>
        <vt:i4>5</vt:i4>
      </vt:variant>
      <vt:variant>
        <vt:lpwstr/>
      </vt:variant>
      <vt:variant>
        <vt:lpwstr>_Toc350509499</vt:lpwstr>
      </vt:variant>
      <vt:variant>
        <vt:i4>1507383</vt:i4>
      </vt:variant>
      <vt:variant>
        <vt:i4>2048</vt:i4>
      </vt:variant>
      <vt:variant>
        <vt:i4>0</vt:i4>
      </vt:variant>
      <vt:variant>
        <vt:i4>5</vt:i4>
      </vt:variant>
      <vt:variant>
        <vt:lpwstr/>
      </vt:variant>
      <vt:variant>
        <vt:lpwstr>_Toc350509498</vt:lpwstr>
      </vt:variant>
      <vt:variant>
        <vt:i4>1507383</vt:i4>
      </vt:variant>
      <vt:variant>
        <vt:i4>2042</vt:i4>
      </vt:variant>
      <vt:variant>
        <vt:i4>0</vt:i4>
      </vt:variant>
      <vt:variant>
        <vt:i4>5</vt:i4>
      </vt:variant>
      <vt:variant>
        <vt:lpwstr/>
      </vt:variant>
      <vt:variant>
        <vt:lpwstr>_Toc350509497</vt:lpwstr>
      </vt:variant>
      <vt:variant>
        <vt:i4>1507383</vt:i4>
      </vt:variant>
      <vt:variant>
        <vt:i4>2036</vt:i4>
      </vt:variant>
      <vt:variant>
        <vt:i4>0</vt:i4>
      </vt:variant>
      <vt:variant>
        <vt:i4>5</vt:i4>
      </vt:variant>
      <vt:variant>
        <vt:lpwstr/>
      </vt:variant>
      <vt:variant>
        <vt:lpwstr>_Toc350509496</vt:lpwstr>
      </vt:variant>
      <vt:variant>
        <vt:i4>1507383</vt:i4>
      </vt:variant>
      <vt:variant>
        <vt:i4>2030</vt:i4>
      </vt:variant>
      <vt:variant>
        <vt:i4>0</vt:i4>
      </vt:variant>
      <vt:variant>
        <vt:i4>5</vt:i4>
      </vt:variant>
      <vt:variant>
        <vt:lpwstr/>
      </vt:variant>
      <vt:variant>
        <vt:lpwstr>_Toc350509495</vt:lpwstr>
      </vt:variant>
      <vt:variant>
        <vt:i4>1507383</vt:i4>
      </vt:variant>
      <vt:variant>
        <vt:i4>2024</vt:i4>
      </vt:variant>
      <vt:variant>
        <vt:i4>0</vt:i4>
      </vt:variant>
      <vt:variant>
        <vt:i4>5</vt:i4>
      </vt:variant>
      <vt:variant>
        <vt:lpwstr/>
      </vt:variant>
      <vt:variant>
        <vt:lpwstr>_Toc350509494</vt:lpwstr>
      </vt:variant>
      <vt:variant>
        <vt:i4>1507383</vt:i4>
      </vt:variant>
      <vt:variant>
        <vt:i4>2018</vt:i4>
      </vt:variant>
      <vt:variant>
        <vt:i4>0</vt:i4>
      </vt:variant>
      <vt:variant>
        <vt:i4>5</vt:i4>
      </vt:variant>
      <vt:variant>
        <vt:lpwstr/>
      </vt:variant>
      <vt:variant>
        <vt:lpwstr>_Toc350509493</vt:lpwstr>
      </vt:variant>
      <vt:variant>
        <vt:i4>1507383</vt:i4>
      </vt:variant>
      <vt:variant>
        <vt:i4>2012</vt:i4>
      </vt:variant>
      <vt:variant>
        <vt:i4>0</vt:i4>
      </vt:variant>
      <vt:variant>
        <vt:i4>5</vt:i4>
      </vt:variant>
      <vt:variant>
        <vt:lpwstr/>
      </vt:variant>
      <vt:variant>
        <vt:lpwstr>_Toc350509492</vt:lpwstr>
      </vt:variant>
      <vt:variant>
        <vt:i4>1507383</vt:i4>
      </vt:variant>
      <vt:variant>
        <vt:i4>2006</vt:i4>
      </vt:variant>
      <vt:variant>
        <vt:i4>0</vt:i4>
      </vt:variant>
      <vt:variant>
        <vt:i4>5</vt:i4>
      </vt:variant>
      <vt:variant>
        <vt:lpwstr/>
      </vt:variant>
      <vt:variant>
        <vt:lpwstr>_Toc350509491</vt:lpwstr>
      </vt:variant>
      <vt:variant>
        <vt:i4>1507383</vt:i4>
      </vt:variant>
      <vt:variant>
        <vt:i4>2000</vt:i4>
      </vt:variant>
      <vt:variant>
        <vt:i4>0</vt:i4>
      </vt:variant>
      <vt:variant>
        <vt:i4>5</vt:i4>
      </vt:variant>
      <vt:variant>
        <vt:lpwstr/>
      </vt:variant>
      <vt:variant>
        <vt:lpwstr>_Toc350509490</vt:lpwstr>
      </vt:variant>
      <vt:variant>
        <vt:i4>1441847</vt:i4>
      </vt:variant>
      <vt:variant>
        <vt:i4>1994</vt:i4>
      </vt:variant>
      <vt:variant>
        <vt:i4>0</vt:i4>
      </vt:variant>
      <vt:variant>
        <vt:i4>5</vt:i4>
      </vt:variant>
      <vt:variant>
        <vt:lpwstr/>
      </vt:variant>
      <vt:variant>
        <vt:lpwstr>_Toc350509489</vt:lpwstr>
      </vt:variant>
      <vt:variant>
        <vt:i4>1441847</vt:i4>
      </vt:variant>
      <vt:variant>
        <vt:i4>1988</vt:i4>
      </vt:variant>
      <vt:variant>
        <vt:i4>0</vt:i4>
      </vt:variant>
      <vt:variant>
        <vt:i4>5</vt:i4>
      </vt:variant>
      <vt:variant>
        <vt:lpwstr/>
      </vt:variant>
      <vt:variant>
        <vt:lpwstr>_Toc350509488</vt:lpwstr>
      </vt:variant>
      <vt:variant>
        <vt:i4>1441847</vt:i4>
      </vt:variant>
      <vt:variant>
        <vt:i4>1982</vt:i4>
      </vt:variant>
      <vt:variant>
        <vt:i4>0</vt:i4>
      </vt:variant>
      <vt:variant>
        <vt:i4>5</vt:i4>
      </vt:variant>
      <vt:variant>
        <vt:lpwstr/>
      </vt:variant>
      <vt:variant>
        <vt:lpwstr>_Toc350509487</vt:lpwstr>
      </vt:variant>
      <vt:variant>
        <vt:i4>1441847</vt:i4>
      </vt:variant>
      <vt:variant>
        <vt:i4>1976</vt:i4>
      </vt:variant>
      <vt:variant>
        <vt:i4>0</vt:i4>
      </vt:variant>
      <vt:variant>
        <vt:i4>5</vt:i4>
      </vt:variant>
      <vt:variant>
        <vt:lpwstr/>
      </vt:variant>
      <vt:variant>
        <vt:lpwstr>_Toc350509486</vt:lpwstr>
      </vt:variant>
      <vt:variant>
        <vt:i4>1441847</vt:i4>
      </vt:variant>
      <vt:variant>
        <vt:i4>1970</vt:i4>
      </vt:variant>
      <vt:variant>
        <vt:i4>0</vt:i4>
      </vt:variant>
      <vt:variant>
        <vt:i4>5</vt:i4>
      </vt:variant>
      <vt:variant>
        <vt:lpwstr/>
      </vt:variant>
      <vt:variant>
        <vt:lpwstr>_Toc350509485</vt:lpwstr>
      </vt:variant>
      <vt:variant>
        <vt:i4>1441847</vt:i4>
      </vt:variant>
      <vt:variant>
        <vt:i4>1964</vt:i4>
      </vt:variant>
      <vt:variant>
        <vt:i4>0</vt:i4>
      </vt:variant>
      <vt:variant>
        <vt:i4>5</vt:i4>
      </vt:variant>
      <vt:variant>
        <vt:lpwstr/>
      </vt:variant>
      <vt:variant>
        <vt:lpwstr>_Toc350509484</vt:lpwstr>
      </vt:variant>
      <vt:variant>
        <vt:i4>1441847</vt:i4>
      </vt:variant>
      <vt:variant>
        <vt:i4>1958</vt:i4>
      </vt:variant>
      <vt:variant>
        <vt:i4>0</vt:i4>
      </vt:variant>
      <vt:variant>
        <vt:i4>5</vt:i4>
      </vt:variant>
      <vt:variant>
        <vt:lpwstr/>
      </vt:variant>
      <vt:variant>
        <vt:lpwstr>_Toc350509483</vt:lpwstr>
      </vt:variant>
      <vt:variant>
        <vt:i4>1441847</vt:i4>
      </vt:variant>
      <vt:variant>
        <vt:i4>1952</vt:i4>
      </vt:variant>
      <vt:variant>
        <vt:i4>0</vt:i4>
      </vt:variant>
      <vt:variant>
        <vt:i4>5</vt:i4>
      </vt:variant>
      <vt:variant>
        <vt:lpwstr/>
      </vt:variant>
      <vt:variant>
        <vt:lpwstr>_Toc350509482</vt:lpwstr>
      </vt:variant>
      <vt:variant>
        <vt:i4>1441847</vt:i4>
      </vt:variant>
      <vt:variant>
        <vt:i4>1946</vt:i4>
      </vt:variant>
      <vt:variant>
        <vt:i4>0</vt:i4>
      </vt:variant>
      <vt:variant>
        <vt:i4>5</vt:i4>
      </vt:variant>
      <vt:variant>
        <vt:lpwstr/>
      </vt:variant>
      <vt:variant>
        <vt:lpwstr>_Toc350509481</vt:lpwstr>
      </vt:variant>
      <vt:variant>
        <vt:i4>1441847</vt:i4>
      </vt:variant>
      <vt:variant>
        <vt:i4>1940</vt:i4>
      </vt:variant>
      <vt:variant>
        <vt:i4>0</vt:i4>
      </vt:variant>
      <vt:variant>
        <vt:i4>5</vt:i4>
      </vt:variant>
      <vt:variant>
        <vt:lpwstr/>
      </vt:variant>
      <vt:variant>
        <vt:lpwstr>_Toc350509480</vt:lpwstr>
      </vt:variant>
      <vt:variant>
        <vt:i4>1638455</vt:i4>
      </vt:variant>
      <vt:variant>
        <vt:i4>1934</vt:i4>
      </vt:variant>
      <vt:variant>
        <vt:i4>0</vt:i4>
      </vt:variant>
      <vt:variant>
        <vt:i4>5</vt:i4>
      </vt:variant>
      <vt:variant>
        <vt:lpwstr/>
      </vt:variant>
      <vt:variant>
        <vt:lpwstr>_Toc350509479</vt:lpwstr>
      </vt:variant>
      <vt:variant>
        <vt:i4>1638455</vt:i4>
      </vt:variant>
      <vt:variant>
        <vt:i4>1928</vt:i4>
      </vt:variant>
      <vt:variant>
        <vt:i4>0</vt:i4>
      </vt:variant>
      <vt:variant>
        <vt:i4>5</vt:i4>
      </vt:variant>
      <vt:variant>
        <vt:lpwstr/>
      </vt:variant>
      <vt:variant>
        <vt:lpwstr>_Toc350509478</vt:lpwstr>
      </vt:variant>
      <vt:variant>
        <vt:i4>1638455</vt:i4>
      </vt:variant>
      <vt:variant>
        <vt:i4>1922</vt:i4>
      </vt:variant>
      <vt:variant>
        <vt:i4>0</vt:i4>
      </vt:variant>
      <vt:variant>
        <vt:i4>5</vt:i4>
      </vt:variant>
      <vt:variant>
        <vt:lpwstr/>
      </vt:variant>
      <vt:variant>
        <vt:lpwstr>_Toc350509477</vt:lpwstr>
      </vt:variant>
      <vt:variant>
        <vt:i4>1638455</vt:i4>
      </vt:variant>
      <vt:variant>
        <vt:i4>1916</vt:i4>
      </vt:variant>
      <vt:variant>
        <vt:i4>0</vt:i4>
      </vt:variant>
      <vt:variant>
        <vt:i4>5</vt:i4>
      </vt:variant>
      <vt:variant>
        <vt:lpwstr/>
      </vt:variant>
      <vt:variant>
        <vt:lpwstr>_Toc350509476</vt:lpwstr>
      </vt:variant>
      <vt:variant>
        <vt:i4>1638455</vt:i4>
      </vt:variant>
      <vt:variant>
        <vt:i4>1910</vt:i4>
      </vt:variant>
      <vt:variant>
        <vt:i4>0</vt:i4>
      </vt:variant>
      <vt:variant>
        <vt:i4>5</vt:i4>
      </vt:variant>
      <vt:variant>
        <vt:lpwstr/>
      </vt:variant>
      <vt:variant>
        <vt:lpwstr>_Toc350509475</vt:lpwstr>
      </vt:variant>
      <vt:variant>
        <vt:i4>1638455</vt:i4>
      </vt:variant>
      <vt:variant>
        <vt:i4>1904</vt:i4>
      </vt:variant>
      <vt:variant>
        <vt:i4>0</vt:i4>
      </vt:variant>
      <vt:variant>
        <vt:i4>5</vt:i4>
      </vt:variant>
      <vt:variant>
        <vt:lpwstr/>
      </vt:variant>
      <vt:variant>
        <vt:lpwstr>_Toc350509474</vt:lpwstr>
      </vt:variant>
      <vt:variant>
        <vt:i4>1638455</vt:i4>
      </vt:variant>
      <vt:variant>
        <vt:i4>1898</vt:i4>
      </vt:variant>
      <vt:variant>
        <vt:i4>0</vt:i4>
      </vt:variant>
      <vt:variant>
        <vt:i4>5</vt:i4>
      </vt:variant>
      <vt:variant>
        <vt:lpwstr/>
      </vt:variant>
      <vt:variant>
        <vt:lpwstr>_Toc350509473</vt:lpwstr>
      </vt:variant>
      <vt:variant>
        <vt:i4>1638455</vt:i4>
      </vt:variant>
      <vt:variant>
        <vt:i4>1892</vt:i4>
      </vt:variant>
      <vt:variant>
        <vt:i4>0</vt:i4>
      </vt:variant>
      <vt:variant>
        <vt:i4>5</vt:i4>
      </vt:variant>
      <vt:variant>
        <vt:lpwstr/>
      </vt:variant>
      <vt:variant>
        <vt:lpwstr>_Toc350509472</vt:lpwstr>
      </vt:variant>
      <vt:variant>
        <vt:i4>1638455</vt:i4>
      </vt:variant>
      <vt:variant>
        <vt:i4>1886</vt:i4>
      </vt:variant>
      <vt:variant>
        <vt:i4>0</vt:i4>
      </vt:variant>
      <vt:variant>
        <vt:i4>5</vt:i4>
      </vt:variant>
      <vt:variant>
        <vt:lpwstr/>
      </vt:variant>
      <vt:variant>
        <vt:lpwstr>_Toc350509471</vt:lpwstr>
      </vt:variant>
      <vt:variant>
        <vt:i4>1638455</vt:i4>
      </vt:variant>
      <vt:variant>
        <vt:i4>1880</vt:i4>
      </vt:variant>
      <vt:variant>
        <vt:i4>0</vt:i4>
      </vt:variant>
      <vt:variant>
        <vt:i4>5</vt:i4>
      </vt:variant>
      <vt:variant>
        <vt:lpwstr/>
      </vt:variant>
      <vt:variant>
        <vt:lpwstr>_Toc350509470</vt:lpwstr>
      </vt:variant>
      <vt:variant>
        <vt:i4>1572919</vt:i4>
      </vt:variant>
      <vt:variant>
        <vt:i4>1874</vt:i4>
      </vt:variant>
      <vt:variant>
        <vt:i4>0</vt:i4>
      </vt:variant>
      <vt:variant>
        <vt:i4>5</vt:i4>
      </vt:variant>
      <vt:variant>
        <vt:lpwstr/>
      </vt:variant>
      <vt:variant>
        <vt:lpwstr>_Toc350509469</vt:lpwstr>
      </vt:variant>
      <vt:variant>
        <vt:i4>1572919</vt:i4>
      </vt:variant>
      <vt:variant>
        <vt:i4>1868</vt:i4>
      </vt:variant>
      <vt:variant>
        <vt:i4>0</vt:i4>
      </vt:variant>
      <vt:variant>
        <vt:i4>5</vt:i4>
      </vt:variant>
      <vt:variant>
        <vt:lpwstr/>
      </vt:variant>
      <vt:variant>
        <vt:lpwstr>_Toc350509468</vt:lpwstr>
      </vt:variant>
      <vt:variant>
        <vt:i4>1572919</vt:i4>
      </vt:variant>
      <vt:variant>
        <vt:i4>1862</vt:i4>
      </vt:variant>
      <vt:variant>
        <vt:i4>0</vt:i4>
      </vt:variant>
      <vt:variant>
        <vt:i4>5</vt:i4>
      </vt:variant>
      <vt:variant>
        <vt:lpwstr/>
      </vt:variant>
      <vt:variant>
        <vt:lpwstr>_Toc350509467</vt:lpwstr>
      </vt:variant>
      <vt:variant>
        <vt:i4>1572919</vt:i4>
      </vt:variant>
      <vt:variant>
        <vt:i4>1856</vt:i4>
      </vt:variant>
      <vt:variant>
        <vt:i4>0</vt:i4>
      </vt:variant>
      <vt:variant>
        <vt:i4>5</vt:i4>
      </vt:variant>
      <vt:variant>
        <vt:lpwstr/>
      </vt:variant>
      <vt:variant>
        <vt:lpwstr>_Toc350509466</vt:lpwstr>
      </vt:variant>
      <vt:variant>
        <vt:i4>1572919</vt:i4>
      </vt:variant>
      <vt:variant>
        <vt:i4>1850</vt:i4>
      </vt:variant>
      <vt:variant>
        <vt:i4>0</vt:i4>
      </vt:variant>
      <vt:variant>
        <vt:i4>5</vt:i4>
      </vt:variant>
      <vt:variant>
        <vt:lpwstr/>
      </vt:variant>
      <vt:variant>
        <vt:lpwstr>_Toc350509465</vt:lpwstr>
      </vt:variant>
      <vt:variant>
        <vt:i4>1572919</vt:i4>
      </vt:variant>
      <vt:variant>
        <vt:i4>1844</vt:i4>
      </vt:variant>
      <vt:variant>
        <vt:i4>0</vt:i4>
      </vt:variant>
      <vt:variant>
        <vt:i4>5</vt:i4>
      </vt:variant>
      <vt:variant>
        <vt:lpwstr/>
      </vt:variant>
      <vt:variant>
        <vt:lpwstr>_Toc350509464</vt:lpwstr>
      </vt:variant>
      <vt:variant>
        <vt:i4>1572919</vt:i4>
      </vt:variant>
      <vt:variant>
        <vt:i4>1838</vt:i4>
      </vt:variant>
      <vt:variant>
        <vt:i4>0</vt:i4>
      </vt:variant>
      <vt:variant>
        <vt:i4>5</vt:i4>
      </vt:variant>
      <vt:variant>
        <vt:lpwstr/>
      </vt:variant>
      <vt:variant>
        <vt:lpwstr>_Toc350509463</vt:lpwstr>
      </vt:variant>
      <vt:variant>
        <vt:i4>1572919</vt:i4>
      </vt:variant>
      <vt:variant>
        <vt:i4>1832</vt:i4>
      </vt:variant>
      <vt:variant>
        <vt:i4>0</vt:i4>
      </vt:variant>
      <vt:variant>
        <vt:i4>5</vt:i4>
      </vt:variant>
      <vt:variant>
        <vt:lpwstr/>
      </vt:variant>
      <vt:variant>
        <vt:lpwstr>_Toc350509462</vt:lpwstr>
      </vt:variant>
      <vt:variant>
        <vt:i4>1572919</vt:i4>
      </vt:variant>
      <vt:variant>
        <vt:i4>1826</vt:i4>
      </vt:variant>
      <vt:variant>
        <vt:i4>0</vt:i4>
      </vt:variant>
      <vt:variant>
        <vt:i4>5</vt:i4>
      </vt:variant>
      <vt:variant>
        <vt:lpwstr/>
      </vt:variant>
      <vt:variant>
        <vt:lpwstr>_Toc350509461</vt:lpwstr>
      </vt:variant>
      <vt:variant>
        <vt:i4>1572919</vt:i4>
      </vt:variant>
      <vt:variant>
        <vt:i4>1820</vt:i4>
      </vt:variant>
      <vt:variant>
        <vt:i4>0</vt:i4>
      </vt:variant>
      <vt:variant>
        <vt:i4>5</vt:i4>
      </vt:variant>
      <vt:variant>
        <vt:lpwstr/>
      </vt:variant>
      <vt:variant>
        <vt:lpwstr>_Toc350509460</vt:lpwstr>
      </vt:variant>
      <vt:variant>
        <vt:i4>1769527</vt:i4>
      </vt:variant>
      <vt:variant>
        <vt:i4>1814</vt:i4>
      </vt:variant>
      <vt:variant>
        <vt:i4>0</vt:i4>
      </vt:variant>
      <vt:variant>
        <vt:i4>5</vt:i4>
      </vt:variant>
      <vt:variant>
        <vt:lpwstr/>
      </vt:variant>
      <vt:variant>
        <vt:lpwstr>_Toc350509459</vt:lpwstr>
      </vt:variant>
      <vt:variant>
        <vt:i4>1769527</vt:i4>
      </vt:variant>
      <vt:variant>
        <vt:i4>1808</vt:i4>
      </vt:variant>
      <vt:variant>
        <vt:i4>0</vt:i4>
      </vt:variant>
      <vt:variant>
        <vt:i4>5</vt:i4>
      </vt:variant>
      <vt:variant>
        <vt:lpwstr/>
      </vt:variant>
      <vt:variant>
        <vt:lpwstr>_Toc350509458</vt:lpwstr>
      </vt:variant>
      <vt:variant>
        <vt:i4>1769527</vt:i4>
      </vt:variant>
      <vt:variant>
        <vt:i4>1802</vt:i4>
      </vt:variant>
      <vt:variant>
        <vt:i4>0</vt:i4>
      </vt:variant>
      <vt:variant>
        <vt:i4>5</vt:i4>
      </vt:variant>
      <vt:variant>
        <vt:lpwstr/>
      </vt:variant>
      <vt:variant>
        <vt:lpwstr>_Toc350509457</vt:lpwstr>
      </vt:variant>
      <vt:variant>
        <vt:i4>1769527</vt:i4>
      </vt:variant>
      <vt:variant>
        <vt:i4>1796</vt:i4>
      </vt:variant>
      <vt:variant>
        <vt:i4>0</vt:i4>
      </vt:variant>
      <vt:variant>
        <vt:i4>5</vt:i4>
      </vt:variant>
      <vt:variant>
        <vt:lpwstr/>
      </vt:variant>
      <vt:variant>
        <vt:lpwstr>_Toc350509456</vt:lpwstr>
      </vt:variant>
      <vt:variant>
        <vt:i4>1769527</vt:i4>
      </vt:variant>
      <vt:variant>
        <vt:i4>1790</vt:i4>
      </vt:variant>
      <vt:variant>
        <vt:i4>0</vt:i4>
      </vt:variant>
      <vt:variant>
        <vt:i4>5</vt:i4>
      </vt:variant>
      <vt:variant>
        <vt:lpwstr/>
      </vt:variant>
      <vt:variant>
        <vt:lpwstr>_Toc350509455</vt:lpwstr>
      </vt:variant>
      <vt:variant>
        <vt:i4>1769527</vt:i4>
      </vt:variant>
      <vt:variant>
        <vt:i4>1784</vt:i4>
      </vt:variant>
      <vt:variant>
        <vt:i4>0</vt:i4>
      </vt:variant>
      <vt:variant>
        <vt:i4>5</vt:i4>
      </vt:variant>
      <vt:variant>
        <vt:lpwstr/>
      </vt:variant>
      <vt:variant>
        <vt:lpwstr>_Toc350509454</vt:lpwstr>
      </vt:variant>
      <vt:variant>
        <vt:i4>1769527</vt:i4>
      </vt:variant>
      <vt:variant>
        <vt:i4>1778</vt:i4>
      </vt:variant>
      <vt:variant>
        <vt:i4>0</vt:i4>
      </vt:variant>
      <vt:variant>
        <vt:i4>5</vt:i4>
      </vt:variant>
      <vt:variant>
        <vt:lpwstr/>
      </vt:variant>
      <vt:variant>
        <vt:lpwstr>_Toc350509453</vt:lpwstr>
      </vt:variant>
      <vt:variant>
        <vt:i4>1769527</vt:i4>
      </vt:variant>
      <vt:variant>
        <vt:i4>1772</vt:i4>
      </vt:variant>
      <vt:variant>
        <vt:i4>0</vt:i4>
      </vt:variant>
      <vt:variant>
        <vt:i4>5</vt:i4>
      </vt:variant>
      <vt:variant>
        <vt:lpwstr/>
      </vt:variant>
      <vt:variant>
        <vt:lpwstr>_Toc350509452</vt:lpwstr>
      </vt:variant>
      <vt:variant>
        <vt:i4>1769527</vt:i4>
      </vt:variant>
      <vt:variant>
        <vt:i4>1766</vt:i4>
      </vt:variant>
      <vt:variant>
        <vt:i4>0</vt:i4>
      </vt:variant>
      <vt:variant>
        <vt:i4>5</vt:i4>
      </vt:variant>
      <vt:variant>
        <vt:lpwstr/>
      </vt:variant>
      <vt:variant>
        <vt:lpwstr>_Toc350509451</vt:lpwstr>
      </vt:variant>
      <vt:variant>
        <vt:i4>1769527</vt:i4>
      </vt:variant>
      <vt:variant>
        <vt:i4>1760</vt:i4>
      </vt:variant>
      <vt:variant>
        <vt:i4>0</vt:i4>
      </vt:variant>
      <vt:variant>
        <vt:i4>5</vt:i4>
      </vt:variant>
      <vt:variant>
        <vt:lpwstr/>
      </vt:variant>
      <vt:variant>
        <vt:lpwstr>_Toc350509450</vt:lpwstr>
      </vt:variant>
      <vt:variant>
        <vt:i4>1703991</vt:i4>
      </vt:variant>
      <vt:variant>
        <vt:i4>1754</vt:i4>
      </vt:variant>
      <vt:variant>
        <vt:i4>0</vt:i4>
      </vt:variant>
      <vt:variant>
        <vt:i4>5</vt:i4>
      </vt:variant>
      <vt:variant>
        <vt:lpwstr/>
      </vt:variant>
      <vt:variant>
        <vt:lpwstr>_Toc350509449</vt:lpwstr>
      </vt:variant>
      <vt:variant>
        <vt:i4>1703991</vt:i4>
      </vt:variant>
      <vt:variant>
        <vt:i4>1748</vt:i4>
      </vt:variant>
      <vt:variant>
        <vt:i4>0</vt:i4>
      </vt:variant>
      <vt:variant>
        <vt:i4>5</vt:i4>
      </vt:variant>
      <vt:variant>
        <vt:lpwstr/>
      </vt:variant>
      <vt:variant>
        <vt:lpwstr>_Toc350509448</vt:lpwstr>
      </vt:variant>
      <vt:variant>
        <vt:i4>1703991</vt:i4>
      </vt:variant>
      <vt:variant>
        <vt:i4>1742</vt:i4>
      </vt:variant>
      <vt:variant>
        <vt:i4>0</vt:i4>
      </vt:variant>
      <vt:variant>
        <vt:i4>5</vt:i4>
      </vt:variant>
      <vt:variant>
        <vt:lpwstr/>
      </vt:variant>
      <vt:variant>
        <vt:lpwstr>_Toc350509447</vt:lpwstr>
      </vt:variant>
      <vt:variant>
        <vt:i4>1703991</vt:i4>
      </vt:variant>
      <vt:variant>
        <vt:i4>1736</vt:i4>
      </vt:variant>
      <vt:variant>
        <vt:i4>0</vt:i4>
      </vt:variant>
      <vt:variant>
        <vt:i4>5</vt:i4>
      </vt:variant>
      <vt:variant>
        <vt:lpwstr/>
      </vt:variant>
      <vt:variant>
        <vt:lpwstr>_Toc350509446</vt:lpwstr>
      </vt:variant>
      <vt:variant>
        <vt:i4>1703991</vt:i4>
      </vt:variant>
      <vt:variant>
        <vt:i4>1730</vt:i4>
      </vt:variant>
      <vt:variant>
        <vt:i4>0</vt:i4>
      </vt:variant>
      <vt:variant>
        <vt:i4>5</vt:i4>
      </vt:variant>
      <vt:variant>
        <vt:lpwstr/>
      </vt:variant>
      <vt:variant>
        <vt:lpwstr>_Toc350509445</vt:lpwstr>
      </vt:variant>
      <vt:variant>
        <vt:i4>1703991</vt:i4>
      </vt:variant>
      <vt:variant>
        <vt:i4>1724</vt:i4>
      </vt:variant>
      <vt:variant>
        <vt:i4>0</vt:i4>
      </vt:variant>
      <vt:variant>
        <vt:i4>5</vt:i4>
      </vt:variant>
      <vt:variant>
        <vt:lpwstr/>
      </vt:variant>
      <vt:variant>
        <vt:lpwstr>_Toc350509444</vt:lpwstr>
      </vt:variant>
      <vt:variant>
        <vt:i4>1703991</vt:i4>
      </vt:variant>
      <vt:variant>
        <vt:i4>1718</vt:i4>
      </vt:variant>
      <vt:variant>
        <vt:i4>0</vt:i4>
      </vt:variant>
      <vt:variant>
        <vt:i4>5</vt:i4>
      </vt:variant>
      <vt:variant>
        <vt:lpwstr/>
      </vt:variant>
      <vt:variant>
        <vt:lpwstr>_Toc350509443</vt:lpwstr>
      </vt:variant>
      <vt:variant>
        <vt:i4>1703991</vt:i4>
      </vt:variant>
      <vt:variant>
        <vt:i4>1712</vt:i4>
      </vt:variant>
      <vt:variant>
        <vt:i4>0</vt:i4>
      </vt:variant>
      <vt:variant>
        <vt:i4>5</vt:i4>
      </vt:variant>
      <vt:variant>
        <vt:lpwstr/>
      </vt:variant>
      <vt:variant>
        <vt:lpwstr>_Toc350509442</vt:lpwstr>
      </vt:variant>
      <vt:variant>
        <vt:i4>1703991</vt:i4>
      </vt:variant>
      <vt:variant>
        <vt:i4>1706</vt:i4>
      </vt:variant>
      <vt:variant>
        <vt:i4>0</vt:i4>
      </vt:variant>
      <vt:variant>
        <vt:i4>5</vt:i4>
      </vt:variant>
      <vt:variant>
        <vt:lpwstr/>
      </vt:variant>
      <vt:variant>
        <vt:lpwstr>_Toc350509441</vt:lpwstr>
      </vt:variant>
      <vt:variant>
        <vt:i4>1703991</vt:i4>
      </vt:variant>
      <vt:variant>
        <vt:i4>1700</vt:i4>
      </vt:variant>
      <vt:variant>
        <vt:i4>0</vt:i4>
      </vt:variant>
      <vt:variant>
        <vt:i4>5</vt:i4>
      </vt:variant>
      <vt:variant>
        <vt:lpwstr/>
      </vt:variant>
      <vt:variant>
        <vt:lpwstr>_Toc350509440</vt:lpwstr>
      </vt:variant>
      <vt:variant>
        <vt:i4>1900599</vt:i4>
      </vt:variant>
      <vt:variant>
        <vt:i4>1694</vt:i4>
      </vt:variant>
      <vt:variant>
        <vt:i4>0</vt:i4>
      </vt:variant>
      <vt:variant>
        <vt:i4>5</vt:i4>
      </vt:variant>
      <vt:variant>
        <vt:lpwstr/>
      </vt:variant>
      <vt:variant>
        <vt:lpwstr>_Toc350509439</vt:lpwstr>
      </vt:variant>
      <vt:variant>
        <vt:i4>1900599</vt:i4>
      </vt:variant>
      <vt:variant>
        <vt:i4>1688</vt:i4>
      </vt:variant>
      <vt:variant>
        <vt:i4>0</vt:i4>
      </vt:variant>
      <vt:variant>
        <vt:i4>5</vt:i4>
      </vt:variant>
      <vt:variant>
        <vt:lpwstr/>
      </vt:variant>
      <vt:variant>
        <vt:lpwstr>_Toc350509438</vt:lpwstr>
      </vt:variant>
      <vt:variant>
        <vt:i4>1900599</vt:i4>
      </vt:variant>
      <vt:variant>
        <vt:i4>1682</vt:i4>
      </vt:variant>
      <vt:variant>
        <vt:i4>0</vt:i4>
      </vt:variant>
      <vt:variant>
        <vt:i4>5</vt:i4>
      </vt:variant>
      <vt:variant>
        <vt:lpwstr/>
      </vt:variant>
      <vt:variant>
        <vt:lpwstr>_Toc350509437</vt:lpwstr>
      </vt:variant>
      <vt:variant>
        <vt:i4>1900599</vt:i4>
      </vt:variant>
      <vt:variant>
        <vt:i4>1676</vt:i4>
      </vt:variant>
      <vt:variant>
        <vt:i4>0</vt:i4>
      </vt:variant>
      <vt:variant>
        <vt:i4>5</vt:i4>
      </vt:variant>
      <vt:variant>
        <vt:lpwstr/>
      </vt:variant>
      <vt:variant>
        <vt:lpwstr>_Toc350509436</vt:lpwstr>
      </vt:variant>
      <vt:variant>
        <vt:i4>1900599</vt:i4>
      </vt:variant>
      <vt:variant>
        <vt:i4>1670</vt:i4>
      </vt:variant>
      <vt:variant>
        <vt:i4>0</vt:i4>
      </vt:variant>
      <vt:variant>
        <vt:i4>5</vt:i4>
      </vt:variant>
      <vt:variant>
        <vt:lpwstr/>
      </vt:variant>
      <vt:variant>
        <vt:lpwstr>_Toc350509435</vt:lpwstr>
      </vt:variant>
      <vt:variant>
        <vt:i4>1900599</vt:i4>
      </vt:variant>
      <vt:variant>
        <vt:i4>1664</vt:i4>
      </vt:variant>
      <vt:variant>
        <vt:i4>0</vt:i4>
      </vt:variant>
      <vt:variant>
        <vt:i4>5</vt:i4>
      </vt:variant>
      <vt:variant>
        <vt:lpwstr/>
      </vt:variant>
      <vt:variant>
        <vt:lpwstr>_Toc350509434</vt:lpwstr>
      </vt:variant>
      <vt:variant>
        <vt:i4>1900599</vt:i4>
      </vt:variant>
      <vt:variant>
        <vt:i4>1658</vt:i4>
      </vt:variant>
      <vt:variant>
        <vt:i4>0</vt:i4>
      </vt:variant>
      <vt:variant>
        <vt:i4>5</vt:i4>
      </vt:variant>
      <vt:variant>
        <vt:lpwstr/>
      </vt:variant>
      <vt:variant>
        <vt:lpwstr>_Toc350509433</vt:lpwstr>
      </vt:variant>
      <vt:variant>
        <vt:i4>1900599</vt:i4>
      </vt:variant>
      <vt:variant>
        <vt:i4>1652</vt:i4>
      </vt:variant>
      <vt:variant>
        <vt:i4>0</vt:i4>
      </vt:variant>
      <vt:variant>
        <vt:i4>5</vt:i4>
      </vt:variant>
      <vt:variant>
        <vt:lpwstr/>
      </vt:variant>
      <vt:variant>
        <vt:lpwstr>_Toc350509432</vt:lpwstr>
      </vt:variant>
      <vt:variant>
        <vt:i4>1900599</vt:i4>
      </vt:variant>
      <vt:variant>
        <vt:i4>1646</vt:i4>
      </vt:variant>
      <vt:variant>
        <vt:i4>0</vt:i4>
      </vt:variant>
      <vt:variant>
        <vt:i4>5</vt:i4>
      </vt:variant>
      <vt:variant>
        <vt:lpwstr/>
      </vt:variant>
      <vt:variant>
        <vt:lpwstr>_Toc350509431</vt:lpwstr>
      </vt:variant>
      <vt:variant>
        <vt:i4>1900599</vt:i4>
      </vt:variant>
      <vt:variant>
        <vt:i4>1640</vt:i4>
      </vt:variant>
      <vt:variant>
        <vt:i4>0</vt:i4>
      </vt:variant>
      <vt:variant>
        <vt:i4>5</vt:i4>
      </vt:variant>
      <vt:variant>
        <vt:lpwstr/>
      </vt:variant>
      <vt:variant>
        <vt:lpwstr>_Toc350509430</vt:lpwstr>
      </vt:variant>
      <vt:variant>
        <vt:i4>1835063</vt:i4>
      </vt:variant>
      <vt:variant>
        <vt:i4>1634</vt:i4>
      </vt:variant>
      <vt:variant>
        <vt:i4>0</vt:i4>
      </vt:variant>
      <vt:variant>
        <vt:i4>5</vt:i4>
      </vt:variant>
      <vt:variant>
        <vt:lpwstr/>
      </vt:variant>
      <vt:variant>
        <vt:lpwstr>_Toc350509429</vt:lpwstr>
      </vt:variant>
      <vt:variant>
        <vt:i4>1835063</vt:i4>
      </vt:variant>
      <vt:variant>
        <vt:i4>1628</vt:i4>
      </vt:variant>
      <vt:variant>
        <vt:i4>0</vt:i4>
      </vt:variant>
      <vt:variant>
        <vt:i4>5</vt:i4>
      </vt:variant>
      <vt:variant>
        <vt:lpwstr/>
      </vt:variant>
      <vt:variant>
        <vt:lpwstr>_Toc350509428</vt:lpwstr>
      </vt:variant>
      <vt:variant>
        <vt:i4>1835063</vt:i4>
      </vt:variant>
      <vt:variant>
        <vt:i4>1622</vt:i4>
      </vt:variant>
      <vt:variant>
        <vt:i4>0</vt:i4>
      </vt:variant>
      <vt:variant>
        <vt:i4>5</vt:i4>
      </vt:variant>
      <vt:variant>
        <vt:lpwstr/>
      </vt:variant>
      <vt:variant>
        <vt:lpwstr>_Toc350509427</vt:lpwstr>
      </vt:variant>
      <vt:variant>
        <vt:i4>1835063</vt:i4>
      </vt:variant>
      <vt:variant>
        <vt:i4>1616</vt:i4>
      </vt:variant>
      <vt:variant>
        <vt:i4>0</vt:i4>
      </vt:variant>
      <vt:variant>
        <vt:i4>5</vt:i4>
      </vt:variant>
      <vt:variant>
        <vt:lpwstr/>
      </vt:variant>
      <vt:variant>
        <vt:lpwstr>_Toc350509426</vt:lpwstr>
      </vt:variant>
      <vt:variant>
        <vt:i4>1835063</vt:i4>
      </vt:variant>
      <vt:variant>
        <vt:i4>1610</vt:i4>
      </vt:variant>
      <vt:variant>
        <vt:i4>0</vt:i4>
      </vt:variant>
      <vt:variant>
        <vt:i4>5</vt:i4>
      </vt:variant>
      <vt:variant>
        <vt:lpwstr/>
      </vt:variant>
      <vt:variant>
        <vt:lpwstr>_Toc350509425</vt:lpwstr>
      </vt:variant>
      <vt:variant>
        <vt:i4>1835063</vt:i4>
      </vt:variant>
      <vt:variant>
        <vt:i4>1604</vt:i4>
      </vt:variant>
      <vt:variant>
        <vt:i4>0</vt:i4>
      </vt:variant>
      <vt:variant>
        <vt:i4>5</vt:i4>
      </vt:variant>
      <vt:variant>
        <vt:lpwstr/>
      </vt:variant>
      <vt:variant>
        <vt:lpwstr>_Toc350509424</vt:lpwstr>
      </vt:variant>
      <vt:variant>
        <vt:i4>1835063</vt:i4>
      </vt:variant>
      <vt:variant>
        <vt:i4>1598</vt:i4>
      </vt:variant>
      <vt:variant>
        <vt:i4>0</vt:i4>
      </vt:variant>
      <vt:variant>
        <vt:i4>5</vt:i4>
      </vt:variant>
      <vt:variant>
        <vt:lpwstr/>
      </vt:variant>
      <vt:variant>
        <vt:lpwstr>_Toc350509423</vt:lpwstr>
      </vt:variant>
      <vt:variant>
        <vt:i4>1835063</vt:i4>
      </vt:variant>
      <vt:variant>
        <vt:i4>1592</vt:i4>
      </vt:variant>
      <vt:variant>
        <vt:i4>0</vt:i4>
      </vt:variant>
      <vt:variant>
        <vt:i4>5</vt:i4>
      </vt:variant>
      <vt:variant>
        <vt:lpwstr/>
      </vt:variant>
      <vt:variant>
        <vt:lpwstr>_Toc350509422</vt:lpwstr>
      </vt:variant>
      <vt:variant>
        <vt:i4>1835063</vt:i4>
      </vt:variant>
      <vt:variant>
        <vt:i4>1586</vt:i4>
      </vt:variant>
      <vt:variant>
        <vt:i4>0</vt:i4>
      </vt:variant>
      <vt:variant>
        <vt:i4>5</vt:i4>
      </vt:variant>
      <vt:variant>
        <vt:lpwstr/>
      </vt:variant>
      <vt:variant>
        <vt:lpwstr>_Toc350509421</vt:lpwstr>
      </vt:variant>
      <vt:variant>
        <vt:i4>1835063</vt:i4>
      </vt:variant>
      <vt:variant>
        <vt:i4>1580</vt:i4>
      </vt:variant>
      <vt:variant>
        <vt:i4>0</vt:i4>
      </vt:variant>
      <vt:variant>
        <vt:i4>5</vt:i4>
      </vt:variant>
      <vt:variant>
        <vt:lpwstr/>
      </vt:variant>
      <vt:variant>
        <vt:lpwstr>_Toc350509420</vt:lpwstr>
      </vt:variant>
      <vt:variant>
        <vt:i4>2031671</vt:i4>
      </vt:variant>
      <vt:variant>
        <vt:i4>1574</vt:i4>
      </vt:variant>
      <vt:variant>
        <vt:i4>0</vt:i4>
      </vt:variant>
      <vt:variant>
        <vt:i4>5</vt:i4>
      </vt:variant>
      <vt:variant>
        <vt:lpwstr/>
      </vt:variant>
      <vt:variant>
        <vt:lpwstr>_Toc350509419</vt:lpwstr>
      </vt:variant>
      <vt:variant>
        <vt:i4>2031671</vt:i4>
      </vt:variant>
      <vt:variant>
        <vt:i4>1568</vt:i4>
      </vt:variant>
      <vt:variant>
        <vt:i4>0</vt:i4>
      </vt:variant>
      <vt:variant>
        <vt:i4>5</vt:i4>
      </vt:variant>
      <vt:variant>
        <vt:lpwstr/>
      </vt:variant>
      <vt:variant>
        <vt:lpwstr>_Toc350509418</vt:lpwstr>
      </vt:variant>
      <vt:variant>
        <vt:i4>2031671</vt:i4>
      </vt:variant>
      <vt:variant>
        <vt:i4>1562</vt:i4>
      </vt:variant>
      <vt:variant>
        <vt:i4>0</vt:i4>
      </vt:variant>
      <vt:variant>
        <vt:i4>5</vt:i4>
      </vt:variant>
      <vt:variant>
        <vt:lpwstr/>
      </vt:variant>
      <vt:variant>
        <vt:lpwstr>_Toc350509417</vt:lpwstr>
      </vt:variant>
      <vt:variant>
        <vt:i4>2031671</vt:i4>
      </vt:variant>
      <vt:variant>
        <vt:i4>1556</vt:i4>
      </vt:variant>
      <vt:variant>
        <vt:i4>0</vt:i4>
      </vt:variant>
      <vt:variant>
        <vt:i4>5</vt:i4>
      </vt:variant>
      <vt:variant>
        <vt:lpwstr/>
      </vt:variant>
      <vt:variant>
        <vt:lpwstr>_Toc350509416</vt:lpwstr>
      </vt:variant>
      <vt:variant>
        <vt:i4>2031671</vt:i4>
      </vt:variant>
      <vt:variant>
        <vt:i4>1550</vt:i4>
      </vt:variant>
      <vt:variant>
        <vt:i4>0</vt:i4>
      </vt:variant>
      <vt:variant>
        <vt:i4>5</vt:i4>
      </vt:variant>
      <vt:variant>
        <vt:lpwstr/>
      </vt:variant>
      <vt:variant>
        <vt:lpwstr>_Toc350509415</vt:lpwstr>
      </vt:variant>
      <vt:variant>
        <vt:i4>2031671</vt:i4>
      </vt:variant>
      <vt:variant>
        <vt:i4>1544</vt:i4>
      </vt:variant>
      <vt:variant>
        <vt:i4>0</vt:i4>
      </vt:variant>
      <vt:variant>
        <vt:i4>5</vt:i4>
      </vt:variant>
      <vt:variant>
        <vt:lpwstr/>
      </vt:variant>
      <vt:variant>
        <vt:lpwstr>_Toc350509414</vt:lpwstr>
      </vt:variant>
      <vt:variant>
        <vt:i4>2031671</vt:i4>
      </vt:variant>
      <vt:variant>
        <vt:i4>1538</vt:i4>
      </vt:variant>
      <vt:variant>
        <vt:i4>0</vt:i4>
      </vt:variant>
      <vt:variant>
        <vt:i4>5</vt:i4>
      </vt:variant>
      <vt:variant>
        <vt:lpwstr/>
      </vt:variant>
      <vt:variant>
        <vt:lpwstr>_Toc350509413</vt:lpwstr>
      </vt:variant>
      <vt:variant>
        <vt:i4>2031671</vt:i4>
      </vt:variant>
      <vt:variant>
        <vt:i4>1532</vt:i4>
      </vt:variant>
      <vt:variant>
        <vt:i4>0</vt:i4>
      </vt:variant>
      <vt:variant>
        <vt:i4>5</vt:i4>
      </vt:variant>
      <vt:variant>
        <vt:lpwstr/>
      </vt:variant>
      <vt:variant>
        <vt:lpwstr>_Toc350509412</vt:lpwstr>
      </vt:variant>
      <vt:variant>
        <vt:i4>2031671</vt:i4>
      </vt:variant>
      <vt:variant>
        <vt:i4>1526</vt:i4>
      </vt:variant>
      <vt:variant>
        <vt:i4>0</vt:i4>
      </vt:variant>
      <vt:variant>
        <vt:i4>5</vt:i4>
      </vt:variant>
      <vt:variant>
        <vt:lpwstr/>
      </vt:variant>
      <vt:variant>
        <vt:lpwstr>_Toc350509411</vt:lpwstr>
      </vt:variant>
      <vt:variant>
        <vt:i4>2031671</vt:i4>
      </vt:variant>
      <vt:variant>
        <vt:i4>1520</vt:i4>
      </vt:variant>
      <vt:variant>
        <vt:i4>0</vt:i4>
      </vt:variant>
      <vt:variant>
        <vt:i4>5</vt:i4>
      </vt:variant>
      <vt:variant>
        <vt:lpwstr/>
      </vt:variant>
      <vt:variant>
        <vt:lpwstr>_Toc350509410</vt:lpwstr>
      </vt:variant>
      <vt:variant>
        <vt:i4>1966135</vt:i4>
      </vt:variant>
      <vt:variant>
        <vt:i4>1514</vt:i4>
      </vt:variant>
      <vt:variant>
        <vt:i4>0</vt:i4>
      </vt:variant>
      <vt:variant>
        <vt:i4>5</vt:i4>
      </vt:variant>
      <vt:variant>
        <vt:lpwstr/>
      </vt:variant>
      <vt:variant>
        <vt:lpwstr>_Toc350509409</vt:lpwstr>
      </vt:variant>
      <vt:variant>
        <vt:i4>1966135</vt:i4>
      </vt:variant>
      <vt:variant>
        <vt:i4>1508</vt:i4>
      </vt:variant>
      <vt:variant>
        <vt:i4>0</vt:i4>
      </vt:variant>
      <vt:variant>
        <vt:i4>5</vt:i4>
      </vt:variant>
      <vt:variant>
        <vt:lpwstr/>
      </vt:variant>
      <vt:variant>
        <vt:lpwstr>_Toc350509408</vt:lpwstr>
      </vt:variant>
      <vt:variant>
        <vt:i4>1966135</vt:i4>
      </vt:variant>
      <vt:variant>
        <vt:i4>1502</vt:i4>
      </vt:variant>
      <vt:variant>
        <vt:i4>0</vt:i4>
      </vt:variant>
      <vt:variant>
        <vt:i4>5</vt:i4>
      </vt:variant>
      <vt:variant>
        <vt:lpwstr/>
      </vt:variant>
      <vt:variant>
        <vt:lpwstr>_Toc350509407</vt:lpwstr>
      </vt:variant>
      <vt:variant>
        <vt:i4>1966135</vt:i4>
      </vt:variant>
      <vt:variant>
        <vt:i4>1496</vt:i4>
      </vt:variant>
      <vt:variant>
        <vt:i4>0</vt:i4>
      </vt:variant>
      <vt:variant>
        <vt:i4>5</vt:i4>
      </vt:variant>
      <vt:variant>
        <vt:lpwstr/>
      </vt:variant>
      <vt:variant>
        <vt:lpwstr>_Toc350509406</vt:lpwstr>
      </vt:variant>
      <vt:variant>
        <vt:i4>1966135</vt:i4>
      </vt:variant>
      <vt:variant>
        <vt:i4>1490</vt:i4>
      </vt:variant>
      <vt:variant>
        <vt:i4>0</vt:i4>
      </vt:variant>
      <vt:variant>
        <vt:i4>5</vt:i4>
      </vt:variant>
      <vt:variant>
        <vt:lpwstr/>
      </vt:variant>
      <vt:variant>
        <vt:lpwstr>_Toc350509405</vt:lpwstr>
      </vt:variant>
      <vt:variant>
        <vt:i4>1966135</vt:i4>
      </vt:variant>
      <vt:variant>
        <vt:i4>1484</vt:i4>
      </vt:variant>
      <vt:variant>
        <vt:i4>0</vt:i4>
      </vt:variant>
      <vt:variant>
        <vt:i4>5</vt:i4>
      </vt:variant>
      <vt:variant>
        <vt:lpwstr/>
      </vt:variant>
      <vt:variant>
        <vt:lpwstr>_Toc350509404</vt:lpwstr>
      </vt:variant>
      <vt:variant>
        <vt:i4>1966135</vt:i4>
      </vt:variant>
      <vt:variant>
        <vt:i4>1478</vt:i4>
      </vt:variant>
      <vt:variant>
        <vt:i4>0</vt:i4>
      </vt:variant>
      <vt:variant>
        <vt:i4>5</vt:i4>
      </vt:variant>
      <vt:variant>
        <vt:lpwstr/>
      </vt:variant>
      <vt:variant>
        <vt:lpwstr>_Toc350509403</vt:lpwstr>
      </vt:variant>
      <vt:variant>
        <vt:i4>1966135</vt:i4>
      </vt:variant>
      <vt:variant>
        <vt:i4>1472</vt:i4>
      </vt:variant>
      <vt:variant>
        <vt:i4>0</vt:i4>
      </vt:variant>
      <vt:variant>
        <vt:i4>5</vt:i4>
      </vt:variant>
      <vt:variant>
        <vt:lpwstr/>
      </vt:variant>
      <vt:variant>
        <vt:lpwstr>_Toc350509402</vt:lpwstr>
      </vt:variant>
      <vt:variant>
        <vt:i4>1966135</vt:i4>
      </vt:variant>
      <vt:variant>
        <vt:i4>1466</vt:i4>
      </vt:variant>
      <vt:variant>
        <vt:i4>0</vt:i4>
      </vt:variant>
      <vt:variant>
        <vt:i4>5</vt:i4>
      </vt:variant>
      <vt:variant>
        <vt:lpwstr/>
      </vt:variant>
      <vt:variant>
        <vt:lpwstr>_Toc350509401</vt:lpwstr>
      </vt:variant>
      <vt:variant>
        <vt:i4>1966135</vt:i4>
      </vt:variant>
      <vt:variant>
        <vt:i4>1460</vt:i4>
      </vt:variant>
      <vt:variant>
        <vt:i4>0</vt:i4>
      </vt:variant>
      <vt:variant>
        <vt:i4>5</vt:i4>
      </vt:variant>
      <vt:variant>
        <vt:lpwstr/>
      </vt:variant>
      <vt:variant>
        <vt:lpwstr>_Toc350509400</vt:lpwstr>
      </vt:variant>
      <vt:variant>
        <vt:i4>1507376</vt:i4>
      </vt:variant>
      <vt:variant>
        <vt:i4>1454</vt:i4>
      </vt:variant>
      <vt:variant>
        <vt:i4>0</vt:i4>
      </vt:variant>
      <vt:variant>
        <vt:i4>5</vt:i4>
      </vt:variant>
      <vt:variant>
        <vt:lpwstr/>
      </vt:variant>
      <vt:variant>
        <vt:lpwstr>_Toc350509399</vt:lpwstr>
      </vt:variant>
      <vt:variant>
        <vt:i4>1507376</vt:i4>
      </vt:variant>
      <vt:variant>
        <vt:i4>1448</vt:i4>
      </vt:variant>
      <vt:variant>
        <vt:i4>0</vt:i4>
      </vt:variant>
      <vt:variant>
        <vt:i4>5</vt:i4>
      </vt:variant>
      <vt:variant>
        <vt:lpwstr/>
      </vt:variant>
      <vt:variant>
        <vt:lpwstr>_Toc350509398</vt:lpwstr>
      </vt:variant>
      <vt:variant>
        <vt:i4>1507376</vt:i4>
      </vt:variant>
      <vt:variant>
        <vt:i4>1442</vt:i4>
      </vt:variant>
      <vt:variant>
        <vt:i4>0</vt:i4>
      </vt:variant>
      <vt:variant>
        <vt:i4>5</vt:i4>
      </vt:variant>
      <vt:variant>
        <vt:lpwstr/>
      </vt:variant>
      <vt:variant>
        <vt:lpwstr>_Toc350509397</vt:lpwstr>
      </vt:variant>
      <vt:variant>
        <vt:i4>1507376</vt:i4>
      </vt:variant>
      <vt:variant>
        <vt:i4>1436</vt:i4>
      </vt:variant>
      <vt:variant>
        <vt:i4>0</vt:i4>
      </vt:variant>
      <vt:variant>
        <vt:i4>5</vt:i4>
      </vt:variant>
      <vt:variant>
        <vt:lpwstr/>
      </vt:variant>
      <vt:variant>
        <vt:lpwstr>_Toc350509396</vt:lpwstr>
      </vt:variant>
      <vt:variant>
        <vt:i4>1507376</vt:i4>
      </vt:variant>
      <vt:variant>
        <vt:i4>1430</vt:i4>
      </vt:variant>
      <vt:variant>
        <vt:i4>0</vt:i4>
      </vt:variant>
      <vt:variant>
        <vt:i4>5</vt:i4>
      </vt:variant>
      <vt:variant>
        <vt:lpwstr/>
      </vt:variant>
      <vt:variant>
        <vt:lpwstr>_Toc350509395</vt:lpwstr>
      </vt:variant>
      <vt:variant>
        <vt:i4>1507376</vt:i4>
      </vt:variant>
      <vt:variant>
        <vt:i4>1424</vt:i4>
      </vt:variant>
      <vt:variant>
        <vt:i4>0</vt:i4>
      </vt:variant>
      <vt:variant>
        <vt:i4>5</vt:i4>
      </vt:variant>
      <vt:variant>
        <vt:lpwstr/>
      </vt:variant>
      <vt:variant>
        <vt:lpwstr>_Toc350509394</vt:lpwstr>
      </vt:variant>
      <vt:variant>
        <vt:i4>1507376</vt:i4>
      </vt:variant>
      <vt:variant>
        <vt:i4>1418</vt:i4>
      </vt:variant>
      <vt:variant>
        <vt:i4>0</vt:i4>
      </vt:variant>
      <vt:variant>
        <vt:i4>5</vt:i4>
      </vt:variant>
      <vt:variant>
        <vt:lpwstr/>
      </vt:variant>
      <vt:variant>
        <vt:lpwstr>_Toc350509393</vt:lpwstr>
      </vt:variant>
      <vt:variant>
        <vt:i4>1507376</vt:i4>
      </vt:variant>
      <vt:variant>
        <vt:i4>1412</vt:i4>
      </vt:variant>
      <vt:variant>
        <vt:i4>0</vt:i4>
      </vt:variant>
      <vt:variant>
        <vt:i4>5</vt:i4>
      </vt:variant>
      <vt:variant>
        <vt:lpwstr/>
      </vt:variant>
      <vt:variant>
        <vt:lpwstr>_Toc350509392</vt:lpwstr>
      </vt:variant>
      <vt:variant>
        <vt:i4>1507376</vt:i4>
      </vt:variant>
      <vt:variant>
        <vt:i4>1406</vt:i4>
      </vt:variant>
      <vt:variant>
        <vt:i4>0</vt:i4>
      </vt:variant>
      <vt:variant>
        <vt:i4>5</vt:i4>
      </vt:variant>
      <vt:variant>
        <vt:lpwstr/>
      </vt:variant>
      <vt:variant>
        <vt:lpwstr>_Toc350509391</vt:lpwstr>
      </vt:variant>
      <vt:variant>
        <vt:i4>1507376</vt:i4>
      </vt:variant>
      <vt:variant>
        <vt:i4>1400</vt:i4>
      </vt:variant>
      <vt:variant>
        <vt:i4>0</vt:i4>
      </vt:variant>
      <vt:variant>
        <vt:i4>5</vt:i4>
      </vt:variant>
      <vt:variant>
        <vt:lpwstr/>
      </vt:variant>
      <vt:variant>
        <vt:lpwstr>_Toc350509390</vt:lpwstr>
      </vt:variant>
      <vt:variant>
        <vt:i4>1441840</vt:i4>
      </vt:variant>
      <vt:variant>
        <vt:i4>1394</vt:i4>
      </vt:variant>
      <vt:variant>
        <vt:i4>0</vt:i4>
      </vt:variant>
      <vt:variant>
        <vt:i4>5</vt:i4>
      </vt:variant>
      <vt:variant>
        <vt:lpwstr/>
      </vt:variant>
      <vt:variant>
        <vt:lpwstr>_Toc350509389</vt:lpwstr>
      </vt:variant>
      <vt:variant>
        <vt:i4>1441840</vt:i4>
      </vt:variant>
      <vt:variant>
        <vt:i4>1388</vt:i4>
      </vt:variant>
      <vt:variant>
        <vt:i4>0</vt:i4>
      </vt:variant>
      <vt:variant>
        <vt:i4>5</vt:i4>
      </vt:variant>
      <vt:variant>
        <vt:lpwstr/>
      </vt:variant>
      <vt:variant>
        <vt:lpwstr>_Toc350509388</vt:lpwstr>
      </vt:variant>
      <vt:variant>
        <vt:i4>1441840</vt:i4>
      </vt:variant>
      <vt:variant>
        <vt:i4>1382</vt:i4>
      </vt:variant>
      <vt:variant>
        <vt:i4>0</vt:i4>
      </vt:variant>
      <vt:variant>
        <vt:i4>5</vt:i4>
      </vt:variant>
      <vt:variant>
        <vt:lpwstr/>
      </vt:variant>
      <vt:variant>
        <vt:lpwstr>_Toc350509387</vt:lpwstr>
      </vt:variant>
      <vt:variant>
        <vt:i4>1441840</vt:i4>
      </vt:variant>
      <vt:variant>
        <vt:i4>1376</vt:i4>
      </vt:variant>
      <vt:variant>
        <vt:i4>0</vt:i4>
      </vt:variant>
      <vt:variant>
        <vt:i4>5</vt:i4>
      </vt:variant>
      <vt:variant>
        <vt:lpwstr/>
      </vt:variant>
      <vt:variant>
        <vt:lpwstr>_Toc350509386</vt:lpwstr>
      </vt:variant>
      <vt:variant>
        <vt:i4>1441840</vt:i4>
      </vt:variant>
      <vt:variant>
        <vt:i4>1370</vt:i4>
      </vt:variant>
      <vt:variant>
        <vt:i4>0</vt:i4>
      </vt:variant>
      <vt:variant>
        <vt:i4>5</vt:i4>
      </vt:variant>
      <vt:variant>
        <vt:lpwstr/>
      </vt:variant>
      <vt:variant>
        <vt:lpwstr>_Toc350509385</vt:lpwstr>
      </vt:variant>
      <vt:variant>
        <vt:i4>1441840</vt:i4>
      </vt:variant>
      <vt:variant>
        <vt:i4>1364</vt:i4>
      </vt:variant>
      <vt:variant>
        <vt:i4>0</vt:i4>
      </vt:variant>
      <vt:variant>
        <vt:i4>5</vt:i4>
      </vt:variant>
      <vt:variant>
        <vt:lpwstr/>
      </vt:variant>
      <vt:variant>
        <vt:lpwstr>_Toc350509384</vt:lpwstr>
      </vt:variant>
      <vt:variant>
        <vt:i4>1441840</vt:i4>
      </vt:variant>
      <vt:variant>
        <vt:i4>1358</vt:i4>
      </vt:variant>
      <vt:variant>
        <vt:i4>0</vt:i4>
      </vt:variant>
      <vt:variant>
        <vt:i4>5</vt:i4>
      </vt:variant>
      <vt:variant>
        <vt:lpwstr/>
      </vt:variant>
      <vt:variant>
        <vt:lpwstr>_Toc350509383</vt:lpwstr>
      </vt:variant>
      <vt:variant>
        <vt:i4>1441840</vt:i4>
      </vt:variant>
      <vt:variant>
        <vt:i4>1352</vt:i4>
      </vt:variant>
      <vt:variant>
        <vt:i4>0</vt:i4>
      </vt:variant>
      <vt:variant>
        <vt:i4>5</vt:i4>
      </vt:variant>
      <vt:variant>
        <vt:lpwstr/>
      </vt:variant>
      <vt:variant>
        <vt:lpwstr>_Toc350509382</vt:lpwstr>
      </vt:variant>
      <vt:variant>
        <vt:i4>1441840</vt:i4>
      </vt:variant>
      <vt:variant>
        <vt:i4>1346</vt:i4>
      </vt:variant>
      <vt:variant>
        <vt:i4>0</vt:i4>
      </vt:variant>
      <vt:variant>
        <vt:i4>5</vt:i4>
      </vt:variant>
      <vt:variant>
        <vt:lpwstr/>
      </vt:variant>
      <vt:variant>
        <vt:lpwstr>_Toc350509381</vt:lpwstr>
      </vt:variant>
      <vt:variant>
        <vt:i4>1441840</vt:i4>
      </vt:variant>
      <vt:variant>
        <vt:i4>1340</vt:i4>
      </vt:variant>
      <vt:variant>
        <vt:i4>0</vt:i4>
      </vt:variant>
      <vt:variant>
        <vt:i4>5</vt:i4>
      </vt:variant>
      <vt:variant>
        <vt:lpwstr/>
      </vt:variant>
      <vt:variant>
        <vt:lpwstr>_Toc350509380</vt:lpwstr>
      </vt:variant>
      <vt:variant>
        <vt:i4>1638448</vt:i4>
      </vt:variant>
      <vt:variant>
        <vt:i4>1334</vt:i4>
      </vt:variant>
      <vt:variant>
        <vt:i4>0</vt:i4>
      </vt:variant>
      <vt:variant>
        <vt:i4>5</vt:i4>
      </vt:variant>
      <vt:variant>
        <vt:lpwstr/>
      </vt:variant>
      <vt:variant>
        <vt:lpwstr>_Toc350509379</vt:lpwstr>
      </vt:variant>
      <vt:variant>
        <vt:i4>1638448</vt:i4>
      </vt:variant>
      <vt:variant>
        <vt:i4>1328</vt:i4>
      </vt:variant>
      <vt:variant>
        <vt:i4>0</vt:i4>
      </vt:variant>
      <vt:variant>
        <vt:i4>5</vt:i4>
      </vt:variant>
      <vt:variant>
        <vt:lpwstr/>
      </vt:variant>
      <vt:variant>
        <vt:lpwstr>_Toc350509378</vt:lpwstr>
      </vt:variant>
      <vt:variant>
        <vt:i4>1638448</vt:i4>
      </vt:variant>
      <vt:variant>
        <vt:i4>1322</vt:i4>
      </vt:variant>
      <vt:variant>
        <vt:i4>0</vt:i4>
      </vt:variant>
      <vt:variant>
        <vt:i4>5</vt:i4>
      </vt:variant>
      <vt:variant>
        <vt:lpwstr/>
      </vt:variant>
      <vt:variant>
        <vt:lpwstr>_Toc350509377</vt:lpwstr>
      </vt:variant>
      <vt:variant>
        <vt:i4>1638448</vt:i4>
      </vt:variant>
      <vt:variant>
        <vt:i4>1316</vt:i4>
      </vt:variant>
      <vt:variant>
        <vt:i4>0</vt:i4>
      </vt:variant>
      <vt:variant>
        <vt:i4>5</vt:i4>
      </vt:variant>
      <vt:variant>
        <vt:lpwstr/>
      </vt:variant>
      <vt:variant>
        <vt:lpwstr>_Toc350509376</vt:lpwstr>
      </vt:variant>
      <vt:variant>
        <vt:i4>1638448</vt:i4>
      </vt:variant>
      <vt:variant>
        <vt:i4>1310</vt:i4>
      </vt:variant>
      <vt:variant>
        <vt:i4>0</vt:i4>
      </vt:variant>
      <vt:variant>
        <vt:i4>5</vt:i4>
      </vt:variant>
      <vt:variant>
        <vt:lpwstr/>
      </vt:variant>
      <vt:variant>
        <vt:lpwstr>_Toc350509375</vt:lpwstr>
      </vt:variant>
      <vt:variant>
        <vt:i4>1638448</vt:i4>
      </vt:variant>
      <vt:variant>
        <vt:i4>1304</vt:i4>
      </vt:variant>
      <vt:variant>
        <vt:i4>0</vt:i4>
      </vt:variant>
      <vt:variant>
        <vt:i4>5</vt:i4>
      </vt:variant>
      <vt:variant>
        <vt:lpwstr/>
      </vt:variant>
      <vt:variant>
        <vt:lpwstr>_Toc350509374</vt:lpwstr>
      </vt:variant>
      <vt:variant>
        <vt:i4>1638448</vt:i4>
      </vt:variant>
      <vt:variant>
        <vt:i4>1298</vt:i4>
      </vt:variant>
      <vt:variant>
        <vt:i4>0</vt:i4>
      </vt:variant>
      <vt:variant>
        <vt:i4>5</vt:i4>
      </vt:variant>
      <vt:variant>
        <vt:lpwstr/>
      </vt:variant>
      <vt:variant>
        <vt:lpwstr>_Toc350509373</vt:lpwstr>
      </vt:variant>
      <vt:variant>
        <vt:i4>1638448</vt:i4>
      </vt:variant>
      <vt:variant>
        <vt:i4>1292</vt:i4>
      </vt:variant>
      <vt:variant>
        <vt:i4>0</vt:i4>
      </vt:variant>
      <vt:variant>
        <vt:i4>5</vt:i4>
      </vt:variant>
      <vt:variant>
        <vt:lpwstr/>
      </vt:variant>
      <vt:variant>
        <vt:lpwstr>_Toc350509372</vt:lpwstr>
      </vt:variant>
      <vt:variant>
        <vt:i4>1638448</vt:i4>
      </vt:variant>
      <vt:variant>
        <vt:i4>1286</vt:i4>
      </vt:variant>
      <vt:variant>
        <vt:i4>0</vt:i4>
      </vt:variant>
      <vt:variant>
        <vt:i4>5</vt:i4>
      </vt:variant>
      <vt:variant>
        <vt:lpwstr/>
      </vt:variant>
      <vt:variant>
        <vt:lpwstr>_Toc350509371</vt:lpwstr>
      </vt:variant>
      <vt:variant>
        <vt:i4>1638448</vt:i4>
      </vt:variant>
      <vt:variant>
        <vt:i4>1280</vt:i4>
      </vt:variant>
      <vt:variant>
        <vt:i4>0</vt:i4>
      </vt:variant>
      <vt:variant>
        <vt:i4>5</vt:i4>
      </vt:variant>
      <vt:variant>
        <vt:lpwstr/>
      </vt:variant>
      <vt:variant>
        <vt:lpwstr>_Toc350509370</vt:lpwstr>
      </vt:variant>
      <vt:variant>
        <vt:i4>1572912</vt:i4>
      </vt:variant>
      <vt:variant>
        <vt:i4>1274</vt:i4>
      </vt:variant>
      <vt:variant>
        <vt:i4>0</vt:i4>
      </vt:variant>
      <vt:variant>
        <vt:i4>5</vt:i4>
      </vt:variant>
      <vt:variant>
        <vt:lpwstr/>
      </vt:variant>
      <vt:variant>
        <vt:lpwstr>_Toc350509369</vt:lpwstr>
      </vt:variant>
      <vt:variant>
        <vt:i4>1572912</vt:i4>
      </vt:variant>
      <vt:variant>
        <vt:i4>1268</vt:i4>
      </vt:variant>
      <vt:variant>
        <vt:i4>0</vt:i4>
      </vt:variant>
      <vt:variant>
        <vt:i4>5</vt:i4>
      </vt:variant>
      <vt:variant>
        <vt:lpwstr/>
      </vt:variant>
      <vt:variant>
        <vt:lpwstr>_Toc350509368</vt:lpwstr>
      </vt:variant>
      <vt:variant>
        <vt:i4>1572912</vt:i4>
      </vt:variant>
      <vt:variant>
        <vt:i4>1262</vt:i4>
      </vt:variant>
      <vt:variant>
        <vt:i4>0</vt:i4>
      </vt:variant>
      <vt:variant>
        <vt:i4>5</vt:i4>
      </vt:variant>
      <vt:variant>
        <vt:lpwstr/>
      </vt:variant>
      <vt:variant>
        <vt:lpwstr>_Toc350509367</vt:lpwstr>
      </vt:variant>
      <vt:variant>
        <vt:i4>1572912</vt:i4>
      </vt:variant>
      <vt:variant>
        <vt:i4>1256</vt:i4>
      </vt:variant>
      <vt:variant>
        <vt:i4>0</vt:i4>
      </vt:variant>
      <vt:variant>
        <vt:i4>5</vt:i4>
      </vt:variant>
      <vt:variant>
        <vt:lpwstr/>
      </vt:variant>
      <vt:variant>
        <vt:lpwstr>_Toc350509366</vt:lpwstr>
      </vt:variant>
      <vt:variant>
        <vt:i4>1572912</vt:i4>
      </vt:variant>
      <vt:variant>
        <vt:i4>1250</vt:i4>
      </vt:variant>
      <vt:variant>
        <vt:i4>0</vt:i4>
      </vt:variant>
      <vt:variant>
        <vt:i4>5</vt:i4>
      </vt:variant>
      <vt:variant>
        <vt:lpwstr/>
      </vt:variant>
      <vt:variant>
        <vt:lpwstr>_Toc350509365</vt:lpwstr>
      </vt:variant>
      <vt:variant>
        <vt:i4>1572912</vt:i4>
      </vt:variant>
      <vt:variant>
        <vt:i4>1244</vt:i4>
      </vt:variant>
      <vt:variant>
        <vt:i4>0</vt:i4>
      </vt:variant>
      <vt:variant>
        <vt:i4>5</vt:i4>
      </vt:variant>
      <vt:variant>
        <vt:lpwstr/>
      </vt:variant>
      <vt:variant>
        <vt:lpwstr>_Toc350509364</vt:lpwstr>
      </vt:variant>
      <vt:variant>
        <vt:i4>1572912</vt:i4>
      </vt:variant>
      <vt:variant>
        <vt:i4>1238</vt:i4>
      </vt:variant>
      <vt:variant>
        <vt:i4>0</vt:i4>
      </vt:variant>
      <vt:variant>
        <vt:i4>5</vt:i4>
      </vt:variant>
      <vt:variant>
        <vt:lpwstr/>
      </vt:variant>
      <vt:variant>
        <vt:lpwstr>_Toc350509363</vt:lpwstr>
      </vt:variant>
      <vt:variant>
        <vt:i4>1572912</vt:i4>
      </vt:variant>
      <vt:variant>
        <vt:i4>1232</vt:i4>
      </vt:variant>
      <vt:variant>
        <vt:i4>0</vt:i4>
      </vt:variant>
      <vt:variant>
        <vt:i4>5</vt:i4>
      </vt:variant>
      <vt:variant>
        <vt:lpwstr/>
      </vt:variant>
      <vt:variant>
        <vt:lpwstr>_Toc350509362</vt:lpwstr>
      </vt:variant>
      <vt:variant>
        <vt:i4>1572912</vt:i4>
      </vt:variant>
      <vt:variant>
        <vt:i4>1226</vt:i4>
      </vt:variant>
      <vt:variant>
        <vt:i4>0</vt:i4>
      </vt:variant>
      <vt:variant>
        <vt:i4>5</vt:i4>
      </vt:variant>
      <vt:variant>
        <vt:lpwstr/>
      </vt:variant>
      <vt:variant>
        <vt:lpwstr>_Toc350509361</vt:lpwstr>
      </vt:variant>
      <vt:variant>
        <vt:i4>1572912</vt:i4>
      </vt:variant>
      <vt:variant>
        <vt:i4>1220</vt:i4>
      </vt:variant>
      <vt:variant>
        <vt:i4>0</vt:i4>
      </vt:variant>
      <vt:variant>
        <vt:i4>5</vt:i4>
      </vt:variant>
      <vt:variant>
        <vt:lpwstr/>
      </vt:variant>
      <vt:variant>
        <vt:lpwstr>_Toc350509360</vt:lpwstr>
      </vt:variant>
      <vt:variant>
        <vt:i4>1769520</vt:i4>
      </vt:variant>
      <vt:variant>
        <vt:i4>1214</vt:i4>
      </vt:variant>
      <vt:variant>
        <vt:i4>0</vt:i4>
      </vt:variant>
      <vt:variant>
        <vt:i4>5</vt:i4>
      </vt:variant>
      <vt:variant>
        <vt:lpwstr/>
      </vt:variant>
      <vt:variant>
        <vt:lpwstr>_Toc350509359</vt:lpwstr>
      </vt:variant>
      <vt:variant>
        <vt:i4>1769520</vt:i4>
      </vt:variant>
      <vt:variant>
        <vt:i4>1208</vt:i4>
      </vt:variant>
      <vt:variant>
        <vt:i4>0</vt:i4>
      </vt:variant>
      <vt:variant>
        <vt:i4>5</vt:i4>
      </vt:variant>
      <vt:variant>
        <vt:lpwstr/>
      </vt:variant>
      <vt:variant>
        <vt:lpwstr>_Toc350509358</vt:lpwstr>
      </vt:variant>
      <vt:variant>
        <vt:i4>1769520</vt:i4>
      </vt:variant>
      <vt:variant>
        <vt:i4>1202</vt:i4>
      </vt:variant>
      <vt:variant>
        <vt:i4>0</vt:i4>
      </vt:variant>
      <vt:variant>
        <vt:i4>5</vt:i4>
      </vt:variant>
      <vt:variant>
        <vt:lpwstr/>
      </vt:variant>
      <vt:variant>
        <vt:lpwstr>_Toc350509357</vt:lpwstr>
      </vt:variant>
      <vt:variant>
        <vt:i4>1769520</vt:i4>
      </vt:variant>
      <vt:variant>
        <vt:i4>1196</vt:i4>
      </vt:variant>
      <vt:variant>
        <vt:i4>0</vt:i4>
      </vt:variant>
      <vt:variant>
        <vt:i4>5</vt:i4>
      </vt:variant>
      <vt:variant>
        <vt:lpwstr/>
      </vt:variant>
      <vt:variant>
        <vt:lpwstr>_Toc350509356</vt:lpwstr>
      </vt:variant>
      <vt:variant>
        <vt:i4>1769520</vt:i4>
      </vt:variant>
      <vt:variant>
        <vt:i4>1190</vt:i4>
      </vt:variant>
      <vt:variant>
        <vt:i4>0</vt:i4>
      </vt:variant>
      <vt:variant>
        <vt:i4>5</vt:i4>
      </vt:variant>
      <vt:variant>
        <vt:lpwstr/>
      </vt:variant>
      <vt:variant>
        <vt:lpwstr>_Toc350509355</vt:lpwstr>
      </vt:variant>
      <vt:variant>
        <vt:i4>1769520</vt:i4>
      </vt:variant>
      <vt:variant>
        <vt:i4>1184</vt:i4>
      </vt:variant>
      <vt:variant>
        <vt:i4>0</vt:i4>
      </vt:variant>
      <vt:variant>
        <vt:i4>5</vt:i4>
      </vt:variant>
      <vt:variant>
        <vt:lpwstr/>
      </vt:variant>
      <vt:variant>
        <vt:lpwstr>_Toc350509354</vt:lpwstr>
      </vt:variant>
      <vt:variant>
        <vt:i4>1769520</vt:i4>
      </vt:variant>
      <vt:variant>
        <vt:i4>1178</vt:i4>
      </vt:variant>
      <vt:variant>
        <vt:i4>0</vt:i4>
      </vt:variant>
      <vt:variant>
        <vt:i4>5</vt:i4>
      </vt:variant>
      <vt:variant>
        <vt:lpwstr/>
      </vt:variant>
      <vt:variant>
        <vt:lpwstr>_Toc350509353</vt:lpwstr>
      </vt:variant>
      <vt:variant>
        <vt:i4>1769520</vt:i4>
      </vt:variant>
      <vt:variant>
        <vt:i4>1172</vt:i4>
      </vt:variant>
      <vt:variant>
        <vt:i4>0</vt:i4>
      </vt:variant>
      <vt:variant>
        <vt:i4>5</vt:i4>
      </vt:variant>
      <vt:variant>
        <vt:lpwstr/>
      </vt:variant>
      <vt:variant>
        <vt:lpwstr>_Toc350509352</vt:lpwstr>
      </vt:variant>
      <vt:variant>
        <vt:i4>1769520</vt:i4>
      </vt:variant>
      <vt:variant>
        <vt:i4>1166</vt:i4>
      </vt:variant>
      <vt:variant>
        <vt:i4>0</vt:i4>
      </vt:variant>
      <vt:variant>
        <vt:i4>5</vt:i4>
      </vt:variant>
      <vt:variant>
        <vt:lpwstr/>
      </vt:variant>
      <vt:variant>
        <vt:lpwstr>_Toc350509351</vt:lpwstr>
      </vt:variant>
      <vt:variant>
        <vt:i4>1769520</vt:i4>
      </vt:variant>
      <vt:variant>
        <vt:i4>1160</vt:i4>
      </vt:variant>
      <vt:variant>
        <vt:i4>0</vt:i4>
      </vt:variant>
      <vt:variant>
        <vt:i4>5</vt:i4>
      </vt:variant>
      <vt:variant>
        <vt:lpwstr/>
      </vt:variant>
      <vt:variant>
        <vt:lpwstr>_Toc350509350</vt:lpwstr>
      </vt:variant>
      <vt:variant>
        <vt:i4>1703984</vt:i4>
      </vt:variant>
      <vt:variant>
        <vt:i4>1154</vt:i4>
      </vt:variant>
      <vt:variant>
        <vt:i4>0</vt:i4>
      </vt:variant>
      <vt:variant>
        <vt:i4>5</vt:i4>
      </vt:variant>
      <vt:variant>
        <vt:lpwstr/>
      </vt:variant>
      <vt:variant>
        <vt:lpwstr>_Toc350509349</vt:lpwstr>
      </vt:variant>
      <vt:variant>
        <vt:i4>1703984</vt:i4>
      </vt:variant>
      <vt:variant>
        <vt:i4>1148</vt:i4>
      </vt:variant>
      <vt:variant>
        <vt:i4>0</vt:i4>
      </vt:variant>
      <vt:variant>
        <vt:i4>5</vt:i4>
      </vt:variant>
      <vt:variant>
        <vt:lpwstr/>
      </vt:variant>
      <vt:variant>
        <vt:lpwstr>_Toc350509348</vt:lpwstr>
      </vt:variant>
      <vt:variant>
        <vt:i4>1703984</vt:i4>
      </vt:variant>
      <vt:variant>
        <vt:i4>1142</vt:i4>
      </vt:variant>
      <vt:variant>
        <vt:i4>0</vt:i4>
      </vt:variant>
      <vt:variant>
        <vt:i4>5</vt:i4>
      </vt:variant>
      <vt:variant>
        <vt:lpwstr/>
      </vt:variant>
      <vt:variant>
        <vt:lpwstr>_Toc350509347</vt:lpwstr>
      </vt:variant>
      <vt:variant>
        <vt:i4>1703984</vt:i4>
      </vt:variant>
      <vt:variant>
        <vt:i4>1136</vt:i4>
      </vt:variant>
      <vt:variant>
        <vt:i4>0</vt:i4>
      </vt:variant>
      <vt:variant>
        <vt:i4>5</vt:i4>
      </vt:variant>
      <vt:variant>
        <vt:lpwstr/>
      </vt:variant>
      <vt:variant>
        <vt:lpwstr>_Toc350509346</vt:lpwstr>
      </vt:variant>
      <vt:variant>
        <vt:i4>1703984</vt:i4>
      </vt:variant>
      <vt:variant>
        <vt:i4>1130</vt:i4>
      </vt:variant>
      <vt:variant>
        <vt:i4>0</vt:i4>
      </vt:variant>
      <vt:variant>
        <vt:i4>5</vt:i4>
      </vt:variant>
      <vt:variant>
        <vt:lpwstr/>
      </vt:variant>
      <vt:variant>
        <vt:lpwstr>_Toc350509345</vt:lpwstr>
      </vt:variant>
      <vt:variant>
        <vt:i4>1703984</vt:i4>
      </vt:variant>
      <vt:variant>
        <vt:i4>1124</vt:i4>
      </vt:variant>
      <vt:variant>
        <vt:i4>0</vt:i4>
      </vt:variant>
      <vt:variant>
        <vt:i4>5</vt:i4>
      </vt:variant>
      <vt:variant>
        <vt:lpwstr/>
      </vt:variant>
      <vt:variant>
        <vt:lpwstr>_Toc350509344</vt:lpwstr>
      </vt:variant>
      <vt:variant>
        <vt:i4>1703984</vt:i4>
      </vt:variant>
      <vt:variant>
        <vt:i4>1118</vt:i4>
      </vt:variant>
      <vt:variant>
        <vt:i4>0</vt:i4>
      </vt:variant>
      <vt:variant>
        <vt:i4>5</vt:i4>
      </vt:variant>
      <vt:variant>
        <vt:lpwstr/>
      </vt:variant>
      <vt:variant>
        <vt:lpwstr>_Toc350509343</vt:lpwstr>
      </vt:variant>
      <vt:variant>
        <vt:i4>1703984</vt:i4>
      </vt:variant>
      <vt:variant>
        <vt:i4>1112</vt:i4>
      </vt:variant>
      <vt:variant>
        <vt:i4>0</vt:i4>
      </vt:variant>
      <vt:variant>
        <vt:i4>5</vt:i4>
      </vt:variant>
      <vt:variant>
        <vt:lpwstr/>
      </vt:variant>
      <vt:variant>
        <vt:lpwstr>_Toc350509342</vt:lpwstr>
      </vt:variant>
      <vt:variant>
        <vt:i4>1703984</vt:i4>
      </vt:variant>
      <vt:variant>
        <vt:i4>1106</vt:i4>
      </vt:variant>
      <vt:variant>
        <vt:i4>0</vt:i4>
      </vt:variant>
      <vt:variant>
        <vt:i4>5</vt:i4>
      </vt:variant>
      <vt:variant>
        <vt:lpwstr/>
      </vt:variant>
      <vt:variant>
        <vt:lpwstr>_Toc350509341</vt:lpwstr>
      </vt:variant>
      <vt:variant>
        <vt:i4>1703984</vt:i4>
      </vt:variant>
      <vt:variant>
        <vt:i4>1100</vt:i4>
      </vt:variant>
      <vt:variant>
        <vt:i4>0</vt:i4>
      </vt:variant>
      <vt:variant>
        <vt:i4>5</vt:i4>
      </vt:variant>
      <vt:variant>
        <vt:lpwstr/>
      </vt:variant>
      <vt:variant>
        <vt:lpwstr>_Toc350509340</vt:lpwstr>
      </vt:variant>
      <vt:variant>
        <vt:i4>1900592</vt:i4>
      </vt:variant>
      <vt:variant>
        <vt:i4>1094</vt:i4>
      </vt:variant>
      <vt:variant>
        <vt:i4>0</vt:i4>
      </vt:variant>
      <vt:variant>
        <vt:i4>5</vt:i4>
      </vt:variant>
      <vt:variant>
        <vt:lpwstr/>
      </vt:variant>
      <vt:variant>
        <vt:lpwstr>_Toc350509339</vt:lpwstr>
      </vt:variant>
      <vt:variant>
        <vt:i4>1900592</vt:i4>
      </vt:variant>
      <vt:variant>
        <vt:i4>1088</vt:i4>
      </vt:variant>
      <vt:variant>
        <vt:i4>0</vt:i4>
      </vt:variant>
      <vt:variant>
        <vt:i4>5</vt:i4>
      </vt:variant>
      <vt:variant>
        <vt:lpwstr/>
      </vt:variant>
      <vt:variant>
        <vt:lpwstr>_Toc350509338</vt:lpwstr>
      </vt:variant>
      <vt:variant>
        <vt:i4>1900592</vt:i4>
      </vt:variant>
      <vt:variant>
        <vt:i4>1082</vt:i4>
      </vt:variant>
      <vt:variant>
        <vt:i4>0</vt:i4>
      </vt:variant>
      <vt:variant>
        <vt:i4>5</vt:i4>
      </vt:variant>
      <vt:variant>
        <vt:lpwstr/>
      </vt:variant>
      <vt:variant>
        <vt:lpwstr>_Toc350509337</vt:lpwstr>
      </vt:variant>
      <vt:variant>
        <vt:i4>1900592</vt:i4>
      </vt:variant>
      <vt:variant>
        <vt:i4>1076</vt:i4>
      </vt:variant>
      <vt:variant>
        <vt:i4>0</vt:i4>
      </vt:variant>
      <vt:variant>
        <vt:i4>5</vt:i4>
      </vt:variant>
      <vt:variant>
        <vt:lpwstr/>
      </vt:variant>
      <vt:variant>
        <vt:lpwstr>_Toc350509336</vt:lpwstr>
      </vt:variant>
      <vt:variant>
        <vt:i4>1900592</vt:i4>
      </vt:variant>
      <vt:variant>
        <vt:i4>1070</vt:i4>
      </vt:variant>
      <vt:variant>
        <vt:i4>0</vt:i4>
      </vt:variant>
      <vt:variant>
        <vt:i4>5</vt:i4>
      </vt:variant>
      <vt:variant>
        <vt:lpwstr/>
      </vt:variant>
      <vt:variant>
        <vt:lpwstr>_Toc350509335</vt:lpwstr>
      </vt:variant>
      <vt:variant>
        <vt:i4>1900592</vt:i4>
      </vt:variant>
      <vt:variant>
        <vt:i4>1064</vt:i4>
      </vt:variant>
      <vt:variant>
        <vt:i4>0</vt:i4>
      </vt:variant>
      <vt:variant>
        <vt:i4>5</vt:i4>
      </vt:variant>
      <vt:variant>
        <vt:lpwstr/>
      </vt:variant>
      <vt:variant>
        <vt:lpwstr>_Toc350509334</vt:lpwstr>
      </vt:variant>
      <vt:variant>
        <vt:i4>1900592</vt:i4>
      </vt:variant>
      <vt:variant>
        <vt:i4>1058</vt:i4>
      </vt:variant>
      <vt:variant>
        <vt:i4>0</vt:i4>
      </vt:variant>
      <vt:variant>
        <vt:i4>5</vt:i4>
      </vt:variant>
      <vt:variant>
        <vt:lpwstr/>
      </vt:variant>
      <vt:variant>
        <vt:lpwstr>_Toc350509333</vt:lpwstr>
      </vt:variant>
      <vt:variant>
        <vt:i4>1900592</vt:i4>
      </vt:variant>
      <vt:variant>
        <vt:i4>1052</vt:i4>
      </vt:variant>
      <vt:variant>
        <vt:i4>0</vt:i4>
      </vt:variant>
      <vt:variant>
        <vt:i4>5</vt:i4>
      </vt:variant>
      <vt:variant>
        <vt:lpwstr/>
      </vt:variant>
      <vt:variant>
        <vt:lpwstr>_Toc350509332</vt:lpwstr>
      </vt:variant>
      <vt:variant>
        <vt:i4>1900592</vt:i4>
      </vt:variant>
      <vt:variant>
        <vt:i4>1046</vt:i4>
      </vt:variant>
      <vt:variant>
        <vt:i4>0</vt:i4>
      </vt:variant>
      <vt:variant>
        <vt:i4>5</vt:i4>
      </vt:variant>
      <vt:variant>
        <vt:lpwstr/>
      </vt:variant>
      <vt:variant>
        <vt:lpwstr>_Toc350509331</vt:lpwstr>
      </vt:variant>
      <vt:variant>
        <vt:i4>1900592</vt:i4>
      </vt:variant>
      <vt:variant>
        <vt:i4>1040</vt:i4>
      </vt:variant>
      <vt:variant>
        <vt:i4>0</vt:i4>
      </vt:variant>
      <vt:variant>
        <vt:i4>5</vt:i4>
      </vt:variant>
      <vt:variant>
        <vt:lpwstr/>
      </vt:variant>
      <vt:variant>
        <vt:lpwstr>_Toc350509330</vt:lpwstr>
      </vt:variant>
      <vt:variant>
        <vt:i4>1835056</vt:i4>
      </vt:variant>
      <vt:variant>
        <vt:i4>1034</vt:i4>
      </vt:variant>
      <vt:variant>
        <vt:i4>0</vt:i4>
      </vt:variant>
      <vt:variant>
        <vt:i4>5</vt:i4>
      </vt:variant>
      <vt:variant>
        <vt:lpwstr/>
      </vt:variant>
      <vt:variant>
        <vt:lpwstr>_Toc350509329</vt:lpwstr>
      </vt:variant>
      <vt:variant>
        <vt:i4>1835056</vt:i4>
      </vt:variant>
      <vt:variant>
        <vt:i4>1028</vt:i4>
      </vt:variant>
      <vt:variant>
        <vt:i4>0</vt:i4>
      </vt:variant>
      <vt:variant>
        <vt:i4>5</vt:i4>
      </vt:variant>
      <vt:variant>
        <vt:lpwstr/>
      </vt:variant>
      <vt:variant>
        <vt:lpwstr>_Toc350509328</vt:lpwstr>
      </vt:variant>
      <vt:variant>
        <vt:i4>1835056</vt:i4>
      </vt:variant>
      <vt:variant>
        <vt:i4>1022</vt:i4>
      </vt:variant>
      <vt:variant>
        <vt:i4>0</vt:i4>
      </vt:variant>
      <vt:variant>
        <vt:i4>5</vt:i4>
      </vt:variant>
      <vt:variant>
        <vt:lpwstr/>
      </vt:variant>
      <vt:variant>
        <vt:lpwstr>_Toc350509327</vt:lpwstr>
      </vt:variant>
      <vt:variant>
        <vt:i4>1835056</vt:i4>
      </vt:variant>
      <vt:variant>
        <vt:i4>1016</vt:i4>
      </vt:variant>
      <vt:variant>
        <vt:i4>0</vt:i4>
      </vt:variant>
      <vt:variant>
        <vt:i4>5</vt:i4>
      </vt:variant>
      <vt:variant>
        <vt:lpwstr/>
      </vt:variant>
      <vt:variant>
        <vt:lpwstr>_Toc350509326</vt:lpwstr>
      </vt:variant>
      <vt:variant>
        <vt:i4>1835056</vt:i4>
      </vt:variant>
      <vt:variant>
        <vt:i4>1010</vt:i4>
      </vt:variant>
      <vt:variant>
        <vt:i4>0</vt:i4>
      </vt:variant>
      <vt:variant>
        <vt:i4>5</vt:i4>
      </vt:variant>
      <vt:variant>
        <vt:lpwstr/>
      </vt:variant>
      <vt:variant>
        <vt:lpwstr>_Toc350509325</vt:lpwstr>
      </vt:variant>
      <vt:variant>
        <vt:i4>1835056</vt:i4>
      </vt:variant>
      <vt:variant>
        <vt:i4>1004</vt:i4>
      </vt:variant>
      <vt:variant>
        <vt:i4>0</vt:i4>
      </vt:variant>
      <vt:variant>
        <vt:i4>5</vt:i4>
      </vt:variant>
      <vt:variant>
        <vt:lpwstr/>
      </vt:variant>
      <vt:variant>
        <vt:lpwstr>_Toc350509324</vt:lpwstr>
      </vt:variant>
      <vt:variant>
        <vt:i4>1835056</vt:i4>
      </vt:variant>
      <vt:variant>
        <vt:i4>998</vt:i4>
      </vt:variant>
      <vt:variant>
        <vt:i4>0</vt:i4>
      </vt:variant>
      <vt:variant>
        <vt:i4>5</vt:i4>
      </vt:variant>
      <vt:variant>
        <vt:lpwstr/>
      </vt:variant>
      <vt:variant>
        <vt:lpwstr>_Toc350509323</vt:lpwstr>
      </vt:variant>
      <vt:variant>
        <vt:i4>1835056</vt:i4>
      </vt:variant>
      <vt:variant>
        <vt:i4>992</vt:i4>
      </vt:variant>
      <vt:variant>
        <vt:i4>0</vt:i4>
      </vt:variant>
      <vt:variant>
        <vt:i4>5</vt:i4>
      </vt:variant>
      <vt:variant>
        <vt:lpwstr/>
      </vt:variant>
      <vt:variant>
        <vt:lpwstr>_Toc350509322</vt:lpwstr>
      </vt:variant>
      <vt:variant>
        <vt:i4>1835056</vt:i4>
      </vt:variant>
      <vt:variant>
        <vt:i4>986</vt:i4>
      </vt:variant>
      <vt:variant>
        <vt:i4>0</vt:i4>
      </vt:variant>
      <vt:variant>
        <vt:i4>5</vt:i4>
      </vt:variant>
      <vt:variant>
        <vt:lpwstr/>
      </vt:variant>
      <vt:variant>
        <vt:lpwstr>_Toc350509321</vt:lpwstr>
      </vt:variant>
      <vt:variant>
        <vt:i4>1835056</vt:i4>
      </vt:variant>
      <vt:variant>
        <vt:i4>980</vt:i4>
      </vt:variant>
      <vt:variant>
        <vt:i4>0</vt:i4>
      </vt:variant>
      <vt:variant>
        <vt:i4>5</vt:i4>
      </vt:variant>
      <vt:variant>
        <vt:lpwstr/>
      </vt:variant>
      <vt:variant>
        <vt:lpwstr>_Toc350509320</vt:lpwstr>
      </vt:variant>
      <vt:variant>
        <vt:i4>2031664</vt:i4>
      </vt:variant>
      <vt:variant>
        <vt:i4>974</vt:i4>
      </vt:variant>
      <vt:variant>
        <vt:i4>0</vt:i4>
      </vt:variant>
      <vt:variant>
        <vt:i4>5</vt:i4>
      </vt:variant>
      <vt:variant>
        <vt:lpwstr/>
      </vt:variant>
      <vt:variant>
        <vt:lpwstr>_Toc350509319</vt:lpwstr>
      </vt:variant>
      <vt:variant>
        <vt:i4>2031664</vt:i4>
      </vt:variant>
      <vt:variant>
        <vt:i4>968</vt:i4>
      </vt:variant>
      <vt:variant>
        <vt:i4>0</vt:i4>
      </vt:variant>
      <vt:variant>
        <vt:i4>5</vt:i4>
      </vt:variant>
      <vt:variant>
        <vt:lpwstr/>
      </vt:variant>
      <vt:variant>
        <vt:lpwstr>_Toc350509318</vt:lpwstr>
      </vt:variant>
      <vt:variant>
        <vt:i4>2031664</vt:i4>
      </vt:variant>
      <vt:variant>
        <vt:i4>962</vt:i4>
      </vt:variant>
      <vt:variant>
        <vt:i4>0</vt:i4>
      </vt:variant>
      <vt:variant>
        <vt:i4>5</vt:i4>
      </vt:variant>
      <vt:variant>
        <vt:lpwstr/>
      </vt:variant>
      <vt:variant>
        <vt:lpwstr>_Toc350509317</vt:lpwstr>
      </vt:variant>
      <vt:variant>
        <vt:i4>2031664</vt:i4>
      </vt:variant>
      <vt:variant>
        <vt:i4>956</vt:i4>
      </vt:variant>
      <vt:variant>
        <vt:i4>0</vt:i4>
      </vt:variant>
      <vt:variant>
        <vt:i4>5</vt:i4>
      </vt:variant>
      <vt:variant>
        <vt:lpwstr/>
      </vt:variant>
      <vt:variant>
        <vt:lpwstr>_Toc350509316</vt:lpwstr>
      </vt:variant>
      <vt:variant>
        <vt:i4>2031664</vt:i4>
      </vt:variant>
      <vt:variant>
        <vt:i4>950</vt:i4>
      </vt:variant>
      <vt:variant>
        <vt:i4>0</vt:i4>
      </vt:variant>
      <vt:variant>
        <vt:i4>5</vt:i4>
      </vt:variant>
      <vt:variant>
        <vt:lpwstr/>
      </vt:variant>
      <vt:variant>
        <vt:lpwstr>_Toc350509315</vt:lpwstr>
      </vt:variant>
      <vt:variant>
        <vt:i4>2031664</vt:i4>
      </vt:variant>
      <vt:variant>
        <vt:i4>944</vt:i4>
      </vt:variant>
      <vt:variant>
        <vt:i4>0</vt:i4>
      </vt:variant>
      <vt:variant>
        <vt:i4>5</vt:i4>
      </vt:variant>
      <vt:variant>
        <vt:lpwstr/>
      </vt:variant>
      <vt:variant>
        <vt:lpwstr>_Toc350509314</vt:lpwstr>
      </vt:variant>
      <vt:variant>
        <vt:i4>2031664</vt:i4>
      </vt:variant>
      <vt:variant>
        <vt:i4>938</vt:i4>
      </vt:variant>
      <vt:variant>
        <vt:i4>0</vt:i4>
      </vt:variant>
      <vt:variant>
        <vt:i4>5</vt:i4>
      </vt:variant>
      <vt:variant>
        <vt:lpwstr/>
      </vt:variant>
      <vt:variant>
        <vt:lpwstr>_Toc350509313</vt:lpwstr>
      </vt:variant>
      <vt:variant>
        <vt:i4>2031664</vt:i4>
      </vt:variant>
      <vt:variant>
        <vt:i4>932</vt:i4>
      </vt:variant>
      <vt:variant>
        <vt:i4>0</vt:i4>
      </vt:variant>
      <vt:variant>
        <vt:i4>5</vt:i4>
      </vt:variant>
      <vt:variant>
        <vt:lpwstr/>
      </vt:variant>
      <vt:variant>
        <vt:lpwstr>_Toc350509312</vt:lpwstr>
      </vt:variant>
      <vt:variant>
        <vt:i4>2031664</vt:i4>
      </vt:variant>
      <vt:variant>
        <vt:i4>926</vt:i4>
      </vt:variant>
      <vt:variant>
        <vt:i4>0</vt:i4>
      </vt:variant>
      <vt:variant>
        <vt:i4>5</vt:i4>
      </vt:variant>
      <vt:variant>
        <vt:lpwstr/>
      </vt:variant>
      <vt:variant>
        <vt:lpwstr>_Toc350509311</vt:lpwstr>
      </vt:variant>
      <vt:variant>
        <vt:i4>2031664</vt:i4>
      </vt:variant>
      <vt:variant>
        <vt:i4>920</vt:i4>
      </vt:variant>
      <vt:variant>
        <vt:i4>0</vt:i4>
      </vt:variant>
      <vt:variant>
        <vt:i4>5</vt:i4>
      </vt:variant>
      <vt:variant>
        <vt:lpwstr/>
      </vt:variant>
      <vt:variant>
        <vt:lpwstr>_Toc350509310</vt:lpwstr>
      </vt:variant>
      <vt:variant>
        <vt:i4>1966128</vt:i4>
      </vt:variant>
      <vt:variant>
        <vt:i4>914</vt:i4>
      </vt:variant>
      <vt:variant>
        <vt:i4>0</vt:i4>
      </vt:variant>
      <vt:variant>
        <vt:i4>5</vt:i4>
      </vt:variant>
      <vt:variant>
        <vt:lpwstr/>
      </vt:variant>
      <vt:variant>
        <vt:lpwstr>_Toc350509309</vt:lpwstr>
      </vt:variant>
      <vt:variant>
        <vt:i4>1966128</vt:i4>
      </vt:variant>
      <vt:variant>
        <vt:i4>908</vt:i4>
      </vt:variant>
      <vt:variant>
        <vt:i4>0</vt:i4>
      </vt:variant>
      <vt:variant>
        <vt:i4>5</vt:i4>
      </vt:variant>
      <vt:variant>
        <vt:lpwstr/>
      </vt:variant>
      <vt:variant>
        <vt:lpwstr>_Toc350509308</vt:lpwstr>
      </vt:variant>
      <vt:variant>
        <vt:i4>1966128</vt:i4>
      </vt:variant>
      <vt:variant>
        <vt:i4>902</vt:i4>
      </vt:variant>
      <vt:variant>
        <vt:i4>0</vt:i4>
      </vt:variant>
      <vt:variant>
        <vt:i4>5</vt:i4>
      </vt:variant>
      <vt:variant>
        <vt:lpwstr/>
      </vt:variant>
      <vt:variant>
        <vt:lpwstr>_Toc350509307</vt:lpwstr>
      </vt:variant>
      <vt:variant>
        <vt:i4>1966128</vt:i4>
      </vt:variant>
      <vt:variant>
        <vt:i4>896</vt:i4>
      </vt:variant>
      <vt:variant>
        <vt:i4>0</vt:i4>
      </vt:variant>
      <vt:variant>
        <vt:i4>5</vt:i4>
      </vt:variant>
      <vt:variant>
        <vt:lpwstr/>
      </vt:variant>
      <vt:variant>
        <vt:lpwstr>_Toc350509306</vt:lpwstr>
      </vt:variant>
      <vt:variant>
        <vt:i4>1966128</vt:i4>
      </vt:variant>
      <vt:variant>
        <vt:i4>890</vt:i4>
      </vt:variant>
      <vt:variant>
        <vt:i4>0</vt:i4>
      </vt:variant>
      <vt:variant>
        <vt:i4>5</vt:i4>
      </vt:variant>
      <vt:variant>
        <vt:lpwstr/>
      </vt:variant>
      <vt:variant>
        <vt:lpwstr>_Toc350509305</vt:lpwstr>
      </vt:variant>
      <vt:variant>
        <vt:i4>1966128</vt:i4>
      </vt:variant>
      <vt:variant>
        <vt:i4>884</vt:i4>
      </vt:variant>
      <vt:variant>
        <vt:i4>0</vt:i4>
      </vt:variant>
      <vt:variant>
        <vt:i4>5</vt:i4>
      </vt:variant>
      <vt:variant>
        <vt:lpwstr/>
      </vt:variant>
      <vt:variant>
        <vt:lpwstr>_Toc350509304</vt:lpwstr>
      </vt:variant>
      <vt:variant>
        <vt:i4>1966128</vt:i4>
      </vt:variant>
      <vt:variant>
        <vt:i4>878</vt:i4>
      </vt:variant>
      <vt:variant>
        <vt:i4>0</vt:i4>
      </vt:variant>
      <vt:variant>
        <vt:i4>5</vt:i4>
      </vt:variant>
      <vt:variant>
        <vt:lpwstr/>
      </vt:variant>
      <vt:variant>
        <vt:lpwstr>_Toc350509303</vt:lpwstr>
      </vt:variant>
      <vt:variant>
        <vt:i4>1966128</vt:i4>
      </vt:variant>
      <vt:variant>
        <vt:i4>872</vt:i4>
      </vt:variant>
      <vt:variant>
        <vt:i4>0</vt:i4>
      </vt:variant>
      <vt:variant>
        <vt:i4>5</vt:i4>
      </vt:variant>
      <vt:variant>
        <vt:lpwstr/>
      </vt:variant>
      <vt:variant>
        <vt:lpwstr>_Toc350509302</vt:lpwstr>
      </vt:variant>
      <vt:variant>
        <vt:i4>1966128</vt:i4>
      </vt:variant>
      <vt:variant>
        <vt:i4>866</vt:i4>
      </vt:variant>
      <vt:variant>
        <vt:i4>0</vt:i4>
      </vt:variant>
      <vt:variant>
        <vt:i4>5</vt:i4>
      </vt:variant>
      <vt:variant>
        <vt:lpwstr/>
      </vt:variant>
      <vt:variant>
        <vt:lpwstr>_Toc350509301</vt:lpwstr>
      </vt:variant>
      <vt:variant>
        <vt:i4>1966128</vt:i4>
      </vt:variant>
      <vt:variant>
        <vt:i4>860</vt:i4>
      </vt:variant>
      <vt:variant>
        <vt:i4>0</vt:i4>
      </vt:variant>
      <vt:variant>
        <vt:i4>5</vt:i4>
      </vt:variant>
      <vt:variant>
        <vt:lpwstr/>
      </vt:variant>
      <vt:variant>
        <vt:lpwstr>_Toc350509300</vt:lpwstr>
      </vt:variant>
      <vt:variant>
        <vt:i4>1507377</vt:i4>
      </vt:variant>
      <vt:variant>
        <vt:i4>854</vt:i4>
      </vt:variant>
      <vt:variant>
        <vt:i4>0</vt:i4>
      </vt:variant>
      <vt:variant>
        <vt:i4>5</vt:i4>
      </vt:variant>
      <vt:variant>
        <vt:lpwstr/>
      </vt:variant>
      <vt:variant>
        <vt:lpwstr>_Toc350509299</vt:lpwstr>
      </vt:variant>
      <vt:variant>
        <vt:i4>1507377</vt:i4>
      </vt:variant>
      <vt:variant>
        <vt:i4>848</vt:i4>
      </vt:variant>
      <vt:variant>
        <vt:i4>0</vt:i4>
      </vt:variant>
      <vt:variant>
        <vt:i4>5</vt:i4>
      </vt:variant>
      <vt:variant>
        <vt:lpwstr/>
      </vt:variant>
      <vt:variant>
        <vt:lpwstr>_Toc350509298</vt:lpwstr>
      </vt:variant>
      <vt:variant>
        <vt:i4>1507377</vt:i4>
      </vt:variant>
      <vt:variant>
        <vt:i4>842</vt:i4>
      </vt:variant>
      <vt:variant>
        <vt:i4>0</vt:i4>
      </vt:variant>
      <vt:variant>
        <vt:i4>5</vt:i4>
      </vt:variant>
      <vt:variant>
        <vt:lpwstr/>
      </vt:variant>
      <vt:variant>
        <vt:lpwstr>_Toc350509297</vt:lpwstr>
      </vt:variant>
      <vt:variant>
        <vt:i4>1507377</vt:i4>
      </vt:variant>
      <vt:variant>
        <vt:i4>836</vt:i4>
      </vt:variant>
      <vt:variant>
        <vt:i4>0</vt:i4>
      </vt:variant>
      <vt:variant>
        <vt:i4>5</vt:i4>
      </vt:variant>
      <vt:variant>
        <vt:lpwstr/>
      </vt:variant>
      <vt:variant>
        <vt:lpwstr>_Toc350509296</vt:lpwstr>
      </vt:variant>
      <vt:variant>
        <vt:i4>1507377</vt:i4>
      </vt:variant>
      <vt:variant>
        <vt:i4>830</vt:i4>
      </vt:variant>
      <vt:variant>
        <vt:i4>0</vt:i4>
      </vt:variant>
      <vt:variant>
        <vt:i4>5</vt:i4>
      </vt:variant>
      <vt:variant>
        <vt:lpwstr/>
      </vt:variant>
      <vt:variant>
        <vt:lpwstr>_Toc350509295</vt:lpwstr>
      </vt:variant>
      <vt:variant>
        <vt:i4>1507377</vt:i4>
      </vt:variant>
      <vt:variant>
        <vt:i4>824</vt:i4>
      </vt:variant>
      <vt:variant>
        <vt:i4>0</vt:i4>
      </vt:variant>
      <vt:variant>
        <vt:i4>5</vt:i4>
      </vt:variant>
      <vt:variant>
        <vt:lpwstr/>
      </vt:variant>
      <vt:variant>
        <vt:lpwstr>_Toc350509294</vt:lpwstr>
      </vt:variant>
      <vt:variant>
        <vt:i4>1507377</vt:i4>
      </vt:variant>
      <vt:variant>
        <vt:i4>818</vt:i4>
      </vt:variant>
      <vt:variant>
        <vt:i4>0</vt:i4>
      </vt:variant>
      <vt:variant>
        <vt:i4>5</vt:i4>
      </vt:variant>
      <vt:variant>
        <vt:lpwstr/>
      </vt:variant>
      <vt:variant>
        <vt:lpwstr>_Toc350509293</vt:lpwstr>
      </vt:variant>
      <vt:variant>
        <vt:i4>1507377</vt:i4>
      </vt:variant>
      <vt:variant>
        <vt:i4>812</vt:i4>
      </vt:variant>
      <vt:variant>
        <vt:i4>0</vt:i4>
      </vt:variant>
      <vt:variant>
        <vt:i4>5</vt:i4>
      </vt:variant>
      <vt:variant>
        <vt:lpwstr/>
      </vt:variant>
      <vt:variant>
        <vt:lpwstr>_Toc350509292</vt:lpwstr>
      </vt:variant>
      <vt:variant>
        <vt:i4>1507377</vt:i4>
      </vt:variant>
      <vt:variant>
        <vt:i4>806</vt:i4>
      </vt:variant>
      <vt:variant>
        <vt:i4>0</vt:i4>
      </vt:variant>
      <vt:variant>
        <vt:i4>5</vt:i4>
      </vt:variant>
      <vt:variant>
        <vt:lpwstr/>
      </vt:variant>
      <vt:variant>
        <vt:lpwstr>_Toc350509291</vt:lpwstr>
      </vt:variant>
      <vt:variant>
        <vt:i4>1507377</vt:i4>
      </vt:variant>
      <vt:variant>
        <vt:i4>800</vt:i4>
      </vt:variant>
      <vt:variant>
        <vt:i4>0</vt:i4>
      </vt:variant>
      <vt:variant>
        <vt:i4>5</vt:i4>
      </vt:variant>
      <vt:variant>
        <vt:lpwstr/>
      </vt:variant>
      <vt:variant>
        <vt:lpwstr>_Toc350509290</vt:lpwstr>
      </vt:variant>
      <vt:variant>
        <vt:i4>1441841</vt:i4>
      </vt:variant>
      <vt:variant>
        <vt:i4>794</vt:i4>
      </vt:variant>
      <vt:variant>
        <vt:i4>0</vt:i4>
      </vt:variant>
      <vt:variant>
        <vt:i4>5</vt:i4>
      </vt:variant>
      <vt:variant>
        <vt:lpwstr/>
      </vt:variant>
      <vt:variant>
        <vt:lpwstr>_Toc350509289</vt:lpwstr>
      </vt:variant>
      <vt:variant>
        <vt:i4>1441841</vt:i4>
      </vt:variant>
      <vt:variant>
        <vt:i4>788</vt:i4>
      </vt:variant>
      <vt:variant>
        <vt:i4>0</vt:i4>
      </vt:variant>
      <vt:variant>
        <vt:i4>5</vt:i4>
      </vt:variant>
      <vt:variant>
        <vt:lpwstr/>
      </vt:variant>
      <vt:variant>
        <vt:lpwstr>_Toc350509288</vt:lpwstr>
      </vt:variant>
      <vt:variant>
        <vt:i4>1441841</vt:i4>
      </vt:variant>
      <vt:variant>
        <vt:i4>782</vt:i4>
      </vt:variant>
      <vt:variant>
        <vt:i4>0</vt:i4>
      </vt:variant>
      <vt:variant>
        <vt:i4>5</vt:i4>
      </vt:variant>
      <vt:variant>
        <vt:lpwstr/>
      </vt:variant>
      <vt:variant>
        <vt:lpwstr>_Toc350509287</vt:lpwstr>
      </vt:variant>
      <vt:variant>
        <vt:i4>1441841</vt:i4>
      </vt:variant>
      <vt:variant>
        <vt:i4>776</vt:i4>
      </vt:variant>
      <vt:variant>
        <vt:i4>0</vt:i4>
      </vt:variant>
      <vt:variant>
        <vt:i4>5</vt:i4>
      </vt:variant>
      <vt:variant>
        <vt:lpwstr/>
      </vt:variant>
      <vt:variant>
        <vt:lpwstr>_Toc350509286</vt:lpwstr>
      </vt:variant>
      <vt:variant>
        <vt:i4>1441841</vt:i4>
      </vt:variant>
      <vt:variant>
        <vt:i4>770</vt:i4>
      </vt:variant>
      <vt:variant>
        <vt:i4>0</vt:i4>
      </vt:variant>
      <vt:variant>
        <vt:i4>5</vt:i4>
      </vt:variant>
      <vt:variant>
        <vt:lpwstr/>
      </vt:variant>
      <vt:variant>
        <vt:lpwstr>_Toc350509285</vt:lpwstr>
      </vt:variant>
      <vt:variant>
        <vt:i4>1441841</vt:i4>
      </vt:variant>
      <vt:variant>
        <vt:i4>764</vt:i4>
      </vt:variant>
      <vt:variant>
        <vt:i4>0</vt:i4>
      </vt:variant>
      <vt:variant>
        <vt:i4>5</vt:i4>
      </vt:variant>
      <vt:variant>
        <vt:lpwstr/>
      </vt:variant>
      <vt:variant>
        <vt:lpwstr>_Toc350509284</vt:lpwstr>
      </vt:variant>
      <vt:variant>
        <vt:i4>1441841</vt:i4>
      </vt:variant>
      <vt:variant>
        <vt:i4>758</vt:i4>
      </vt:variant>
      <vt:variant>
        <vt:i4>0</vt:i4>
      </vt:variant>
      <vt:variant>
        <vt:i4>5</vt:i4>
      </vt:variant>
      <vt:variant>
        <vt:lpwstr/>
      </vt:variant>
      <vt:variant>
        <vt:lpwstr>_Toc350509283</vt:lpwstr>
      </vt:variant>
      <vt:variant>
        <vt:i4>1441841</vt:i4>
      </vt:variant>
      <vt:variant>
        <vt:i4>752</vt:i4>
      </vt:variant>
      <vt:variant>
        <vt:i4>0</vt:i4>
      </vt:variant>
      <vt:variant>
        <vt:i4>5</vt:i4>
      </vt:variant>
      <vt:variant>
        <vt:lpwstr/>
      </vt:variant>
      <vt:variant>
        <vt:lpwstr>_Toc350509282</vt:lpwstr>
      </vt:variant>
      <vt:variant>
        <vt:i4>1441841</vt:i4>
      </vt:variant>
      <vt:variant>
        <vt:i4>746</vt:i4>
      </vt:variant>
      <vt:variant>
        <vt:i4>0</vt:i4>
      </vt:variant>
      <vt:variant>
        <vt:i4>5</vt:i4>
      </vt:variant>
      <vt:variant>
        <vt:lpwstr/>
      </vt:variant>
      <vt:variant>
        <vt:lpwstr>_Toc350509281</vt:lpwstr>
      </vt:variant>
      <vt:variant>
        <vt:i4>1441841</vt:i4>
      </vt:variant>
      <vt:variant>
        <vt:i4>740</vt:i4>
      </vt:variant>
      <vt:variant>
        <vt:i4>0</vt:i4>
      </vt:variant>
      <vt:variant>
        <vt:i4>5</vt:i4>
      </vt:variant>
      <vt:variant>
        <vt:lpwstr/>
      </vt:variant>
      <vt:variant>
        <vt:lpwstr>_Toc350509280</vt:lpwstr>
      </vt:variant>
      <vt:variant>
        <vt:i4>1638449</vt:i4>
      </vt:variant>
      <vt:variant>
        <vt:i4>734</vt:i4>
      </vt:variant>
      <vt:variant>
        <vt:i4>0</vt:i4>
      </vt:variant>
      <vt:variant>
        <vt:i4>5</vt:i4>
      </vt:variant>
      <vt:variant>
        <vt:lpwstr/>
      </vt:variant>
      <vt:variant>
        <vt:lpwstr>_Toc350509279</vt:lpwstr>
      </vt:variant>
      <vt:variant>
        <vt:i4>1638449</vt:i4>
      </vt:variant>
      <vt:variant>
        <vt:i4>728</vt:i4>
      </vt:variant>
      <vt:variant>
        <vt:i4>0</vt:i4>
      </vt:variant>
      <vt:variant>
        <vt:i4>5</vt:i4>
      </vt:variant>
      <vt:variant>
        <vt:lpwstr/>
      </vt:variant>
      <vt:variant>
        <vt:lpwstr>_Toc350509278</vt:lpwstr>
      </vt:variant>
      <vt:variant>
        <vt:i4>1638449</vt:i4>
      </vt:variant>
      <vt:variant>
        <vt:i4>722</vt:i4>
      </vt:variant>
      <vt:variant>
        <vt:i4>0</vt:i4>
      </vt:variant>
      <vt:variant>
        <vt:i4>5</vt:i4>
      </vt:variant>
      <vt:variant>
        <vt:lpwstr/>
      </vt:variant>
      <vt:variant>
        <vt:lpwstr>_Toc350509277</vt:lpwstr>
      </vt:variant>
      <vt:variant>
        <vt:i4>1638449</vt:i4>
      </vt:variant>
      <vt:variant>
        <vt:i4>716</vt:i4>
      </vt:variant>
      <vt:variant>
        <vt:i4>0</vt:i4>
      </vt:variant>
      <vt:variant>
        <vt:i4>5</vt:i4>
      </vt:variant>
      <vt:variant>
        <vt:lpwstr/>
      </vt:variant>
      <vt:variant>
        <vt:lpwstr>_Toc350509276</vt:lpwstr>
      </vt:variant>
      <vt:variant>
        <vt:i4>1638449</vt:i4>
      </vt:variant>
      <vt:variant>
        <vt:i4>710</vt:i4>
      </vt:variant>
      <vt:variant>
        <vt:i4>0</vt:i4>
      </vt:variant>
      <vt:variant>
        <vt:i4>5</vt:i4>
      </vt:variant>
      <vt:variant>
        <vt:lpwstr/>
      </vt:variant>
      <vt:variant>
        <vt:lpwstr>_Toc350509275</vt:lpwstr>
      </vt:variant>
      <vt:variant>
        <vt:i4>1638449</vt:i4>
      </vt:variant>
      <vt:variant>
        <vt:i4>704</vt:i4>
      </vt:variant>
      <vt:variant>
        <vt:i4>0</vt:i4>
      </vt:variant>
      <vt:variant>
        <vt:i4>5</vt:i4>
      </vt:variant>
      <vt:variant>
        <vt:lpwstr/>
      </vt:variant>
      <vt:variant>
        <vt:lpwstr>_Toc350509274</vt:lpwstr>
      </vt:variant>
      <vt:variant>
        <vt:i4>1638449</vt:i4>
      </vt:variant>
      <vt:variant>
        <vt:i4>698</vt:i4>
      </vt:variant>
      <vt:variant>
        <vt:i4>0</vt:i4>
      </vt:variant>
      <vt:variant>
        <vt:i4>5</vt:i4>
      </vt:variant>
      <vt:variant>
        <vt:lpwstr/>
      </vt:variant>
      <vt:variant>
        <vt:lpwstr>_Toc350509273</vt:lpwstr>
      </vt:variant>
      <vt:variant>
        <vt:i4>1638449</vt:i4>
      </vt:variant>
      <vt:variant>
        <vt:i4>692</vt:i4>
      </vt:variant>
      <vt:variant>
        <vt:i4>0</vt:i4>
      </vt:variant>
      <vt:variant>
        <vt:i4>5</vt:i4>
      </vt:variant>
      <vt:variant>
        <vt:lpwstr/>
      </vt:variant>
      <vt:variant>
        <vt:lpwstr>_Toc350509272</vt:lpwstr>
      </vt:variant>
      <vt:variant>
        <vt:i4>1638449</vt:i4>
      </vt:variant>
      <vt:variant>
        <vt:i4>686</vt:i4>
      </vt:variant>
      <vt:variant>
        <vt:i4>0</vt:i4>
      </vt:variant>
      <vt:variant>
        <vt:i4>5</vt:i4>
      </vt:variant>
      <vt:variant>
        <vt:lpwstr/>
      </vt:variant>
      <vt:variant>
        <vt:lpwstr>_Toc350509271</vt:lpwstr>
      </vt:variant>
      <vt:variant>
        <vt:i4>1638449</vt:i4>
      </vt:variant>
      <vt:variant>
        <vt:i4>680</vt:i4>
      </vt:variant>
      <vt:variant>
        <vt:i4>0</vt:i4>
      </vt:variant>
      <vt:variant>
        <vt:i4>5</vt:i4>
      </vt:variant>
      <vt:variant>
        <vt:lpwstr/>
      </vt:variant>
      <vt:variant>
        <vt:lpwstr>_Toc350509270</vt:lpwstr>
      </vt:variant>
      <vt:variant>
        <vt:i4>1572913</vt:i4>
      </vt:variant>
      <vt:variant>
        <vt:i4>674</vt:i4>
      </vt:variant>
      <vt:variant>
        <vt:i4>0</vt:i4>
      </vt:variant>
      <vt:variant>
        <vt:i4>5</vt:i4>
      </vt:variant>
      <vt:variant>
        <vt:lpwstr/>
      </vt:variant>
      <vt:variant>
        <vt:lpwstr>_Toc350509269</vt:lpwstr>
      </vt:variant>
      <vt:variant>
        <vt:i4>1572913</vt:i4>
      </vt:variant>
      <vt:variant>
        <vt:i4>668</vt:i4>
      </vt:variant>
      <vt:variant>
        <vt:i4>0</vt:i4>
      </vt:variant>
      <vt:variant>
        <vt:i4>5</vt:i4>
      </vt:variant>
      <vt:variant>
        <vt:lpwstr/>
      </vt:variant>
      <vt:variant>
        <vt:lpwstr>_Toc350509268</vt:lpwstr>
      </vt:variant>
      <vt:variant>
        <vt:i4>1572913</vt:i4>
      </vt:variant>
      <vt:variant>
        <vt:i4>662</vt:i4>
      </vt:variant>
      <vt:variant>
        <vt:i4>0</vt:i4>
      </vt:variant>
      <vt:variant>
        <vt:i4>5</vt:i4>
      </vt:variant>
      <vt:variant>
        <vt:lpwstr/>
      </vt:variant>
      <vt:variant>
        <vt:lpwstr>_Toc350509267</vt:lpwstr>
      </vt:variant>
      <vt:variant>
        <vt:i4>1572913</vt:i4>
      </vt:variant>
      <vt:variant>
        <vt:i4>656</vt:i4>
      </vt:variant>
      <vt:variant>
        <vt:i4>0</vt:i4>
      </vt:variant>
      <vt:variant>
        <vt:i4>5</vt:i4>
      </vt:variant>
      <vt:variant>
        <vt:lpwstr/>
      </vt:variant>
      <vt:variant>
        <vt:lpwstr>_Toc350509266</vt:lpwstr>
      </vt:variant>
      <vt:variant>
        <vt:i4>1572913</vt:i4>
      </vt:variant>
      <vt:variant>
        <vt:i4>650</vt:i4>
      </vt:variant>
      <vt:variant>
        <vt:i4>0</vt:i4>
      </vt:variant>
      <vt:variant>
        <vt:i4>5</vt:i4>
      </vt:variant>
      <vt:variant>
        <vt:lpwstr/>
      </vt:variant>
      <vt:variant>
        <vt:lpwstr>_Toc350509265</vt:lpwstr>
      </vt:variant>
      <vt:variant>
        <vt:i4>1572913</vt:i4>
      </vt:variant>
      <vt:variant>
        <vt:i4>644</vt:i4>
      </vt:variant>
      <vt:variant>
        <vt:i4>0</vt:i4>
      </vt:variant>
      <vt:variant>
        <vt:i4>5</vt:i4>
      </vt:variant>
      <vt:variant>
        <vt:lpwstr/>
      </vt:variant>
      <vt:variant>
        <vt:lpwstr>_Toc350509264</vt:lpwstr>
      </vt:variant>
      <vt:variant>
        <vt:i4>1572913</vt:i4>
      </vt:variant>
      <vt:variant>
        <vt:i4>638</vt:i4>
      </vt:variant>
      <vt:variant>
        <vt:i4>0</vt:i4>
      </vt:variant>
      <vt:variant>
        <vt:i4>5</vt:i4>
      </vt:variant>
      <vt:variant>
        <vt:lpwstr/>
      </vt:variant>
      <vt:variant>
        <vt:lpwstr>_Toc350509263</vt:lpwstr>
      </vt:variant>
      <vt:variant>
        <vt:i4>1572913</vt:i4>
      </vt:variant>
      <vt:variant>
        <vt:i4>632</vt:i4>
      </vt:variant>
      <vt:variant>
        <vt:i4>0</vt:i4>
      </vt:variant>
      <vt:variant>
        <vt:i4>5</vt:i4>
      </vt:variant>
      <vt:variant>
        <vt:lpwstr/>
      </vt:variant>
      <vt:variant>
        <vt:lpwstr>_Toc350509262</vt:lpwstr>
      </vt:variant>
      <vt:variant>
        <vt:i4>1572913</vt:i4>
      </vt:variant>
      <vt:variant>
        <vt:i4>626</vt:i4>
      </vt:variant>
      <vt:variant>
        <vt:i4>0</vt:i4>
      </vt:variant>
      <vt:variant>
        <vt:i4>5</vt:i4>
      </vt:variant>
      <vt:variant>
        <vt:lpwstr/>
      </vt:variant>
      <vt:variant>
        <vt:lpwstr>_Toc350509261</vt:lpwstr>
      </vt:variant>
      <vt:variant>
        <vt:i4>1572913</vt:i4>
      </vt:variant>
      <vt:variant>
        <vt:i4>620</vt:i4>
      </vt:variant>
      <vt:variant>
        <vt:i4>0</vt:i4>
      </vt:variant>
      <vt:variant>
        <vt:i4>5</vt:i4>
      </vt:variant>
      <vt:variant>
        <vt:lpwstr/>
      </vt:variant>
      <vt:variant>
        <vt:lpwstr>_Toc350509260</vt:lpwstr>
      </vt:variant>
      <vt:variant>
        <vt:i4>1769521</vt:i4>
      </vt:variant>
      <vt:variant>
        <vt:i4>614</vt:i4>
      </vt:variant>
      <vt:variant>
        <vt:i4>0</vt:i4>
      </vt:variant>
      <vt:variant>
        <vt:i4>5</vt:i4>
      </vt:variant>
      <vt:variant>
        <vt:lpwstr/>
      </vt:variant>
      <vt:variant>
        <vt:lpwstr>_Toc350509259</vt:lpwstr>
      </vt:variant>
      <vt:variant>
        <vt:i4>1769521</vt:i4>
      </vt:variant>
      <vt:variant>
        <vt:i4>608</vt:i4>
      </vt:variant>
      <vt:variant>
        <vt:i4>0</vt:i4>
      </vt:variant>
      <vt:variant>
        <vt:i4>5</vt:i4>
      </vt:variant>
      <vt:variant>
        <vt:lpwstr/>
      </vt:variant>
      <vt:variant>
        <vt:lpwstr>_Toc350509258</vt:lpwstr>
      </vt:variant>
      <vt:variant>
        <vt:i4>1769521</vt:i4>
      </vt:variant>
      <vt:variant>
        <vt:i4>602</vt:i4>
      </vt:variant>
      <vt:variant>
        <vt:i4>0</vt:i4>
      </vt:variant>
      <vt:variant>
        <vt:i4>5</vt:i4>
      </vt:variant>
      <vt:variant>
        <vt:lpwstr/>
      </vt:variant>
      <vt:variant>
        <vt:lpwstr>_Toc350509257</vt:lpwstr>
      </vt:variant>
      <vt:variant>
        <vt:i4>1769521</vt:i4>
      </vt:variant>
      <vt:variant>
        <vt:i4>596</vt:i4>
      </vt:variant>
      <vt:variant>
        <vt:i4>0</vt:i4>
      </vt:variant>
      <vt:variant>
        <vt:i4>5</vt:i4>
      </vt:variant>
      <vt:variant>
        <vt:lpwstr/>
      </vt:variant>
      <vt:variant>
        <vt:lpwstr>_Toc350509256</vt:lpwstr>
      </vt:variant>
      <vt:variant>
        <vt:i4>1769521</vt:i4>
      </vt:variant>
      <vt:variant>
        <vt:i4>590</vt:i4>
      </vt:variant>
      <vt:variant>
        <vt:i4>0</vt:i4>
      </vt:variant>
      <vt:variant>
        <vt:i4>5</vt:i4>
      </vt:variant>
      <vt:variant>
        <vt:lpwstr/>
      </vt:variant>
      <vt:variant>
        <vt:lpwstr>_Toc350509255</vt:lpwstr>
      </vt:variant>
      <vt:variant>
        <vt:i4>1769521</vt:i4>
      </vt:variant>
      <vt:variant>
        <vt:i4>584</vt:i4>
      </vt:variant>
      <vt:variant>
        <vt:i4>0</vt:i4>
      </vt:variant>
      <vt:variant>
        <vt:i4>5</vt:i4>
      </vt:variant>
      <vt:variant>
        <vt:lpwstr/>
      </vt:variant>
      <vt:variant>
        <vt:lpwstr>_Toc350509254</vt:lpwstr>
      </vt:variant>
      <vt:variant>
        <vt:i4>1769521</vt:i4>
      </vt:variant>
      <vt:variant>
        <vt:i4>578</vt:i4>
      </vt:variant>
      <vt:variant>
        <vt:i4>0</vt:i4>
      </vt:variant>
      <vt:variant>
        <vt:i4>5</vt:i4>
      </vt:variant>
      <vt:variant>
        <vt:lpwstr/>
      </vt:variant>
      <vt:variant>
        <vt:lpwstr>_Toc350509253</vt:lpwstr>
      </vt:variant>
      <vt:variant>
        <vt:i4>1769521</vt:i4>
      </vt:variant>
      <vt:variant>
        <vt:i4>572</vt:i4>
      </vt:variant>
      <vt:variant>
        <vt:i4>0</vt:i4>
      </vt:variant>
      <vt:variant>
        <vt:i4>5</vt:i4>
      </vt:variant>
      <vt:variant>
        <vt:lpwstr/>
      </vt:variant>
      <vt:variant>
        <vt:lpwstr>_Toc350509252</vt:lpwstr>
      </vt:variant>
      <vt:variant>
        <vt:i4>1769521</vt:i4>
      </vt:variant>
      <vt:variant>
        <vt:i4>566</vt:i4>
      </vt:variant>
      <vt:variant>
        <vt:i4>0</vt:i4>
      </vt:variant>
      <vt:variant>
        <vt:i4>5</vt:i4>
      </vt:variant>
      <vt:variant>
        <vt:lpwstr/>
      </vt:variant>
      <vt:variant>
        <vt:lpwstr>_Toc350509251</vt:lpwstr>
      </vt:variant>
      <vt:variant>
        <vt:i4>1769521</vt:i4>
      </vt:variant>
      <vt:variant>
        <vt:i4>560</vt:i4>
      </vt:variant>
      <vt:variant>
        <vt:i4>0</vt:i4>
      </vt:variant>
      <vt:variant>
        <vt:i4>5</vt:i4>
      </vt:variant>
      <vt:variant>
        <vt:lpwstr/>
      </vt:variant>
      <vt:variant>
        <vt:lpwstr>_Toc350509250</vt:lpwstr>
      </vt:variant>
      <vt:variant>
        <vt:i4>1703985</vt:i4>
      </vt:variant>
      <vt:variant>
        <vt:i4>554</vt:i4>
      </vt:variant>
      <vt:variant>
        <vt:i4>0</vt:i4>
      </vt:variant>
      <vt:variant>
        <vt:i4>5</vt:i4>
      </vt:variant>
      <vt:variant>
        <vt:lpwstr/>
      </vt:variant>
      <vt:variant>
        <vt:lpwstr>_Toc350509249</vt:lpwstr>
      </vt:variant>
      <vt:variant>
        <vt:i4>1703985</vt:i4>
      </vt:variant>
      <vt:variant>
        <vt:i4>548</vt:i4>
      </vt:variant>
      <vt:variant>
        <vt:i4>0</vt:i4>
      </vt:variant>
      <vt:variant>
        <vt:i4>5</vt:i4>
      </vt:variant>
      <vt:variant>
        <vt:lpwstr/>
      </vt:variant>
      <vt:variant>
        <vt:lpwstr>_Toc350509248</vt:lpwstr>
      </vt:variant>
      <vt:variant>
        <vt:i4>1703985</vt:i4>
      </vt:variant>
      <vt:variant>
        <vt:i4>542</vt:i4>
      </vt:variant>
      <vt:variant>
        <vt:i4>0</vt:i4>
      </vt:variant>
      <vt:variant>
        <vt:i4>5</vt:i4>
      </vt:variant>
      <vt:variant>
        <vt:lpwstr/>
      </vt:variant>
      <vt:variant>
        <vt:lpwstr>_Toc350509247</vt:lpwstr>
      </vt:variant>
      <vt:variant>
        <vt:i4>1703985</vt:i4>
      </vt:variant>
      <vt:variant>
        <vt:i4>536</vt:i4>
      </vt:variant>
      <vt:variant>
        <vt:i4>0</vt:i4>
      </vt:variant>
      <vt:variant>
        <vt:i4>5</vt:i4>
      </vt:variant>
      <vt:variant>
        <vt:lpwstr/>
      </vt:variant>
      <vt:variant>
        <vt:lpwstr>_Toc350509246</vt:lpwstr>
      </vt:variant>
      <vt:variant>
        <vt:i4>1703985</vt:i4>
      </vt:variant>
      <vt:variant>
        <vt:i4>530</vt:i4>
      </vt:variant>
      <vt:variant>
        <vt:i4>0</vt:i4>
      </vt:variant>
      <vt:variant>
        <vt:i4>5</vt:i4>
      </vt:variant>
      <vt:variant>
        <vt:lpwstr/>
      </vt:variant>
      <vt:variant>
        <vt:lpwstr>_Toc350509245</vt:lpwstr>
      </vt:variant>
      <vt:variant>
        <vt:i4>1703985</vt:i4>
      </vt:variant>
      <vt:variant>
        <vt:i4>524</vt:i4>
      </vt:variant>
      <vt:variant>
        <vt:i4>0</vt:i4>
      </vt:variant>
      <vt:variant>
        <vt:i4>5</vt:i4>
      </vt:variant>
      <vt:variant>
        <vt:lpwstr/>
      </vt:variant>
      <vt:variant>
        <vt:lpwstr>_Toc350509244</vt:lpwstr>
      </vt:variant>
      <vt:variant>
        <vt:i4>1703985</vt:i4>
      </vt:variant>
      <vt:variant>
        <vt:i4>518</vt:i4>
      </vt:variant>
      <vt:variant>
        <vt:i4>0</vt:i4>
      </vt:variant>
      <vt:variant>
        <vt:i4>5</vt:i4>
      </vt:variant>
      <vt:variant>
        <vt:lpwstr/>
      </vt:variant>
      <vt:variant>
        <vt:lpwstr>_Toc350509243</vt:lpwstr>
      </vt:variant>
      <vt:variant>
        <vt:i4>1703985</vt:i4>
      </vt:variant>
      <vt:variant>
        <vt:i4>512</vt:i4>
      </vt:variant>
      <vt:variant>
        <vt:i4>0</vt:i4>
      </vt:variant>
      <vt:variant>
        <vt:i4>5</vt:i4>
      </vt:variant>
      <vt:variant>
        <vt:lpwstr/>
      </vt:variant>
      <vt:variant>
        <vt:lpwstr>_Toc350509242</vt:lpwstr>
      </vt:variant>
      <vt:variant>
        <vt:i4>1703985</vt:i4>
      </vt:variant>
      <vt:variant>
        <vt:i4>506</vt:i4>
      </vt:variant>
      <vt:variant>
        <vt:i4>0</vt:i4>
      </vt:variant>
      <vt:variant>
        <vt:i4>5</vt:i4>
      </vt:variant>
      <vt:variant>
        <vt:lpwstr/>
      </vt:variant>
      <vt:variant>
        <vt:lpwstr>_Toc350509241</vt:lpwstr>
      </vt:variant>
      <vt:variant>
        <vt:i4>1703985</vt:i4>
      </vt:variant>
      <vt:variant>
        <vt:i4>500</vt:i4>
      </vt:variant>
      <vt:variant>
        <vt:i4>0</vt:i4>
      </vt:variant>
      <vt:variant>
        <vt:i4>5</vt:i4>
      </vt:variant>
      <vt:variant>
        <vt:lpwstr/>
      </vt:variant>
      <vt:variant>
        <vt:lpwstr>_Toc350509240</vt:lpwstr>
      </vt:variant>
      <vt:variant>
        <vt:i4>1900593</vt:i4>
      </vt:variant>
      <vt:variant>
        <vt:i4>494</vt:i4>
      </vt:variant>
      <vt:variant>
        <vt:i4>0</vt:i4>
      </vt:variant>
      <vt:variant>
        <vt:i4>5</vt:i4>
      </vt:variant>
      <vt:variant>
        <vt:lpwstr/>
      </vt:variant>
      <vt:variant>
        <vt:lpwstr>_Toc350509239</vt:lpwstr>
      </vt:variant>
      <vt:variant>
        <vt:i4>1900593</vt:i4>
      </vt:variant>
      <vt:variant>
        <vt:i4>488</vt:i4>
      </vt:variant>
      <vt:variant>
        <vt:i4>0</vt:i4>
      </vt:variant>
      <vt:variant>
        <vt:i4>5</vt:i4>
      </vt:variant>
      <vt:variant>
        <vt:lpwstr/>
      </vt:variant>
      <vt:variant>
        <vt:lpwstr>_Toc350509238</vt:lpwstr>
      </vt:variant>
      <vt:variant>
        <vt:i4>1900593</vt:i4>
      </vt:variant>
      <vt:variant>
        <vt:i4>482</vt:i4>
      </vt:variant>
      <vt:variant>
        <vt:i4>0</vt:i4>
      </vt:variant>
      <vt:variant>
        <vt:i4>5</vt:i4>
      </vt:variant>
      <vt:variant>
        <vt:lpwstr/>
      </vt:variant>
      <vt:variant>
        <vt:lpwstr>_Toc350509237</vt:lpwstr>
      </vt:variant>
      <vt:variant>
        <vt:i4>1900593</vt:i4>
      </vt:variant>
      <vt:variant>
        <vt:i4>476</vt:i4>
      </vt:variant>
      <vt:variant>
        <vt:i4>0</vt:i4>
      </vt:variant>
      <vt:variant>
        <vt:i4>5</vt:i4>
      </vt:variant>
      <vt:variant>
        <vt:lpwstr/>
      </vt:variant>
      <vt:variant>
        <vt:lpwstr>_Toc350509236</vt:lpwstr>
      </vt:variant>
      <vt:variant>
        <vt:i4>1900593</vt:i4>
      </vt:variant>
      <vt:variant>
        <vt:i4>470</vt:i4>
      </vt:variant>
      <vt:variant>
        <vt:i4>0</vt:i4>
      </vt:variant>
      <vt:variant>
        <vt:i4>5</vt:i4>
      </vt:variant>
      <vt:variant>
        <vt:lpwstr/>
      </vt:variant>
      <vt:variant>
        <vt:lpwstr>_Toc350509235</vt:lpwstr>
      </vt:variant>
      <vt:variant>
        <vt:i4>1900593</vt:i4>
      </vt:variant>
      <vt:variant>
        <vt:i4>464</vt:i4>
      </vt:variant>
      <vt:variant>
        <vt:i4>0</vt:i4>
      </vt:variant>
      <vt:variant>
        <vt:i4>5</vt:i4>
      </vt:variant>
      <vt:variant>
        <vt:lpwstr/>
      </vt:variant>
      <vt:variant>
        <vt:lpwstr>_Toc350509234</vt:lpwstr>
      </vt:variant>
      <vt:variant>
        <vt:i4>1900593</vt:i4>
      </vt:variant>
      <vt:variant>
        <vt:i4>458</vt:i4>
      </vt:variant>
      <vt:variant>
        <vt:i4>0</vt:i4>
      </vt:variant>
      <vt:variant>
        <vt:i4>5</vt:i4>
      </vt:variant>
      <vt:variant>
        <vt:lpwstr/>
      </vt:variant>
      <vt:variant>
        <vt:lpwstr>_Toc350509233</vt:lpwstr>
      </vt:variant>
      <vt:variant>
        <vt:i4>1900593</vt:i4>
      </vt:variant>
      <vt:variant>
        <vt:i4>452</vt:i4>
      </vt:variant>
      <vt:variant>
        <vt:i4>0</vt:i4>
      </vt:variant>
      <vt:variant>
        <vt:i4>5</vt:i4>
      </vt:variant>
      <vt:variant>
        <vt:lpwstr/>
      </vt:variant>
      <vt:variant>
        <vt:lpwstr>_Toc350509232</vt:lpwstr>
      </vt:variant>
      <vt:variant>
        <vt:i4>1900593</vt:i4>
      </vt:variant>
      <vt:variant>
        <vt:i4>446</vt:i4>
      </vt:variant>
      <vt:variant>
        <vt:i4>0</vt:i4>
      </vt:variant>
      <vt:variant>
        <vt:i4>5</vt:i4>
      </vt:variant>
      <vt:variant>
        <vt:lpwstr/>
      </vt:variant>
      <vt:variant>
        <vt:lpwstr>_Toc350509231</vt:lpwstr>
      </vt:variant>
      <vt:variant>
        <vt:i4>1900593</vt:i4>
      </vt:variant>
      <vt:variant>
        <vt:i4>440</vt:i4>
      </vt:variant>
      <vt:variant>
        <vt:i4>0</vt:i4>
      </vt:variant>
      <vt:variant>
        <vt:i4>5</vt:i4>
      </vt:variant>
      <vt:variant>
        <vt:lpwstr/>
      </vt:variant>
      <vt:variant>
        <vt:lpwstr>_Toc350509230</vt:lpwstr>
      </vt:variant>
      <vt:variant>
        <vt:i4>1835057</vt:i4>
      </vt:variant>
      <vt:variant>
        <vt:i4>434</vt:i4>
      </vt:variant>
      <vt:variant>
        <vt:i4>0</vt:i4>
      </vt:variant>
      <vt:variant>
        <vt:i4>5</vt:i4>
      </vt:variant>
      <vt:variant>
        <vt:lpwstr/>
      </vt:variant>
      <vt:variant>
        <vt:lpwstr>_Toc350509229</vt:lpwstr>
      </vt:variant>
      <vt:variant>
        <vt:i4>1835057</vt:i4>
      </vt:variant>
      <vt:variant>
        <vt:i4>428</vt:i4>
      </vt:variant>
      <vt:variant>
        <vt:i4>0</vt:i4>
      </vt:variant>
      <vt:variant>
        <vt:i4>5</vt:i4>
      </vt:variant>
      <vt:variant>
        <vt:lpwstr/>
      </vt:variant>
      <vt:variant>
        <vt:lpwstr>_Toc350509228</vt:lpwstr>
      </vt:variant>
      <vt:variant>
        <vt:i4>1835057</vt:i4>
      </vt:variant>
      <vt:variant>
        <vt:i4>422</vt:i4>
      </vt:variant>
      <vt:variant>
        <vt:i4>0</vt:i4>
      </vt:variant>
      <vt:variant>
        <vt:i4>5</vt:i4>
      </vt:variant>
      <vt:variant>
        <vt:lpwstr/>
      </vt:variant>
      <vt:variant>
        <vt:lpwstr>_Toc350509227</vt:lpwstr>
      </vt:variant>
      <vt:variant>
        <vt:i4>1835057</vt:i4>
      </vt:variant>
      <vt:variant>
        <vt:i4>416</vt:i4>
      </vt:variant>
      <vt:variant>
        <vt:i4>0</vt:i4>
      </vt:variant>
      <vt:variant>
        <vt:i4>5</vt:i4>
      </vt:variant>
      <vt:variant>
        <vt:lpwstr/>
      </vt:variant>
      <vt:variant>
        <vt:lpwstr>_Toc350509226</vt:lpwstr>
      </vt:variant>
      <vt:variant>
        <vt:i4>1835057</vt:i4>
      </vt:variant>
      <vt:variant>
        <vt:i4>410</vt:i4>
      </vt:variant>
      <vt:variant>
        <vt:i4>0</vt:i4>
      </vt:variant>
      <vt:variant>
        <vt:i4>5</vt:i4>
      </vt:variant>
      <vt:variant>
        <vt:lpwstr/>
      </vt:variant>
      <vt:variant>
        <vt:lpwstr>_Toc350509225</vt:lpwstr>
      </vt:variant>
      <vt:variant>
        <vt:i4>1835057</vt:i4>
      </vt:variant>
      <vt:variant>
        <vt:i4>404</vt:i4>
      </vt:variant>
      <vt:variant>
        <vt:i4>0</vt:i4>
      </vt:variant>
      <vt:variant>
        <vt:i4>5</vt:i4>
      </vt:variant>
      <vt:variant>
        <vt:lpwstr/>
      </vt:variant>
      <vt:variant>
        <vt:lpwstr>_Toc350509224</vt:lpwstr>
      </vt:variant>
      <vt:variant>
        <vt:i4>1835057</vt:i4>
      </vt:variant>
      <vt:variant>
        <vt:i4>398</vt:i4>
      </vt:variant>
      <vt:variant>
        <vt:i4>0</vt:i4>
      </vt:variant>
      <vt:variant>
        <vt:i4>5</vt:i4>
      </vt:variant>
      <vt:variant>
        <vt:lpwstr/>
      </vt:variant>
      <vt:variant>
        <vt:lpwstr>_Toc350509223</vt:lpwstr>
      </vt:variant>
      <vt:variant>
        <vt:i4>1835057</vt:i4>
      </vt:variant>
      <vt:variant>
        <vt:i4>392</vt:i4>
      </vt:variant>
      <vt:variant>
        <vt:i4>0</vt:i4>
      </vt:variant>
      <vt:variant>
        <vt:i4>5</vt:i4>
      </vt:variant>
      <vt:variant>
        <vt:lpwstr/>
      </vt:variant>
      <vt:variant>
        <vt:lpwstr>_Toc350509222</vt:lpwstr>
      </vt:variant>
      <vt:variant>
        <vt:i4>1835057</vt:i4>
      </vt:variant>
      <vt:variant>
        <vt:i4>386</vt:i4>
      </vt:variant>
      <vt:variant>
        <vt:i4>0</vt:i4>
      </vt:variant>
      <vt:variant>
        <vt:i4>5</vt:i4>
      </vt:variant>
      <vt:variant>
        <vt:lpwstr/>
      </vt:variant>
      <vt:variant>
        <vt:lpwstr>_Toc350509221</vt:lpwstr>
      </vt:variant>
      <vt:variant>
        <vt:i4>1835057</vt:i4>
      </vt:variant>
      <vt:variant>
        <vt:i4>380</vt:i4>
      </vt:variant>
      <vt:variant>
        <vt:i4>0</vt:i4>
      </vt:variant>
      <vt:variant>
        <vt:i4>5</vt:i4>
      </vt:variant>
      <vt:variant>
        <vt:lpwstr/>
      </vt:variant>
      <vt:variant>
        <vt:lpwstr>_Toc350509220</vt:lpwstr>
      </vt:variant>
      <vt:variant>
        <vt:i4>2031665</vt:i4>
      </vt:variant>
      <vt:variant>
        <vt:i4>374</vt:i4>
      </vt:variant>
      <vt:variant>
        <vt:i4>0</vt:i4>
      </vt:variant>
      <vt:variant>
        <vt:i4>5</vt:i4>
      </vt:variant>
      <vt:variant>
        <vt:lpwstr/>
      </vt:variant>
      <vt:variant>
        <vt:lpwstr>_Toc350509219</vt:lpwstr>
      </vt:variant>
      <vt:variant>
        <vt:i4>2031665</vt:i4>
      </vt:variant>
      <vt:variant>
        <vt:i4>368</vt:i4>
      </vt:variant>
      <vt:variant>
        <vt:i4>0</vt:i4>
      </vt:variant>
      <vt:variant>
        <vt:i4>5</vt:i4>
      </vt:variant>
      <vt:variant>
        <vt:lpwstr/>
      </vt:variant>
      <vt:variant>
        <vt:lpwstr>_Toc350509218</vt:lpwstr>
      </vt:variant>
      <vt:variant>
        <vt:i4>2031665</vt:i4>
      </vt:variant>
      <vt:variant>
        <vt:i4>362</vt:i4>
      </vt:variant>
      <vt:variant>
        <vt:i4>0</vt:i4>
      </vt:variant>
      <vt:variant>
        <vt:i4>5</vt:i4>
      </vt:variant>
      <vt:variant>
        <vt:lpwstr/>
      </vt:variant>
      <vt:variant>
        <vt:lpwstr>_Toc350509217</vt:lpwstr>
      </vt:variant>
      <vt:variant>
        <vt:i4>2031665</vt:i4>
      </vt:variant>
      <vt:variant>
        <vt:i4>356</vt:i4>
      </vt:variant>
      <vt:variant>
        <vt:i4>0</vt:i4>
      </vt:variant>
      <vt:variant>
        <vt:i4>5</vt:i4>
      </vt:variant>
      <vt:variant>
        <vt:lpwstr/>
      </vt:variant>
      <vt:variant>
        <vt:lpwstr>_Toc350509216</vt:lpwstr>
      </vt:variant>
      <vt:variant>
        <vt:i4>2031665</vt:i4>
      </vt:variant>
      <vt:variant>
        <vt:i4>350</vt:i4>
      </vt:variant>
      <vt:variant>
        <vt:i4>0</vt:i4>
      </vt:variant>
      <vt:variant>
        <vt:i4>5</vt:i4>
      </vt:variant>
      <vt:variant>
        <vt:lpwstr/>
      </vt:variant>
      <vt:variant>
        <vt:lpwstr>_Toc350509215</vt:lpwstr>
      </vt:variant>
      <vt:variant>
        <vt:i4>2031665</vt:i4>
      </vt:variant>
      <vt:variant>
        <vt:i4>344</vt:i4>
      </vt:variant>
      <vt:variant>
        <vt:i4>0</vt:i4>
      </vt:variant>
      <vt:variant>
        <vt:i4>5</vt:i4>
      </vt:variant>
      <vt:variant>
        <vt:lpwstr/>
      </vt:variant>
      <vt:variant>
        <vt:lpwstr>_Toc350509214</vt:lpwstr>
      </vt:variant>
      <vt:variant>
        <vt:i4>2031665</vt:i4>
      </vt:variant>
      <vt:variant>
        <vt:i4>338</vt:i4>
      </vt:variant>
      <vt:variant>
        <vt:i4>0</vt:i4>
      </vt:variant>
      <vt:variant>
        <vt:i4>5</vt:i4>
      </vt:variant>
      <vt:variant>
        <vt:lpwstr/>
      </vt:variant>
      <vt:variant>
        <vt:lpwstr>_Toc350509213</vt:lpwstr>
      </vt:variant>
      <vt:variant>
        <vt:i4>2031665</vt:i4>
      </vt:variant>
      <vt:variant>
        <vt:i4>332</vt:i4>
      </vt:variant>
      <vt:variant>
        <vt:i4>0</vt:i4>
      </vt:variant>
      <vt:variant>
        <vt:i4>5</vt:i4>
      </vt:variant>
      <vt:variant>
        <vt:lpwstr/>
      </vt:variant>
      <vt:variant>
        <vt:lpwstr>_Toc350509212</vt:lpwstr>
      </vt:variant>
      <vt:variant>
        <vt:i4>2031665</vt:i4>
      </vt:variant>
      <vt:variant>
        <vt:i4>326</vt:i4>
      </vt:variant>
      <vt:variant>
        <vt:i4>0</vt:i4>
      </vt:variant>
      <vt:variant>
        <vt:i4>5</vt:i4>
      </vt:variant>
      <vt:variant>
        <vt:lpwstr/>
      </vt:variant>
      <vt:variant>
        <vt:lpwstr>_Toc350509211</vt:lpwstr>
      </vt:variant>
      <vt:variant>
        <vt:i4>2031665</vt:i4>
      </vt:variant>
      <vt:variant>
        <vt:i4>320</vt:i4>
      </vt:variant>
      <vt:variant>
        <vt:i4>0</vt:i4>
      </vt:variant>
      <vt:variant>
        <vt:i4>5</vt:i4>
      </vt:variant>
      <vt:variant>
        <vt:lpwstr/>
      </vt:variant>
      <vt:variant>
        <vt:lpwstr>_Toc350509210</vt:lpwstr>
      </vt:variant>
      <vt:variant>
        <vt:i4>1966129</vt:i4>
      </vt:variant>
      <vt:variant>
        <vt:i4>314</vt:i4>
      </vt:variant>
      <vt:variant>
        <vt:i4>0</vt:i4>
      </vt:variant>
      <vt:variant>
        <vt:i4>5</vt:i4>
      </vt:variant>
      <vt:variant>
        <vt:lpwstr/>
      </vt:variant>
      <vt:variant>
        <vt:lpwstr>_Toc350509209</vt:lpwstr>
      </vt:variant>
      <vt:variant>
        <vt:i4>1966129</vt:i4>
      </vt:variant>
      <vt:variant>
        <vt:i4>308</vt:i4>
      </vt:variant>
      <vt:variant>
        <vt:i4>0</vt:i4>
      </vt:variant>
      <vt:variant>
        <vt:i4>5</vt:i4>
      </vt:variant>
      <vt:variant>
        <vt:lpwstr/>
      </vt:variant>
      <vt:variant>
        <vt:lpwstr>_Toc350509208</vt:lpwstr>
      </vt:variant>
      <vt:variant>
        <vt:i4>1966129</vt:i4>
      </vt:variant>
      <vt:variant>
        <vt:i4>302</vt:i4>
      </vt:variant>
      <vt:variant>
        <vt:i4>0</vt:i4>
      </vt:variant>
      <vt:variant>
        <vt:i4>5</vt:i4>
      </vt:variant>
      <vt:variant>
        <vt:lpwstr/>
      </vt:variant>
      <vt:variant>
        <vt:lpwstr>_Toc350509207</vt:lpwstr>
      </vt:variant>
      <vt:variant>
        <vt:i4>1966129</vt:i4>
      </vt:variant>
      <vt:variant>
        <vt:i4>296</vt:i4>
      </vt:variant>
      <vt:variant>
        <vt:i4>0</vt:i4>
      </vt:variant>
      <vt:variant>
        <vt:i4>5</vt:i4>
      </vt:variant>
      <vt:variant>
        <vt:lpwstr/>
      </vt:variant>
      <vt:variant>
        <vt:lpwstr>_Toc350509206</vt:lpwstr>
      </vt:variant>
      <vt:variant>
        <vt:i4>1966129</vt:i4>
      </vt:variant>
      <vt:variant>
        <vt:i4>290</vt:i4>
      </vt:variant>
      <vt:variant>
        <vt:i4>0</vt:i4>
      </vt:variant>
      <vt:variant>
        <vt:i4>5</vt:i4>
      </vt:variant>
      <vt:variant>
        <vt:lpwstr/>
      </vt:variant>
      <vt:variant>
        <vt:lpwstr>_Toc350509205</vt:lpwstr>
      </vt:variant>
      <vt:variant>
        <vt:i4>1966129</vt:i4>
      </vt:variant>
      <vt:variant>
        <vt:i4>284</vt:i4>
      </vt:variant>
      <vt:variant>
        <vt:i4>0</vt:i4>
      </vt:variant>
      <vt:variant>
        <vt:i4>5</vt:i4>
      </vt:variant>
      <vt:variant>
        <vt:lpwstr/>
      </vt:variant>
      <vt:variant>
        <vt:lpwstr>_Toc350509204</vt:lpwstr>
      </vt:variant>
      <vt:variant>
        <vt:i4>1966129</vt:i4>
      </vt:variant>
      <vt:variant>
        <vt:i4>278</vt:i4>
      </vt:variant>
      <vt:variant>
        <vt:i4>0</vt:i4>
      </vt:variant>
      <vt:variant>
        <vt:i4>5</vt:i4>
      </vt:variant>
      <vt:variant>
        <vt:lpwstr/>
      </vt:variant>
      <vt:variant>
        <vt:lpwstr>_Toc350509203</vt:lpwstr>
      </vt:variant>
      <vt:variant>
        <vt:i4>1966129</vt:i4>
      </vt:variant>
      <vt:variant>
        <vt:i4>272</vt:i4>
      </vt:variant>
      <vt:variant>
        <vt:i4>0</vt:i4>
      </vt:variant>
      <vt:variant>
        <vt:i4>5</vt:i4>
      </vt:variant>
      <vt:variant>
        <vt:lpwstr/>
      </vt:variant>
      <vt:variant>
        <vt:lpwstr>_Toc350509202</vt:lpwstr>
      </vt:variant>
      <vt:variant>
        <vt:i4>1966129</vt:i4>
      </vt:variant>
      <vt:variant>
        <vt:i4>266</vt:i4>
      </vt:variant>
      <vt:variant>
        <vt:i4>0</vt:i4>
      </vt:variant>
      <vt:variant>
        <vt:i4>5</vt:i4>
      </vt:variant>
      <vt:variant>
        <vt:lpwstr/>
      </vt:variant>
      <vt:variant>
        <vt:lpwstr>_Toc350509201</vt:lpwstr>
      </vt:variant>
      <vt:variant>
        <vt:i4>1966129</vt:i4>
      </vt:variant>
      <vt:variant>
        <vt:i4>260</vt:i4>
      </vt:variant>
      <vt:variant>
        <vt:i4>0</vt:i4>
      </vt:variant>
      <vt:variant>
        <vt:i4>5</vt:i4>
      </vt:variant>
      <vt:variant>
        <vt:lpwstr/>
      </vt:variant>
      <vt:variant>
        <vt:lpwstr>_Toc350509200</vt:lpwstr>
      </vt:variant>
      <vt:variant>
        <vt:i4>1507378</vt:i4>
      </vt:variant>
      <vt:variant>
        <vt:i4>254</vt:i4>
      </vt:variant>
      <vt:variant>
        <vt:i4>0</vt:i4>
      </vt:variant>
      <vt:variant>
        <vt:i4>5</vt:i4>
      </vt:variant>
      <vt:variant>
        <vt:lpwstr/>
      </vt:variant>
      <vt:variant>
        <vt:lpwstr>_Toc350509199</vt:lpwstr>
      </vt:variant>
      <vt:variant>
        <vt:i4>1507378</vt:i4>
      </vt:variant>
      <vt:variant>
        <vt:i4>248</vt:i4>
      </vt:variant>
      <vt:variant>
        <vt:i4>0</vt:i4>
      </vt:variant>
      <vt:variant>
        <vt:i4>5</vt:i4>
      </vt:variant>
      <vt:variant>
        <vt:lpwstr/>
      </vt:variant>
      <vt:variant>
        <vt:lpwstr>_Toc350509198</vt:lpwstr>
      </vt:variant>
      <vt:variant>
        <vt:i4>1507378</vt:i4>
      </vt:variant>
      <vt:variant>
        <vt:i4>242</vt:i4>
      </vt:variant>
      <vt:variant>
        <vt:i4>0</vt:i4>
      </vt:variant>
      <vt:variant>
        <vt:i4>5</vt:i4>
      </vt:variant>
      <vt:variant>
        <vt:lpwstr/>
      </vt:variant>
      <vt:variant>
        <vt:lpwstr>_Toc350509197</vt:lpwstr>
      </vt:variant>
      <vt:variant>
        <vt:i4>1507378</vt:i4>
      </vt:variant>
      <vt:variant>
        <vt:i4>236</vt:i4>
      </vt:variant>
      <vt:variant>
        <vt:i4>0</vt:i4>
      </vt:variant>
      <vt:variant>
        <vt:i4>5</vt:i4>
      </vt:variant>
      <vt:variant>
        <vt:lpwstr/>
      </vt:variant>
      <vt:variant>
        <vt:lpwstr>_Toc350509196</vt:lpwstr>
      </vt:variant>
      <vt:variant>
        <vt:i4>1507378</vt:i4>
      </vt:variant>
      <vt:variant>
        <vt:i4>230</vt:i4>
      </vt:variant>
      <vt:variant>
        <vt:i4>0</vt:i4>
      </vt:variant>
      <vt:variant>
        <vt:i4>5</vt:i4>
      </vt:variant>
      <vt:variant>
        <vt:lpwstr/>
      </vt:variant>
      <vt:variant>
        <vt:lpwstr>_Toc350509195</vt:lpwstr>
      </vt:variant>
      <vt:variant>
        <vt:i4>1507378</vt:i4>
      </vt:variant>
      <vt:variant>
        <vt:i4>224</vt:i4>
      </vt:variant>
      <vt:variant>
        <vt:i4>0</vt:i4>
      </vt:variant>
      <vt:variant>
        <vt:i4>5</vt:i4>
      </vt:variant>
      <vt:variant>
        <vt:lpwstr/>
      </vt:variant>
      <vt:variant>
        <vt:lpwstr>_Toc350509194</vt:lpwstr>
      </vt:variant>
      <vt:variant>
        <vt:i4>1507378</vt:i4>
      </vt:variant>
      <vt:variant>
        <vt:i4>218</vt:i4>
      </vt:variant>
      <vt:variant>
        <vt:i4>0</vt:i4>
      </vt:variant>
      <vt:variant>
        <vt:i4>5</vt:i4>
      </vt:variant>
      <vt:variant>
        <vt:lpwstr/>
      </vt:variant>
      <vt:variant>
        <vt:lpwstr>_Toc350509193</vt:lpwstr>
      </vt:variant>
      <vt:variant>
        <vt:i4>1507378</vt:i4>
      </vt:variant>
      <vt:variant>
        <vt:i4>212</vt:i4>
      </vt:variant>
      <vt:variant>
        <vt:i4>0</vt:i4>
      </vt:variant>
      <vt:variant>
        <vt:i4>5</vt:i4>
      </vt:variant>
      <vt:variant>
        <vt:lpwstr/>
      </vt:variant>
      <vt:variant>
        <vt:lpwstr>_Toc350509192</vt:lpwstr>
      </vt:variant>
      <vt:variant>
        <vt:i4>1507378</vt:i4>
      </vt:variant>
      <vt:variant>
        <vt:i4>206</vt:i4>
      </vt:variant>
      <vt:variant>
        <vt:i4>0</vt:i4>
      </vt:variant>
      <vt:variant>
        <vt:i4>5</vt:i4>
      </vt:variant>
      <vt:variant>
        <vt:lpwstr/>
      </vt:variant>
      <vt:variant>
        <vt:lpwstr>_Toc350509191</vt:lpwstr>
      </vt:variant>
      <vt:variant>
        <vt:i4>1507378</vt:i4>
      </vt:variant>
      <vt:variant>
        <vt:i4>200</vt:i4>
      </vt:variant>
      <vt:variant>
        <vt:i4>0</vt:i4>
      </vt:variant>
      <vt:variant>
        <vt:i4>5</vt:i4>
      </vt:variant>
      <vt:variant>
        <vt:lpwstr/>
      </vt:variant>
      <vt:variant>
        <vt:lpwstr>_Toc350509190</vt:lpwstr>
      </vt:variant>
      <vt:variant>
        <vt:i4>1441842</vt:i4>
      </vt:variant>
      <vt:variant>
        <vt:i4>194</vt:i4>
      </vt:variant>
      <vt:variant>
        <vt:i4>0</vt:i4>
      </vt:variant>
      <vt:variant>
        <vt:i4>5</vt:i4>
      </vt:variant>
      <vt:variant>
        <vt:lpwstr/>
      </vt:variant>
      <vt:variant>
        <vt:lpwstr>_Toc350509189</vt:lpwstr>
      </vt:variant>
      <vt:variant>
        <vt:i4>1441842</vt:i4>
      </vt:variant>
      <vt:variant>
        <vt:i4>188</vt:i4>
      </vt:variant>
      <vt:variant>
        <vt:i4>0</vt:i4>
      </vt:variant>
      <vt:variant>
        <vt:i4>5</vt:i4>
      </vt:variant>
      <vt:variant>
        <vt:lpwstr/>
      </vt:variant>
      <vt:variant>
        <vt:lpwstr>_Toc350509188</vt:lpwstr>
      </vt:variant>
      <vt:variant>
        <vt:i4>1441842</vt:i4>
      </vt:variant>
      <vt:variant>
        <vt:i4>182</vt:i4>
      </vt:variant>
      <vt:variant>
        <vt:i4>0</vt:i4>
      </vt:variant>
      <vt:variant>
        <vt:i4>5</vt:i4>
      </vt:variant>
      <vt:variant>
        <vt:lpwstr/>
      </vt:variant>
      <vt:variant>
        <vt:lpwstr>_Toc350509187</vt:lpwstr>
      </vt:variant>
      <vt:variant>
        <vt:i4>1441842</vt:i4>
      </vt:variant>
      <vt:variant>
        <vt:i4>176</vt:i4>
      </vt:variant>
      <vt:variant>
        <vt:i4>0</vt:i4>
      </vt:variant>
      <vt:variant>
        <vt:i4>5</vt:i4>
      </vt:variant>
      <vt:variant>
        <vt:lpwstr/>
      </vt:variant>
      <vt:variant>
        <vt:lpwstr>_Toc350509186</vt:lpwstr>
      </vt:variant>
      <vt:variant>
        <vt:i4>1441842</vt:i4>
      </vt:variant>
      <vt:variant>
        <vt:i4>170</vt:i4>
      </vt:variant>
      <vt:variant>
        <vt:i4>0</vt:i4>
      </vt:variant>
      <vt:variant>
        <vt:i4>5</vt:i4>
      </vt:variant>
      <vt:variant>
        <vt:lpwstr/>
      </vt:variant>
      <vt:variant>
        <vt:lpwstr>_Toc350509185</vt:lpwstr>
      </vt:variant>
      <vt:variant>
        <vt:i4>1441842</vt:i4>
      </vt:variant>
      <vt:variant>
        <vt:i4>164</vt:i4>
      </vt:variant>
      <vt:variant>
        <vt:i4>0</vt:i4>
      </vt:variant>
      <vt:variant>
        <vt:i4>5</vt:i4>
      </vt:variant>
      <vt:variant>
        <vt:lpwstr/>
      </vt:variant>
      <vt:variant>
        <vt:lpwstr>_Toc350509184</vt:lpwstr>
      </vt:variant>
      <vt:variant>
        <vt:i4>1441842</vt:i4>
      </vt:variant>
      <vt:variant>
        <vt:i4>158</vt:i4>
      </vt:variant>
      <vt:variant>
        <vt:i4>0</vt:i4>
      </vt:variant>
      <vt:variant>
        <vt:i4>5</vt:i4>
      </vt:variant>
      <vt:variant>
        <vt:lpwstr/>
      </vt:variant>
      <vt:variant>
        <vt:lpwstr>_Toc350509183</vt:lpwstr>
      </vt:variant>
      <vt:variant>
        <vt:i4>1441842</vt:i4>
      </vt:variant>
      <vt:variant>
        <vt:i4>152</vt:i4>
      </vt:variant>
      <vt:variant>
        <vt:i4>0</vt:i4>
      </vt:variant>
      <vt:variant>
        <vt:i4>5</vt:i4>
      </vt:variant>
      <vt:variant>
        <vt:lpwstr/>
      </vt:variant>
      <vt:variant>
        <vt:lpwstr>_Toc350509182</vt:lpwstr>
      </vt:variant>
      <vt:variant>
        <vt:i4>1441842</vt:i4>
      </vt:variant>
      <vt:variant>
        <vt:i4>146</vt:i4>
      </vt:variant>
      <vt:variant>
        <vt:i4>0</vt:i4>
      </vt:variant>
      <vt:variant>
        <vt:i4>5</vt:i4>
      </vt:variant>
      <vt:variant>
        <vt:lpwstr/>
      </vt:variant>
      <vt:variant>
        <vt:lpwstr>_Toc350509181</vt:lpwstr>
      </vt:variant>
      <vt:variant>
        <vt:i4>1441842</vt:i4>
      </vt:variant>
      <vt:variant>
        <vt:i4>140</vt:i4>
      </vt:variant>
      <vt:variant>
        <vt:i4>0</vt:i4>
      </vt:variant>
      <vt:variant>
        <vt:i4>5</vt:i4>
      </vt:variant>
      <vt:variant>
        <vt:lpwstr/>
      </vt:variant>
      <vt:variant>
        <vt:lpwstr>_Toc350509180</vt:lpwstr>
      </vt:variant>
      <vt:variant>
        <vt:i4>1638450</vt:i4>
      </vt:variant>
      <vt:variant>
        <vt:i4>134</vt:i4>
      </vt:variant>
      <vt:variant>
        <vt:i4>0</vt:i4>
      </vt:variant>
      <vt:variant>
        <vt:i4>5</vt:i4>
      </vt:variant>
      <vt:variant>
        <vt:lpwstr/>
      </vt:variant>
      <vt:variant>
        <vt:lpwstr>_Toc350509179</vt:lpwstr>
      </vt:variant>
      <vt:variant>
        <vt:i4>1638450</vt:i4>
      </vt:variant>
      <vt:variant>
        <vt:i4>128</vt:i4>
      </vt:variant>
      <vt:variant>
        <vt:i4>0</vt:i4>
      </vt:variant>
      <vt:variant>
        <vt:i4>5</vt:i4>
      </vt:variant>
      <vt:variant>
        <vt:lpwstr/>
      </vt:variant>
      <vt:variant>
        <vt:lpwstr>_Toc350509178</vt:lpwstr>
      </vt:variant>
      <vt:variant>
        <vt:i4>1638450</vt:i4>
      </vt:variant>
      <vt:variant>
        <vt:i4>122</vt:i4>
      </vt:variant>
      <vt:variant>
        <vt:i4>0</vt:i4>
      </vt:variant>
      <vt:variant>
        <vt:i4>5</vt:i4>
      </vt:variant>
      <vt:variant>
        <vt:lpwstr/>
      </vt:variant>
      <vt:variant>
        <vt:lpwstr>_Toc350509177</vt:lpwstr>
      </vt:variant>
      <vt:variant>
        <vt:i4>1638450</vt:i4>
      </vt:variant>
      <vt:variant>
        <vt:i4>116</vt:i4>
      </vt:variant>
      <vt:variant>
        <vt:i4>0</vt:i4>
      </vt:variant>
      <vt:variant>
        <vt:i4>5</vt:i4>
      </vt:variant>
      <vt:variant>
        <vt:lpwstr/>
      </vt:variant>
      <vt:variant>
        <vt:lpwstr>_Toc350509176</vt:lpwstr>
      </vt:variant>
      <vt:variant>
        <vt:i4>1638450</vt:i4>
      </vt:variant>
      <vt:variant>
        <vt:i4>110</vt:i4>
      </vt:variant>
      <vt:variant>
        <vt:i4>0</vt:i4>
      </vt:variant>
      <vt:variant>
        <vt:i4>5</vt:i4>
      </vt:variant>
      <vt:variant>
        <vt:lpwstr/>
      </vt:variant>
      <vt:variant>
        <vt:lpwstr>_Toc350509175</vt:lpwstr>
      </vt:variant>
      <vt:variant>
        <vt:i4>1638450</vt:i4>
      </vt:variant>
      <vt:variant>
        <vt:i4>104</vt:i4>
      </vt:variant>
      <vt:variant>
        <vt:i4>0</vt:i4>
      </vt:variant>
      <vt:variant>
        <vt:i4>5</vt:i4>
      </vt:variant>
      <vt:variant>
        <vt:lpwstr/>
      </vt:variant>
      <vt:variant>
        <vt:lpwstr>_Toc350509174</vt:lpwstr>
      </vt:variant>
      <vt:variant>
        <vt:i4>1638450</vt:i4>
      </vt:variant>
      <vt:variant>
        <vt:i4>98</vt:i4>
      </vt:variant>
      <vt:variant>
        <vt:i4>0</vt:i4>
      </vt:variant>
      <vt:variant>
        <vt:i4>5</vt:i4>
      </vt:variant>
      <vt:variant>
        <vt:lpwstr/>
      </vt:variant>
      <vt:variant>
        <vt:lpwstr>_Toc350509173</vt:lpwstr>
      </vt:variant>
      <vt:variant>
        <vt:i4>1638450</vt:i4>
      </vt:variant>
      <vt:variant>
        <vt:i4>92</vt:i4>
      </vt:variant>
      <vt:variant>
        <vt:i4>0</vt:i4>
      </vt:variant>
      <vt:variant>
        <vt:i4>5</vt:i4>
      </vt:variant>
      <vt:variant>
        <vt:lpwstr/>
      </vt:variant>
      <vt:variant>
        <vt:lpwstr>_Toc350509172</vt:lpwstr>
      </vt:variant>
      <vt:variant>
        <vt:i4>1638450</vt:i4>
      </vt:variant>
      <vt:variant>
        <vt:i4>86</vt:i4>
      </vt:variant>
      <vt:variant>
        <vt:i4>0</vt:i4>
      </vt:variant>
      <vt:variant>
        <vt:i4>5</vt:i4>
      </vt:variant>
      <vt:variant>
        <vt:lpwstr/>
      </vt:variant>
      <vt:variant>
        <vt:lpwstr>_Toc350509171</vt:lpwstr>
      </vt:variant>
      <vt:variant>
        <vt:i4>1638450</vt:i4>
      </vt:variant>
      <vt:variant>
        <vt:i4>80</vt:i4>
      </vt:variant>
      <vt:variant>
        <vt:i4>0</vt:i4>
      </vt:variant>
      <vt:variant>
        <vt:i4>5</vt:i4>
      </vt:variant>
      <vt:variant>
        <vt:lpwstr/>
      </vt:variant>
      <vt:variant>
        <vt:lpwstr>_Toc350509170</vt:lpwstr>
      </vt:variant>
      <vt:variant>
        <vt:i4>1572914</vt:i4>
      </vt:variant>
      <vt:variant>
        <vt:i4>74</vt:i4>
      </vt:variant>
      <vt:variant>
        <vt:i4>0</vt:i4>
      </vt:variant>
      <vt:variant>
        <vt:i4>5</vt:i4>
      </vt:variant>
      <vt:variant>
        <vt:lpwstr/>
      </vt:variant>
      <vt:variant>
        <vt:lpwstr>_Toc350509169</vt:lpwstr>
      </vt:variant>
      <vt:variant>
        <vt:i4>1572914</vt:i4>
      </vt:variant>
      <vt:variant>
        <vt:i4>68</vt:i4>
      </vt:variant>
      <vt:variant>
        <vt:i4>0</vt:i4>
      </vt:variant>
      <vt:variant>
        <vt:i4>5</vt:i4>
      </vt:variant>
      <vt:variant>
        <vt:lpwstr/>
      </vt:variant>
      <vt:variant>
        <vt:lpwstr>_Toc350509168</vt:lpwstr>
      </vt:variant>
      <vt:variant>
        <vt:i4>1572914</vt:i4>
      </vt:variant>
      <vt:variant>
        <vt:i4>62</vt:i4>
      </vt:variant>
      <vt:variant>
        <vt:i4>0</vt:i4>
      </vt:variant>
      <vt:variant>
        <vt:i4>5</vt:i4>
      </vt:variant>
      <vt:variant>
        <vt:lpwstr/>
      </vt:variant>
      <vt:variant>
        <vt:lpwstr>_Toc350509167</vt:lpwstr>
      </vt:variant>
      <vt:variant>
        <vt:i4>1572914</vt:i4>
      </vt:variant>
      <vt:variant>
        <vt:i4>56</vt:i4>
      </vt:variant>
      <vt:variant>
        <vt:i4>0</vt:i4>
      </vt:variant>
      <vt:variant>
        <vt:i4>5</vt:i4>
      </vt:variant>
      <vt:variant>
        <vt:lpwstr/>
      </vt:variant>
      <vt:variant>
        <vt:lpwstr>_Toc350509166</vt:lpwstr>
      </vt:variant>
      <vt:variant>
        <vt:i4>1572914</vt:i4>
      </vt:variant>
      <vt:variant>
        <vt:i4>50</vt:i4>
      </vt:variant>
      <vt:variant>
        <vt:i4>0</vt:i4>
      </vt:variant>
      <vt:variant>
        <vt:i4>5</vt:i4>
      </vt:variant>
      <vt:variant>
        <vt:lpwstr/>
      </vt:variant>
      <vt:variant>
        <vt:lpwstr>_Toc350509165</vt:lpwstr>
      </vt:variant>
      <vt:variant>
        <vt:i4>1572914</vt:i4>
      </vt:variant>
      <vt:variant>
        <vt:i4>44</vt:i4>
      </vt:variant>
      <vt:variant>
        <vt:i4>0</vt:i4>
      </vt:variant>
      <vt:variant>
        <vt:i4>5</vt:i4>
      </vt:variant>
      <vt:variant>
        <vt:lpwstr/>
      </vt:variant>
      <vt:variant>
        <vt:lpwstr>_Toc350509164</vt:lpwstr>
      </vt:variant>
      <vt:variant>
        <vt:i4>1572914</vt:i4>
      </vt:variant>
      <vt:variant>
        <vt:i4>38</vt:i4>
      </vt:variant>
      <vt:variant>
        <vt:i4>0</vt:i4>
      </vt:variant>
      <vt:variant>
        <vt:i4>5</vt:i4>
      </vt:variant>
      <vt:variant>
        <vt:lpwstr/>
      </vt:variant>
      <vt:variant>
        <vt:lpwstr>_Toc350509163</vt:lpwstr>
      </vt:variant>
      <vt:variant>
        <vt:i4>1572914</vt:i4>
      </vt:variant>
      <vt:variant>
        <vt:i4>32</vt:i4>
      </vt:variant>
      <vt:variant>
        <vt:i4>0</vt:i4>
      </vt:variant>
      <vt:variant>
        <vt:i4>5</vt:i4>
      </vt:variant>
      <vt:variant>
        <vt:lpwstr/>
      </vt:variant>
      <vt:variant>
        <vt:lpwstr>_Toc350509162</vt:lpwstr>
      </vt:variant>
      <vt:variant>
        <vt:i4>1572914</vt:i4>
      </vt:variant>
      <vt:variant>
        <vt:i4>26</vt:i4>
      </vt:variant>
      <vt:variant>
        <vt:i4>0</vt:i4>
      </vt:variant>
      <vt:variant>
        <vt:i4>5</vt:i4>
      </vt:variant>
      <vt:variant>
        <vt:lpwstr/>
      </vt:variant>
      <vt:variant>
        <vt:lpwstr>_Toc350509161</vt:lpwstr>
      </vt:variant>
      <vt:variant>
        <vt:i4>1572914</vt:i4>
      </vt:variant>
      <vt:variant>
        <vt:i4>20</vt:i4>
      </vt:variant>
      <vt:variant>
        <vt:i4>0</vt:i4>
      </vt:variant>
      <vt:variant>
        <vt:i4>5</vt:i4>
      </vt:variant>
      <vt:variant>
        <vt:lpwstr/>
      </vt:variant>
      <vt:variant>
        <vt:lpwstr>_Toc350509160</vt:lpwstr>
      </vt:variant>
      <vt:variant>
        <vt:i4>1769522</vt:i4>
      </vt:variant>
      <vt:variant>
        <vt:i4>14</vt:i4>
      </vt:variant>
      <vt:variant>
        <vt:i4>0</vt:i4>
      </vt:variant>
      <vt:variant>
        <vt:i4>5</vt:i4>
      </vt:variant>
      <vt:variant>
        <vt:lpwstr/>
      </vt:variant>
      <vt:variant>
        <vt:lpwstr>_Toc350509159</vt:lpwstr>
      </vt:variant>
      <vt:variant>
        <vt:i4>1769522</vt:i4>
      </vt:variant>
      <vt:variant>
        <vt:i4>8</vt:i4>
      </vt:variant>
      <vt:variant>
        <vt:i4>0</vt:i4>
      </vt:variant>
      <vt:variant>
        <vt:i4>5</vt:i4>
      </vt:variant>
      <vt:variant>
        <vt:lpwstr/>
      </vt:variant>
      <vt:variant>
        <vt:lpwstr>_Toc350509158</vt:lpwstr>
      </vt:variant>
      <vt:variant>
        <vt:i4>1769522</vt:i4>
      </vt:variant>
      <vt:variant>
        <vt:i4>2</vt:i4>
      </vt:variant>
      <vt:variant>
        <vt:i4>0</vt:i4>
      </vt:variant>
      <vt:variant>
        <vt:i4>5</vt:i4>
      </vt:variant>
      <vt:variant>
        <vt:lpwstr/>
      </vt:variant>
      <vt:variant>
        <vt:lpwstr>_Toc350509157</vt:lpwstr>
      </vt:variant>
      <vt:variant>
        <vt:i4>5374068</vt:i4>
      </vt:variant>
      <vt:variant>
        <vt:i4>12</vt:i4>
      </vt:variant>
      <vt:variant>
        <vt:i4>0</vt:i4>
      </vt:variant>
      <vt:variant>
        <vt:i4>5</vt:i4>
      </vt:variant>
      <vt:variant>
        <vt:lpwstr>http://wiki.ecmascript.org/doku.php?id=harmony:binary_data</vt:lpwstr>
      </vt:variant>
      <vt:variant>
        <vt:lpwstr/>
      </vt:variant>
      <vt:variant>
        <vt:i4>6815759</vt:i4>
      </vt:variant>
      <vt:variant>
        <vt:i4>9</vt:i4>
      </vt:variant>
      <vt:variant>
        <vt:i4>0</vt:i4>
      </vt:variant>
      <vt:variant>
        <vt:i4>5</vt:i4>
      </vt:variant>
      <vt:variant>
        <vt:lpwstr>https://bugs.ecmascript.org/show_bug.cgi?id=417</vt:lpwstr>
      </vt:variant>
      <vt:variant>
        <vt:lpwstr/>
      </vt:variant>
      <vt:variant>
        <vt:i4>7077898</vt:i4>
      </vt:variant>
      <vt:variant>
        <vt:i4>6</vt:i4>
      </vt:variant>
      <vt:variant>
        <vt:i4>0</vt:i4>
      </vt:variant>
      <vt:variant>
        <vt:i4>5</vt:i4>
      </vt:variant>
      <vt:variant>
        <vt:lpwstr>https://bugs.ecmascript.org/show_bug.cgi?id=155</vt:lpwstr>
      </vt:variant>
      <vt:variant>
        <vt:lpwstr/>
      </vt:variant>
      <vt:variant>
        <vt:i4>5963834</vt:i4>
      </vt:variant>
      <vt:variant>
        <vt:i4>3</vt:i4>
      </vt:variant>
      <vt:variant>
        <vt:i4>0</vt:i4>
      </vt:variant>
      <vt:variant>
        <vt:i4>5</vt:i4>
      </vt:variant>
      <vt:variant>
        <vt:lpwstr>https://bugs.ecmascript.org/show_bug.cgi?id=1200</vt:lpwstr>
      </vt:variant>
      <vt:variant>
        <vt:lpwstr/>
      </vt:variant>
      <vt:variant>
        <vt:i4>7143426</vt:i4>
      </vt:variant>
      <vt:variant>
        <vt:i4>0</vt:i4>
      </vt:variant>
      <vt:variant>
        <vt:i4>0</vt:i4>
      </vt:variant>
      <vt:variant>
        <vt:i4>5</vt:i4>
      </vt:variant>
      <vt:variant>
        <vt:lpwstr>https://bugs.ecmascript.org/show_bug.cgi?id=944</vt:lpwstr>
      </vt:variant>
      <vt:variant>
        <vt:lpwstr/>
      </vt:variant>
      <vt:variant>
        <vt:i4>1900575</vt:i4>
      </vt:variant>
      <vt:variant>
        <vt:i4>0</vt:i4>
      </vt:variant>
      <vt:variant>
        <vt:i4>0</vt:i4>
      </vt:variant>
      <vt:variant>
        <vt:i4>5</vt:i4>
      </vt:variant>
      <vt:variant>
        <vt:lpwstr>https://bugs.ecmascript.org/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draft Ecm-262 edition 6</dc:title>
  <dc:creator>Allen Wirfs-Brock</dc:creator>
  <cp:lastModifiedBy>Rev 16 Allen Wirfs-Brock</cp:lastModifiedBy>
  <cp:revision>2</cp:revision>
  <cp:lastPrinted>2013-06-24T23:13:00Z</cp:lastPrinted>
  <dcterms:created xsi:type="dcterms:W3CDTF">2013-07-15T21:59:00Z</dcterms:created>
  <dcterms:modified xsi:type="dcterms:W3CDTF">2013-07-15T21:59:00Z</dcterms:modified>
</cp:coreProperties>
</file>