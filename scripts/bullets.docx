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D6" w:rsidRDefault="00434DD6" w:rsidP="00434DD6">
      <w:pPr>
        <w:contextualSpacing/>
        <w:rPr>
          <w:ins w:id="0" w:author="Jason" w:date="2013-10-13T10:27:00Z"/>
        </w:rPr>
      </w:pPr>
      <w:ins w:id="1" w:author="Jason" w:date="2013-10-13T10:27:00Z">
        <w:r>
          <w:t xml:space="preserve">Some operations interpret String contents as UTF-16 encoded Unicode code points. In that case the interpretation is: </w:t>
        </w:r>
      </w:ins>
    </w:p>
    <w:p w:rsidR="00434DD6" w:rsidRDefault="00434DD6" w:rsidP="00434DD6">
      <w:pPr>
        <w:numPr>
          <w:ilvl w:val="0"/>
          <w:numId w:val="912"/>
        </w:numPr>
        <w:contextualSpacing/>
        <w:rPr>
          <w:ins w:id="2" w:author="Jason" w:date="2013-10-13T10:27:00Z"/>
        </w:rPr>
      </w:pPr>
      <w:ins w:id="3" w:author="Jason" w:date="2013-10-13T10:27:00Z">
        <w:r>
          <w:t xml:space="preserve">A code unit in the range </w:t>
        </w:r>
        <w:r w:rsidRPr="00206DEC">
          <w:rPr>
            <w:rFonts w:ascii="Times New Roman" w:hAnsi="Times New Roman"/>
          </w:rPr>
          <w:t xml:space="preserve">0 </w:t>
        </w:r>
        <w:r>
          <w:t xml:space="preserve">to </w:t>
        </w:r>
        <w:r w:rsidRPr="00206DEC">
          <w:rPr>
            <w:rFonts w:ascii="Times New Roman" w:hAnsi="Times New Roman"/>
          </w:rPr>
          <w:t>0xD7FF</w:t>
        </w:r>
        <w:r>
          <w:t xml:space="preserve"> or in the range </w:t>
        </w:r>
        <w:r w:rsidRPr="00206DEC">
          <w:rPr>
            <w:rFonts w:ascii="Times New Roman" w:hAnsi="Times New Roman"/>
          </w:rPr>
          <w:t>0xE000</w:t>
        </w:r>
        <w:r>
          <w:t xml:space="preserve"> to </w:t>
        </w:r>
        <w:r w:rsidRPr="00206DEC">
          <w:rPr>
            <w:rFonts w:ascii="Times New Roman" w:hAnsi="Times New Roman"/>
          </w:rPr>
          <w:t>0xFFFF</w:t>
        </w:r>
        <w:r>
          <w:t xml:space="preserve"> is interpreted as a code point with the same value.</w:t>
        </w:r>
      </w:ins>
    </w:p>
    <w:p w:rsidR="00434DD6" w:rsidRDefault="00434DD6" w:rsidP="00434DD6">
      <w:pPr>
        <w:numPr>
          <w:ilvl w:val="0"/>
          <w:numId w:val="912"/>
        </w:numPr>
        <w:contextualSpacing/>
        <w:rPr>
          <w:ins w:id="4" w:author="Jason" w:date="2013-10-13T10:27:00Z"/>
        </w:rPr>
      </w:pPr>
      <w:ins w:id="5" w:author="Jason" w:date="2013-10-13T10:27:00Z">
        <w:r>
          <w:t xml:space="preserve">A sequence of two code units, where the first code unit </w:t>
        </w:r>
        <w:r w:rsidRPr="00206DEC">
          <w:rPr>
            <w:rFonts w:ascii="Times New Roman" w:hAnsi="Times New Roman"/>
            <w:i/>
          </w:rPr>
          <w:t>c1</w:t>
        </w:r>
        <w:r>
          <w:t xml:space="preserve"> is in the range </w:t>
        </w:r>
        <w:r w:rsidRPr="00206DEC">
          <w:rPr>
            <w:rFonts w:ascii="Times New Roman" w:hAnsi="Times New Roman"/>
          </w:rPr>
          <w:t>0xD800</w:t>
        </w:r>
        <w:r>
          <w:t xml:space="preserve"> to </w:t>
        </w:r>
        <w:r w:rsidRPr="00206DEC">
          <w:rPr>
            <w:rFonts w:ascii="Times New Roman" w:hAnsi="Times New Roman"/>
          </w:rPr>
          <w:t>0xDBFF</w:t>
        </w:r>
        <w:r>
          <w:t xml:space="preserve"> and the second code unit </w:t>
        </w:r>
        <w:r w:rsidRPr="00206DEC">
          <w:rPr>
            <w:rFonts w:ascii="Times New Roman" w:hAnsi="Times New Roman"/>
            <w:i/>
          </w:rPr>
          <w:t>c2</w:t>
        </w:r>
        <w:r>
          <w:t xml:space="preserve"> is in the range </w:t>
        </w:r>
        <w:r w:rsidRPr="00206DEC">
          <w:rPr>
            <w:rFonts w:ascii="Times New Roman" w:hAnsi="Times New Roman"/>
          </w:rPr>
          <w:t>0xDC00</w:t>
        </w:r>
        <w:r>
          <w:t xml:space="preserve"> to </w:t>
        </w:r>
        <w:r w:rsidRPr="00206DEC">
          <w:rPr>
            <w:rFonts w:ascii="Times New Roman" w:hAnsi="Times New Roman"/>
          </w:rPr>
          <w:t>0xDFFF</w:t>
        </w:r>
        <w:r>
          <w:t>, is a surrogate pair and is interpreted as a code point with the value (</w:t>
        </w:r>
        <w:r w:rsidRPr="00206DEC">
          <w:rPr>
            <w:rFonts w:ascii="Times New Roman" w:hAnsi="Times New Roman"/>
            <w:i/>
          </w:rPr>
          <w:t>c1</w:t>
        </w:r>
        <w:r>
          <w:t xml:space="preserve"> - </w:t>
        </w:r>
        <w:r w:rsidRPr="00206DEC">
          <w:rPr>
            <w:rFonts w:ascii="Times New Roman" w:hAnsi="Times New Roman"/>
          </w:rPr>
          <w:t>0xD800</w:t>
        </w:r>
        <w:r>
          <w:t xml:space="preserve">) </w:t>
        </w:r>
        <w:r>
          <w:rPr>
            <w:rFonts w:cs="Arial"/>
          </w:rPr>
          <w:t>×</w:t>
        </w:r>
        <w:r>
          <w:t xml:space="preserve"> </w:t>
        </w:r>
        <w:r w:rsidRPr="00206DEC">
          <w:rPr>
            <w:rFonts w:ascii="Times New Roman" w:hAnsi="Times New Roman"/>
          </w:rPr>
          <w:t>0x400</w:t>
        </w:r>
        <w:r>
          <w:t xml:space="preserve"> + (</w:t>
        </w:r>
        <w:r w:rsidRPr="00206DEC">
          <w:rPr>
            <w:rFonts w:ascii="Times New Roman" w:hAnsi="Times New Roman"/>
            <w:i/>
          </w:rPr>
          <w:t>c2</w:t>
        </w:r>
        <w:r>
          <w:t xml:space="preserve"> – </w:t>
        </w:r>
        <w:r w:rsidRPr="00206DEC">
          <w:rPr>
            <w:rFonts w:ascii="Times New Roman" w:hAnsi="Times New Roman"/>
          </w:rPr>
          <w:t>0xDC00</w:t>
        </w:r>
        <w:r>
          <w:t xml:space="preserve">) + </w:t>
        </w:r>
        <w:r w:rsidRPr="00206DEC">
          <w:rPr>
            <w:rFonts w:ascii="Times New Roman" w:hAnsi="Times New Roman"/>
          </w:rPr>
          <w:t>0x10000</w:t>
        </w:r>
        <w:r>
          <w:t>.</w:t>
        </w:r>
      </w:ins>
    </w:p>
    <w:p w:rsidR="00434DD6" w:rsidRPr="00E77497" w:rsidRDefault="00434DD6" w:rsidP="00434DD6">
      <w:pPr>
        <w:numPr>
          <w:ilvl w:val="0"/>
          <w:numId w:val="912"/>
        </w:numPr>
        <w:rPr>
          <w:ins w:id="6" w:author="Jason" w:date="2013-10-13T10:27:00Z"/>
        </w:rPr>
      </w:pPr>
      <w:ins w:id="7" w:author="Jason" w:date="2013-10-13T10:27:00Z">
        <w:r>
          <w:t xml:space="preserve">A code unit that is in the range </w:t>
        </w:r>
        <w:r w:rsidRPr="00206DEC">
          <w:rPr>
            <w:rFonts w:ascii="Times New Roman" w:hAnsi="Times New Roman"/>
          </w:rPr>
          <w:t>0xD800</w:t>
        </w:r>
        <w:r>
          <w:t xml:space="preserve"> to </w:t>
        </w:r>
        <w:r w:rsidRPr="00206DEC">
          <w:rPr>
            <w:rFonts w:ascii="Times New Roman" w:hAnsi="Times New Roman"/>
          </w:rPr>
          <w:t>0xDFFF</w:t>
        </w:r>
        <w:r>
          <w:t>, but is not part of a surrogate pair, is interpreted as a code point with the same value.</w:t>
        </w:r>
      </w:ins>
    </w:p>
    <w:p w:rsidR="005D7F2D" w:rsidRPr="004D1BD1" w:rsidRDefault="005D7F2D" w:rsidP="005D7F2D">
      <w:pPr>
        <w:numPr>
          <w:ilvl w:val="0"/>
          <w:numId w:val="243"/>
        </w:numPr>
        <w:ind w:left="1080"/>
        <w:contextualSpacing/>
        <w:rPr>
          <w:rFonts w:ascii="Times New Roman" w:hAnsi="Times New Roman"/>
        </w:rPr>
      </w:pPr>
      <w:bookmarkStart w:id="8" w:name="_Hlt424497426"/>
      <w:bookmarkStart w:id="9" w:name="_Toc361662277"/>
      <w:bookmarkStart w:id="10" w:name="_Toc361664120"/>
      <w:bookmarkStart w:id="11" w:name="_Toc361665960"/>
      <w:bookmarkStart w:id="12" w:name="_Toc361667789"/>
      <w:bookmarkStart w:id="13" w:name="_Toc364933819"/>
      <w:bookmarkStart w:id="14" w:name="_Toc365469388"/>
      <w:bookmarkStart w:id="15" w:name="_Toc382291614"/>
      <w:bookmarkStart w:id="16" w:name="_Toc385672284"/>
      <w:bookmarkStart w:id="17" w:name="_Toc393690397"/>
      <w:bookmarkStart w:id="18" w:name="_Ref440446281"/>
      <w:bookmarkStart w:id="19" w:name="_Ref449966920"/>
      <w:bookmarkEnd w:id="8"/>
      <w:bookmarkEnd w:id="9"/>
      <w:bookmarkEnd w:id="10"/>
      <w:bookmarkEnd w:id="11"/>
      <w:bookmarkEnd w:id="12"/>
      <w:bookmarkEnd w:id="13"/>
      <w:bookmarkEnd w:id="14"/>
      <w:r w:rsidRPr="008B7F6F">
        <w:rPr>
          <w:rFonts w:ascii="Times New Roman" w:hAnsi="Times New Roman"/>
        </w:rPr>
        <w:lastRenderedPageBreak/>
        <w:t xml:space="preserve">If </w:t>
      </w:r>
      <w:r w:rsidRPr="006B6D0A">
        <w:rPr>
          <w:rFonts w:ascii="Times New Roman" w:hAnsi="Times New Roman"/>
          <w:i/>
        </w:rPr>
        <w:t>x</w:t>
      </w:r>
      <w:r w:rsidRPr="006B6D0A">
        <w:rPr>
          <w:rFonts w:ascii="Times New Roman" w:hAnsi="Times New Roman"/>
        </w:rPr>
        <w:t xml:space="preserve"> is +</w:t>
      </w:r>
      <w:r w:rsidRPr="004D1BD1">
        <w:rPr>
          <w:rFonts w:ascii="Times New Roman" w:hAnsi="Times New Roman"/>
        </w:rPr>
        <w:sym w:font="Symbol" w:char="F0A5"/>
      </w:r>
      <w:r w:rsidRPr="004D1BD1">
        <w:rPr>
          <w:rFonts w:ascii="Times New Roman" w:hAnsi="Times New Roman"/>
        </w:rPr>
        <w:t>, the result is +</w:t>
      </w:r>
      <w:r w:rsidRPr="004D1BD1">
        <w:rPr>
          <w:rFonts w:ascii="Times New Roman" w:hAnsi="Times New Roman"/>
        </w:rPr>
        <w:sym w:font="Symbol" w:char="F0A5"/>
      </w:r>
      <w:r w:rsidRPr="004D1BD1">
        <w:rPr>
          <w:rFonts w:ascii="Times New Roman" w:hAnsi="Times New Roman"/>
        </w:rPr>
        <w:t>.</w:t>
      </w:r>
    </w:p>
    <w:p w:rsidR="005D7F2D" w:rsidRPr="004D1BD1" w:rsidRDefault="005D7F2D" w:rsidP="005D7F2D">
      <w:pPr>
        <w:numPr>
          <w:ilvl w:val="0"/>
          <w:numId w:val="243"/>
        </w:numPr>
        <w:ind w:left="1080"/>
        <w:contextualSpacing/>
        <w:rPr>
          <w:rFonts w:ascii="Times New Roman" w:hAnsi="Times New Roman"/>
        </w:rPr>
      </w:pPr>
      <w:r w:rsidRPr="008B7F6F">
        <w:rPr>
          <w:rFonts w:ascii="Times New Roman" w:hAnsi="Times New Roman"/>
        </w:rPr>
        <w:t xml:space="preserve">If </w:t>
      </w:r>
      <w:r w:rsidRPr="006B6D0A">
        <w:rPr>
          <w:rFonts w:ascii="Times New Roman" w:hAnsi="Times New Roman"/>
          <w:i/>
        </w:rPr>
        <w:t>x</w:t>
      </w:r>
      <w:r w:rsidRPr="006B6D0A">
        <w:rPr>
          <w:rFonts w:ascii="Times New Roman" w:hAnsi="Times New Roman"/>
        </w:rPr>
        <w:t xml:space="preserve"> is </w:t>
      </w:r>
      <w:r w:rsidRPr="004D1BD1">
        <w:rPr>
          <w:rFonts w:ascii="Times New Roman" w:hAnsi="Times New Roman"/>
        </w:rPr>
        <w:sym w:font="Symbol" w:char="F02D"/>
      </w:r>
      <w:r w:rsidRPr="008B7F6F">
        <w:rPr>
          <w:rFonts w:ascii="Times New Roman" w:hAnsi="Times New Roman"/>
        </w:rPr>
        <w:sym w:font="Symbol" w:char="F0A5"/>
      </w:r>
      <w:r w:rsidRPr="004D1BD1">
        <w:rPr>
          <w:rFonts w:ascii="Times New Roman" w:hAnsi="Times New Roman"/>
        </w:rPr>
        <w:t xml:space="preserve">, the result is </w:t>
      </w:r>
      <w:r w:rsidRPr="004D1BD1">
        <w:rPr>
          <w:rFonts w:ascii="Times New Roman" w:hAnsi="Times New Roman"/>
        </w:rPr>
        <w:sym w:font="Symbol" w:char="F02D"/>
      </w:r>
      <w:r w:rsidRPr="008B7F6F">
        <w:rPr>
          <w:rFonts w:ascii="Times New Roman" w:hAnsi="Times New Roman"/>
        </w:rPr>
        <w:sym w:font="Symbol" w:char="F0A5"/>
      </w:r>
      <w:r w:rsidRPr="004D1BD1">
        <w:rPr>
          <w:rFonts w:ascii="Times New Roman" w:hAnsi="Times New Roman"/>
        </w:rPr>
        <w:t>.</w:t>
      </w:r>
    </w:p>
    <w:p w:rsidR="005D7F2D" w:rsidRPr="006B6D0A" w:rsidRDefault="005D7F2D" w:rsidP="005D7F2D">
      <w:pPr>
        <w:numPr>
          <w:ilvl w:val="0"/>
          <w:numId w:val="243"/>
        </w:numPr>
        <w:ind w:left="1080"/>
        <w:contextualSpacing/>
        <w:rPr>
          <w:rFonts w:ascii="Times New Roman" w:hAnsi="Times New Roman"/>
        </w:rPr>
      </w:pPr>
      <w:r w:rsidRPr="008B7F6F">
        <w:rPr>
          <w:rFonts w:ascii="Times New Roman" w:hAnsi="Times New Roman"/>
        </w:rPr>
        <w:t xml:space="preserve">If </w:t>
      </w:r>
      <w:r w:rsidRPr="006B6D0A">
        <w:rPr>
          <w:rFonts w:ascii="Times New Roman" w:hAnsi="Times New Roman"/>
          <w:i/>
        </w:rPr>
        <w:t>x</w:t>
      </w:r>
      <w:r w:rsidRPr="006B6D0A">
        <w:rPr>
          <w:rFonts w:ascii="Times New Roman" w:hAnsi="Times New Roman"/>
        </w:rPr>
        <w:t xml:space="preserve"> is greater than 0 but less than 1, the result is +0.</w:t>
      </w:r>
    </w:p>
    <w:p w:rsidR="005D7F2D" w:rsidRPr="00A67AF2" w:rsidRDefault="005D7F2D" w:rsidP="005D7F2D">
      <w:pPr>
        <w:pStyle w:val="Note"/>
      </w:pPr>
      <w:r w:rsidRPr="006B6D0A">
        <w:t>NOTE</w:t>
      </w:r>
      <w:r w:rsidRPr="006B6D0A">
        <w:tab/>
        <w:t xml:space="preserve">The value of </w:t>
      </w:r>
      <w:proofErr w:type="gramStart"/>
      <w:r w:rsidRPr="00E65A34">
        <w:rPr>
          <w:rFonts w:ascii="Courier New" w:hAnsi="Courier New" w:cs="Courier New"/>
          <w:b/>
        </w:rPr>
        <w:t>Math.floor(</w:t>
      </w:r>
      <w:proofErr w:type="gramEnd"/>
      <w:r w:rsidRPr="00E65A34">
        <w:rPr>
          <w:rFonts w:ascii="Courier New" w:hAnsi="Courier New" w:cs="Courier New"/>
          <w:b/>
        </w:rPr>
        <w:t>x)</w:t>
      </w:r>
      <w:r w:rsidRPr="00546435">
        <w:t xml:space="preserve"> is the sa</w:t>
      </w:r>
      <w:bookmarkStart w:id="20" w:name="_GoBack"/>
      <w:bookmarkEnd w:id="20"/>
      <w:r w:rsidRPr="00546435">
        <w:t>me as the va</w:t>
      </w:r>
      <w:r w:rsidRPr="00A67AF2">
        <w:t xml:space="preserve">lue of </w:t>
      </w:r>
      <w:r w:rsidRPr="00A67AF2">
        <w:rPr>
          <w:rFonts w:ascii="Courier New" w:hAnsi="Courier New" w:cs="Courier New"/>
          <w:b/>
        </w:rPr>
        <w:t>-Math.ceil(-x)</w:t>
      </w:r>
      <w:r w:rsidRPr="00A67AF2">
        <w:t>.</w:t>
      </w:r>
    </w:p>
    <w:bookmarkEnd w:id="15"/>
    <w:bookmarkEnd w:id="16"/>
    <w:bookmarkEnd w:id="17"/>
    <w:bookmarkEnd w:id="18"/>
    <w:bookmarkEnd w:id="19"/>
    <w:sectPr w:rsidR="005D7F2D" w:rsidRPr="00A67AF2" w:rsidSect="00434DD6">
      <w:headerReference w:type="even" r:id="rId9"/>
      <w:headerReference w:type="default" r:id="rId10"/>
      <w:footerReference w:type="even" r:id="rId11"/>
      <w:footerReference w:type="default" r:id="rId12"/>
      <w:headerReference w:type="first" r:id="rId13"/>
      <w:type w:val="oddPage"/>
      <w:pgSz w:w="11906" w:h="16838"/>
      <w:pgMar w:top="1702" w:right="737" w:bottom="567" w:left="850" w:header="709" w:footer="283" w:gutter="567"/>
      <w:pgNumType w:start="1"/>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4D" w:rsidRDefault="00875F4D">
      <w:r>
        <w:separator/>
      </w:r>
    </w:p>
  </w:endnote>
  <w:endnote w:type="continuationSeparator" w:id="0">
    <w:p w:rsidR="00875F4D" w:rsidRDefault="0087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S PMincho">
    <w:charset w:val="80"/>
    <w:family w:val="roman"/>
    <w:pitch w:val="variable"/>
    <w:sig w:usb0="E00002FF" w:usb1="6AC7FDFB" w:usb2="00000012" w:usb3="00000000" w:csb0="0002009F"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jc w:val="center"/>
      <w:tblInd w:w="8" w:type="dxa"/>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4264B3" w:rsidTr="00A904FE">
      <w:trPr>
        <w:trHeight w:val="1600"/>
        <w:jc w:val="center"/>
      </w:trPr>
      <w:tc>
        <w:tcPr>
          <w:tcW w:w="9781" w:type="dxa"/>
          <w:vAlign w:val="bottom"/>
        </w:tcPr>
        <w:p w:rsidR="004264B3" w:rsidRDefault="004264B3" w:rsidP="00DB15F0">
          <w:pPr>
            <w:pStyle w:val="Footer"/>
            <w:spacing w:before="500" w:line="210" w:lineRule="exact"/>
            <w:jc w:val="left"/>
            <w:rPr>
              <w:sz w:val="16"/>
            </w:rPr>
          </w:pPr>
          <w:r>
            <w:rPr>
              <w:sz w:val="16"/>
            </w:rPr>
            <w:t>© Ecma International 2012</w:t>
          </w:r>
        </w:p>
      </w:tc>
    </w:tr>
  </w:tbl>
  <w:p w:rsidR="004264B3" w:rsidRDefault="004264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4264B3" w:rsidTr="00A904FE">
      <w:trPr>
        <w:cantSplit/>
        <w:jc w:val="center"/>
      </w:trPr>
      <w:tc>
        <w:tcPr>
          <w:tcW w:w="3402" w:type="dxa"/>
        </w:tcPr>
        <w:p w:rsidR="004264B3" w:rsidRDefault="004264B3" w:rsidP="00E17A0F">
          <w:pPr>
            <w:pStyle w:val="Footer"/>
            <w:spacing w:before="540"/>
            <w:rPr>
              <w:b/>
              <w:sz w:val="16"/>
            </w:rPr>
          </w:pPr>
          <w:r>
            <w:rPr>
              <w:sz w:val="16"/>
            </w:rPr>
            <w:t>© Ecma International 2009 – All rights reserved</w:t>
          </w:r>
        </w:p>
      </w:tc>
      <w:tc>
        <w:tcPr>
          <w:tcW w:w="2948" w:type="dxa"/>
        </w:tcPr>
        <w:p w:rsidR="004264B3" w:rsidRDefault="004264B3" w:rsidP="00876F1B">
          <w:pPr>
            <w:pStyle w:val="Footer"/>
            <w:spacing w:before="540"/>
            <w:jc w:val="center"/>
            <w:rPr>
              <w:b/>
              <w:sz w:val="22"/>
            </w:rPr>
          </w:pPr>
        </w:p>
      </w:tc>
      <w:tc>
        <w:tcPr>
          <w:tcW w:w="3402" w:type="dxa"/>
        </w:tcPr>
        <w:p w:rsidR="004264B3" w:rsidRDefault="004264B3" w:rsidP="00876F1B">
          <w:pPr>
            <w:pStyle w:val="Footer"/>
            <w:spacing w:before="540"/>
            <w:jc w:val="right"/>
            <w:rPr>
              <w:b/>
              <w:sz w:val="22"/>
            </w:rPr>
          </w:pPr>
        </w:p>
      </w:tc>
    </w:tr>
  </w:tbl>
  <w:p w:rsidR="004264B3" w:rsidRPr="003E745B" w:rsidRDefault="004264B3" w:rsidP="003E745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4D" w:rsidRDefault="00875F4D">
      <w:r>
        <w:separator/>
      </w:r>
    </w:p>
  </w:footnote>
  <w:footnote w:type="continuationSeparator" w:id="0">
    <w:p w:rsidR="00875F4D" w:rsidRDefault="00875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264B3" w:rsidRDefault="00434DD6">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75" type="#_x0000_t136" style="position:absolute;left:0;text-align:left;margin-left:0;margin-top:0;width:515.6pt;height:171.85pt;rotation:315;z-index:-25165158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264B3" w:rsidRDefault="00434DD6">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74" type="#_x0000_t136" style="position:absolute;left:0;text-align:left;margin-left:0;margin-top:0;width:515.6pt;height:171.85pt;rotation:315;z-index:-251652608;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264B3" w:rsidRDefault="00434DD6">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 o:spid="_x0000_s2076" type="#_x0000_t136" style="position:absolute;left:0;text-align:left;margin-left:0;margin-top:0;width:515.6pt;height:171.85pt;rotation:315;z-index:-25165056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1A0198"/>
    <w:multiLevelType w:val="multilevel"/>
    <w:tmpl w:val="7F9AB868"/>
    <w:numStyleLink w:val="ag3"/>
  </w:abstractNum>
  <w:abstractNum w:abstractNumId="7">
    <w:nsid w:val="003943F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
    <w:nsid w:val="003A4F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
    <w:nsid w:val="004574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
    <w:nsid w:val="00670C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
    <w:nsid w:val="006841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
    <w:nsid w:val="007B15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
    <w:nsid w:val="008B06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
    <w:nsid w:val="008D45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
    <w:nsid w:val="009333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
    <w:nsid w:val="009510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
    <w:nsid w:val="00AB3E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
    <w:nsid w:val="00AB5139"/>
    <w:multiLevelType w:val="multilevel"/>
    <w:tmpl w:val="7F9AB868"/>
    <w:numStyleLink w:val="ag3"/>
  </w:abstractNum>
  <w:abstractNum w:abstractNumId="19">
    <w:nsid w:val="00B423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
    <w:nsid w:val="00BE26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
    <w:nsid w:val="00D521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
    <w:nsid w:val="00E74A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
    <w:nsid w:val="01084C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
    <w:nsid w:val="01152D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
    <w:nsid w:val="013455AB"/>
    <w:multiLevelType w:val="multilevel"/>
    <w:tmpl w:val="7D4AE8F4"/>
    <w:lvl w:ilvl="0">
      <w:start w:val="1"/>
      <w:numFmt w:val="decimal"/>
      <w:lvlText w:val="%1."/>
      <w:lvlJc w:val="left"/>
      <w:pPr>
        <w:tabs>
          <w:tab w:val="num" w:pos="360"/>
        </w:tabs>
        <w:ind w:left="360" w:hanging="360"/>
      </w:pPr>
      <w:rPr>
        <w:rFonts w:hint="default"/>
        <w:color w:val="FF000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
    <w:nsid w:val="013913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
    <w:nsid w:val="01402830"/>
    <w:multiLevelType w:val="multilevel"/>
    <w:tmpl w:val="488EE49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
    <w:nsid w:val="014E42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
    <w:nsid w:val="016B1A59"/>
    <w:multiLevelType w:val="multilevel"/>
    <w:tmpl w:val="7F9AB868"/>
    <w:numStyleLink w:val="ag3"/>
  </w:abstractNum>
  <w:abstractNum w:abstractNumId="30">
    <w:nsid w:val="01762C26"/>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018869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
    <w:nsid w:val="01A138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
    <w:nsid w:val="01AE20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
    <w:nsid w:val="01B77E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
    <w:nsid w:val="01C628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
    <w:nsid w:val="01EC57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
    <w:nsid w:val="020064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
    <w:nsid w:val="021C1CFE"/>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
    <w:nsid w:val="025064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
    <w:nsid w:val="025530E9"/>
    <w:multiLevelType w:val="multilevel"/>
    <w:tmpl w:val="7F9AB868"/>
    <w:numStyleLink w:val="ag3"/>
  </w:abstractNum>
  <w:abstractNum w:abstractNumId="41">
    <w:nsid w:val="025E7F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
    <w:nsid w:val="029C3C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
    <w:nsid w:val="02B224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
    <w:nsid w:val="02B506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
    <w:nsid w:val="02CB50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
    <w:nsid w:val="02D24E6B"/>
    <w:multiLevelType w:val="hybridMultilevel"/>
    <w:tmpl w:val="2F70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2D440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
    <w:nsid w:val="030349F9"/>
    <w:multiLevelType w:val="multilevel"/>
    <w:tmpl w:val="610ED7B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i w:val="0"/>
        <w:iCs/>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
    <w:nsid w:val="030457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
    <w:nsid w:val="031E54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
    <w:nsid w:val="03296C74"/>
    <w:multiLevelType w:val="multilevel"/>
    <w:tmpl w:val="7F9AB868"/>
    <w:numStyleLink w:val="ag3"/>
  </w:abstractNum>
  <w:abstractNum w:abstractNumId="52">
    <w:nsid w:val="03451B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
    <w:nsid w:val="035D24FA"/>
    <w:multiLevelType w:val="multilevel"/>
    <w:tmpl w:val="07DAA4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
    <w:nsid w:val="03673A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
    <w:nsid w:val="038357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
    <w:nsid w:val="038359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
    <w:nsid w:val="03877BBA"/>
    <w:multiLevelType w:val="hybridMultilevel"/>
    <w:tmpl w:val="D80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3922D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
    <w:nsid w:val="03A8000A"/>
    <w:multiLevelType w:val="multilevel"/>
    <w:tmpl w:val="7F9AB868"/>
    <w:numStyleLink w:val="ag3"/>
  </w:abstractNum>
  <w:abstractNum w:abstractNumId="60">
    <w:nsid w:val="03B035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
    <w:nsid w:val="03B147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
    <w:nsid w:val="03C24EC9"/>
    <w:multiLevelType w:val="multilevel"/>
    <w:tmpl w:val="7F9AB868"/>
    <w:numStyleLink w:val="ag3"/>
  </w:abstractNum>
  <w:abstractNum w:abstractNumId="63">
    <w:nsid w:val="03C36C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
    <w:nsid w:val="03C66D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
    <w:nsid w:val="03DB0F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
    <w:nsid w:val="03FE4A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
    <w:nsid w:val="04223A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
    <w:nsid w:val="04487A70"/>
    <w:multiLevelType w:val="multilevel"/>
    <w:tmpl w:val="7F9AB868"/>
    <w:numStyleLink w:val="ag3"/>
  </w:abstractNum>
  <w:abstractNum w:abstractNumId="69">
    <w:nsid w:val="04670A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
    <w:nsid w:val="04874D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
    <w:nsid w:val="048B01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
    <w:nsid w:val="04AF5BD9"/>
    <w:multiLevelType w:val="multilevel"/>
    <w:tmpl w:val="7D4AE8F4"/>
    <w:lvl w:ilvl="0">
      <w:start w:val="1"/>
      <w:numFmt w:val="decimal"/>
      <w:lvlText w:val="%1."/>
      <w:lvlJc w:val="left"/>
      <w:pPr>
        <w:tabs>
          <w:tab w:val="num" w:pos="360"/>
        </w:tabs>
        <w:ind w:left="360" w:hanging="360"/>
      </w:pPr>
      <w:rPr>
        <w:rFonts w:hint="default"/>
        <w:color w:val="FF000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
    <w:nsid w:val="04B41F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
    <w:nsid w:val="04B42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
    <w:nsid w:val="04C707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
    <w:nsid w:val="04CC3C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
    <w:nsid w:val="04D75B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
    <w:nsid w:val="04E61A42"/>
    <w:multiLevelType w:val="multilevel"/>
    <w:tmpl w:val="7F9AB868"/>
    <w:numStyleLink w:val="ag3"/>
  </w:abstractNum>
  <w:abstractNum w:abstractNumId="79">
    <w:nsid w:val="04F674BF"/>
    <w:multiLevelType w:val="hybridMultilevel"/>
    <w:tmpl w:val="5FF8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50B33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
    <w:nsid w:val="051070EA"/>
    <w:multiLevelType w:val="multilevel"/>
    <w:tmpl w:val="7F9AB868"/>
    <w:numStyleLink w:val="ag3"/>
  </w:abstractNum>
  <w:abstractNum w:abstractNumId="82">
    <w:nsid w:val="05245B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
    <w:nsid w:val="055374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
    <w:nsid w:val="055D5E30"/>
    <w:multiLevelType w:val="multilevel"/>
    <w:tmpl w:val="7F9AB868"/>
    <w:numStyleLink w:val="ag3"/>
  </w:abstractNum>
  <w:abstractNum w:abstractNumId="85">
    <w:nsid w:val="055E1B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
    <w:nsid w:val="057761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
    <w:nsid w:val="058448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
    <w:nsid w:val="05B76F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
    <w:nsid w:val="05C15A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
    <w:nsid w:val="05C7576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1">
    <w:nsid w:val="05E553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
    <w:nsid w:val="05E857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4">
    <w:nsid w:val="05F64F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
    <w:nsid w:val="061E564E"/>
    <w:multiLevelType w:val="multilevel"/>
    <w:tmpl w:val="2C96BF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
    <w:nsid w:val="0620288A"/>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7">
    <w:nsid w:val="062577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
    <w:nsid w:val="062C0137"/>
    <w:multiLevelType w:val="multilevel"/>
    <w:tmpl w:val="12B87D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
    <w:nsid w:val="063C4C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
    <w:nsid w:val="06440C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
    <w:nsid w:val="06867A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
    <w:nsid w:val="06C67E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
    <w:nsid w:val="06D829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
    <w:nsid w:val="06FF2467"/>
    <w:multiLevelType w:val="multilevel"/>
    <w:tmpl w:val="7F9AB868"/>
    <w:numStyleLink w:val="ag3"/>
  </w:abstractNum>
  <w:abstractNum w:abstractNumId="105">
    <w:nsid w:val="070C0E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
    <w:nsid w:val="07130B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
    <w:nsid w:val="072E32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
    <w:nsid w:val="077665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
    <w:nsid w:val="07805C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
    <w:nsid w:val="079104EB"/>
    <w:multiLevelType w:val="multilevel"/>
    <w:tmpl w:val="7F9AB868"/>
    <w:numStyleLink w:val="ag3"/>
  </w:abstractNum>
  <w:abstractNum w:abstractNumId="111">
    <w:nsid w:val="079A3D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
    <w:nsid w:val="079C1C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
    <w:nsid w:val="07A456A4"/>
    <w:multiLevelType w:val="multilevel"/>
    <w:tmpl w:val="07DAA4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
    <w:nsid w:val="07C66F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
    <w:nsid w:val="07D061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
    <w:nsid w:val="07D7651A"/>
    <w:multiLevelType w:val="multilevel"/>
    <w:tmpl w:val="7D4AE8F4"/>
    <w:lvl w:ilvl="0">
      <w:start w:val="1"/>
      <w:numFmt w:val="decimal"/>
      <w:lvlText w:val="%1."/>
      <w:lvlJc w:val="left"/>
      <w:pPr>
        <w:tabs>
          <w:tab w:val="num" w:pos="360"/>
        </w:tabs>
        <w:ind w:left="360" w:hanging="360"/>
      </w:pPr>
      <w:rPr>
        <w:rFonts w:hint="default"/>
        <w:color w:val="FF000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
    <w:nsid w:val="07F50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
    <w:nsid w:val="083620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
    <w:nsid w:val="084440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
    <w:nsid w:val="085F55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
    <w:nsid w:val="08A55008"/>
    <w:multiLevelType w:val="multilevel"/>
    <w:tmpl w:val="BEA41C08"/>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2">
    <w:nsid w:val="08C229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
    <w:nsid w:val="08C92840"/>
    <w:multiLevelType w:val="multilevel"/>
    <w:tmpl w:val="7F9AB868"/>
    <w:numStyleLink w:val="ag3"/>
  </w:abstractNum>
  <w:abstractNum w:abstractNumId="124">
    <w:nsid w:val="08DE63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
    <w:nsid w:val="090771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
    <w:nsid w:val="090C3C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
    <w:nsid w:val="091113C1"/>
    <w:multiLevelType w:val="multilevel"/>
    <w:tmpl w:val="7F9AB868"/>
    <w:numStyleLink w:val="ag3"/>
  </w:abstractNum>
  <w:abstractNum w:abstractNumId="128">
    <w:nsid w:val="091926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
    <w:nsid w:val="09216D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
    <w:nsid w:val="092C09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
    <w:nsid w:val="09361EF2"/>
    <w:multiLevelType w:val="multilevel"/>
    <w:tmpl w:val="7F9AB868"/>
    <w:numStyleLink w:val="ag3"/>
  </w:abstractNum>
  <w:abstractNum w:abstractNumId="132">
    <w:nsid w:val="094674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
    <w:nsid w:val="095D5CE9"/>
    <w:multiLevelType w:val="multilevel"/>
    <w:tmpl w:val="7F9AB868"/>
    <w:numStyleLink w:val="ag3"/>
  </w:abstractNum>
  <w:abstractNum w:abstractNumId="134">
    <w:nsid w:val="097328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
    <w:nsid w:val="09AD6F6F"/>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6">
    <w:nsid w:val="09C02A59"/>
    <w:multiLevelType w:val="multilevel"/>
    <w:tmpl w:val="7F9AB868"/>
    <w:numStyleLink w:val="ag3"/>
  </w:abstractNum>
  <w:abstractNum w:abstractNumId="137">
    <w:nsid w:val="09DA24CA"/>
    <w:multiLevelType w:val="multilevel"/>
    <w:tmpl w:val="7F9AB868"/>
    <w:numStyleLink w:val="ag3"/>
  </w:abstractNum>
  <w:abstractNum w:abstractNumId="138">
    <w:nsid w:val="09DD04DC"/>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39">
    <w:nsid w:val="09FA66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
    <w:nsid w:val="0A0D3819"/>
    <w:multiLevelType w:val="multilevel"/>
    <w:tmpl w:val="7F9AB868"/>
    <w:numStyleLink w:val="ag3"/>
  </w:abstractNum>
  <w:abstractNum w:abstractNumId="141">
    <w:nsid w:val="0A2D07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
    <w:nsid w:val="0A6876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
    <w:nsid w:val="0A977C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
    <w:nsid w:val="0AB275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
    <w:nsid w:val="0ABA28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
    <w:nsid w:val="0AC73482"/>
    <w:multiLevelType w:val="multilevel"/>
    <w:tmpl w:val="7F9AB868"/>
    <w:numStyleLink w:val="ag3"/>
  </w:abstractNum>
  <w:abstractNum w:abstractNumId="147">
    <w:nsid w:val="0AD52BFD"/>
    <w:multiLevelType w:val="multilevel"/>
    <w:tmpl w:val="7F9AB868"/>
    <w:numStyleLink w:val="ag3"/>
  </w:abstractNum>
  <w:abstractNum w:abstractNumId="148">
    <w:nsid w:val="0B043A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
    <w:nsid w:val="0B0C08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
    <w:nsid w:val="0B3764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
    <w:nsid w:val="0B4044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
    <w:nsid w:val="0B4174EA"/>
    <w:multiLevelType w:val="multilevel"/>
    <w:tmpl w:val="7F9AB868"/>
    <w:numStyleLink w:val="ag3"/>
  </w:abstractNum>
  <w:abstractNum w:abstractNumId="153">
    <w:nsid w:val="0B8A4D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
    <w:nsid w:val="0B9C03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
    <w:nsid w:val="0BBC62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
    <w:nsid w:val="0BCA6B48"/>
    <w:multiLevelType w:val="multilevel"/>
    <w:tmpl w:val="7F9AB868"/>
    <w:numStyleLink w:val="ag3"/>
  </w:abstractNum>
  <w:abstractNum w:abstractNumId="157">
    <w:nsid w:val="0BE20A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8">
    <w:nsid w:val="0BE633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9">
    <w:nsid w:val="0BEA52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0">
    <w:nsid w:val="0BFE3C1C"/>
    <w:multiLevelType w:val="multilevel"/>
    <w:tmpl w:val="7F9AB868"/>
    <w:numStyleLink w:val="ag3"/>
  </w:abstractNum>
  <w:abstractNum w:abstractNumId="161">
    <w:nsid w:val="0C1663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2">
    <w:nsid w:val="0C1A7DB6"/>
    <w:multiLevelType w:val="multilevel"/>
    <w:tmpl w:val="7F9AB868"/>
    <w:numStyleLink w:val="ag3"/>
  </w:abstractNum>
  <w:abstractNum w:abstractNumId="163">
    <w:nsid w:val="0C1B1C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4">
    <w:nsid w:val="0C1C2E0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5">
    <w:nsid w:val="0C217E77"/>
    <w:multiLevelType w:val="multilevel"/>
    <w:tmpl w:val="7F9AB868"/>
    <w:numStyleLink w:val="ag3"/>
  </w:abstractNum>
  <w:abstractNum w:abstractNumId="166">
    <w:nsid w:val="0C222C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7">
    <w:nsid w:val="0C4735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8">
    <w:nsid w:val="0C4846DB"/>
    <w:multiLevelType w:val="multilevel"/>
    <w:tmpl w:val="7F9AB868"/>
    <w:numStyleLink w:val="ag3"/>
  </w:abstractNum>
  <w:abstractNum w:abstractNumId="169">
    <w:nsid w:val="0C8C04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0">
    <w:nsid w:val="0CAC4AF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1">
    <w:nsid w:val="0CBA65F9"/>
    <w:multiLevelType w:val="multilevel"/>
    <w:tmpl w:val="7F9AB868"/>
    <w:numStyleLink w:val="ag3"/>
  </w:abstractNum>
  <w:abstractNum w:abstractNumId="172">
    <w:nsid w:val="0CCB04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3">
    <w:nsid w:val="0CCD49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4">
    <w:nsid w:val="0D3273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5">
    <w:nsid w:val="0D425F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6">
    <w:nsid w:val="0D581F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7">
    <w:nsid w:val="0D5C40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8">
    <w:nsid w:val="0D6455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9">
    <w:nsid w:val="0D662B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0">
    <w:nsid w:val="0D760D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1">
    <w:nsid w:val="0D773B5A"/>
    <w:multiLevelType w:val="hybridMultilevel"/>
    <w:tmpl w:val="32B0E24E"/>
    <w:lvl w:ilvl="0" w:tplc="F51E23E0">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nsid w:val="0D7914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3">
    <w:nsid w:val="0DB46C26"/>
    <w:multiLevelType w:val="multilevel"/>
    <w:tmpl w:val="7F9AB868"/>
    <w:numStyleLink w:val="ag3"/>
  </w:abstractNum>
  <w:abstractNum w:abstractNumId="184">
    <w:nsid w:val="0DD671E4"/>
    <w:multiLevelType w:val="multilevel"/>
    <w:tmpl w:val="7F9AB868"/>
    <w:numStyleLink w:val="ag3"/>
  </w:abstractNum>
  <w:abstractNum w:abstractNumId="185">
    <w:nsid w:val="0DE24F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6">
    <w:nsid w:val="0DFD47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7">
    <w:nsid w:val="0E016C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8">
    <w:nsid w:val="0E102C27"/>
    <w:multiLevelType w:val="multilevel"/>
    <w:tmpl w:val="C8E22C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9">
    <w:nsid w:val="0E114263"/>
    <w:multiLevelType w:val="multilevel"/>
    <w:tmpl w:val="7F9AB868"/>
    <w:numStyleLink w:val="ag3"/>
  </w:abstractNum>
  <w:abstractNum w:abstractNumId="190">
    <w:nsid w:val="0E120B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1">
    <w:nsid w:val="0E174DE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2">
    <w:nsid w:val="0E255083"/>
    <w:multiLevelType w:val="multilevel"/>
    <w:tmpl w:val="7F9AB868"/>
    <w:numStyleLink w:val="ag3"/>
  </w:abstractNum>
  <w:abstractNum w:abstractNumId="193">
    <w:nsid w:val="0E406471"/>
    <w:multiLevelType w:val="multilevel"/>
    <w:tmpl w:val="7F9AB868"/>
    <w:numStyleLink w:val="ag3"/>
  </w:abstractNum>
  <w:abstractNum w:abstractNumId="194">
    <w:nsid w:val="0E417F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5">
    <w:nsid w:val="0E6D2124"/>
    <w:multiLevelType w:val="multilevel"/>
    <w:tmpl w:val="7F9AB868"/>
    <w:numStyleLink w:val="ag3"/>
  </w:abstractNum>
  <w:abstractNum w:abstractNumId="196">
    <w:nsid w:val="0E7D07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7">
    <w:nsid w:val="0E812E0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8">
    <w:nsid w:val="0E993BCF"/>
    <w:multiLevelType w:val="multilevel"/>
    <w:tmpl w:val="7F9AB868"/>
    <w:numStyleLink w:val="ag3"/>
  </w:abstractNum>
  <w:abstractNum w:abstractNumId="199">
    <w:nsid w:val="0EAE602A"/>
    <w:multiLevelType w:val="multilevel"/>
    <w:tmpl w:val="7F9AB868"/>
    <w:numStyleLink w:val="ag3"/>
  </w:abstractNum>
  <w:abstractNum w:abstractNumId="200">
    <w:nsid w:val="0EC425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1">
    <w:nsid w:val="0ECC55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2">
    <w:nsid w:val="0ED777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3">
    <w:nsid w:val="0ED830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4">
    <w:nsid w:val="0EDF36A2"/>
    <w:multiLevelType w:val="multilevel"/>
    <w:tmpl w:val="7F9AB868"/>
    <w:numStyleLink w:val="ag3"/>
  </w:abstractNum>
  <w:abstractNum w:abstractNumId="205">
    <w:nsid w:val="0EE818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6">
    <w:nsid w:val="0EF45EA3"/>
    <w:multiLevelType w:val="hybridMultilevel"/>
    <w:tmpl w:val="B5DC3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0F0C74A4"/>
    <w:multiLevelType w:val="multilevel"/>
    <w:tmpl w:val="7F9AB868"/>
    <w:numStyleLink w:val="ag3"/>
  </w:abstractNum>
  <w:abstractNum w:abstractNumId="208">
    <w:nsid w:val="0F416D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9">
    <w:nsid w:val="0F770B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0">
    <w:nsid w:val="0FA150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1">
    <w:nsid w:val="0FAD0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2">
    <w:nsid w:val="0FC10F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3">
    <w:nsid w:val="0FCE0F4B"/>
    <w:multiLevelType w:val="multilevel"/>
    <w:tmpl w:val="7F9AB868"/>
    <w:numStyleLink w:val="ag3"/>
  </w:abstractNum>
  <w:abstractNum w:abstractNumId="214">
    <w:nsid w:val="0FD644C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5">
    <w:nsid w:val="0FE037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6">
    <w:nsid w:val="0FF71D0D"/>
    <w:multiLevelType w:val="multilevel"/>
    <w:tmpl w:val="7F9AB868"/>
    <w:numStyleLink w:val="ag3"/>
  </w:abstractNum>
  <w:abstractNum w:abstractNumId="217">
    <w:nsid w:val="100012F7"/>
    <w:multiLevelType w:val="multilevel"/>
    <w:tmpl w:val="7F9AB868"/>
    <w:numStyleLink w:val="ag3"/>
  </w:abstractNum>
  <w:abstractNum w:abstractNumId="218">
    <w:nsid w:val="100D79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9">
    <w:nsid w:val="101B1D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0">
    <w:nsid w:val="10217F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1">
    <w:nsid w:val="102D54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2">
    <w:nsid w:val="102F02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3">
    <w:nsid w:val="105846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4">
    <w:nsid w:val="106235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5">
    <w:nsid w:val="106704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6">
    <w:nsid w:val="106935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7">
    <w:nsid w:val="107E58FC"/>
    <w:multiLevelType w:val="multilevel"/>
    <w:tmpl w:val="7F9AB868"/>
    <w:numStyleLink w:val="ag3"/>
  </w:abstractNum>
  <w:abstractNum w:abstractNumId="228">
    <w:nsid w:val="108316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9">
    <w:nsid w:val="10D444B0"/>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0">
    <w:nsid w:val="10DE39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1">
    <w:nsid w:val="110F1601"/>
    <w:multiLevelType w:val="multilevel"/>
    <w:tmpl w:val="7F9AB868"/>
    <w:numStyleLink w:val="ag3"/>
  </w:abstractNum>
  <w:abstractNum w:abstractNumId="232">
    <w:nsid w:val="113560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3">
    <w:nsid w:val="113B29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4">
    <w:nsid w:val="114246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5">
    <w:nsid w:val="11790F79"/>
    <w:multiLevelType w:val="multilevel"/>
    <w:tmpl w:val="7F9AB868"/>
    <w:numStyleLink w:val="ag3"/>
  </w:abstractNum>
  <w:abstractNum w:abstractNumId="236">
    <w:nsid w:val="117A38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7">
    <w:nsid w:val="118D04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8">
    <w:nsid w:val="119941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9">
    <w:nsid w:val="11AC2F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0">
    <w:nsid w:val="11B209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1">
    <w:nsid w:val="11C033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2">
    <w:nsid w:val="11CF63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3">
    <w:nsid w:val="11EB21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4">
    <w:nsid w:val="11FB0661"/>
    <w:multiLevelType w:val="multilevel"/>
    <w:tmpl w:val="7F9AB868"/>
    <w:numStyleLink w:val="ag3"/>
  </w:abstractNum>
  <w:abstractNum w:abstractNumId="245">
    <w:nsid w:val="12167A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6">
    <w:nsid w:val="1224254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7">
    <w:nsid w:val="126560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8">
    <w:nsid w:val="127E154E"/>
    <w:multiLevelType w:val="multilevel"/>
    <w:tmpl w:val="BAFAA3BC"/>
    <w:lvl w:ilvl="0">
      <w:start w:val="1"/>
      <w:numFmt w:val="decimal"/>
      <w:lvlText w:val="%1."/>
      <w:lvlJc w:val="left"/>
      <w:pPr>
        <w:tabs>
          <w:tab w:val="num" w:pos="360"/>
        </w:tabs>
        <w:ind w:left="360" w:hanging="360"/>
      </w:pPr>
      <w:rPr>
        <w:rFonts w:hint="default"/>
        <w:b w:val="0"/>
        <w:bCs w:val="0"/>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9">
    <w:nsid w:val="12BB4E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0">
    <w:nsid w:val="12C40C3B"/>
    <w:multiLevelType w:val="hybridMultilevel"/>
    <w:tmpl w:val="DD1279A0"/>
    <w:lvl w:ilvl="0" w:tplc="70BAEEB2">
      <w:start w:val="1"/>
      <w:numFmt w:val="bullet"/>
      <w:lvlText w:val=""/>
      <w:lvlJc w:val="left"/>
      <w:pPr>
        <w:ind w:left="2081" w:hanging="360"/>
      </w:pPr>
      <w:rPr>
        <w:rFonts w:ascii="Symbol" w:hAnsi="Symbol" w:hint="default"/>
      </w:rPr>
    </w:lvl>
    <w:lvl w:ilvl="1" w:tplc="DC72B9DE" w:tentative="1">
      <w:start w:val="1"/>
      <w:numFmt w:val="bullet"/>
      <w:lvlText w:val="o"/>
      <w:lvlJc w:val="left"/>
      <w:pPr>
        <w:ind w:left="1440" w:hanging="360"/>
      </w:pPr>
      <w:rPr>
        <w:rFonts w:ascii="Courier New" w:hAnsi="Courier New" w:cs="Courier New" w:hint="default"/>
      </w:rPr>
    </w:lvl>
    <w:lvl w:ilvl="2" w:tplc="F5208E64" w:tentative="1">
      <w:start w:val="1"/>
      <w:numFmt w:val="bullet"/>
      <w:lvlText w:val=""/>
      <w:lvlJc w:val="left"/>
      <w:pPr>
        <w:ind w:left="2160" w:hanging="360"/>
      </w:pPr>
      <w:rPr>
        <w:rFonts w:ascii="Wingdings" w:hAnsi="Wingdings" w:hint="default"/>
      </w:rPr>
    </w:lvl>
    <w:lvl w:ilvl="3" w:tplc="1F52CF94" w:tentative="1">
      <w:start w:val="1"/>
      <w:numFmt w:val="bullet"/>
      <w:lvlText w:val=""/>
      <w:lvlJc w:val="left"/>
      <w:pPr>
        <w:ind w:left="2880" w:hanging="360"/>
      </w:pPr>
      <w:rPr>
        <w:rFonts w:ascii="Symbol" w:hAnsi="Symbol" w:hint="default"/>
      </w:rPr>
    </w:lvl>
    <w:lvl w:ilvl="4" w:tplc="21869C56" w:tentative="1">
      <w:start w:val="1"/>
      <w:numFmt w:val="bullet"/>
      <w:lvlText w:val="o"/>
      <w:lvlJc w:val="left"/>
      <w:pPr>
        <w:ind w:left="3600" w:hanging="360"/>
      </w:pPr>
      <w:rPr>
        <w:rFonts w:ascii="Courier New" w:hAnsi="Courier New" w:cs="Courier New" w:hint="default"/>
      </w:rPr>
    </w:lvl>
    <w:lvl w:ilvl="5" w:tplc="38187066" w:tentative="1">
      <w:start w:val="1"/>
      <w:numFmt w:val="bullet"/>
      <w:lvlText w:val=""/>
      <w:lvlJc w:val="left"/>
      <w:pPr>
        <w:ind w:left="4320" w:hanging="360"/>
      </w:pPr>
      <w:rPr>
        <w:rFonts w:ascii="Wingdings" w:hAnsi="Wingdings" w:hint="default"/>
      </w:rPr>
    </w:lvl>
    <w:lvl w:ilvl="6" w:tplc="7ED29C6C" w:tentative="1">
      <w:start w:val="1"/>
      <w:numFmt w:val="bullet"/>
      <w:lvlText w:val=""/>
      <w:lvlJc w:val="left"/>
      <w:pPr>
        <w:ind w:left="5040" w:hanging="360"/>
      </w:pPr>
      <w:rPr>
        <w:rFonts w:ascii="Symbol" w:hAnsi="Symbol" w:hint="default"/>
      </w:rPr>
    </w:lvl>
    <w:lvl w:ilvl="7" w:tplc="5D225380" w:tentative="1">
      <w:start w:val="1"/>
      <w:numFmt w:val="bullet"/>
      <w:lvlText w:val="o"/>
      <w:lvlJc w:val="left"/>
      <w:pPr>
        <w:ind w:left="5760" w:hanging="360"/>
      </w:pPr>
      <w:rPr>
        <w:rFonts w:ascii="Courier New" w:hAnsi="Courier New" w:cs="Courier New" w:hint="default"/>
      </w:rPr>
    </w:lvl>
    <w:lvl w:ilvl="8" w:tplc="BDE2121A" w:tentative="1">
      <w:start w:val="1"/>
      <w:numFmt w:val="bullet"/>
      <w:lvlText w:val=""/>
      <w:lvlJc w:val="left"/>
      <w:pPr>
        <w:ind w:left="6480" w:hanging="360"/>
      </w:pPr>
      <w:rPr>
        <w:rFonts w:ascii="Wingdings" w:hAnsi="Wingdings" w:hint="default"/>
      </w:rPr>
    </w:lvl>
  </w:abstractNum>
  <w:abstractNum w:abstractNumId="251">
    <w:nsid w:val="12D934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2">
    <w:nsid w:val="12F275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3">
    <w:nsid w:val="12F61D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4">
    <w:nsid w:val="12FB51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5">
    <w:nsid w:val="13277B8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6">
    <w:nsid w:val="132948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7">
    <w:nsid w:val="133628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8">
    <w:nsid w:val="1339321D"/>
    <w:multiLevelType w:val="multilevel"/>
    <w:tmpl w:val="7F9AB868"/>
    <w:numStyleLink w:val="ag3"/>
  </w:abstractNum>
  <w:abstractNum w:abstractNumId="259">
    <w:nsid w:val="13763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0">
    <w:nsid w:val="139B48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1">
    <w:nsid w:val="13A836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2">
    <w:nsid w:val="13CE739A"/>
    <w:multiLevelType w:val="multilevel"/>
    <w:tmpl w:val="7F9AB868"/>
    <w:numStyleLink w:val="ag3"/>
  </w:abstractNum>
  <w:abstractNum w:abstractNumId="263">
    <w:nsid w:val="13D3406A"/>
    <w:multiLevelType w:val="multilevel"/>
    <w:tmpl w:val="7F9AB868"/>
    <w:numStyleLink w:val="ag3"/>
  </w:abstractNum>
  <w:abstractNum w:abstractNumId="264">
    <w:nsid w:val="13D91CEF"/>
    <w:multiLevelType w:val="multilevel"/>
    <w:tmpl w:val="ABAC54DE"/>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5">
    <w:nsid w:val="13E27E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6">
    <w:nsid w:val="13E90AF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7">
    <w:nsid w:val="13ED17F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8">
    <w:nsid w:val="13F605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9">
    <w:nsid w:val="140B1A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0">
    <w:nsid w:val="14134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1">
    <w:nsid w:val="143A39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2">
    <w:nsid w:val="143D11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3">
    <w:nsid w:val="144312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4">
    <w:nsid w:val="14610C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5">
    <w:nsid w:val="14675C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6">
    <w:nsid w:val="14A41818"/>
    <w:multiLevelType w:val="multilevel"/>
    <w:tmpl w:val="7F9AB868"/>
    <w:numStyleLink w:val="ag3"/>
  </w:abstractNum>
  <w:abstractNum w:abstractNumId="277">
    <w:nsid w:val="14AF337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8">
    <w:nsid w:val="14CF7F7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9">
    <w:nsid w:val="14D304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0">
    <w:nsid w:val="14ED0D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1">
    <w:nsid w:val="150932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2">
    <w:nsid w:val="15103C6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3">
    <w:nsid w:val="151618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4">
    <w:nsid w:val="151865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5">
    <w:nsid w:val="151912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6">
    <w:nsid w:val="152738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7">
    <w:nsid w:val="15285225"/>
    <w:multiLevelType w:val="multilevel"/>
    <w:tmpl w:val="7F9AB868"/>
    <w:numStyleLink w:val="ag3"/>
  </w:abstractNum>
  <w:abstractNum w:abstractNumId="288">
    <w:nsid w:val="1546541C"/>
    <w:multiLevelType w:val="hybridMultilevel"/>
    <w:tmpl w:val="32E28642"/>
    <w:lvl w:ilvl="0" w:tplc="3BE64EB8">
      <w:start w:val="1"/>
      <w:numFmt w:val="lowerRoman"/>
      <w:pStyle w:val="pc-6"/>
      <w:lvlText w:val="%1."/>
      <w:lvlJc w:val="left"/>
      <w:pPr>
        <w:ind w:left="3420" w:hanging="360"/>
      </w:pPr>
      <w:rPr>
        <w:rFonts w:hint="default"/>
      </w:rPr>
    </w:lvl>
    <w:lvl w:ilvl="1" w:tplc="30FA4C4C">
      <w:start w:val="1"/>
      <w:numFmt w:val="lowerRoman"/>
      <w:lvlText w:val="%2."/>
      <w:lvlJc w:val="left"/>
      <w:pPr>
        <w:ind w:left="4140" w:hanging="360"/>
      </w:pPr>
      <w:rPr>
        <w:rFonts w:hint="default"/>
      </w:r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9">
    <w:nsid w:val="159660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0">
    <w:nsid w:val="15D363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1">
    <w:nsid w:val="15D960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2">
    <w:nsid w:val="15DA01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3">
    <w:nsid w:val="15EE10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4">
    <w:nsid w:val="163A55C7"/>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165567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6">
    <w:nsid w:val="16916743"/>
    <w:multiLevelType w:val="multilevel"/>
    <w:tmpl w:val="7F9AB868"/>
    <w:numStyleLink w:val="ag3"/>
  </w:abstractNum>
  <w:abstractNum w:abstractNumId="297">
    <w:nsid w:val="16B605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8">
    <w:nsid w:val="16B8430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9">
    <w:nsid w:val="16BE37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0">
    <w:nsid w:val="16CC57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1">
    <w:nsid w:val="16F32A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2">
    <w:nsid w:val="17124483"/>
    <w:multiLevelType w:val="hybridMultilevel"/>
    <w:tmpl w:val="9AC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17386F06"/>
    <w:multiLevelType w:val="multilevel"/>
    <w:tmpl w:val="7F9AB868"/>
    <w:numStyleLink w:val="ag3"/>
  </w:abstractNum>
  <w:abstractNum w:abstractNumId="304">
    <w:nsid w:val="17413C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5">
    <w:nsid w:val="174D0B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6">
    <w:nsid w:val="17610C97"/>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7">
    <w:nsid w:val="178331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8">
    <w:nsid w:val="179158CC"/>
    <w:multiLevelType w:val="multilevel"/>
    <w:tmpl w:val="7F9AB868"/>
    <w:numStyleLink w:val="ag3"/>
  </w:abstractNum>
  <w:abstractNum w:abstractNumId="309">
    <w:nsid w:val="179441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0">
    <w:nsid w:val="179C6134"/>
    <w:multiLevelType w:val="multilevel"/>
    <w:tmpl w:val="7F9AB868"/>
    <w:numStyleLink w:val="ag3"/>
  </w:abstractNum>
  <w:abstractNum w:abstractNumId="311">
    <w:nsid w:val="179D21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2">
    <w:nsid w:val="17B123C0"/>
    <w:multiLevelType w:val="multilevel"/>
    <w:tmpl w:val="7F9AB868"/>
    <w:numStyleLink w:val="ag3"/>
  </w:abstractNum>
  <w:abstractNum w:abstractNumId="313">
    <w:nsid w:val="17D16EA9"/>
    <w:multiLevelType w:val="multilevel"/>
    <w:tmpl w:val="7F9AB868"/>
    <w:numStyleLink w:val="ag3"/>
  </w:abstractNum>
  <w:abstractNum w:abstractNumId="314">
    <w:nsid w:val="180D4F40"/>
    <w:multiLevelType w:val="multilevel"/>
    <w:tmpl w:val="7F9AB868"/>
    <w:numStyleLink w:val="ag3"/>
  </w:abstractNum>
  <w:abstractNum w:abstractNumId="315">
    <w:nsid w:val="181A5317"/>
    <w:multiLevelType w:val="multilevel"/>
    <w:tmpl w:val="7F9AB868"/>
    <w:numStyleLink w:val="ag3"/>
  </w:abstractNum>
  <w:abstractNum w:abstractNumId="316">
    <w:nsid w:val="184124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7">
    <w:nsid w:val="186757DB"/>
    <w:multiLevelType w:val="hybridMultilevel"/>
    <w:tmpl w:val="9AC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187574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9">
    <w:nsid w:val="18913401"/>
    <w:multiLevelType w:val="multilevel"/>
    <w:tmpl w:val="7F9AB868"/>
    <w:numStyleLink w:val="ag3"/>
  </w:abstractNum>
  <w:abstractNum w:abstractNumId="320">
    <w:nsid w:val="18C741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1">
    <w:nsid w:val="18E709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2">
    <w:nsid w:val="19062804"/>
    <w:multiLevelType w:val="multilevel"/>
    <w:tmpl w:val="7F9AB868"/>
    <w:numStyleLink w:val="ag3"/>
  </w:abstractNum>
  <w:abstractNum w:abstractNumId="323">
    <w:nsid w:val="190760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4">
    <w:nsid w:val="193531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5">
    <w:nsid w:val="196909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6">
    <w:nsid w:val="19B26B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7">
    <w:nsid w:val="19B84D3F"/>
    <w:multiLevelType w:val="multilevel"/>
    <w:tmpl w:val="D0EC77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hint="default"/>
        <w:i w:val="0"/>
        <w:sz w:val="20"/>
        <w:szCs w:val="2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8">
    <w:nsid w:val="19B90D1C"/>
    <w:multiLevelType w:val="multilevel"/>
    <w:tmpl w:val="7F9AB868"/>
    <w:numStyleLink w:val="ag3"/>
  </w:abstractNum>
  <w:abstractNum w:abstractNumId="329">
    <w:nsid w:val="19C371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0">
    <w:nsid w:val="19C41B47"/>
    <w:multiLevelType w:val="multilevel"/>
    <w:tmpl w:val="7F9AB868"/>
    <w:numStyleLink w:val="ag3"/>
  </w:abstractNum>
  <w:abstractNum w:abstractNumId="331">
    <w:nsid w:val="19DF27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2">
    <w:nsid w:val="19E52C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3">
    <w:nsid w:val="19F87988"/>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4">
    <w:nsid w:val="1A0603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5">
    <w:nsid w:val="1A0729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6">
    <w:nsid w:val="1A735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7">
    <w:nsid w:val="1A821D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8">
    <w:nsid w:val="1A8D50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9">
    <w:nsid w:val="1A9338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0">
    <w:nsid w:val="1A9C7BF6"/>
    <w:multiLevelType w:val="hybridMultilevel"/>
    <w:tmpl w:val="9AF4018E"/>
    <w:lvl w:ilvl="0" w:tplc="F51E23E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1AA67733"/>
    <w:multiLevelType w:val="multilevel"/>
    <w:tmpl w:val="7F9AB868"/>
    <w:numStyleLink w:val="ag3"/>
  </w:abstractNum>
  <w:abstractNum w:abstractNumId="342">
    <w:nsid w:val="1AD478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3">
    <w:nsid w:val="1ADD50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4">
    <w:nsid w:val="1AE85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5">
    <w:nsid w:val="1B013E0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6">
    <w:nsid w:val="1B1071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7">
    <w:nsid w:val="1B1B04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8">
    <w:nsid w:val="1B262E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9">
    <w:nsid w:val="1B2E6AF3"/>
    <w:multiLevelType w:val="multilevel"/>
    <w:tmpl w:val="7F9AB868"/>
    <w:numStyleLink w:val="ag3"/>
  </w:abstractNum>
  <w:abstractNum w:abstractNumId="350">
    <w:nsid w:val="1B33268C"/>
    <w:multiLevelType w:val="hybridMultilevel"/>
    <w:tmpl w:val="E978552A"/>
    <w:lvl w:ilvl="0" w:tplc="AA528E20">
      <w:start w:val="1"/>
      <w:numFmt w:val="bullet"/>
      <w:lvlText w:val=""/>
      <w:lvlJc w:val="left"/>
      <w:pPr>
        <w:ind w:left="2081" w:hanging="360"/>
      </w:pPr>
      <w:rPr>
        <w:rFonts w:ascii="Symbol" w:hAnsi="Symbol" w:hint="default"/>
      </w:rPr>
    </w:lvl>
    <w:lvl w:ilvl="1" w:tplc="F6FCEDD2" w:tentative="1">
      <w:start w:val="1"/>
      <w:numFmt w:val="bullet"/>
      <w:lvlText w:val="o"/>
      <w:lvlJc w:val="left"/>
      <w:pPr>
        <w:ind w:left="1440" w:hanging="360"/>
      </w:pPr>
      <w:rPr>
        <w:rFonts w:ascii="Courier New" w:hAnsi="Courier New" w:cs="Courier New" w:hint="default"/>
      </w:rPr>
    </w:lvl>
    <w:lvl w:ilvl="2" w:tplc="3E34A27C" w:tentative="1">
      <w:start w:val="1"/>
      <w:numFmt w:val="bullet"/>
      <w:lvlText w:val=""/>
      <w:lvlJc w:val="left"/>
      <w:pPr>
        <w:ind w:left="2160" w:hanging="360"/>
      </w:pPr>
      <w:rPr>
        <w:rFonts w:ascii="Wingdings" w:hAnsi="Wingdings" w:hint="default"/>
      </w:rPr>
    </w:lvl>
    <w:lvl w:ilvl="3" w:tplc="F64C6B88" w:tentative="1">
      <w:start w:val="1"/>
      <w:numFmt w:val="bullet"/>
      <w:lvlText w:val=""/>
      <w:lvlJc w:val="left"/>
      <w:pPr>
        <w:ind w:left="2880" w:hanging="360"/>
      </w:pPr>
      <w:rPr>
        <w:rFonts w:ascii="Symbol" w:hAnsi="Symbol" w:hint="default"/>
      </w:rPr>
    </w:lvl>
    <w:lvl w:ilvl="4" w:tplc="D40663B4" w:tentative="1">
      <w:start w:val="1"/>
      <w:numFmt w:val="bullet"/>
      <w:lvlText w:val="o"/>
      <w:lvlJc w:val="left"/>
      <w:pPr>
        <w:ind w:left="3600" w:hanging="360"/>
      </w:pPr>
      <w:rPr>
        <w:rFonts w:ascii="Courier New" w:hAnsi="Courier New" w:cs="Courier New" w:hint="default"/>
      </w:rPr>
    </w:lvl>
    <w:lvl w:ilvl="5" w:tplc="5AD4D13E" w:tentative="1">
      <w:start w:val="1"/>
      <w:numFmt w:val="bullet"/>
      <w:lvlText w:val=""/>
      <w:lvlJc w:val="left"/>
      <w:pPr>
        <w:ind w:left="4320" w:hanging="360"/>
      </w:pPr>
      <w:rPr>
        <w:rFonts w:ascii="Wingdings" w:hAnsi="Wingdings" w:hint="default"/>
      </w:rPr>
    </w:lvl>
    <w:lvl w:ilvl="6" w:tplc="AF68BF36" w:tentative="1">
      <w:start w:val="1"/>
      <w:numFmt w:val="bullet"/>
      <w:lvlText w:val=""/>
      <w:lvlJc w:val="left"/>
      <w:pPr>
        <w:ind w:left="5040" w:hanging="360"/>
      </w:pPr>
      <w:rPr>
        <w:rFonts w:ascii="Symbol" w:hAnsi="Symbol" w:hint="default"/>
      </w:rPr>
    </w:lvl>
    <w:lvl w:ilvl="7" w:tplc="EF4264A6" w:tentative="1">
      <w:start w:val="1"/>
      <w:numFmt w:val="bullet"/>
      <w:lvlText w:val="o"/>
      <w:lvlJc w:val="left"/>
      <w:pPr>
        <w:ind w:left="5760" w:hanging="360"/>
      </w:pPr>
      <w:rPr>
        <w:rFonts w:ascii="Courier New" w:hAnsi="Courier New" w:cs="Courier New" w:hint="default"/>
      </w:rPr>
    </w:lvl>
    <w:lvl w:ilvl="8" w:tplc="D0783B38" w:tentative="1">
      <w:start w:val="1"/>
      <w:numFmt w:val="bullet"/>
      <w:lvlText w:val=""/>
      <w:lvlJc w:val="left"/>
      <w:pPr>
        <w:ind w:left="6480" w:hanging="360"/>
      </w:pPr>
      <w:rPr>
        <w:rFonts w:ascii="Wingdings" w:hAnsi="Wingdings" w:hint="default"/>
      </w:rPr>
    </w:lvl>
  </w:abstractNum>
  <w:abstractNum w:abstractNumId="351">
    <w:nsid w:val="1B443EB1"/>
    <w:multiLevelType w:val="multilevel"/>
    <w:tmpl w:val="7F9AB868"/>
    <w:numStyleLink w:val="ag3"/>
  </w:abstractNum>
  <w:abstractNum w:abstractNumId="352">
    <w:nsid w:val="1B5B313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3">
    <w:nsid w:val="1B735168"/>
    <w:multiLevelType w:val="multilevel"/>
    <w:tmpl w:val="7F9AB868"/>
    <w:numStyleLink w:val="ag3"/>
  </w:abstractNum>
  <w:abstractNum w:abstractNumId="354">
    <w:nsid w:val="1B802C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5">
    <w:nsid w:val="1B8208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6">
    <w:nsid w:val="1B8A3FCB"/>
    <w:multiLevelType w:val="multilevel"/>
    <w:tmpl w:val="7F9AB868"/>
    <w:numStyleLink w:val="ag3"/>
  </w:abstractNum>
  <w:abstractNum w:abstractNumId="357">
    <w:nsid w:val="1BC047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8">
    <w:nsid w:val="1BD151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9">
    <w:nsid w:val="1BFB1883"/>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360">
    <w:nsid w:val="1C0E0A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1">
    <w:nsid w:val="1C1A3EA9"/>
    <w:multiLevelType w:val="multilevel"/>
    <w:tmpl w:val="7F9AB868"/>
    <w:numStyleLink w:val="ag3"/>
  </w:abstractNum>
  <w:abstractNum w:abstractNumId="362">
    <w:nsid w:val="1C42480B"/>
    <w:multiLevelType w:val="multilevel"/>
    <w:tmpl w:val="7F9AB868"/>
    <w:numStyleLink w:val="ag3"/>
  </w:abstractNum>
  <w:abstractNum w:abstractNumId="363">
    <w:nsid w:val="1C440C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4">
    <w:nsid w:val="1C5F2F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5">
    <w:nsid w:val="1C761772"/>
    <w:multiLevelType w:val="multilevel"/>
    <w:tmpl w:val="7F9AB868"/>
    <w:numStyleLink w:val="ag3"/>
  </w:abstractNum>
  <w:abstractNum w:abstractNumId="366">
    <w:nsid w:val="1C8544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7">
    <w:nsid w:val="1C936B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8">
    <w:nsid w:val="1C9413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9">
    <w:nsid w:val="1CA76E87"/>
    <w:multiLevelType w:val="multilevel"/>
    <w:tmpl w:val="7F9AB868"/>
    <w:numStyleLink w:val="ag3"/>
  </w:abstractNum>
  <w:abstractNum w:abstractNumId="370">
    <w:nsid w:val="1CA93C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1">
    <w:nsid w:val="1CB054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2">
    <w:nsid w:val="1CC865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3">
    <w:nsid w:val="1CD546C4"/>
    <w:multiLevelType w:val="multilevel"/>
    <w:tmpl w:val="7F9AB868"/>
    <w:numStyleLink w:val="ag3"/>
  </w:abstractNum>
  <w:abstractNum w:abstractNumId="374">
    <w:nsid w:val="1CDA19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5">
    <w:nsid w:val="1CDC5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6">
    <w:nsid w:val="1D1F779F"/>
    <w:multiLevelType w:val="multilevel"/>
    <w:tmpl w:val="7F9AB868"/>
    <w:numStyleLink w:val="ag3"/>
  </w:abstractNum>
  <w:abstractNum w:abstractNumId="377">
    <w:nsid w:val="1D2139FA"/>
    <w:multiLevelType w:val="hybridMultilevel"/>
    <w:tmpl w:val="B60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1D3C40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9">
    <w:nsid w:val="1D4359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0">
    <w:nsid w:val="1D4E6A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1">
    <w:nsid w:val="1D5D34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2">
    <w:nsid w:val="1D6559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3">
    <w:nsid w:val="1D7E140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4">
    <w:nsid w:val="1D7E14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5">
    <w:nsid w:val="1D841AC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6">
    <w:nsid w:val="1D8F30BE"/>
    <w:multiLevelType w:val="multilevel"/>
    <w:tmpl w:val="7F9AB868"/>
    <w:numStyleLink w:val="ag3"/>
  </w:abstractNum>
  <w:abstractNum w:abstractNumId="387">
    <w:nsid w:val="1D9769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8">
    <w:nsid w:val="1D9D57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9">
    <w:nsid w:val="1DA45323"/>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0">
    <w:nsid w:val="1DB85637"/>
    <w:multiLevelType w:val="multilevel"/>
    <w:tmpl w:val="7F9AB868"/>
    <w:numStyleLink w:val="ag3"/>
  </w:abstractNum>
  <w:abstractNum w:abstractNumId="391">
    <w:nsid w:val="1DCC54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2">
    <w:nsid w:val="1DD23F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3">
    <w:nsid w:val="1DD40D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4">
    <w:nsid w:val="1DE339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5">
    <w:nsid w:val="1DE91D55"/>
    <w:multiLevelType w:val="multilevel"/>
    <w:tmpl w:val="7F9AB868"/>
    <w:numStyleLink w:val="ag3"/>
  </w:abstractNum>
  <w:abstractNum w:abstractNumId="396">
    <w:nsid w:val="1E0C788D"/>
    <w:multiLevelType w:val="multilevel"/>
    <w:tmpl w:val="7F9AB868"/>
    <w:numStyleLink w:val="ag3"/>
  </w:abstractNum>
  <w:abstractNum w:abstractNumId="397">
    <w:nsid w:val="1E2059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8">
    <w:nsid w:val="1E277DD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9">
    <w:nsid w:val="1E2D524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0">
    <w:nsid w:val="1E363ACE"/>
    <w:multiLevelType w:val="multilevel"/>
    <w:tmpl w:val="7F9AB868"/>
    <w:numStyleLink w:val="ag3"/>
  </w:abstractNum>
  <w:abstractNum w:abstractNumId="401">
    <w:nsid w:val="1E4E3B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2">
    <w:nsid w:val="1E5D1E21"/>
    <w:multiLevelType w:val="multilevel"/>
    <w:tmpl w:val="4A283094"/>
    <w:lvl w:ilvl="0">
      <w:start w:val="1"/>
      <w:numFmt w:val="decimal"/>
      <w:lvlText w:val="%1."/>
      <w:lvlJc w:val="left"/>
      <w:pPr>
        <w:tabs>
          <w:tab w:val="num" w:pos="360"/>
        </w:tabs>
        <w:ind w:left="360" w:hanging="360"/>
      </w:pPr>
      <w:rPr>
        <w:rFonts w:asciiTheme="majorBidi" w:hAnsiTheme="majorBidi" w:cstheme="majorBidi" w:hint="default"/>
        <w:i w:val="0"/>
        <w:iCs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403">
    <w:nsid w:val="1E6674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4">
    <w:nsid w:val="1E6715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5">
    <w:nsid w:val="1E7228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6">
    <w:nsid w:val="1E8A51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7">
    <w:nsid w:val="1E9560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8">
    <w:nsid w:val="1EA37EF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9">
    <w:nsid w:val="1EA841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0">
    <w:nsid w:val="1ECD59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1">
    <w:nsid w:val="1EED22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2">
    <w:nsid w:val="1EF715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3">
    <w:nsid w:val="1F357C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4">
    <w:nsid w:val="1F873D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5">
    <w:nsid w:val="1F94302B"/>
    <w:multiLevelType w:val="multilevel"/>
    <w:tmpl w:val="7F9AB86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360"/>
      </w:pPr>
      <w:rPr>
        <w:rFonts w:cs="Times New Roman" w:hint="default"/>
      </w:rPr>
    </w:lvl>
  </w:abstractNum>
  <w:abstractNum w:abstractNumId="416">
    <w:nsid w:val="1F9E1F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7">
    <w:nsid w:val="1F9E2E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8">
    <w:nsid w:val="1FC448AB"/>
    <w:multiLevelType w:val="multilevel"/>
    <w:tmpl w:val="7F9AB868"/>
    <w:numStyleLink w:val="ag3"/>
  </w:abstractNum>
  <w:abstractNum w:abstractNumId="419">
    <w:nsid w:val="2034345D"/>
    <w:multiLevelType w:val="multilevel"/>
    <w:tmpl w:val="7F9AB868"/>
    <w:numStyleLink w:val="ag3"/>
  </w:abstractNum>
  <w:abstractNum w:abstractNumId="420">
    <w:nsid w:val="20452207"/>
    <w:multiLevelType w:val="multilevel"/>
    <w:tmpl w:val="7F9AB868"/>
    <w:numStyleLink w:val="ag3"/>
  </w:abstractNum>
  <w:abstractNum w:abstractNumId="421">
    <w:nsid w:val="20510C83"/>
    <w:multiLevelType w:val="multilevel"/>
    <w:tmpl w:val="7F9AB868"/>
    <w:numStyleLink w:val="ag3"/>
  </w:abstractNum>
  <w:abstractNum w:abstractNumId="422">
    <w:nsid w:val="205C24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3">
    <w:nsid w:val="205D37FB"/>
    <w:multiLevelType w:val="multilevel"/>
    <w:tmpl w:val="7F9AB868"/>
    <w:numStyleLink w:val="ag3"/>
  </w:abstractNum>
  <w:abstractNum w:abstractNumId="424">
    <w:nsid w:val="206D35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5">
    <w:nsid w:val="206D40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6">
    <w:nsid w:val="20993A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7">
    <w:nsid w:val="209B0A4F"/>
    <w:multiLevelType w:val="hybridMultilevel"/>
    <w:tmpl w:val="4BB25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8">
    <w:nsid w:val="20C969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9">
    <w:nsid w:val="20D11E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0">
    <w:nsid w:val="20F91A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1">
    <w:nsid w:val="210C11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2">
    <w:nsid w:val="213701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3">
    <w:nsid w:val="214166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4">
    <w:nsid w:val="215B5C18"/>
    <w:multiLevelType w:val="multilevel"/>
    <w:tmpl w:val="7F9AB868"/>
    <w:numStyleLink w:val="ag3"/>
  </w:abstractNum>
  <w:abstractNum w:abstractNumId="435">
    <w:nsid w:val="215E3E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6">
    <w:nsid w:val="2167349F"/>
    <w:multiLevelType w:val="multilevel"/>
    <w:tmpl w:val="B658D1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7">
    <w:nsid w:val="216B335E"/>
    <w:multiLevelType w:val="multilevel"/>
    <w:tmpl w:val="7F9AB868"/>
    <w:numStyleLink w:val="ag3"/>
  </w:abstractNum>
  <w:abstractNum w:abstractNumId="438">
    <w:nsid w:val="21864947"/>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9">
    <w:nsid w:val="21F736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0">
    <w:nsid w:val="220B41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1">
    <w:nsid w:val="22596C9F"/>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442">
    <w:nsid w:val="226F43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3">
    <w:nsid w:val="227230AF"/>
    <w:multiLevelType w:val="multilevel"/>
    <w:tmpl w:val="7F9AB868"/>
    <w:numStyleLink w:val="ag3"/>
  </w:abstractNum>
  <w:abstractNum w:abstractNumId="444">
    <w:nsid w:val="22BE1B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5">
    <w:nsid w:val="22D21DF7"/>
    <w:multiLevelType w:val="multilevel"/>
    <w:tmpl w:val="7F9AB868"/>
    <w:numStyleLink w:val="ag3"/>
  </w:abstractNum>
  <w:abstractNum w:abstractNumId="446">
    <w:nsid w:val="22EB3DA8"/>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7">
    <w:nsid w:val="22EE3F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8">
    <w:nsid w:val="22F11F2F"/>
    <w:multiLevelType w:val="multilevel"/>
    <w:tmpl w:val="7F9AB868"/>
    <w:numStyleLink w:val="ag3"/>
  </w:abstractNum>
  <w:abstractNum w:abstractNumId="449">
    <w:nsid w:val="23024D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0">
    <w:nsid w:val="232D4031"/>
    <w:multiLevelType w:val="multilevel"/>
    <w:tmpl w:val="7F9AB868"/>
    <w:numStyleLink w:val="ag3"/>
  </w:abstractNum>
  <w:abstractNum w:abstractNumId="451">
    <w:nsid w:val="233B4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2">
    <w:nsid w:val="239E19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3">
    <w:nsid w:val="23B4794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4">
    <w:nsid w:val="23BF0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5">
    <w:nsid w:val="240F014B"/>
    <w:multiLevelType w:val="multilevel"/>
    <w:tmpl w:val="7F9AB868"/>
    <w:numStyleLink w:val="ag3"/>
  </w:abstractNum>
  <w:abstractNum w:abstractNumId="456">
    <w:nsid w:val="242F56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7">
    <w:nsid w:val="246562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8">
    <w:nsid w:val="247427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9">
    <w:nsid w:val="247F6098"/>
    <w:multiLevelType w:val="multilevel"/>
    <w:tmpl w:val="65F274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0">
    <w:nsid w:val="2490709C"/>
    <w:multiLevelType w:val="multilevel"/>
    <w:tmpl w:val="7F9AB868"/>
    <w:numStyleLink w:val="ag3"/>
  </w:abstractNum>
  <w:abstractNum w:abstractNumId="461">
    <w:nsid w:val="24B622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2">
    <w:nsid w:val="24BB59C0"/>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3">
    <w:nsid w:val="24DC43D6"/>
    <w:multiLevelType w:val="multilevel"/>
    <w:tmpl w:val="7F9AB868"/>
    <w:numStyleLink w:val="ag3"/>
  </w:abstractNum>
  <w:abstractNum w:abstractNumId="464">
    <w:nsid w:val="24DD5F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5">
    <w:nsid w:val="24E770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6">
    <w:nsid w:val="25001BD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7">
    <w:nsid w:val="251542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8">
    <w:nsid w:val="25207A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9">
    <w:nsid w:val="25270FD4"/>
    <w:multiLevelType w:val="multilevel"/>
    <w:tmpl w:val="7F9AB868"/>
    <w:numStyleLink w:val="ag3"/>
  </w:abstractNum>
  <w:abstractNum w:abstractNumId="470">
    <w:nsid w:val="25322E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1">
    <w:nsid w:val="256127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2">
    <w:nsid w:val="257E0526"/>
    <w:multiLevelType w:val="multilevel"/>
    <w:tmpl w:val="7F9AB868"/>
    <w:numStyleLink w:val="ag3"/>
  </w:abstractNum>
  <w:abstractNum w:abstractNumId="473">
    <w:nsid w:val="25917205"/>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25C531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5">
    <w:nsid w:val="25D924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6">
    <w:nsid w:val="25F02D7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7">
    <w:nsid w:val="260722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8">
    <w:nsid w:val="261536D3"/>
    <w:multiLevelType w:val="multilevel"/>
    <w:tmpl w:val="7F9AB868"/>
    <w:numStyleLink w:val="ag3"/>
  </w:abstractNum>
  <w:abstractNum w:abstractNumId="479">
    <w:nsid w:val="262D48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0">
    <w:nsid w:val="263506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1">
    <w:nsid w:val="26647609"/>
    <w:multiLevelType w:val="multilevel"/>
    <w:tmpl w:val="7F9AB868"/>
    <w:numStyleLink w:val="ag3"/>
  </w:abstractNum>
  <w:abstractNum w:abstractNumId="482">
    <w:nsid w:val="26677C2A"/>
    <w:multiLevelType w:val="multilevel"/>
    <w:tmpl w:val="7F9AB868"/>
    <w:numStyleLink w:val="ag3"/>
  </w:abstractNum>
  <w:abstractNum w:abstractNumId="483">
    <w:nsid w:val="266935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4">
    <w:nsid w:val="26A251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5">
    <w:nsid w:val="26E979B4"/>
    <w:multiLevelType w:val="hybridMultilevel"/>
    <w:tmpl w:val="A4280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26F240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7">
    <w:nsid w:val="26FC5E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8">
    <w:nsid w:val="271043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9">
    <w:nsid w:val="271804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0">
    <w:nsid w:val="272902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1">
    <w:nsid w:val="272D2F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2">
    <w:nsid w:val="273F67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3">
    <w:nsid w:val="27522F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4">
    <w:nsid w:val="279B2A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5">
    <w:nsid w:val="27A8027D"/>
    <w:multiLevelType w:val="multilevel"/>
    <w:tmpl w:val="7F9AB868"/>
    <w:numStyleLink w:val="ag3"/>
  </w:abstractNum>
  <w:abstractNum w:abstractNumId="496">
    <w:nsid w:val="27B45B4E"/>
    <w:multiLevelType w:val="multilevel"/>
    <w:tmpl w:val="7F9AB868"/>
    <w:numStyleLink w:val="ag3"/>
  </w:abstractNum>
  <w:abstractNum w:abstractNumId="497">
    <w:nsid w:val="27CC6BE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8">
    <w:nsid w:val="27F76784"/>
    <w:multiLevelType w:val="multilevel"/>
    <w:tmpl w:val="7F9AB868"/>
    <w:numStyleLink w:val="ag3"/>
  </w:abstractNum>
  <w:abstractNum w:abstractNumId="499">
    <w:nsid w:val="280B6E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0">
    <w:nsid w:val="28155C26"/>
    <w:multiLevelType w:val="multilevel"/>
    <w:tmpl w:val="7F9AB868"/>
    <w:numStyleLink w:val="ag3"/>
  </w:abstractNum>
  <w:abstractNum w:abstractNumId="501">
    <w:nsid w:val="283829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2">
    <w:nsid w:val="28487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3">
    <w:nsid w:val="28516678"/>
    <w:multiLevelType w:val="multilevel"/>
    <w:tmpl w:val="7F9AB868"/>
    <w:numStyleLink w:val="ag3"/>
  </w:abstractNum>
  <w:abstractNum w:abstractNumId="504">
    <w:nsid w:val="285A3966"/>
    <w:multiLevelType w:val="multilevel"/>
    <w:tmpl w:val="7F9AB868"/>
    <w:numStyleLink w:val="ag3"/>
  </w:abstractNum>
  <w:abstractNum w:abstractNumId="505">
    <w:nsid w:val="28644E30"/>
    <w:multiLevelType w:val="multilevel"/>
    <w:tmpl w:val="7F9AB868"/>
    <w:numStyleLink w:val="ag3"/>
  </w:abstractNum>
  <w:abstractNum w:abstractNumId="506">
    <w:nsid w:val="28657800"/>
    <w:multiLevelType w:val="multilevel"/>
    <w:tmpl w:val="7F9AB868"/>
    <w:numStyleLink w:val="ag3"/>
  </w:abstractNum>
  <w:abstractNum w:abstractNumId="507">
    <w:nsid w:val="287708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8">
    <w:nsid w:val="287C48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9">
    <w:nsid w:val="288F3B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0">
    <w:nsid w:val="28A91592"/>
    <w:multiLevelType w:val="multilevel"/>
    <w:tmpl w:val="7F9AB868"/>
    <w:numStyleLink w:val="ag3"/>
  </w:abstractNum>
  <w:abstractNum w:abstractNumId="511">
    <w:nsid w:val="28AA42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2">
    <w:nsid w:val="29067A6B"/>
    <w:multiLevelType w:val="multilevel"/>
    <w:tmpl w:val="7F9AB868"/>
    <w:numStyleLink w:val="ag3"/>
  </w:abstractNum>
  <w:abstractNum w:abstractNumId="513">
    <w:nsid w:val="291D69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4">
    <w:nsid w:val="29362A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5">
    <w:nsid w:val="293800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6">
    <w:nsid w:val="295F4A1A"/>
    <w:multiLevelType w:val="multilevel"/>
    <w:tmpl w:val="7F9AB868"/>
    <w:numStyleLink w:val="ag3"/>
  </w:abstractNum>
  <w:abstractNum w:abstractNumId="517">
    <w:nsid w:val="299326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8">
    <w:nsid w:val="29A142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9">
    <w:nsid w:val="29C2245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0">
    <w:nsid w:val="2A081F33"/>
    <w:multiLevelType w:val="multilevel"/>
    <w:tmpl w:val="7F9AB868"/>
    <w:numStyleLink w:val="ag3"/>
  </w:abstractNum>
  <w:abstractNum w:abstractNumId="521">
    <w:nsid w:val="2A1F2A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2">
    <w:nsid w:val="2A2D4CD4"/>
    <w:multiLevelType w:val="multilevel"/>
    <w:tmpl w:val="7F9AB868"/>
    <w:numStyleLink w:val="ag3"/>
  </w:abstractNum>
  <w:abstractNum w:abstractNumId="523">
    <w:nsid w:val="2A3D16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4">
    <w:nsid w:val="2A536C6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5">
    <w:nsid w:val="2A6226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6">
    <w:nsid w:val="2A676D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7">
    <w:nsid w:val="2ACF71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8">
    <w:nsid w:val="2AD86A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9">
    <w:nsid w:val="2B4244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0">
    <w:nsid w:val="2B580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1">
    <w:nsid w:val="2B5926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2">
    <w:nsid w:val="2B5A45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3">
    <w:nsid w:val="2B5B6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4">
    <w:nsid w:val="2B6D375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5">
    <w:nsid w:val="2BAF23F3"/>
    <w:multiLevelType w:val="multilevel"/>
    <w:tmpl w:val="7F9AB868"/>
    <w:numStyleLink w:val="ag3"/>
  </w:abstractNum>
  <w:abstractNum w:abstractNumId="536">
    <w:nsid w:val="2BDE18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7">
    <w:nsid w:val="2C0D2994"/>
    <w:multiLevelType w:val="multilevel"/>
    <w:tmpl w:val="7F9AB868"/>
    <w:numStyleLink w:val="ag3"/>
  </w:abstractNum>
  <w:abstractNum w:abstractNumId="538">
    <w:nsid w:val="2C114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9">
    <w:nsid w:val="2C211D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0">
    <w:nsid w:val="2C2702CF"/>
    <w:multiLevelType w:val="multilevel"/>
    <w:tmpl w:val="7F9AB868"/>
    <w:numStyleLink w:val="ag3"/>
  </w:abstractNum>
  <w:abstractNum w:abstractNumId="541">
    <w:nsid w:val="2C835F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2">
    <w:nsid w:val="2C9500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3">
    <w:nsid w:val="2C9A538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4">
    <w:nsid w:val="2CC66E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5">
    <w:nsid w:val="2CF148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6">
    <w:nsid w:val="2CF320F9"/>
    <w:multiLevelType w:val="multilevel"/>
    <w:tmpl w:val="7C6CAE0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numFmt w:val="none"/>
      <w:lvlText w:val=""/>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360"/>
      </w:pPr>
      <w:rPr>
        <w:rFonts w:cs="Times New Roman" w:hint="default"/>
      </w:rPr>
    </w:lvl>
  </w:abstractNum>
  <w:abstractNum w:abstractNumId="547">
    <w:nsid w:val="2D067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8">
    <w:nsid w:val="2D136A00"/>
    <w:multiLevelType w:val="multilevel"/>
    <w:tmpl w:val="7F9AB868"/>
    <w:numStyleLink w:val="ag3"/>
  </w:abstractNum>
  <w:abstractNum w:abstractNumId="549">
    <w:nsid w:val="2D1E21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0">
    <w:nsid w:val="2D332B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1">
    <w:nsid w:val="2D6C4686"/>
    <w:multiLevelType w:val="multilevel"/>
    <w:tmpl w:val="7F9AB868"/>
    <w:numStyleLink w:val="ag3"/>
  </w:abstractNum>
  <w:abstractNum w:abstractNumId="552">
    <w:nsid w:val="2D833560"/>
    <w:multiLevelType w:val="multilevel"/>
    <w:tmpl w:val="7F9AB868"/>
    <w:numStyleLink w:val="ag3"/>
  </w:abstractNum>
  <w:abstractNum w:abstractNumId="553">
    <w:nsid w:val="2D8619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4">
    <w:nsid w:val="2DE444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5">
    <w:nsid w:val="2DEE4C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6">
    <w:nsid w:val="2DEE4DC8"/>
    <w:multiLevelType w:val="multilevel"/>
    <w:tmpl w:val="7F9AB868"/>
    <w:numStyleLink w:val="ag3"/>
  </w:abstractNum>
  <w:abstractNum w:abstractNumId="557">
    <w:nsid w:val="2DEF62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8">
    <w:nsid w:val="2E1A5D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9">
    <w:nsid w:val="2E357465"/>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0">
    <w:nsid w:val="2E4601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1">
    <w:nsid w:val="2E745C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2">
    <w:nsid w:val="2E7C79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3">
    <w:nsid w:val="2E8D0E33"/>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nsid w:val="2EAC42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5">
    <w:nsid w:val="2EB479E0"/>
    <w:multiLevelType w:val="multilevel"/>
    <w:tmpl w:val="7F9AB868"/>
    <w:numStyleLink w:val="ag3"/>
  </w:abstractNum>
  <w:abstractNum w:abstractNumId="566">
    <w:nsid w:val="2EBD55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7">
    <w:nsid w:val="2EBE6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8">
    <w:nsid w:val="2EEA0A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9">
    <w:nsid w:val="2EEA74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0">
    <w:nsid w:val="2F16232E"/>
    <w:multiLevelType w:val="multilevel"/>
    <w:tmpl w:val="7F9AB868"/>
    <w:numStyleLink w:val="ag3"/>
  </w:abstractNum>
  <w:abstractNum w:abstractNumId="571">
    <w:nsid w:val="2F1F64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2">
    <w:nsid w:val="2F254D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3">
    <w:nsid w:val="2F3D6D7C"/>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4">
    <w:nsid w:val="2F8429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5">
    <w:nsid w:val="2FD82718"/>
    <w:multiLevelType w:val="multilevel"/>
    <w:tmpl w:val="7F9AB868"/>
    <w:numStyleLink w:val="ag3"/>
  </w:abstractNum>
  <w:abstractNum w:abstractNumId="576">
    <w:nsid w:val="2FE929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7">
    <w:nsid w:val="2FEF204F"/>
    <w:multiLevelType w:val="multilevel"/>
    <w:tmpl w:val="12B87D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8">
    <w:nsid w:val="300D28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9">
    <w:nsid w:val="30492F43"/>
    <w:multiLevelType w:val="multilevel"/>
    <w:tmpl w:val="7F9AB868"/>
    <w:numStyleLink w:val="ag3"/>
  </w:abstractNum>
  <w:abstractNum w:abstractNumId="580">
    <w:nsid w:val="304E66E4"/>
    <w:multiLevelType w:val="hybridMultilevel"/>
    <w:tmpl w:val="E82096D2"/>
    <w:lvl w:ilvl="0" w:tplc="68A627DA">
      <w:start w:val="1"/>
      <w:numFmt w:val="decimal"/>
      <w:pStyle w:val="pc-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305267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2">
    <w:nsid w:val="305607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3">
    <w:nsid w:val="307770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4">
    <w:nsid w:val="307942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5">
    <w:nsid w:val="308C1F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6">
    <w:nsid w:val="30975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7">
    <w:nsid w:val="30A86849"/>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8">
    <w:nsid w:val="30F322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9">
    <w:nsid w:val="30F740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0">
    <w:nsid w:val="310838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1">
    <w:nsid w:val="315721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2">
    <w:nsid w:val="31595DB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3">
    <w:nsid w:val="318F7BF9"/>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594">
    <w:nsid w:val="31BC2F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5">
    <w:nsid w:val="31BD5640"/>
    <w:multiLevelType w:val="multilevel"/>
    <w:tmpl w:val="7F9AB868"/>
    <w:numStyleLink w:val="ag3"/>
  </w:abstractNum>
  <w:abstractNum w:abstractNumId="596">
    <w:nsid w:val="31C21B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7">
    <w:nsid w:val="31C469BF"/>
    <w:multiLevelType w:val="multilevel"/>
    <w:tmpl w:val="7F9AB868"/>
    <w:numStyleLink w:val="ag3"/>
  </w:abstractNum>
  <w:abstractNum w:abstractNumId="598">
    <w:nsid w:val="31C80405"/>
    <w:multiLevelType w:val="multilevel"/>
    <w:tmpl w:val="7F9AB868"/>
    <w:numStyleLink w:val="ag3"/>
  </w:abstractNum>
  <w:abstractNum w:abstractNumId="599">
    <w:nsid w:val="31C92F9A"/>
    <w:multiLevelType w:val="hybridMultilevel"/>
    <w:tmpl w:val="5FF8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nsid w:val="31CA406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1">
    <w:nsid w:val="31D041B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2">
    <w:nsid w:val="31D74783"/>
    <w:multiLevelType w:val="multilevel"/>
    <w:tmpl w:val="7F9AB868"/>
    <w:numStyleLink w:val="ag3"/>
  </w:abstractNum>
  <w:abstractNum w:abstractNumId="603">
    <w:nsid w:val="31EF58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4">
    <w:nsid w:val="32312C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5">
    <w:nsid w:val="32646714"/>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6">
    <w:nsid w:val="32701F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7">
    <w:nsid w:val="328134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8">
    <w:nsid w:val="328546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9">
    <w:nsid w:val="328A03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0">
    <w:nsid w:val="32A935BB"/>
    <w:multiLevelType w:val="multilevel"/>
    <w:tmpl w:val="7F9AB868"/>
    <w:numStyleLink w:val="ag3"/>
  </w:abstractNum>
  <w:abstractNum w:abstractNumId="611">
    <w:nsid w:val="32AD49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2">
    <w:nsid w:val="32C02A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3">
    <w:nsid w:val="32D666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4">
    <w:nsid w:val="32DD7EA3"/>
    <w:multiLevelType w:val="multilevel"/>
    <w:tmpl w:val="7F9AB868"/>
    <w:numStyleLink w:val="ag3"/>
  </w:abstractNum>
  <w:abstractNum w:abstractNumId="615">
    <w:nsid w:val="32E1114D"/>
    <w:multiLevelType w:val="multilevel"/>
    <w:tmpl w:val="7F9AB868"/>
    <w:numStyleLink w:val="ag3"/>
  </w:abstractNum>
  <w:abstractNum w:abstractNumId="616">
    <w:nsid w:val="32FB15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7">
    <w:nsid w:val="332420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8">
    <w:nsid w:val="332977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9">
    <w:nsid w:val="335F7C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0">
    <w:nsid w:val="33731390"/>
    <w:multiLevelType w:val="multilevel"/>
    <w:tmpl w:val="7F9AB868"/>
    <w:numStyleLink w:val="ag3"/>
  </w:abstractNum>
  <w:abstractNum w:abstractNumId="621">
    <w:nsid w:val="339F1BE2"/>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2">
    <w:nsid w:val="33A62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3">
    <w:nsid w:val="33A74C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4">
    <w:nsid w:val="33AC7EB8"/>
    <w:multiLevelType w:val="multilevel"/>
    <w:tmpl w:val="1CC06B30"/>
    <w:lvl w:ilvl="0">
      <w:start w:val="1"/>
      <w:numFmt w:val="decimal"/>
      <w:pStyle w:val="Heading1"/>
      <w:lvlText w:val="%1"/>
      <w:lvlJc w:val="left"/>
      <w:pPr>
        <w:ind w:left="432" w:hanging="432"/>
      </w:pPr>
      <w:rPr>
        <w:rFonts w:hint="default"/>
        <w:b/>
        <w:i w:val="0"/>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720" w:hanging="720"/>
      </w:pPr>
      <w:rPr>
        <w:rFonts w:hint="default"/>
        <w:b/>
        <w:i w: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b/>
        <w:i w: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25">
    <w:nsid w:val="33B43B50"/>
    <w:multiLevelType w:val="multilevel"/>
    <w:tmpl w:val="7F9AB868"/>
    <w:numStyleLink w:val="ag3"/>
  </w:abstractNum>
  <w:abstractNum w:abstractNumId="626">
    <w:nsid w:val="33DE0605"/>
    <w:multiLevelType w:val="multilevel"/>
    <w:tmpl w:val="7F9AB868"/>
    <w:numStyleLink w:val="ag3"/>
  </w:abstractNum>
  <w:abstractNum w:abstractNumId="627">
    <w:nsid w:val="33E049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8">
    <w:nsid w:val="33E877B2"/>
    <w:multiLevelType w:val="multilevel"/>
    <w:tmpl w:val="7F9AB868"/>
    <w:numStyleLink w:val="ag3"/>
  </w:abstractNum>
  <w:abstractNum w:abstractNumId="629">
    <w:nsid w:val="33F62D3F"/>
    <w:multiLevelType w:val="multilevel"/>
    <w:tmpl w:val="7F9AB868"/>
    <w:numStyleLink w:val="ag3"/>
  </w:abstractNum>
  <w:abstractNum w:abstractNumId="630">
    <w:nsid w:val="33FC08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1">
    <w:nsid w:val="33FF77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2">
    <w:nsid w:val="34096C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3">
    <w:nsid w:val="343C29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4">
    <w:nsid w:val="344038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5">
    <w:nsid w:val="344744AC"/>
    <w:multiLevelType w:val="multilevel"/>
    <w:tmpl w:val="7F9AB868"/>
    <w:numStyleLink w:val="ag3"/>
  </w:abstractNum>
  <w:abstractNum w:abstractNumId="636">
    <w:nsid w:val="344F66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7">
    <w:nsid w:val="348167BA"/>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8">
    <w:nsid w:val="34880F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9">
    <w:nsid w:val="34AD1339"/>
    <w:multiLevelType w:val="multilevel"/>
    <w:tmpl w:val="7F9AB868"/>
    <w:numStyleLink w:val="ag3"/>
  </w:abstractNum>
  <w:abstractNum w:abstractNumId="640">
    <w:nsid w:val="34B36F7E"/>
    <w:multiLevelType w:val="hybridMultilevel"/>
    <w:tmpl w:val="0EAC4232"/>
    <w:lvl w:ilvl="0" w:tplc="138EADC4">
      <w:start w:val="1"/>
      <w:numFmt w:val="bullet"/>
      <w:lvlText w:val=""/>
      <w:lvlJc w:val="left"/>
      <w:pPr>
        <w:ind w:left="1400" w:hanging="360"/>
      </w:pPr>
      <w:rPr>
        <w:rFonts w:ascii="Symbol" w:hAnsi="Symbol" w:hint="default"/>
      </w:rPr>
    </w:lvl>
    <w:lvl w:ilvl="1" w:tplc="E79CD23A" w:tentative="1">
      <w:start w:val="1"/>
      <w:numFmt w:val="bullet"/>
      <w:lvlText w:val="o"/>
      <w:lvlJc w:val="left"/>
      <w:pPr>
        <w:ind w:left="2120" w:hanging="360"/>
      </w:pPr>
      <w:rPr>
        <w:rFonts w:ascii="Courier New" w:hAnsi="Courier New" w:cs="Courier New" w:hint="default"/>
      </w:rPr>
    </w:lvl>
    <w:lvl w:ilvl="2" w:tplc="A60E14C4" w:tentative="1">
      <w:start w:val="1"/>
      <w:numFmt w:val="bullet"/>
      <w:lvlText w:val=""/>
      <w:lvlJc w:val="left"/>
      <w:pPr>
        <w:ind w:left="2840" w:hanging="360"/>
      </w:pPr>
      <w:rPr>
        <w:rFonts w:ascii="Wingdings" w:hAnsi="Wingdings" w:hint="default"/>
      </w:rPr>
    </w:lvl>
    <w:lvl w:ilvl="3" w:tplc="F0D84126" w:tentative="1">
      <w:start w:val="1"/>
      <w:numFmt w:val="bullet"/>
      <w:lvlText w:val=""/>
      <w:lvlJc w:val="left"/>
      <w:pPr>
        <w:ind w:left="3560" w:hanging="360"/>
      </w:pPr>
      <w:rPr>
        <w:rFonts w:ascii="Symbol" w:hAnsi="Symbol" w:hint="default"/>
      </w:rPr>
    </w:lvl>
    <w:lvl w:ilvl="4" w:tplc="DC16D23A" w:tentative="1">
      <w:start w:val="1"/>
      <w:numFmt w:val="bullet"/>
      <w:lvlText w:val="o"/>
      <w:lvlJc w:val="left"/>
      <w:pPr>
        <w:ind w:left="4280" w:hanging="360"/>
      </w:pPr>
      <w:rPr>
        <w:rFonts w:ascii="Courier New" w:hAnsi="Courier New" w:cs="Courier New" w:hint="default"/>
      </w:rPr>
    </w:lvl>
    <w:lvl w:ilvl="5" w:tplc="A2982C16" w:tentative="1">
      <w:start w:val="1"/>
      <w:numFmt w:val="bullet"/>
      <w:lvlText w:val=""/>
      <w:lvlJc w:val="left"/>
      <w:pPr>
        <w:ind w:left="5000" w:hanging="360"/>
      </w:pPr>
      <w:rPr>
        <w:rFonts w:ascii="Wingdings" w:hAnsi="Wingdings" w:hint="default"/>
      </w:rPr>
    </w:lvl>
    <w:lvl w:ilvl="6" w:tplc="B4407BCA" w:tentative="1">
      <w:start w:val="1"/>
      <w:numFmt w:val="bullet"/>
      <w:lvlText w:val=""/>
      <w:lvlJc w:val="left"/>
      <w:pPr>
        <w:ind w:left="5720" w:hanging="360"/>
      </w:pPr>
      <w:rPr>
        <w:rFonts w:ascii="Symbol" w:hAnsi="Symbol" w:hint="default"/>
      </w:rPr>
    </w:lvl>
    <w:lvl w:ilvl="7" w:tplc="7E028828" w:tentative="1">
      <w:start w:val="1"/>
      <w:numFmt w:val="bullet"/>
      <w:lvlText w:val="o"/>
      <w:lvlJc w:val="left"/>
      <w:pPr>
        <w:ind w:left="6440" w:hanging="360"/>
      </w:pPr>
      <w:rPr>
        <w:rFonts w:ascii="Courier New" w:hAnsi="Courier New" w:cs="Courier New" w:hint="default"/>
      </w:rPr>
    </w:lvl>
    <w:lvl w:ilvl="8" w:tplc="EEE4214C" w:tentative="1">
      <w:start w:val="1"/>
      <w:numFmt w:val="bullet"/>
      <w:lvlText w:val=""/>
      <w:lvlJc w:val="left"/>
      <w:pPr>
        <w:ind w:left="7160" w:hanging="360"/>
      </w:pPr>
      <w:rPr>
        <w:rFonts w:ascii="Wingdings" w:hAnsi="Wingdings" w:hint="default"/>
      </w:rPr>
    </w:lvl>
  </w:abstractNum>
  <w:abstractNum w:abstractNumId="641">
    <w:nsid w:val="34D635B7"/>
    <w:multiLevelType w:val="multilevel"/>
    <w:tmpl w:val="7F9AB868"/>
    <w:numStyleLink w:val="ag3"/>
  </w:abstractNum>
  <w:abstractNum w:abstractNumId="642">
    <w:nsid w:val="34F260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3">
    <w:nsid w:val="35373C02"/>
    <w:multiLevelType w:val="multilevel"/>
    <w:tmpl w:val="7F9AB868"/>
    <w:numStyleLink w:val="ag3"/>
  </w:abstractNum>
  <w:abstractNum w:abstractNumId="644">
    <w:nsid w:val="356938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5">
    <w:nsid w:val="356C35FA"/>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nsid w:val="356D60DD"/>
    <w:multiLevelType w:val="multilevel"/>
    <w:tmpl w:val="7F9AB868"/>
    <w:numStyleLink w:val="ag3"/>
  </w:abstractNum>
  <w:abstractNum w:abstractNumId="647">
    <w:nsid w:val="35762C98"/>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8">
    <w:nsid w:val="357F7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9">
    <w:nsid w:val="35BD56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0">
    <w:nsid w:val="35C802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1">
    <w:nsid w:val="360E7F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2">
    <w:nsid w:val="361461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3">
    <w:nsid w:val="36395F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4">
    <w:nsid w:val="363C57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5">
    <w:nsid w:val="363F4DB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6">
    <w:nsid w:val="364F2B51"/>
    <w:multiLevelType w:val="multilevel"/>
    <w:tmpl w:val="7F9AB868"/>
    <w:numStyleLink w:val="ag3"/>
  </w:abstractNum>
  <w:abstractNum w:abstractNumId="657">
    <w:nsid w:val="365F13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8">
    <w:nsid w:val="366E59ED"/>
    <w:multiLevelType w:val="multilevel"/>
    <w:tmpl w:val="7F9AB868"/>
    <w:numStyleLink w:val="ag3"/>
  </w:abstractNum>
  <w:abstractNum w:abstractNumId="659">
    <w:nsid w:val="368668B1"/>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60">
    <w:nsid w:val="36A936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1">
    <w:nsid w:val="36DA7C4C"/>
    <w:multiLevelType w:val="multilevel"/>
    <w:tmpl w:val="7F9AB868"/>
    <w:numStyleLink w:val="ag3"/>
  </w:abstractNum>
  <w:abstractNum w:abstractNumId="662">
    <w:nsid w:val="370150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3">
    <w:nsid w:val="375E56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4">
    <w:nsid w:val="37753812"/>
    <w:multiLevelType w:val="multilevel"/>
    <w:tmpl w:val="7F9AB868"/>
    <w:numStyleLink w:val="ag3"/>
  </w:abstractNum>
  <w:abstractNum w:abstractNumId="665">
    <w:nsid w:val="377949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6">
    <w:nsid w:val="37993570"/>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667">
    <w:nsid w:val="37A62636"/>
    <w:multiLevelType w:val="multilevel"/>
    <w:tmpl w:val="7F9AB868"/>
    <w:numStyleLink w:val="ag3"/>
  </w:abstractNum>
  <w:abstractNum w:abstractNumId="668">
    <w:nsid w:val="37B83C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9">
    <w:nsid w:val="37BD1C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0">
    <w:nsid w:val="37E87B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1">
    <w:nsid w:val="380D1C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2">
    <w:nsid w:val="383809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3">
    <w:nsid w:val="383D291A"/>
    <w:multiLevelType w:val="multilevel"/>
    <w:tmpl w:val="7F9AB868"/>
    <w:numStyleLink w:val="ag3"/>
  </w:abstractNum>
  <w:abstractNum w:abstractNumId="674">
    <w:nsid w:val="3844411A"/>
    <w:multiLevelType w:val="multilevel"/>
    <w:tmpl w:val="7F9AB868"/>
    <w:numStyleLink w:val="ag3"/>
  </w:abstractNum>
  <w:abstractNum w:abstractNumId="675">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76">
    <w:nsid w:val="387D4433"/>
    <w:multiLevelType w:val="multilevel"/>
    <w:tmpl w:val="82B00002"/>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77">
    <w:nsid w:val="388763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8">
    <w:nsid w:val="38AB309A"/>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9">
    <w:nsid w:val="38C9282C"/>
    <w:multiLevelType w:val="hybridMultilevel"/>
    <w:tmpl w:val="9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0">
    <w:nsid w:val="38CD52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1">
    <w:nsid w:val="38E028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2">
    <w:nsid w:val="38E43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3">
    <w:nsid w:val="38EF78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4">
    <w:nsid w:val="3929287B"/>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685">
    <w:nsid w:val="393F6286"/>
    <w:multiLevelType w:val="multilevel"/>
    <w:tmpl w:val="7F9AB868"/>
    <w:name w:val="heading"/>
    <w:numStyleLink w:val="ag3"/>
  </w:abstractNum>
  <w:abstractNum w:abstractNumId="686">
    <w:nsid w:val="39467E0E"/>
    <w:multiLevelType w:val="multilevel"/>
    <w:tmpl w:val="7F9AB868"/>
    <w:numStyleLink w:val="ag3"/>
  </w:abstractNum>
  <w:abstractNum w:abstractNumId="687">
    <w:nsid w:val="396E02BC"/>
    <w:multiLevelType w:val="multilevel"/>
    <w:tmpl w:val="7F9AB868"/>
    <w:numStyleLink w:val="ag3"/>
  </w:abstractNum>
  <w:abstractNum w:abstractNumId="688">
    <w:nsid w:val="399A1456"/>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9">
    <w:nsid w:val="399C46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0">
    <w:nsid w:val="39AB03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1">
    <w:nsid w:val="39CB55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2">
    <w:nsid w:val="39E712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3">
    <w:nsid w:val="39FD5143"/>
    <w:multiLevelType w:val="multilevel"/>
    <w:tmpl w:val="7F9AB868"/>
    <w:numStyleLink w:val="ag3"/>
  </w:abstractNum>
  <w:abstractNum w:abstractNumId="694">
    <w:nsid w:val="3A1F74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5">
    <w:nsid w:val="3A341017"/>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6">
    <w:nsid w:val="3A4765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7">
    <w:nsid w:val="3A6162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8">
    <w:nsid w:val="3A6F76BF"/>
    <w:multiLevelType w:val="multilevel"/>
    <w:tmpl w:val="7F9AB868"/>
    <w:numStyleLink w:val="ag3"/>
  </w:abstractNum>
  <w:abstractNum w:abstractNumId="699">
    <w:nsid w:val="3A841A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0">
    <w:nsid w:val="3A8B311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1">
    <w:nsid w:val="3AD83E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2">
    <w:nsid w:val="3AD95B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3">
    <w:nsid w:val="3AF920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4">
    <w:nsid w:val="3B3F0FA0"/>
    <w:multiLevelType w:val="multilevel"/>
    <w:tmpl w:val="7F9AB868"/>
    <w:numStyleLink w:val="ag3"/>
  </w:abstractNum>
  <w:abstractNum w:abstractNumId="705">
    <w:nsid w:val="3B4926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6">
    <w:nsid w:val="3B7A09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7">
    <w:nsid w:val="3B9576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8">
    <w:nsid w:val="3BA027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9">
    <w:nsid w:val="3BA734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0">
    <w:nsid w:val="3BBE237F"/>
    <w:multiLevelType w:val="hybridMultilevel"/>
    <w:tmpl w:val="5FD84C06"/>
    <w:lvl w:ilvl="0" w:tplc="E42055C2">
      <w:start w:val="1"/>
      <w:numFmt w:val="decimal"/>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711">
    <w:nsid w:val="3BC530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2">
    <w:nsid w:val="3BCA787E"/>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3">
    <w:nsid w:val="3BE918D5"/>
    <w:multiLevelType w:val="multilevel"/>
    <w:tmpl w:val="7F9AB868"/>
    <w:numStyleLink w:val="ag3"/>
  </w:abstractNum>
  <w:abstractNum w:abstractNumId="714">
    <w:nsid w:val="3BEF73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5">
    <w:nsid w:val="3C195D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6">
    <w:nsid w:val="3C1E1D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7">
    <w:nsid w:val="3C36129A"/>
    <w:multiLevelType w:val="multilevel"/>
    <w:tmpl w:val="7F9AB868"/>
    <w:numStyleLink w:val="ag3"/>
  </w:abstractNum>
  <w:abstractNum w:abstractNumId="718">
    <w:nsid w:val="3C4A25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9">
    <w:nsid w:val="3C4F5B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0">
    <w:nsid w:val="3C7349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1">
    <w:nsid w:val="3C8C16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2">
    <w:nsid w:val="3C9E414F"/>
    <w:multiLevelType w:val="multilevel"/>
    <w:tmpl w:val="F724B31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3">
    <w:nsid w:val="3CA410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4">
    <w:nsid w:val="3CE141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5">
    <w:nsid w:val="3CE97E56"/>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6">
    <w:nsid w:val="3D0B14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7">
    <w:nsid w:val="3D3C63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8">
    <w:nsid w:val="3D407B94"/>
    <w:multiLevelType w:val="multilevel"/>
    <w:tmpl w:val="7F9AB868"/>
    <w:numStyleLink w:val="ag3"/>
  </w:abstractNum>
  <w:abstractNum w:abstractNumId="729">
    <w:nsid w:val="3D412C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0">
    <w:nsid w:val="3D4C3EE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1">
    <w:nsid w:val="3D5231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2">
    <w:nsid w:val="3D5E6D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3">
    <w:nsid w:val="3D674B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4">
    <w:nsid w:val="3D7617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5">
    <w:nsid w:val="3D772F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6">
    <w:nsid w:val="3D8D799D"/>
    <w:multiLevelType w:val="multilevel"/>
    <w:tmpl w:val="7F9AB868"/>
    <w:numStyleLink w:val="ag3"/>
  </w:abstractNum>
  <w:abstractNum w:abstractNumId="737">
    <w:nsid w:val="3DA525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8">
    <w:nsid w:val="3DA92C18"/>
    <w:multiLevelType w:val="multilevel"/>
    <w:tmpl w:val="2C96BF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9">
    <w:nsid w:val="3DAA51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0">
    <w:nsid w:val="3DAD6741"/>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741">
    <w:nsid w:val="3DB639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2">
    <w:nsid w:val="3DBE5B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3">
    <w:nsid w:val="3DC03357"/>
    <w:multiLevelType w:val="multilevel"/>
    <w:tmpl w:val="E708A6E4"/>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4">
    <w:nsid w:val="3DDF58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5">
    <w:nsid w:val="3DF070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6">
    <w:nsid w:val="3DF108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7">
    <w:nsid w:val="3DF34B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8">
    <w:nsid w:val="3DFB7C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9">
    <w:nsid w:val="3E1315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0">
    <w:nsid w:val="3E6977DC"/>
    <w:multiLevelType w:val="multilevel"/>
    <w:tmpl w:val="7F9AB868"/>
    <w:numStyleLink w:val="ag3"/>
  </w:abstractNum>
  <w:abstractNum w:abstractNumId="751">
    <w:nsid w:val="3E9A502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2">
    <w:nsid w:val="3EBA29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3">
    <w:nsid w:val="3EBD17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4">
    <w:nsid w:val="3ECB2C4B"/>
    <w:multiLevelType w:val="multilevel"/>
    <w:tmpl w:val="7F9AB868"/>
    <w:numStyleLink w:val="ag3"/>
  </w:abstractNum>
  <w:abstractNum w:abstractNumId="755">
    <w:nsid w:val="3ECB3B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6">
    <w:nsid w:val="3EE47157"/>
    <w:multiLevelType w:val="multilevel"/>
    <w:tmpl w:val="7F9AB868"/>
    <w:numStyleLink w:val="ag3"/>
  </w:abstractNum>
  <w:abstractNum w:abstractNumId="757">
    <w:nsid w:val="3F141BBC"/>
    <w:multiLevelType w:val="multilevel"/>
    <w:tmpl w:val="7F9AB868"/>
    <w:numStyleLink w:val="ag3"/>
  </w:abstractNum>
  <w:abstractNum w:abstractNumId="758">
    <w:nsid w:val="3F223A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9">
    <w:nsid w:val="3F3216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0">
    <w:nsid w:val="3F321B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1">
    <w:nsid w:val="3F456969"/>
    <w:multiLevelType w:val="multilevel"/>
    <w:tmpl w:val="C1AC6B2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2">
    <w:nsid w:val="3F4F6B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3">
    <w:nsid w:val="3F56197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4">
    <w:nsid w:val="3F6F41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5">
    <w:nsid w:val="3F7C30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6">
    <w:nsid w:val="3F7D65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7">
    <w:nsid w:val="3F9752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8">
    <w:nsid w:val="3F9868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9">
    <w:nsid w:val="3FB54D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0">
    <w:nsid w:val="3FD926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1">
    <w:nsid w:val="3FE567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2">
    <w:nsid w:val="40040888"/>
    <w:multiLevelType w:val="multilevel"/>
    <w:tmpl w:val="7F9AB868"/>
    <w:numStyleLink w:val="ag3"/>
  </w:abstractNum>
  <w:abstractNum w:abstractNumId="773">
    <w:nsid w:val="40122F7A"/>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4">
    <w:nsid w:val="403F70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5">
    <w:nsid w:val="405779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6">
    <w:nsid w:val="40605E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7">
    <w:nsid w:val="408D19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8">
    <w:nsid w:val="40A07D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9">
    <w:nsid w:val="40AA0D0E"/>
    <w:multiLevelType w:val="multilevel"/>
    <w:tmpl w:val="7F9AB868"/>
    <w:numStyleLink w:val="ag3"/>
  </w:abstractNum>
  <w:abstractNum w:abstractNumId="780">
    <w:nsid w:val="40AA7083"/>
    <w:multiLevelType w:val="multilevel"/>
    <w:tmpl w:val="7F9AB868"/>
    <w:numStyleLink w:val="ag3"/>
  </w:abstractNum>
  <w:abstractNum w:abstractNumId="781">
    <w:nsid w:val="40C455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2">
    <w:nsid w:val="40C45C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3">
    <w:nsid w:val="40EC71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4">
    <w:nsid w:val="4101753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5">
    <w:nsid w:val="410770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6">
    <w:nsid w:val="410C27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7">
    <w:nsid w:val="41116620"/>
    <w:multiLevelType w:val="hybridMultilevel"/>
    <w:tmpl w:val="6AEA336E"/>
    <w:lvl w:ilvl="0" w:tplc="25E05024">
      <w:start w:val="1"/>
      <w:numFmt w:val="bullet"/>
      <w:lvlText w:val=""/>
      <w:lvlJc w:val="left"/>
      <w:pPr>
        <w:ind w:left="1627" w:hanging="360"/>
      </w:pPr>
      <w:rPr>
        <w:rFonts w:ascii="Symbol" w:hAnsi="Symbol" w:hint="default"/>
      </w:rPr>
    </w:lvl>
    <w:lvl w:ilvl="1" w:tplc="D97ADC16" w:tentative="1">
      <w:start w:val="1"/>
      <w:numFmt w:val="bullet"/>
      <w:lvlText w:val="o"/>
      <w:lvlJc w:val="left"/>
      <w:pPr>
        <w:ind w:left="2347" w:hanging="360"/>
      </w:pPr>
      <w:rPr>
        <w:rFonts w:ascii="Courier New" w:hAnsi="Courier New" w:cs="Courier New" w:hint="default"/>
      </w:rPr>
    </w:lvl>
    <w:lvl w:ilvl="2" w:tplc="C77A50EC" w:tentative="1">
      <w:start w:val="1"/>
      <w:numFmt w:val="bullet"/>
      <w:lvlText w:val=""/>
      <w:lvlJc w:val="left"/>
      <w:pPr>
        <w:ind w:left="3067" w:hanging="360"/>
      </w:pPr>
      <w:rPr>
        <w:rFonts w:ascii="Wingdings" w:hAnsi="Wingdings" w:hint="default"/>
      </w:rPr>
    </w:lvl>
    <w:lvl w:ilvl="3" w:tplc="ECE81A98" w:tentative="1">
      <w:start w:val="1"/>
      <w:numFmt w:val="bullet"/>
      <w:lvlText w:val=""/>
      <w:lvlJc w:val="left"/>
      <w:pPr>
        <w:ind w:left="3787" w:hanging="360"/>
      </w:pPr>
      <w:rPr>
        <w:rFonts w:ascii="Symbol" w:hAnsi="Symbol" w:hint="default"/>
      </w:rPr>
    </w:lvl>
    <w:lvl w:ilvl="4" w:tplc="A8CE54CA" w:tentative="1">
      <w:start w:val="1"/>
      <w:numFmt w:val="bullet"/>
      <w:lvlText w:val="o"/>
      <w:lvlJc w:val="left"/>
      <w:pPr>
        <w:ind w:left="4507" w:hanging="360"/>
      </w:pPr>
      <w:rPr>
        <w:rFonts w:ascii="Courier New" w:hAnsi="Courier New" w:cs="Courier New" w:hint="default"/>
      </w:rPr>
    </w:lvl>
    <w:lvl w:ilvl="5" w:tplc="37B47D8A" w:tentative="1">
      <w:start w:val="1"/>
      <w:numFmt w:val="bullet"/>
      <w:lvlText w:val=""/>
      <w:lvlJc w:val="left"/>
      <w:pPr>
        <w:ind w:left="5227" w:hanging="360"/>
      </w:pPr>
      <w:rPr>
        <w:rFonts w:ascii="Wingdings" w:hAnsi="Wingdings" w:hint="default"/>
      </w:rPr>
    </w:lvl>
    <w:lvl w:ilvl="6" w:tplc="BEF2E78C" w:tentative="1">
      <w:start w:val="1"/>
      <w:numFmt w:val="bullet"/>
      <w:lvlText w:val=""/>
      <w:lvlJc w:val="left"/>
      <w:pPr>
        <w:ind w:left="5947" w:hanging="360"/>
      </w:pPr>
      <w:rPr>
        <w:rFonts w:ascii="Symbol" w:hAnsi="Symbol" w:hint="default"/>
      </w:rPr>
    </w:lvl>
    <w:lvl w:ilvl="7" w:tplc="75DE4E40" w:tentative="1">
      <w:start w:val="1"/>
      <w:numFmt w:val="bullet"/>
      <w:lvlText w:val="o"/>
      <w:lvlJc w:val="left"/>
      <w:pPr>
        <w:ind w:left="6667" w:hanging="360"/>
      </w:pPr>
      <w:rPr>
        <w:rFonts w:ascii="Courier New" w:hAnsi="Courier New" w:cs="Courier New" w:hint="default"/>
      </w:rPr>
    </w:lvl>
    <w:lvl w:ilvl="8" w:tplc="49F25DB0" w:tentative="1">
      <w:start w:val="1"/>
      <w:numFmt w:val="bullet"/>
      <w:lvlText w:val=""/>
      <w:lvlJc w:val="left"/>
      <w:pPr>
        <w:ind w:left="7387" w:hanging="360"/>
      </w:pPr>
      <w:rPr>
        <w:rFonts w:ascii="Wingdings" w:hAnsi="Wingdings" w:hint="default"/>
      </w:rPr>
    </w:lvl>
  </w:abstractNum>
  <w:abstractNum w:abstractNumId="788">
    <w:nsid w:val="4123184C"/>
    <w:multiLevelType w:val="hybridMultilevel"/>
    <w:tmpl w:val="073A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9">
    <w:nsid w:val="414E7D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0">
    <w:nsid w:val="415514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1">
    <w:nsid w:val="41593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2">
    <w:nsid w:val="41702B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3">
    <w:nsid w:val="417B3B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4">
    <w:nsid w:val="41AA67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5">
    <w:nsid w:val="41B866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6">
    <w:nsid w:val="41B90E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7">
    <w:nsid w:val="41BE4F36"/>
    <w:multiLevelType w:val="multilevel"/>
    <w:tmpl w:val="7F9AB868"/>
    <w:numStyleLink w:val="ag3"/>
  </w:abstractNum>
  <w:abstractNum w:abstractNumId="798">
    <w:nsid w:val="41D30A2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799">
    <w:nsid w:val="41E477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0">
    <w:nsid w:val="42156FE0"/>
    <w:multiLevelType w:val="hybridMultilevel"/>
    <w:tmpl w:val="8DDA73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1">
    <w:nsid w:val="421A28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2">
    <w:nsid w:val="423361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3">
    <w:nsid w:val="423700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4">
    <w:nsid w:val="425612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5">
    <w:nsid w:val="425624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6">
    <w:nsid w:val="425750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7">
    <w:nsid w:val="42A32C09"/>
    <w:multiLevelType w:val="multilevel"/>
    <w:tmpl w:val="7F9AB868"/>
    <w:numStyleLink w:val="ag3"/>
  </w:abstractNum>
  <w:abstractNum w:abstractNumId="808">
    <w:nsid w:val="42CE0E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9">
    <w:nsid w:val="42D65C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0">
    <w:nsid w:val="42D77490"/>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1">
    <w:nsid w:val="42F02949"/>
    <w:multiLevelType w:val="multilevel"/>
    <w:tmpl w:val="7F9AB868"/>
    <w:numStyleLink w:val="ag3"/>
  </w:abstractNum>
  <w:abstractNum w:abstractNumId="812">
    <w:nsid w:val="42F20F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3">
    <w:nsid w:val="42F26D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4">
    <w:nsid w:val="42F57CA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5">
    <w:nsid w:val="42F86E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6">
    <w:nsid w:val="42FC0763"/>
    <w:multiLevelType w:val="multilevel"/>
    <w:tmpl w:val="7C6CAE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7">
    <w:nsid w:val="43350491"/>
    <w:multiLevelType w:val="multilevel"/>
    <w:tmpl w:val="E0547F92"/>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8">
    <w:nsid w:val="436E0B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9">
    <w:nsid w:val="43803D76"/>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0">
    <w:nsid w:val="438175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1">
    <w:nsid w:val="438F12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2">
    <w:nsid w:val="43AB41AD"/>
    <w:multiLevelType w:val="multilevel"/>
    <w:tmpl w:val="23BEA8EE"/>
    <w:lvl w:ilvl="0">
      <w:start w:val="6"/>
      <w:numFmt w:val="decimal"/>
      <w:lvlText w:val="%1."/>
      <w:lvlJc w:val="left"/>
      <w:pPr>
        <w:tabs>
          <w:tab w:val="num" w:pos="360"/>
        </w:tabs>
        <w:ind w:left="360" w:hanging="360"/>
      </w:pPr>
      <w:rPr>
        <w:rFonts w:hint="default"/>
      </w:rPr>
    </w:lvl>
    <w:lvl w:ilvl="1">
      <w:start w:val="3"/>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3">
    <w:nsid w:val="43B13060"/>
    <w:multiLevelType w:val="multilevel"/>
    <w:tmpl w:val="7F9AB868"/>
    <w:numStyleLink w:val="ag3"/>
  </w:abstractNum>
  <w:abstractNum w:abstractNumId="824">
    <w:nsid w:val="43BA671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5">
    <w:nsid w:val="43C062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6">
    <w:nsid w:val="43D036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7">
    <w:nsid w:val="43EB4A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8">
    <w:nsid w:val="44123A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9">
    <w:nsid w:val="442B74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0">
    <w:nsid w:val="444E2CA0"/>
    <w:multiLevelType w:val="multilevel"/>
    <w:tmpl w:val="B658D1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1">
    <w:nsid w:val="447461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2">
    <w:nsid w:val="44791A2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33">
    <w:nsid w:val="447B620C"/>
    <w:multiLevelType w:val="multilevel"/>
    <w:tmpl w:val="7F9AB868"/>
    <w:numStyleLink w:val="ag3"/>
  </w:abstractNum>
  <w:abstractNum w:abstractNumId="834">
    <w:nsid w:val="448155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5">
    <w:nsid w:val="44861E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6">
    <w:nsid w:val="448F52A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7">
    <w:nsid w:val="449436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8">
    <w:nsid w:val="449670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9">
    <w:nsid w:val="44A538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0">
    <w:nsid w:val="44A9525B"/>
    <w:multiLevelType w:val="multilevel"/>
    <w:tmpl w:val="7F9AB868"/>
    <w:numStyleLink w:val="ag3"/>
  </w:abstractNum>
  <w:abstractNum w:abstractNumId="841">
    <w:nsid w:val="44B053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2">
    <w:nsid w:val="44D6020F"/>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3">
    <w:nsid w:val="44DC71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4">
    <w:nsid w:val="44EF5A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5">
    <w:nsid w:val="44FB0C19"/>
    <w:multiLevelType w:val="multilevel"/>
    <w:tmpl w:val="7F9AB868"/>
    <w:numStyleLink w:val="ag3"/>
  </w:abstractNum>
  <w:abstractNum w:abstractNumId="846">
    <w:nsid w:val="45033BAE"/>
    <w:multiLevelType w:val="multilevel"/>
    <w:tmpl w:val="7F9AB868"/>
    <w:numStyleLink w:val="ag3"/>
  </w:abstractNum>
  <w:abstractNum w:abstractNumId="847">
    <w:nsid w:val="452A30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8">
    <w:nsid w:val="454F2D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9">
    <w:nsid w:val="455C13B8"/>
    <w:multiLevelType w:val="multilevel"/>
    <w:tmpl w:val="7F9AB868"/>
    <w:numStyleLink w:val="ag3"/>
  </w:abstractNum>
  <w:abstractNum w:abstractNumId="850">
    <w:nsid w:val="456036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1">
    <w:nsid w:val="45760D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2">
    <w:nsid w:val="458241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3">
    <w:nsid w:val="45B26DE2"/>
    <w:multiLevelType w:val="multilevel"/>
    <w:tmpl w:val="7F9AB868"/>
    <w:numStyleLink w:val="ag3"/>
  </w:abstractNum>
  <w:abstractNum w:abstractNumId="854">
    <w:nsid w:val="45B56D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5">
    <w:nsid w:val="45B733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6">
    <w:nsid w:val="45E645A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7">
    <w:nsid w:val="45F17C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8">
    <w:nsid w:val="460F6B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9">
    <w:nsid w:val="46112D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0">
    <w:nsid w:val="462543C7"/>
    <w:multiLevelType w:val="multilevel"/>
    <w:tmpl w:val="7F9AB868"/>
    <w:numStyleLink w:val="ag3"/>
  </w:abstractNum>
  <w:abstractNum w:abstractNumId="861">
    <w:nsid w:val="463235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2">
    <w:nsid w:val="465205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3">
    <w:nsid w:val="46561D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4">
    <w:nsid w:val="46671B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5">
    <w:nsid w:val="46950890"/>
    <w:multiLevelType w:val="multilevel"/>
    <w:tmpl w:val="7F9AB868"/>
    <w:numStyleLink w:val="ag3"/>
  </w:abstractNum>
  <w:abstractNum w:abstractNumId="866">
    <w:nsid w:val="46B71DE5"/>
    <w:multiLevelType w:val="multilevel"/>
    <w:tmpl w:val="7F9AB868"/>
    <w:numStyleLink w:val="ag3"/>
  </w:abstractNum>
  <w:abstractNum w:abstractNumId="867">
    <w:nsid w:val="46F200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8">
    <w:nsid w:val="47025B51"/>
    <w:multiLevelType w:val="multilevel"/>
    <w:tmpl w:val="7F9AB868"/>
    <w:numStyleLink w:val="ag3"/>
  </w:abstractNum>
  <w:abstractNum w:abstractNumId="869">
    <w:nsid w:val="47153E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0">
    <w:nsid w:val="472A5C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1">
    <w:nsid w:val="47387C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2">
    <w:nsid w:val="47392AF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73">
    <w:nsid w:val="47827A21"/>
    <w:multiLevelType w:val="multilevel"/>
    <w:tmpl w:val="7F9AB868"/>
    <w:numStyleLink w:val="ag3"/>
  </w:abstractNum>
  <w:abstractNum w:abstractNumId="874">
    <w:nsid w:val="47972F47"/>
    <w:multiLevelType w:val="multilevel"/>
    <w:tmpl w:val="7F9AB868"/>
    <w:numStyleLink w:val="ag3"/>
  </w:abstractNum>
  <w:abstractNum w:abstractNumId="875">
    <w:nsid w:val="47A726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6">
    <w:nsid w:val="47B41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7">
    <w:nsid w:val="47C217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8">
    <w:nsid w:val="47C226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9">
    <w:nsid w:val="47D500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0">
    <w:nsid w:val="47E860A8"/>
    <w:multiLevelType w:val="multilevel"/>
    <w:tmpl w:val="784445CA"/>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1">
    <w:nsid w:val="47ED22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2">
    <w:nsid w:val="483A22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3">
    <w:nsid w:val="4855341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4">
    <w:nsid w:val="485F3B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5">
    <w:nsid w:val="48923F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6">
    <w:nsid w:val="48AC3A45"/>
    <w:multiLevelType w:val="multilevel"/>
    <w:tmpl w:val="7F9AB868"/>
    <w:numStyleLink w:val="ag3"/>
  </w:abstractNum>
  <w:abstractNum w:abstractNumId="887">
    <w:nsid w:val="48AD61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8">
    <w:nsid w:val="48C45957"/>
    <w:multiLevelType w:val="multilevel"/>
    <w:tmpl w:val="7F9AB868"/>
    <w:numStyleLink w:val="ag3"/>
  </w:abstractNum>
  <w:abstractNum w:abstractNumId="889">
    <w:nsid w:val="48E404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0">
    <w:nsid w:val="48EB12AD"/>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1">
    <w:nsid w:val="49201B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2">
    <w:nsid w:val="494179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3">
    <w:nsid w:val="49546A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4">
    <w:nsid w:val="495B7DEA"/>
    <w:multiLevelType w:val="multilevel"/>
    <w:tmpl w:val="7F9AB868"/>
    <w:numStyleLink w:val="ag3"/>
  </w:abstractNum>
  <w:abstractNum w:abstractNumId="895">
    <w:nsid w:val="497435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6">
    <w:nsid w:val="497730A0"/>
    <w:multiLevelType w:val="multilevel"/>
    <w:tmpl w:val="7F9AB868"/>
    <w:numStyleLink w:val="ag3"/>
  </w:abstractNum>
  <w:abstractNum w:abstractNumId="897">
    <w:nsid w:val="498407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8">
    <w:nsid w:val="49A452EE"/>
    <w:multiLevelType w:val="multilevel"/>
    <w:tmpl w:val="7F9AB868"/>
    <w:numStyleLink w:val="ag3"/>
  </w:abstractNum>
  <w:abstractNum w:abstractNumId="899">
    <w:nsid w:val="49AA53CE"/>
    <w:multiLevelType w:val="multilevel"/>
    <w:tmpl w:val="7F9AB868"/>
    <w:numStyleLink w:val="ag3"/>
  </w:abstractNum>
  <w:abstractNum w:abstractNumId="900">
    <w:nsid w:val="49CB41BB"/>
    <w:multiLevelType w:val="hybridMultilevel"/>
    <w:tmpl w:val="B1EA03E2"/>
    <w:lvl w:ilvl="0" w:tplc="6CDCC760">
      <w:start w:val="1"/>
      <w:numFmt w:val="bullet"/>
      <w:lvlText w:val=""/>
      <w:lvlJc w:val="left"/>
      <w:pPr>
        <w:ind w:left="2081" w:hanging="360"/>
      </w:pPr>
      <w:rPr>
        <w:rFonts w:ascii="Symbol" w:hAnsi="Symbol" w:hint="default"/>
      </w:rPr>
    </w:lvl>
    <w:lvl w:ilvl="1" w:tplc="2C1696D8">
      <w:start w:val="1"/>
      <w:numFmt w:val="bullet"/>
      <w:lvlText w:val=""/>
      <w:lvlJc w:val="left"/>
      <w:pPr>
        <w:ind w:left="1440" w:hanging="360"/>
      </w:pPr>
      <w:rPr>
        <w:rFonts w:ascii="Symbol" w:hAnsi="Symbol" w:hint="default"/>
      </w:rPr>
    </w:lvl>
    <w:lvl w:ilvl="2" w:tplc="5ED802FA" w:tentative="1">
      <w:start w:val="1"/>
      <w:numFmt w:val="bullet"/>
      <w:lvlText w:val=""/>
      <w:lvlJc w:val="left"/>
      <w:pPr>
        <w:ind w:left="2160" w:hanging="360"/>
      </w:pPr>
      <w:rPr>
        <w:rFonts w:ascii="Wingdings" w:hAnsi="Wingdings" w:hint="default"/>
      </w:rPr>
    </w:lvl>
    <w:lvl w:ilvl="3" w:tplc="9DE63184" w:tentative="1">
      <w:start w:val="1"/>
      <w:numFmt w:val="bullet"/>
      <w:lvlText w:val=""/>
      <w:lvlJc w:val="left"/>
      <w:pPr>
        <w:ind w:left="2880" w:hanging="360"/>
      </w:pPr>
      <w:rPr>
        <w:rFonts w:ascii="Symbol" w:hAnsi="Symbol" w:hint="default"/>
      </w:rPr>
    </w:lvl>
    <w:lvl w:ilvl="4" w:tplc="E95AC8D8" w:tentative="1">
      <w:start w:val="1"/>
      <w:numFmt w:val="bullet"/>
      <w:lvlText w:val="o"/>
      <w:lvlJc w:val="left"/>
      <w:pPr>
        <w:ind w:left="3600" w:hanging="360"/>
      </w:pPr>
      <w:rPr>
        <w:rFonts w:ascii="Courier New" w:hAnsi="Courier New" w:cs="Courier New" w:hint="default"/>
      </w:rPr>
    </w:lvl>
    <w:lvl w:ilvl="5" w:tplc="BBE8471A" w:tentative="1">
      <w:start w:val="1"/>
      <w:numFmt w:val="bullet"/>
      <w:lvlText w:val=""/>
      <w:lvlJc w:val="left"/>
      <w:pPr>
        <w:ind w:left="4320" w:hanging="360"/>
      </w:pPr>
      <w:rPr>
        <w:rFonts w:ascii="Wingdings" w:hAnsi="Wingdings" w:hint="default"/>
      </w:rPr>
    </w:lvl>
    <w:lvl w:ilvl="6" w:tplc="33CA4C28" w:tentative="1">
      <w:start w:val="1"/>
      <w:numFmt w:val="bullet"/>
      <w:lvlText w:val=""/>
      <w:lvlJc w:val="left"/>
      <w:pPr>
        <w:ind w:left="5040" w:hanging="360"/>
      </w:pPr>
      <w:rPr>
        <w:rFonts w:ascii="Symbol" w:hAnsi="Symbol" w:hint="default"/>
      </w:rPr>
    </w:lvl>
    <w:lvl w:ilvl="7" w:tplc="33944142" w:tentative="1">
      <w:start w:val="1"/>
      <w:numFmt w:val="bullet"/>
      <w:lvlText w:val="o"/>
      <w:lvlJc w:val="left"/>
      <w:pPr>
        <w:ind w:left="5760" w:hanging="360"/>
      </w:pPr>
      <w:rPr>
        <w:rFonts w:ascii="Courier New" w:hAnsi="Courier New" w:cs="Courier New" w:hint="default"/>
      </w:rPr>
    </w:lvl>
    <w:lvl w:ilvl="8" w:tplc="FF169CE6" w:tentative="1">
      <w:start w:val="1"/>
      <w:numFmt w:val="bullet"/>
      <w:lvlText w:val=""/>
      <w:lvlJc w:val="left"/>
      <w:pPr>
        <w:ind w:left="6480" w:hanging="360"/>
      </w:pPr>
      <w:rPr>
        <w:rFonts w:ascii="Wingdings" w:hAnsi="Wingdings" w:hint="default"/>
      </w:rPr>
    </w:lvl>
  </w:abstractNum>
  <w:abstractNum w:abstractNumId="901">
    <w:nsid w:val="49E17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2">
    <w:nsid w:val="49F75C65"/>
    <w:multiLevelType w:val="multilevel"/>
    <w:tmpl w:val="7F9AB868"/>
    <w:numStyleLink w:val="ag3"/>
  </w:abstractNum>
  <w:abstractNum w:abstractNumId="903">
    <w:nsid w:val="4A1B2239"/>
    <w:multiLevelType w:val="multilevel"/>
    <w:tmpl w:val="7F9AB868"/>
    <w:numStyleLink w:val="ag3"/>
  </w:abstractNum>
  <w:abstractNum w:abstractNumId="904">
    <w:nsid w:val="4A211E2D"/>
    <w:multiLevelType w:val="hybridMultilevel"/>
    <w:tmpl w:val="981AB9D0"/>
    <w:lvl w:ilvl="0" w:tplc="63C4C63A">
      <w:start w:val="1"/>
      <w:numFmt w:val="bullet"/>
      <w:lvlText w:val=""/>
      <w:lvlJc w:val="left"/>
      <w:pPr>
        <w:ind w:left="720" w:hanging="360"/>
      </w:pPr>
      <w:rPr>
        <w:rFonts w:ascii="Symbol" w:hAnsi="Symbol" w:hint="default"/>
      </w:rPr>
    </w:lvl>
    <w:lvl w:ilvl="1" w:tplc="51A45606" w:tentative="1">
      <w:start w:val="1"/>
      <w:numFmt w:val="bullet"/>
      <w:lvlText w:val="o"/>
      <w:lvlJc w:val="left"/>
      <w:pPr>
        <w:ind w:left="1440" w:hanging="360"/>
      </w:pPr>
      <w:rPr>
        <w:rFonts w:ascii="Courier New" w:hAnsi="Courier New" w:cs="Courier New" w:hint="default"/>
      </w:rPr>
    </w:lvl>
    <w:lvl w:ilvl="2" w:tplc="8856BB88" w:tentative="1">
      <w:start w:val="1"/>
      <w:numFmt w:val="bullet"/>
      <w:lvlText w:val=""/>
      <w:lvlJc w:val="left"/>
      <w:pPr>
        <w:ind w:left="2160" w:hanging="360"/>
      </w:pPr>
      <w:rPr>
        <w:rFonts w:ascii="Wingdings" w:hAnsi="Wingdings" w:hint="default"/>
      </w:rPr>
    </w:lvl>
    <w:lvl w:ilvl="3" w:tplc="FE4AF906" w:tentative="1">
      <w:start w:val="1"/>
      <w:numFmt w:val="bullet"/>
      <w:lvlText w:val=""/>
      <w:lvlJc w:val="left"/>
      <w:pPr>
        <w:ind w:left="2880" w:hanging="360"/>
      </w:pPr>
      <w:rPr>
        <w:rFonts w:ascii="Symbol" w:hAnsi="Symbol" w:hint="default"/>
      </w:rPr>
    </w:lvl>
    <w:lvl w:ilvl="4" w:tplc="E63669D4" w:tentative="1">
      <w:start w:val="1"/>
      <w:numFmt w:val="bullet"/>
      <w:lvlText w:val="o"/>
      <w:lvlJc w:val="left"/>
      <w:pPr>
        <w:ind w:left="3600" w:hanging="360"/>
      </w:pPr>
      <w:rPr>
        <w:rFonts w:ascii="Courier New" w:hAnsi="Courier New" w:cs="Courier New" w:hint="default"/>
      </w:rPr>
    </w:lvl>
    <w:lvl w:ilvl="5" w:tplc="4FC6C9AC" w:tentative="1">
      <w:start w:val="1"/>
      <w:numFmt w:val="bullet"/>
      <w:lvlText w:val=""/>
      <w:lvlJc w:val="left"/>
      <w:pPr>
        <w:ind w:left="4320" w:hanging="360"/>
      </w:pPr>
      <w:rPr>
        <w:rFonts w:ascii="Wingdings" w:hAnsi="Wingdings" w:hint="default"/>
      </w:rPr>
    </w:lvl>
    <w:lvl w:ilvl="6" w:tplc="69B48586" w:tentative="1">
      <w:start w:val="1"/>
      <w:numFmt w:val="bullet"/>
      <w:lvlText w:val=""/>
      <w:lvlJc w:val="left"/>
      <w:pPr>
        <w:ind w:left="5040" w:hanging="360"/>
      </w:pPr>
      <w:rPr>
        <w:rFonts w:ascii="Symbol" w:hAnsi="Symbol" w:hint="default"/>
      </w:rPr>
    </w:lvl>
    <w:lvl w:ilvl="7" w:tplc="08BC7F5A" w:tentative="1">
      <w:start w:val="1"/>
      <w:numFmt w:val="bullet"/>
      <w:lvlText w:val="o"/>
      <w:lvlJc w:val="left"/>
      <w:pPr>
        <w:ind w:left="5760" w:hanging="360"/>
      </w:pPr>
      <w:rPr>
        <w:rFonts w:ascii="Courier New" w:hAnsi="Courier New" w:cs="Courier New" w:hint="default"/>
      </w:rPr>
    </w:lvl>
    <w:lvl w:ilvl="8" w:tplc="0ACECA0C" w:tentative="1">
      <w:start w:val="1"/>
      <w:numFmt w:val="bullet"/>
      <w:lvlText w:val=""/>
      <w:lvlJc w:val="left"/>
      <w:pPr>
        <w:ind w:left="6480" w:hanging="360"/>
      </w:pPr>
      <w:rPr>
        <w:rFonts w:ascii="Wingdings" w:hAnsi="Wingdings" w:hint="default"/>
      </w:rPr>
    </w:lvl>
  </w:abstractNum>
  <w:abstractNum w:abstractNumId="905">
    <w:nsid w:val="4A266089"/>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6">
    <w:nsid w:val="4A2B27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7">
    <w:nsid w:val="4A3808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8">
    <w:nsid w:val="4A5C5E0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9">
    <w:nsid w:val="4A8762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0">
    <w:nsid w:val="4A9B6B71"/>
    <w:multiLevelType w:val="multilevel"/>
    <w:tmpl w:val="7F9AB868"/>
    <w:numStyleLink w:val="ag3"/>
  </w:abstractNum>
  <w:abstractNum w:abstractNumId="911">
    <w:nsid w:val="4A9E58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2">
    <w:nsid w:val="4A9F0B7C"/>
    <w:multiLevelType w:val="multilevel"/>
    <w:tmpl w:val="7F9AB868"/>
    <w:numStyleLink w:val="ag3"/>
  </w:abstractNum>
  <w:abstractNum w:abstractNumId="913">
    <w:nsid w:val="4AA90D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4">
    <w:nsid w:val="4AB258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5">
    <w:nsid w:val="4ABA03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6">
    <w:nsid w:val="4ABD6C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7">
    <w:nsid w:val="4ABD71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8">
    <w:nsid w:val="4AD759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9">
    <w:nsid w:val="4AF448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0">
    <w:nsid w:val="4AFB45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1">
    <w:nsid w:val="4B151E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2">
    <w:nsid w:val="4B194D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3">
    <w:nsid w:val="4B391F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4">
    <w:nsid w:val="4B4446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5">
    <w:nsid w:val="4B4A20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6">
    <w:nsid w:val="4B4D17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7">
    <w:nsid w:val="4B692D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8">
    <w:nsid w:val="4B6B0A21"/>
    <w:multiLevelType w:val="multilevel"/>
    <w:tmpl w:val="EEC838C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9">
    <w:nsid w:val="4B7349E0"/>
    <w:multiLevelType w:val="multilevel"/>
    <w:tmpl w:val="7F9AB868"/>
    <w:numStyleLink w:val="ag3"/>
  </w:abstractNum>
  <w:abstractNum w:abstractNumId="930">
    <w:nsid w:val="4B8A224F"/>
    <w:multiLevelType w:val="multilevel"/>
    <w:tmpl w:val="7F9AB868"/>
    <w:numStyleLink w:val="ag3"/>
  </w:abstractNum>
  <w:abstractNum w:abstractNumId="931">
    <w:nsid w:val="4BB35B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2">
    <w:nsid w:val="4BD459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3">
    <w:nsid w:val="4BF955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4">
    <w:nsid w:val="4C063429"/>
    <w:multiLevelType w:val="multilevel"/>
    <w:tmpl w:val="7F9AB868"/>
    <w:numStyleLink w:val="ag3"/>
  </w:abstractNum>
  <w:abstractNum w:abstractNumId="935">
    <w:nsid w:val="4C40695A"/>
    <w:multiLevelType w:val="multilevel"/>
    <w:tmpl w:val="7F9AB868"/>
    <w:numStyleLink w:val="ag3"/>
  </w:abstractNum>
  <w:abstractNum w:abstractNumId="936">
    <w:nsid w:val="4C6A3D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7">
    <w:nsid w:val="4C756EF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8">
    <w:nsid w:val="4CEA76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9">
    <w:nsid w:val="4CED6D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0">
    <w:nsid w:val="4CFE67C2"/>
    <w:multiLevelType w:val="multilevel"/>
    <w:tmpl w:val="7F9AB868"/>
    <w:numStyleLink w:val="ag3"/>
  </w:abstractNum>
  <w:abstractNum w:abstractNumId="941">
    <w:nsid w:val="4D0757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2">
    <w:nsid w:val="4D1A35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3">
    <w:nsid w:val="4D3D5C5E"/>
    <w:multiLevelType w:val="multilevel"/>
    <w:tmpl w:val="7F9AB868"/>
    <w:numStyleLink w:val="ag3"/>
  </w:abstractNum>
  <w:abstractNum w:abstractNumId="944">
    <w:nsid w:val="4D3D60B2"/>
    <w:multiLevelType w:val="multilevel"/>
    <w:tmpl w:val="7F9AB868"/>
    <w:numStyleLink w:val="ag3"/>
  </w:abstractNum>
  <w:abstractNum w:abstractNumId="945">
    <w:nsid w:val="4D544E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6">
    <w:nsid w:val="4D6B444B"/>
    <w:multiLevelType w:val="multilevel"/>
    <w:tmpl w:val="7F9AB868"/>
    <w:numStyleLink w:val="ag3"/>
  </w:abstractNum>
  <w:abstractNum w:abstractNumId="947">
    <w:nsid w:val="4D7306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8">
    <w:nsid w:val="4D8064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9">
    <w:nsid w:val="4D810A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0">
    <w:nsid w:val="4DA57C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1">
    <w:nsid w:val="4DBD00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2">
    <w:nsid w:val="4DC718E0"/>
    <w:multiLevelType w:val="multilevel"/>
    <w:tmpl w:val="7F9AB868"/>
    <w:numStyleLink w:val="ag3"/>
  </w:abstractNum>
  <w:abstractNum w:abstractNumId="953">
    <w:nsid w:val="4DF167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4">
    <w:nsid w:val="4DFF66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5">
    <w:nsid w:val="4E0841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6">
    <w:nsid w:val="4E0F645B"/>
    <w:multiLevelType w:val="multilevel"/>
    <w:tmpl w:val="7F9AB868"/>
    <w:numStyleLink w:val="ag3"/>
  </w:abstractNum>
  <w:abstractNum w:abstractNumId="957">
    <w:nsid w:val="4E514FB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8">
    <w:nsid w:val="4E5F4615"/>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959">
    <w:nsid w:val="4E5F5D5E"/>
    <w:multiLevelType w:val="multilevel"/>
    <w:tmpl w:val="7F9AB868"/>
    <w:numStyleLink w:val="ag3"/>
  </w:abstractNum>
  <w:abstractNum w:abstractNumId="960">
    <w:nsid w:val="4E6840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1">
    <w:nsid w:val="4E69677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62">
    <w:nsid w:val="4E8D3C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3">
    <w:nsid w:val="4EAF4CF6"/>
    <w:multiLevelType w:val="multilevel"/>
    <w:tmpl w:val="7F9AB868"/>
    <w:numStyleLink w:val="ag3"/>
  </w:abstractNum>
  <w:abstractNum w:abstractNumId="964">
    <w:nsid w:val="4EB237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5">
    <w:nsid w:val="4EB36D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6">
    <w:nsid w:val="4ECC24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7">
    <w:nsid w:val="4ECD5370"/>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968">
    <w:nsid w:val="4EE320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9">
    <w:nsid w:val="4EEC72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0">
    <w:nsid w:val="4F1219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1">
    <w:nsid w:val="4F5075A7"/>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72">
    <w:nsid w:val="4F5124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3">
    <w:nsid w:val="4F652D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4">
    <w:nsid w:val="4F692FF8"/>
    <w:multiLevelType w:val="multilevel"/>
    <w:tmpl w:val="7F9AB868"/>
    <w:numStyleLink w:val="ag3"/>
  </w:abstractNum>
  <w:abstractNum w:abstractNumId="975">
    <w:nsid w:val="4F744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6">
    <w:nsid w:val="4F7B72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7">
    <w:nsid w:val="4F7D3AD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8">
    <w:nsid w:val="4F8448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9">
    <w:nsid w:val="4F8B5E1E"/>
    <w:multiLevelType w:val="multilevel"/>
    <w:tmpl w:val="7F9AB868"/>
    <w:styleLink w:val="ag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0">
    <w:nsid w:val="4FA410C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1">
    <w:nsid w:val="4FA773F1"/>
    <w:multiLevelType w:val="multilevel"/>
    <w:tmpl w:val="7F9AB868"/>
    <w:numStyleLink w:val="ag3"/>
  </w:abstractNum>
  <w:abstractNum w:abstractNumId="982">
    <w:nsid w:val="4FAE13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3">
    <w:nsid w:val="4FBE6D63"/>
    <w:multiLevelType w:val="multilevel"/>
    <w:tmpl w:val="7F9AB868"/>
    <w:numStyleLink w:val="ag3"/>
  </w:abstractNum>
  <w:abstractNum w:abstractNumId="984">
    <w:nsid w:val="4FCE4F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5">
    <w:nsid w:val="4FDD130F"/>
    <w:multiLevelType w:val="multilevel"/>
    <w:tmpl w:val="7F9AB868"/>
    <w:numStyleLink w:val="ag3"/>
  </w:abstractNum>
  <w:abstractNum w:abstractNumId="986">
    <w:nsid w:val="4FF116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7">
    <w:nsid w:val="5028679F"/>
    <w:multiLevelType w:val="multilevel"/>
    <w:tmpl w:val="7F9AB868"/>
    <w:numStyleLink w:val="ag3"/>
  </w:abstractNum>
  <w:abstractNum w:abstractNumId="988">
    <w:nsid w:val="502C6CE7"/>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9">
    <w:nsid w:val="503F3D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0">
    <w:nsid w:val="50564B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1">
    <w:nsid w:val="50616941"/>
    <w:multiLevelType w:val="multilevel"/>
    <w:tmpl w:val="7F9AB868"/>
    <w:numStyleLink w:val="ag3"/>
  </w:abstractNum>
  <w:abstractNum w:abstractNumId="992">
    <w:nsid w:val="50713AA0"/>
    <w:multiLevelType w:val="multilevel"/>
    <w:tmpl w:val="65F274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3">
    <w:nsid w:val="507B3FAF"/>
    <w:multiLevelType w:val="multilevel"/>
    <w:tmpl w:val="C8E22C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4">
    <w:nsid w:val="50A76F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5">
    <w:nsid w:val="50A92DE5"/>
    <w:multiLevelType w:val="multilevel"/>
    <w:tmpl w:val="7F9AB868"/>
    <w:numStyleLink w:val="ag3"/>
  </w:abstractNum>
  <w:abstractNum w:abstractNumId="996">
    <w:nsid w:val="50B20826"/>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7">
    <w:nsid w:val="50C14E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8">
    <w:nsid w:val="50D94AA5"/>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999">
    <w:nsid w:val="510505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0">
    <w:nsid w:val="511150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1">
    <w:nsid w:val="512412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2">
    <w:nsid w:val="513B03E1"/>
    <w:multiLevelType w:val="multilevel"/>
    <w:tmpl w:val="7F9AB868"/>
    <w:numStyleLink w:val="ag3"/>
  </w:abstractNum>
  <w:abstractNum w:abstractNumId="1003">
    <w:nsid w:val="513B0E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4">
    <w:nsid w:val="514E5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5">
    <w:nsid w:val="515E39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6">
    <w:nsid w:val="51741FAB"/>
    <w:multiLevelType w:val="multilevel"/>
    <w:tmpl w:val="8D1CEB3C"/>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7">
    <w:nsid w:val="51877B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8">
    <w:nsid w:val="519751D4"/>
    <w:multiLevelType w:val="multilevel"/>
    <w:tmpl w:val="7F9AB868"/>
    <w:numStyleLink w:val="ag3"/>
  </w:abstractNum>
  <w:abstractNum w:abstractNumId="1009">
    <w:nsid w:val="51A86E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0">
    <w:nsid w:val="51AF75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1">
    <w:nsid w:val="51BD0C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2">
    <w:nsid w:val="51CC44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3">
    <w:nsid w:val="51CC4E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4">
    <w:nsid w:val="51CE2323"/>
    <w:multiLevelType w:val="multilevel"/>
    <w:tmpl w:val="7F9AB868"/>
    <w:numStyleLink w:val="ag3"/>
  </w:abstractNum>
  <w:abstractNum w:abstractNumId="1015">
    <w:nsid w:val="51DF19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6">
    <w:nsid w:val="521A6CE7"/>
    <w:multiLevelType w:val="multilevel"/>
    <w:tmpl w:val="CA2EF23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7">
    <w:nsid w:val="522406EC"/>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i w:val="0"/>
        <w:iC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1018">
    <w:nsid w:val="52246E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9">
    <w:nsid w:val="52317988"/>
    <w:multiLevelType w:val="multilevel"/>
    <w:tmpl w:val="7F9AB868"/>
    <w:numStyleLink w:val="ag3"/>
  </w:abstractNum>
  <w:abstractNum w:abstractNumId="1020">
    <w:nsid w:val="523D35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1">
    <w:nsid w:val="528922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2">
    <w:nsid w:val="52A244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3">
    <w:nsid w:val="52AE1E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4">
    <w:nsid w:val="52BD5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5">
    <w:nsid w:val="52BD65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6">
    <w:nsid w:val="52E018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7">
    <w:nsid w:val="52FE1B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8">
    <w:nsid w:val="534D7E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9">
    <w:nsid w:val="534E19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0">
    <w:nsid w:val="536463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1">
    <w:nsid w:val="537F79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2">
    <w:nsid w:val="53AA64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3">
    <w:nsid w:val="53B75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4">
    <w:nsid w:val="53D25F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5">
    <w:nsid w:val="540465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6">
    <w:nsid w:val="540F04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7">
    <w:nsid w:val="541C7AB2"/>
    <w:multiLevelType w:val="multilevel"/>
    <w:tmpl w:val="B952FA7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8">
    <w:nsid w:val="54324F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9">
    <w:nsid w:val="545929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0">
    <w:nsid w:val="546E57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1">
    <w:nsid w:val="547717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2">
    <w:nsid w:val="54BF72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3">
    <w:nsid w:val="54C133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4">
    <w:nsid w:val="54DE16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5">
    <w:nsid w:val="54E35B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6">
    <w:nsid w:val="54E524FB"/>
    <w:multiLevelType w:val="hybridMultilevel"/>
    <w:tmpl w:val="F38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7">
    <w:nsid w:val="550274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8">
    <w:nsid w:val="550972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9">
    <w:nsid w:val="552F240B"/>
    <w:multiLevelType w:val="multilevel"/>
    <w:tmpl w:val="F724B31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50">
    <w:nsid w:val="553178AC"/>
    <w:multiLevelType w:val="hybridMultilevel"/>
    <w:tmpl w:val="9D3EE076"/>
    <w:lvl w:ilvl="0" w:tplc="AE5809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1">
    <w:nsid w:val="55322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2">
    <w:nsid w:val="554D3A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3">
    <w:nsid w:val="554D41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4">
    <w:nsid w:val="55530E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5">
    <w:nsid w:val="556E21C8"/>
    <w:multiLevelType w:val="hybridMultilevel"/>
    <w:tmpl w:val="6EB4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6">
    <w:nsid w:val="558D5A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7">
    <w:nsid w:val="55B019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8">
    <w:nsid w:val="55B709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9">
    <w:nsid w:val="55D649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0">
    <w:nsid w:val="55DB0D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1">
    <w:nsid w:val="56105F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2">
    <w:nsid w:val="561408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3">
    <w:nsid w:val="56205D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4">
    <w:nsid w:val="562103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5">
    <w:nsid w:val="563204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6">
    <w:nsid w:val="563A2B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7">
    <w:nsid w:val="56437E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8">
    <w:nsid w:val="56775A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9">
    <w:nsid w:val="567E55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0">
    <w:nsid w:val="567E77C7"/>
    <w:multiLevelType w:val="multilevel"/>
    <w:tmpl w:val="7D2A20C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1">
    <w:nsid w:val="569F56B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2">
    <w:nsid w:val="56B05F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3">
    <w:nsid w:val="56B92E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4">
    <w:nsid w:val="56E130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5">
    <w:nsid w:val="56EF4E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6">
    <w:nsid w:val="571E63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7">
    <w:nsid w:val="572E4E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8">
    <w:nsid w:val="573B39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9">
    <w:nsid w:val="574423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0">
    <w:nsid w:val="57521B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1">
    <w:nsid w:val="57522D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2">
    <w:nsid w:val="57906A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3">
    <w:nsid w:val="579944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4">
    <w:nsid w:val="579D6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5">
    <w:nsid w:val="57A522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6">
    <w:nsid w:val="57B46D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7">
    <w:nsid w:val="57D1460E"/>
    <w:multiLevelType w:val="hybridMultilevel"/>
    <w:tmpl w:val="9C2E3954"/>
    <w:lvl w:ilvl="0" w:tplc="93862010">
      <w:start w:val="1"/>
      <w:numFmt w:val="bullet"/>
      <w:lvlText w:val=""/>
      <w:lvlJc w:val="left"/>
      <w:pPr>
        <w:ind w:left="720" w:hanging="360"/>
      </w:pPr>
      <w:rPr>
        <w:rFonts w:ascii="Symbol" w:hAnsi="Symbol" w:hint="default"/>
      </w:rPr>
    </w:lvl>
    <w:lvl w:ilvl="1" w:tplc="7FE4AECA">
      <w:start w:val="1"/>
      <w:numFmt w:val="bullet"/>
      <w:lvlText w:val="o"/>
      <w:lvlJc w:val="left"/>
      <w:pPr>
        <w:ind w:left="1440" w:hanging="360"/>
      </w:pPr>
      <w:rPr>
        <w:rFonts w:ascii="Courier New" w:hAnsi="Courier New" w:cs="Courier New" w:hint="default"/>
      </w:rPr>
    </w:lvl>
    <w:lvl w:ilvl="2" w:tplc="25964CFE" w:tentative="1">
      <w:start w:val="1"/>
      <w:numFmt w:val="bullet"/>
      <w:lvlText w:val=""/>
      <w:lvlJc w:val="left"/>
      <w:pPr>
        <w:ind w:left="2160" w:hanging="360"/>
      </w:pPr>
      <w:rPr>
        <w:rFonts w:ascii="Wingdings" w:hAnsi="Wingdings" w:hint="default"/>
      </w:rPr>
    </w:lvl>
    <w:lvl w:ilvl="3" w:tplc="384E838A" w:tentative="1">
      <w:start w:val="1"/>
      <w:numFmt w:val="bullet"/>
      <w:lvlText w:val=""/>
      <w:lvlJc w:val="left"/>
      <w:pPr>
        <w:ind w:left="2880" w:hanging="360"/>
      </w:pPr>
      <w:rPr>
        <w:rFonts w:ascii="Symbol" w:hAnsi="Symbol" w:hint="default"/>
      </w:rPr>
    </w:lvl>
    <w:lvl w:ilvl="4" w:tplc="CE88C872" w:tentative="1">
      <w:start w:val="1"/>
      <w:numFmt w:val="bullet"/>
      <w:lvlText w:val="o"/>
      <w:lvlJc w:val="left"/>
      <w:pPr>
        <w:ind w:left="3600" w:hanging="360"/>
      </w:pPr>
      <w:rPr>
        <w:rFonts w:ascii="Courier New" w:hAnsi="Courier New" w:cs="Courier New" w:hint="default"/>
      </w:rPr>
    </w:lvl>
    <w:lvl w:ilvl="5" w:tplc="409E69EA" w:tentative="1">
      <w:start w:val="1"/>
      <w:numFmt w:val="bullet"/>
      <w:lvlText w:val=""/>
      <w:lvlJc w:val="left"/>
      <w:pPr>
        <w:ind w:left="4320" w:hanging="360"/>
      </w:pPr>
      <w:rPr>
        <w:rFonts w:ascii="Wingdings" w:hAnsi="Wingdings" w:hint="default"/>
      </w:rPr>
    </w:lvl>
    <w:lvl w:ilvl="6" w:tplc="B388EA18" w:tentative="1">
      <w:start w:val="1"/>
      <w:numFmt w:val="bullet"/>
      <w:lvlText w:val=""/>
      <w:lvlJc w:val="left"/>
      <w:pPr>
        <w:ind w:left="5040" w:hanging="360"/>
      </w:pPr>
      <w:rPr>
        <w:rFonts w:ascii="Symbol" w:hAnsi="Symbol" w:hint="default"/>
      </w:rPr>
    </w:lvl>
    <w:lvl w:ilvl="7" w:tplc="39689E10" w:tentative="1">
      <w:start w:val="1"/>
      <w:numFmt w:val="bullet"/>
      <w:lvlText w:val="o"/>
      <w:lvlJc w:val="left"/>
      <w:pPr>
        <w:ind w:left="5760" w:hanging="360"/>
      </w:pPr>
      <w:rPr>
        <w:rFonts w:ascii="Courier New" w:hAnsi="Courier New" w:cs="Courier New" w:hint="default"/>
      </w:rPr>
    </w:lvl>
    <w:lvl w:ilvl="8" w:tplc="66368328" w:tentative="1">
      <w:start w:val="1"/>
      <w:numFmt w:val="bullet"/>
      <w:lvlText w:val=""/>
      <w:lvlJc w:val="left"/>
      <w:pPr>
        <w:ind w:left="6480" w:hanging="360"/>
      </w:pPr>
      <w:rPr>
        <w:rFonts w:ascii="Wingdings" w:hAnsi="Wingdings" w:hint="default"/>
      </w:rPr>
    </w:lvl>
  </w:abstractNum>
  <w:abstractNum w:abstractNumId="1088">
    <w:nsid w:val="580618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9">
    <w:nsid w:val="580A42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0">
    <w:nsid w:val="58143E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1">
    <w:nsid w:val="584F28A5"/>
    <w:multiLevelType w:val="hybridMultilevel"/>
    <w:tmpl w:val="5FF8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2">
    <w:nsid w:val="58980B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3">
    <w:nsid w:val="58A74B0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4">
    <w:nsid w:val="58CB22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5">
    <w:nsid w:val="58DE110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96">
    <w:nsid w:val="590A21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7">
    <w:nsid w:val="590C5C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8">
    <w:nsid w:val="590C761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9">
    <w:nsid w:val="59333F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0">
    <w:nsid w:val="595308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1">
    <w:nsid w:val="595B34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2">
    <w:nsid w:val="596077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3">
    <w:nsid w:val="5963774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104">
    <w:nsid w:val="59723C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5">
    <w:nsid w:val="59891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6">
    <w:nsid w:val="59D04A55"/>
    <w:multiLevelType w:val="singleLevel"/>
    <w:tmpl w:val="EE76EC62"/>
    <w:lvl w:ilvl="0">
      <w:start w:val="1"/>
      <w:numFmt w:val="bullet"/>
      <w:pStyle w:val="a"/>
      <w:lvlText w:val=""/>
      <w:lvlJc w:val="left"/>
      <w:pPr>
        <w:tabs>
          <w:tab w:val="num" w:pos="360"/>
        </w:tabs>
        <w:ind w:left="199" w:hanging="199"/>
      </w:pPr>
      <w:rPr>
        <w:rFonts w:ascii="Symbol" w:hAnsi="Symbol" w:hint="default"/>
        <w:sz w:val="22"/>
      </w:rPr>
    </w:lvl>
  </w:abstractNum>
  <w:abstractNum w:abstractNumId="1107">
    <w:nsid w:val="59D75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8">
    <w:nsid w:val="5A0070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9">
    <w:nsid w:val="5A4549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0">
    <w:nsid w:val="5A5544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1">
    <w:nsid w:val="5A826B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2">
    <w:nsid w:val="5A8970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3">
    <w:nsid w:val="5AA66C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4">
    <w:nsid w:val="5AA706F2"/>
    <w:multiLevelType w:val="hybridMultilevel"/>
    <w:tmpl w:val="1728C6F6"/>
    <w:lvl w:ilvl="0" w:tplc="73B09C2C">
      <w:start w:val="1"/>
      <w:numFmt w:val="bullet"/>
      <w:lvlText w:val=""/>
      <w:lvlJc w:val="left"/>
      <w:pPr>
        <w:ind w:left="720" w:hanging="360"/>
      </w:pPr>
      <w:rPr>
        <w:rFonts w:ascii="Symbol" w:hAnsi="Symbol" w:hint="default"/>
      </w:rPr>
    </w:lvl>
    <w:lvl w:ilvl="1" w:tplc="D8F6FB7E">
      <w:start w:val="1"/>
      <w:numFmt w:val="bullet"/>
      <w:lvlText w:val="o"/>
      <w:lvlJc w:val="left"/>
      <w:pPr>
        <w:ind w:left="1440" w:hanging="360"/>
      </w:pPr>
      <w:rPr>
        <w:rFonts w:ascii="Courier New" w:hAnsi="Courier New" w:cs="Courier New" w:hint="default"/>
      </w:rPr>
    </w:lvl>
    <w:lvl w:ilvl="2" w:tplc="DED0861E">
      <w:start w:val="1"/>
      <w:numFmt w:val="bullet"/>
      <w:lvlText w:val=""/>
      <w:lvlJc w:val="left"/>
      <w:pPr>
        <w:ind w:left="2160" w:hanging="360"/>
      </w:pPr>
      <w:rPr>
        <w:rFonts w:ascii="Symbol" w:hAnsi="Symbol" w:hint="default"/>
      </w:rPr>
    </w:lvl>
    <w:lvl w:ilvl="3" w:tplc="91EA484E" w:tentative="1">
      <w:start w:val="1"/>
      <w:numFmt w:val="bullet"/>
      <w:lvlText w:val=""/>
      <w:lvlJc w:val="left"/>
      <w:pPr>
        <w:ind w:left="2880" w:hanging="360"/>
      </w:pPr>
      <w:rPr>
        <w:rFonts w:ascii="Symbol" w:hAnsi="Symbol" w:hint="default"/>
      </w:rPr>
    </w:lvl>
    <w:lvl w:ilvl="4" w:tplc="641E6992" w:tentative="1">
      <w:start w:val="1"/>
      <w:numFmt w:val="bullet"/>
      <w:lvlText w:val="o"/>
      <w:lvlJc w:val="left"/>
      <w:pPr>
        <w:ind w:left="3600" w:hanging="360"/>
      </w:pPr>
      <w:rPr>
        <w:rFonts w:ascii="Courier New" w:hAnsi="Courier New" w:cs="Courier New" w:hint="default"/>
      </w:rPr>
    </w:lvl>
    <w:lvl w:ilvl="5" w:tplc="982E9708" w:tentative="1">
      <w:start w:val="1"/>
      <w:numFmt w:val="bullet"/>
      <w:lvlText w:val=""/>
      <w:lvlJc w:val="left"/>
      <w:pPr>
        <w:ind w:left="4320" w:hanging="360"/>
      </w:pPr>
      <w:rPr>
        <w:rFonts w:ascii="Wingdings" w:hAnsi="Wingdings" w:hint="default"/>
      </w:rPr>
    </w:lvl>
    <w:lvl w:ilvl="6" w:tplc="7422D36C" w:tentative="1">
      <w:start w:val="1"/>
      <w:numFmt w:val="bullet"/>
      <w:lvlText w:val=""/>
      <w:lvlJc w:val="left"/>
      <w:pPr>
        <w:ind w:left="5040" w:hanging="360"/>
      </w:pPr>
      <w:rPr>
        <w:rFonts w:ascii="Symbol" w:hAnsi="Symbol" w:hint="default"/>
      </w:rPr>
    </w:lvl>
    <w:lvl w:ilvl="7" w:tplc="83443800" w:tentative="1">
      <w:start w:val="1"/>
      <w:numFmt w:val="bullet"/>
      <w:lvlText w:val="o"/>
      <w:lvlJc w:val="left"/>
      <w:pPr>
        <w:ind w:left="5760" w:hanging="360"/>
      </w:pPr>
      <w:rPr>
        <w:rFonts w:ascii="Courier New" w:hAnsi="Courier New" w:cs="Courier New" w:hint="default"/>
      </w:rPr>
    </w:lvl>
    <w:lvl w:ilvl="8" w:tplc="B2B0B13E" w:tentative="1">
      <w:start w:val="1"/>
      <w:numFmt w:val="bullet"/>
      <w:lvlText w:val=""/>
      <w:lvlJc w:val="left"/>
      <w:pPr>
        <w:ind w:left="6480" w:hanging="360"/>
      </w:pPr>
      <w:rPr>
        <w:rFonts w:ascii="Wingdings" w:hAnsi="Wingdings" w:hint="default"/>
      </w:rPr>
    </w:lvl>
  </w:abstractNum>
  <w:abstractNum w:abstractNumId="1115">
    <w:nsid w:val="5AB50F7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16">
    <w:nsid w:val="5AB811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7">
    <w:nsid w:val="5ABD3C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8">
    <w:nsid w:val="5AC15A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9">
    <w:nsid w:val="5AC91C69"/>
    <w:multiLevelType w:val="hybridMultilevel"/>
    <w:tmpl w:val="530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0">
    <w:nsid w:val="5AD15A41"/>
    <w:multiLevelType w:val="hybridMultilevel"/>
    <w:tmpl w:val="84E0F4F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1">
    <w:nsid w:val="5AD742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2">
    <w:nsid w:val="5AE07C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3">
    <w:nsid w:val="5B021D4D"/>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24">
    <w:nsid w:val="5B1509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5">
    <w:nsid w:val="5B353C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6">
    <w:nsid w:val="5B4539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7">
    <w:nsid w:val="5B56361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8">
    <w:nsid w:val="5B616F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9">
    <w:nsid w:val="5B8011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0">
    <w:nsid w:val="5B952C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1">
    <w:nsid w:val="5BA9368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2">
    <w:nsid w:val="5BC313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3">
    <w:nsid w:val="5BC56B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4">
    <w:nsid w:val="5BC735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5">
    <w:nsid w:val="5C0F6A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6">
    <w:nsid w:val="5C2B35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7">
    <w:nsid w:val="5C3658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8">
    <w:nsid w:val="5C4475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9">
    <w:nsid w:val="5C6855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0">
    <w:nsid w:val="5C7124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1">
    <w:nsid w:val="5C7C4BAF"/>
    <w:multiLevelType w:val="hybridMultilevel"/>
    <w:tmpl w:val="82BE2196"/>
    <w:lvl w:ilvl="0" w:tplc="0A7A45D6">
      <w:start w:val="1"/>
      <w:numFmt w:val="bullet"/>
      <w:lvlText w:val=""/>
      <w:lvlJc w:val="left"/>
      <w:pPr>
        <w:ind w:left="1380" w:hanging="360"/>
      </w:pPr>
      <w:rPr>
        <w:rFonts w:ascii="Symbol" w:hAnsi="Symbol" w:hint="default"/>
      </w:rPr>
    </w:lvl>
    <w:lvl w:ilvl="1" w:tplc="7EBC72BA" w:tentative="1">
      <w:start w:val="1"/>
      <w:numFmt w:val="lowerLetter"/>
      <w:lvlText w:val="%2."/>
      <w:lvlJc w:val="left"/>
      <w:pPr>
        <w:ind w:left="2100" w:hanging="360"/>
      </w:pPr>
    </w:lvl>
    <w:lvl w:ilvl="2" w:tplc="A524F79C" w:tentative="1">
      <w:start w:val="1"/>
      <w:numFmt w:val="lowerRoman"/>
      <w:lvlText w:val="%3."/>
      <w:lvlJc w:val="right"/>
      <w:pPr>
        <w:ind w:left="2820" w:hanging="180"/>
      </w:pPr>
    </w:lvl>
    <w:lvl w:ilvl="3" w:tplc="D400887A" w:tentative="1">
      <w:start w:val="1"/>
      <w:numFmt w:val="decimal"/>
      <w:lvlText w:val="%4."/>
      <w:lvlJc w:val="left"/>
      <w:pPr>
        <w:ind w:left="3540" w:hanging="360"/>
      </w:pPr>
    </w:lvl>
    <w:lvl w:ilvl="4" w:tplc="4EB4D87C" w:tentative="1">
      <w:start w:val="1"/>
      <w:numFmt w:val="lowerLetter"/>
      <w:lvlText w:val="%5."/>
      <w:lvlJc w:val="left"/>
      <w:pPr>
        <w:ind w:left="4260" w:hanging="360"/>
      </w:pPr>
    </w:lvl>
    <w:lvl w:ilvl="5" w:tplc="CC1CD38E" w:tentative="1">
      <w:start w:val="1"/>
      <w:numFmt w:val="lowerRoman"/>
      <w:lvlText w:val="%6."/>
      <w:lvlJc w:val="right"/>
      <w:pPr>
        <w:ind w:left="4980" w:hanging="180"/>
      </w:pPr>
    </w:lvl>
    <w:lvl w:ilvl="6" w:tplc="AD44BD9C" w:tentative="1">
      <w:start w:val="1"/>
      <w:numFmt w:val="decimal"/>
      <w:lvlText w:val="%7."/>
      <w:lvlJc w:val="left"/>
      <w:pPr>
        <w:ind w:left="5700" w:hanging="360"/>
      </w:pPr>
    </w:lvl>
    <w:lvl w:ilvl="7" w:tplc="90E8B0CE" w:tentative="1">
      <w:start w:val="1"/>
      <w:numFmt w:val="lowerLetter"/>
      <w:lvlText w:val="%8."/>
      <w:lvlJc w:val="left"/>
      <w:pPr>
        <w:ind w:left="6420" w:hanging="360"/>
      </w:pPr>
    </w:lvl>
    <w:lvl w:ilvl="8" w:tplc="3C5CF70E" w:tentative="1">
      <w:start w:val="1"/>
      <w:numFmt w:val="lowerRoman"/>
      <w:lvlText w:val="%9."/>
      <w:lvlJc w:val="right"/>
      <w:pPr>
        <w:ind w:left="7140" w:hanging="180"/>
      </w:pPr>
    </w:lvl>
  </w:abstractNum>
  <w:abstractNum w:abstractNumId="1142">
    <w:nsid w:val="5C806E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3">
    <w:nsid w:val="5C8346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4">
    <w:nsid w:val="5C934C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5">
    <w:nsid w:val="5C9926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6">
    <w:nsid w:val="5CB85B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7">
    <w:nsid w:val="5CBD12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8">
    <w:nsid w:val="5CCE15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9">
    <w:nsid w:val="5CD408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0">
    <w:nsid w:val="5CD81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1">
    <w:nsid w:val="5CDD63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2">
    <w:nsid w:val="5D066F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3">
    <w:nsid w:val="5D0B3C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4">
    <w:nsid w:val="5D0F44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5">
    <w:nsid w:val="5D1941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6">
    <w:nsid w:val="5D3E54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7">
    <w:nsid w:val="5D537A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8">
    <w:nsid w:val="5D9023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9">
    <w:nsid w:val="5D9452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0">
    <w:nsid w:val="5D9C68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1">
    <w:nsid w:val="5DAF4A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2">
    <w:nsid w:val="5DC818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3">
    <w:nsid w:val="5DD32A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4">
    <w:nsid w:val="5DDF01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5">
    <w:nsid w:val="5DEC00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6">
    <w:nsid w:val="5DFA12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7">
    <w:nsid w:val="5E0C3C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8">
    <w:nsid w:val="5E0E0B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9">
    <w:nsid w:val="5E1D57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0">
    <w:nsid w:val="5E565E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1">
    <w:nsid w:val="5E663A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2">
    <w:nsid w:val="5E8D1F12"/>
    <w:multiLevelType w:val="hybridMultilevel"/>
    <w:tmpl w:val="9AC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3">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174">
    <w:nsid w:val="5EB763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5">
    <w:nsid w:val="5EC62BB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6">
    <w:nsid w:val="5EE116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7">
    <w:nsid w:val="5EEC41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8">
    <w:nsid w:val="5EEE20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9">
    <w:nsid w:val="5EF2363A"/>
    <w:multiLevelType w:val="multilevel"/>
    <w:tmpl w:val="3054689C"/>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0">
    <w:nsid w:val="5EF64DD3"/>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1">
    <w:nsid w:val="5EF813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2">
    <w:nsid w:val="5F160B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3">
    <w:nsid w:val="5F213A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4">
    <w:nsid w:val="5F4763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5">
    <w:nsid w:val="5F562F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6">
    <w:nsid w:val="5F643C64"/>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1187">
    <w:nsid w:val="5F6E41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8">
    <w:nsid w:val="5F8124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9">
    <w:nsid w:val="5F906B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0">
    <w:nsid w:val="5FA7466C"/>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1">
    <w:nsid w:val="5FAB5F9A"/>
    <w:multiLevelType w:val="hybridMultilevel"/>
    <w:tmpl w:val="B832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2">
    <w:nsid w:val="5FB445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3">
    <w:nsid w:val="5FE949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4">
    <w:nsid w:val="5FFB636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5">
    <w:nsid w:val="602231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6">
    <w:nsid w:val="602409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7">
    <w:nsid w:val="60475A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8">
    <w:nsid w:val="605022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9">
    <w:nsid w:val="60724A77"/>
    <w:multiLevelType w:val="hybridMultilevel"/>
    <w:tmpl w:val="9AC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0">
    <w:nsid w:val="608F17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1">
    <w:nsid w:val="60CA72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2">
    <w:nsid w:val="60D059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3">
    <w:nsid w:val="60DE75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4">
    <w:nsid w:val="60E174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5">
    <w:nsid w:val="60E624F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6">
    <w:nsid w:val="612065B8"/>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7">
    <w:nsid w:val="612478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8">
    <w:nsid w:val="61287B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9">
    <w:nsid w:val="613D22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0">
    <w:nsid w:val="614719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1">
    <w:nsid w:val="616C38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2">
    <w:nsid w:val="616D50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3">
    <w:nsid w:val="617227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4">
    <w:nsid w:val="619304B9"/>
    <w:multiLevelType w:val="hybridMultilevel"/>
    <w:tmpl w:val="E3EE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5">
    <w:nsid w:val="619C57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6">
    <w:nsid w:val="61BC46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7">
    <w:nsid w:val="61BE0A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8">
    <w:nsid w:val="61D161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9">
    <w:nsid w:val="61F961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0">
    <w:nsid w:val="62175127"/>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221">
    <w:nsid w:val="624F36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2">
    <w:nsid w:val="626338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3">
    <w:nsid w:val="627734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4">
    <w:nsid w:val="628A09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5">
    <w:nsid w:val="628A11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6">
    <w:nsid w:val="628A15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7">
    <w:nsid w:val="629C56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8">
    <w:nsid w:val="62A403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9">
    <w:nsid w:val="62B463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0">
    <w:nsid w:val="62DF4D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1">
    <w:nsid w:val="630047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2">
    <w:nsid w:val="630048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3">
    <w:nsid w:val="630E5A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4">
    <w:nsid w:val="631A2B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5">
    <w:nsid w:val="633953E5"/>
    <w:multiLevelType w:val="hybridMultilevel"/>
    <w:tmpl w:val="5F00D9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36">
    <w:nsid w:val="63700B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7">
    <w:nsid w:val="637011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8">
    <w:nsid w:val="639C1A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9">
    <w:nsid w:val="639C36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0">
    <w:nsid w:val="63C96E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1">
    <w:nsid w:val="63D82E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2">
    <w:nsid w:val="63DB05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3">
    <w:nsid w:val="63E17B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4">
    <w:nsid w:val="63E92E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5">
    <w:nsid w:val="640975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6">
    <w:nsid w:val="640C6E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7">
    <w:nsid w:val="645A0C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8">
    <w:nsid w:val="64665D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9">
    <w:nsid w:val="649565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0">
    <w:nsid w:val="64B254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1">
    <w:nsid w:val="64D17240"/>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2">
    <w:nsid w:val="64D746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3">
    <w:nsid w:val="64DD51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4">
    <w:nsid w:val="651D46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5">
    <w:nsid w:val="651D4A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6">
    <w:nsid w:val="655B20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7">
    <w:nsid w:val="655E04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8">
    <w:nsid w:val="65791501"/>
    <w:multiLevelType w:val="hybridMultilevel"/>
    <w:tmpl w:val="19D08724"/>
    <w:lvl w:ilvl="0" w:tplc="15D62BF4">
      <w:start w:val="1"/>
      <w:numFmt w:val="bullet"/>
      <w:lvlText w:val=""/>
      <w:lvlJc w:val="left"/>
      <w:pPr>
        <w:ind w:left="720" w:hanging="360"/>
      </w:pPr>
      <w:rPr>
        <w:rFonts w:ascii="Symbol" w:hAnsi="Symbol" w:hint="default"/>
      </w:rPr>
    </w:lvl>
    <w:lvl w:ilvl="1" w:tplc="A3D2354C" w:tentative="1">
      <w:start w:val="1"/>
      <w:numFmt w:val="bullet"/>
      <w:lvlText w:val="o"/>
      <w:lvlJc w:val="left"/>
      <w:pPr>
        <w:ind w:left="1440" w:hanging="360"/>
      </w:pPr>
      <w:rPr>
        <w:rFonts w:ascii="Courier New" w:hAnsi="Courier New" w:cs="Courier New" w:hint="default"/>
      </w:rPr>
    </w:lvl>
    <w:lvl w:ilvl="2" w:tplc="F238F5E4" w:tentative="1">
      <w:start w:val="1"/>
      <w:numFmt w:val="bullet"/>
      <w:lvlText w:val=""/>
      <w:lvlJc w:val="left"/>
      <w:pPr>
        <w:ind w:left="2160" w:hanging="360"/>
      </w:pPr>
      <w:rPr>
        <w:rFonts w:ascii="Wingdings" w:hAnsi="Wingdings" w:hint="default"/>
      </w:rPr>
    </w:lvl>
    <w:lvl w:ilvl="3" w:tplc="D82231F6" w:tentative="1">
      <w:start w:val="1"/>
      <w:numFmt w:val="bullet"/>
      <w:lvlText w:val=""/>
      <w:lvlJc w:val="left"/>
      <w:pPr>
        <w:ind w:left="2880" w:hanging="360"/>
      </w:pPr>
      <w:rPr>
        <w:rFonts w:ascii="Symbol" w:hAnsi="Symbol" w:hint="default"/>
      </w:rPr>
    </w:lvl>
    <w:lvl w:ilvl="4" w:tplc="FE0A70D4" w:tentative="1">
      <w:start w:val="1"/>
      <w:numFmt w:val="bullet"/>
      <w:lvlText w:val="o"/>
      <w:lvlJc w:val="left"/>
      <w:pPr>
        <w:ind w:left="3600" w:hanging="360"/>
      </w:pPr>
      <w:rPr>
        <w:rFonts w:ascii="Courier New" w:hAnsi="Courier New" w:cs="Courier New" w:hint="default"/>
      </w:rPr>
    </w:lvl>
    <w:lvl w:ilvl="5" w:tplc="D81A0748" w:tentative="1">
      <w:start w:val="1"/>
      <w:numFmt w:val="bullet"/>
      <w:lvlText w:val=""/>
      <w:lvlJc w:val="left"/>
      <w:pPr>
        <w:ind w:left="4320" w:hanging="360"/>
      </w:pPr>
      <w:rPr>
        <w:rFonts w:ascii="Wingdings" w:hAnsi="Wingdings" w:hint="default"/>
      </w:rPr>
    </w:lvl>
    <w:lvl w:ilvl="6" w:tplc="C3202C1E" w:tentative="1">
      <w:start w:val="1"/>
      <w:numFmt w:val="bullet"/>
      <w:lvlText w:val=""/>
      <w:lvlJc w:val="left"/>
      <w:pPr>
        <w:ind w:left="5040" w:hanging="360"/>
      </w:pPr>
      <w:rPr>
        <w:rFonts w:ascii="Symbol" w:hAnsi="Symbol" w:hint="default"/>
      </w:rPr>
    </w:lvl>
    <w:lvl w:ilvl="7" w:tplc="E26E33C4" w:tentative="1">
      <w:start w:val="1"/>
      <w:numFmt w:val="bullet"/>
      <w:lvlText w:val="o"/>
      <w:lvlJc w:val="left"/>
      <w:pPr>
        <w:ind w:left="5760" w:hanging="360"/>
      </w:pPr>
      <w:rPr>
        <w:rFonts w:ascii="Courier New" w:hAnsi="Courier New" w:cs="Courier New" w:hint="default"/>
      </w:rPr>
    </w:lvl>
    <w:lvl w:ilvl="8" w:tplc="751C197A" w:tentative="1">
      <w:start w:val="1"/>
      <w:numFmt w:val="bullet"/>
      <w:lvlText w:val=""/>
      <w:lvlJc w:val="left"/>
      <w:pPr>
        <w:ind w:left="6480" w:hanging="360"/>
      </w:pPr>
      <w:rPr>
        <w:rFonts w:ascii="Wingdings" w:hAnsi="Wingdings" w:hint="default"/>
      </w:rPr>
    </w:lvl>
  </w:abstractNum>
  <w:abstractNum w:abstractNumId="1259">
    <w:nsid w:val="65A232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0">
    <w:nsid w:val="65CC11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1">
    <w:nsid w:val="65CC1B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2">
    <w:nsid w:val="65E67F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3">
    <w:nsid w:val="65FE1E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4">
    <w:nsid w:val="66447A59"/>
    <w:multiLevelType w:val="multilevel"/>
    <w:tmpl w:val="D42C3E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5">
    <w:nsid w:val="667E36C8"/>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266">
    <w:nsid w:val="66F472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7">
    <w:nsid w:val="67027D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8">
    <w:nsid w:val="671B43F3"/>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9">
    <w:nsid w:val="67322E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0">
    <w:nsid w:val="675B56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1">
    <w:nsid w:val="676D1D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2">
    <w:nsid w:val="677C5D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3">
    <w:nsid w:val="677D6C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4">
    <w:nsid w:val="67B379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5">
    <w:nsid w:val="67BE26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6">
    <w:nsid w:val="67CF42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7">
    <w:nsid w:val="67E345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8">
    <w:nsid w:val="680F4C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9">
    <w:nsid w:val="68677F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0">
    <w:nsid w:val="68845A66"/>
    <w:multiLevelType w:val="multilevel"/>
    <w:tmpl w:val="BA3E586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1">
    <w:nsid w:val="688C7E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2">
    <w:nsid w:val="688E4D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3">
    <w:nsid w:val="68A302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4">
    <w:nsid w:val="68C2238E"/>
    <w:multiLevelType w:val="multilevel"/>
    <w:tmpl w:val="7C6CAE0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numFmt w:val="none"/>
      <w:lvlText w:val=""/>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360"/>
      </w:pPr>
      <w:rPr>
        <w:rFonts w:cs="Times New Roman" w:hint="default"/>
      </w:rPr>
    </w:lvl>
  </w:abstractNum>
  <w:abstractNum w:abstractNumId="1285">
    <w:nsid w:val="68CD50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6">
    <w:nsid w:val="68CF0A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7">
    <w:nsid w:val="68F668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8">
    <w:nsid w:val="69093F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9">
    <w:nsid w:val="690949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0">
    <w:nsid w:val="690F23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1">
    <w:nsid w:val="691C23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2">
    <w:nsid w:val="694D07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3">
    <w:nsid w:val="695539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4">
    <w:nsid w:val="697616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5">
    <w:nsid w:val="698863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6">
    <w:nsid w:val="699F3B57"/>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297">
    <w:nsid w:val="69CF77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8">
    <w:nsid w:val="6A0508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9">
    <w:nsid w:val="6A0D47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0">
    <w:nsid w:val="6A4D5B78"/>
    <w:multiLevelType w:val="hybridMultilevel"/>
    <w:tmpl w:val="5FF8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1">
    <w:nsid w:val="6A4F21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2">
    <w:nsid w:val="6A5217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3">
    <w:nsid w:val="6A6458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4">
    <w:nsid w:val="6A697C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5">
    <w:nsid w:val="6A6A22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6">
    <w:nsid w:val="6A807B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7">
    <w:nsid w:val="6A8424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8">
    <w:nsid w:val="6AB567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9">
    <w:nsid w:val="6ADC5A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0">
    <w:nsid w:val="6AE648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1">
    <w:nsid w:val="6AF878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2">
    <w:nsid w:val="6B1605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3">
    <w:nsid w:val="6B474BC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4">
    <w:nsid w:val="6B567F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5">
    <w:nsid w:val="6B6B23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6">
    <w:nsid w:val="6B6D01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7">
    <w:nsid w:val="6B8A62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8">
    <w:nsid w:val="6BD817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9">
    <w:nsid w:val="6BE44672"/>
    <w:multiLevelType w:val="hybridMultilevel"/>
    <w:tmpl w:val="9AC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0">
    <w:nsid w:val="6BE873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1">
    <w:nsid w:val="6BED2708"/>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2">
    <w:nsid w:val="6BF01F2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3">
    <w:nsid w:val="6C1A70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4">
    <w:nsid w:val="6C1D5151"/>
    <w:multiLevelType w:val="hybridMultilevel"/>
    <w:tmpl w:val="D03AD092"/>
    <w:lvl w:ilvl="0" w:tplc="EC0ADE22">
      <w:start w:val="1"/>
      <w:numFmt w:val="bullet"/>
      <w:lvlText w:val=""/>
      <w:lvlJc w:val="left"/>
      <w:pPr>
        <w:ind w:left="2250" w:hanging="360"/>
      </w:pPr>
      <w:rPr>
        <w:rFonts w:ascii="Symbol" w:hAnsi="Symbol" w:hint="default"/>
      </w:rPr>
    </w:lvl>
    <w:lvl w:ilvl="1" w:tplc="53F42990" w:tentative="1">
      <w:start w:val="1"/>
      <w:numFmt w:val="bullet"/>
      <w:lvlText w:val="o"/>
      <w:lvlJc w:val="left"/>
      <w:pPr>
        <w:ind w:left="2970" w:hanging="360"/>
      </w:pPr>
      <w:rPr>
        <w:rFonts w:ascii="Courier New" w:hAnsi="Courier New" w:cs="Courier New" w:hint="default"/>
      </w:rPr>
    </w:lvl>
    <w:lvl w:ilvl="2" w:tplc="E52AFBD0" w:tentative="1">
      <w:start w:val="1"/>
      <w:numFmt w:val="bullet"/>
      <w:lvlText w:val=""/>
      <w:lvlJc w:val="left"/>
      <w:pPr>
        <w:ind w:left="3690" w:hanging="360"/>
      </w:pPr>
      <w:rPr>
        <w:rFonts w:ascii="Wingdings" w:hAnsi="Wingdings" w:hint="default"/>
      </w:rPr>
    </w:lvl>
    <w:lvl w:ilvl="3" w:tplc="EF9AB04C" w:tentative="1">
      <w:start w:val="1"/>
      <w:numFmt w:val="bullet"/>
      <w:lvlText w:val=""/>
      <w:lvlJc w:val="left"/>
      <w:pPr>
        <w:ind w:left="4410" w:hanging="360"/>
      </w:pPr>
      <w:rPr>
        <w:rFonts w:ascii="Symbol" w:hAnsi="Symbol" w:hint="default"/>
      </w:rPr>
    </w:lvl>
    <w:lvl w:ilvl="4" w:tplc="C3AC2044" w:tentative="1">
      <w:start w:val="1"/>
      <w:numFmt w:val="bullet"/>
      <w:lvlText w:val="o"/>
      <w:lvlJc w:val="left"/>
      <w:pPr>
        <w:ind w:left="5130" w:hanging="360"/>
      </w:pPr>
      <w:rPr>
        <w:rFonts w:ascii="Courier New" w:hAnsi="Courier New" w:cs="Courier New" w:hint="default"/>
      </w:rPr>
    </w:lvl>
    <w:lvl w:ilvl="5" w:tplc="2B861180" w:tentative="1">
      <w:start w:val="1"/>
      <w:numFmt w:val="bullet"/>
      <w:lvlText w:val=""/>
      <w:lvlJc w:val="left"/>
      <w:pPr>
        <w:ind w:left="5850" w:hanging="360"/>
      </w:pPr>
      <w:rPr>
        <w:rFonts w:ascii="Wingdings" w:hAnsi="Wingdings" w:hint="default"/>
      </w:rPr>
    </w:lvl>
    <w:lvl w:ilvl="6" w:tplc="E17CD360" w:tentative="1">
      <w:start w:val="1"/>
      <w:numFmt w:val="bullet"/>
      <w:lvlText w:val=""/>
      <w:lvlJc w:val="left"/>
      <w:pPr>
        <w:ind w:left="6570" w:hanging="360"/>
      </w:pPr>
      <w:rPr>
        <w:rFonts w:ascii="Symbol" w:hAnsi="Symbol" w:hint="default"/>
      </w:rPr>
    </w:lvl>
    <w:lvl w:ilvl="7" w:tplc="8298A136" w:tentative="1">
      <w:start w:val="1"/>
      <w:numFmt w:val="bullet"/>
      <w:lvlText w:val="o"/>
      <w:lvlJc w:val="left"/>
      <w:pPr>
        <w:ind w:left="7290" w:hanging="360"/>
      </w:pPr>
      <w:rPr>
        <w:rFonts w:ascii="Courier New" w:hAnsi="Courier New" w:cs="Courier New" w:hint="default"/>
      </w:rPr>
    </w:lvl>
    <w:lvl w:ilvl="8" w:tplc="FE025DEC" w:tentative="1">
      <w:start w:val="1"/>
      <w:numFmt w:val="bullet"/>
      <w:lvlText w:val=""/>
      <w:lvlJc w:val="left"/>
      <w:pPr>
        <w:ind w:left="8010" w:hanging="360"/>
      </w:pPr>
      <w:rPr>
        <w:rFonts w:ascii="Wingdings" w:hAnsi="Wingdings" w:hint="default"/>
      </w:rPr>
    </w:lvl>
  </w:abstractNum>
  <w:abstractNum w:abstractNumId="1325">
    <w:nsid w:val="6C2D43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6">
    <w:nsid w:val="6C327A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7">
    <w:nsid w:val="6C5263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8">
    <w:nsid w:val="6C554444"/>
    <w:multiLevelType w:val="multilevel"/>
    <w:tmpl w:val="9F3EA6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hint="default"/>
        <w:i w:val="0"/>
        <w:sz w:val="20"/>
        <w:szCs w:val="20"/>
      </w:rPr>
    </w:lvl>
    <w:lvl w:ilvl="2">
      <w:start w:val="1"/>
      <w:numFmt w:val="lowerRoman"/>
      <w:lvlText w:val="%3."/>
      <w:lvlJc w:val="right"/>
      <w:pPr>
        <w:tabs>
          <w:tab w:val="num" w:pos="1800"/>
        </w:tabs>
        <w:ind w:left="1800" w:hanging="360"/>
      </w:pPr>
      <w:rPr>
        <w:rFonts w:hint="default"/>
        <w:i w:val="0"/>
        <w:iCs/>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9">
    <w:nsid w:val="6C682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0">
    <w:nsid w:val="6C6B04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1">
    <w:nsid w:val="6C956E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2">
    <w:nsid w:val="6C972175"/>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3">
    <w:nsid w:val="6C9C5E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4">
    <w:nsid w:val="6CA42C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5">
    <w:nsid w:val="6CAC42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6">
    <w:nsid w:val="6CB81F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7">
    <w:nsid w:val="6CC511D2"/>
    <w:multiLevelType w:val="multilevel"/>
    <w:tmpl w:val="7C6CAE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8">
    <w:nsid w:val="6CD43F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9">
    <w:nsid w:val="6CD460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0">
    <w:nsid w:val="6D1636BA"/>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i w:val="0"/>
        <w:iC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1341">
    <w:nsid w:val="6D29045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2">
    <w:nsid w:val="6D4956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3">
    <w:nsid w:val="6D5655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4">
    <w:nsid w:val="6D593EBE"/>
    <w:multiLevelType w:val="hybridMultilevel"/>
    <w:tmpl w:val="9AC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5">
    <w:nsid w:val="6D6E6A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6">
    <w:nsid w:val="6D7561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7">
    <w:nsid w:val="6D843C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8">
    <w:nsid w:val="6D8C5A9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9">
    <w:nsid w:val="6D9112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0">
    <w:nsid w:val="6D9E1D07"/>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1">
    <w:nsid w:val="6DD421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2">
    <w:nsid w:val="6DD96B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3">
    <w:nsid w:val="6DF50E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4">
    <w:nsid w:val="6DF93D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5">
    <w:nsid w:val="6E092E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6">
    <w:nsid w:val="6E0E53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7">
    <w:nsid w:val="6E2832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8">
    <w:nsid w:val="6E3129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9">
    <w:nsid w:val="6E411180"/>
    <w:multiLevelType w:val="hybridMultilevel"/>
    <w:tmpl w:val="269A2902"/>
    <w:lvl w:ilvl="0" w:tplc="6770B6DA">
      <w:start w:val="1"/>
      <w:numFmt w:val="bullet"/>
      <w:lvlText w:val=""/>
      <w:lvlJc w:val="left"/>
      <w:pPr>
        <w:ind w:left="720" w:hanging="360"/>
      </w:pPr>
      <w:rPr>
        <w:rFonts w:ascii="Symbol" w:hAnsi="Symbol" w:hint="default"/>
      </w:rPr>
    </w:lvl>
    <w:lvl w:ilvl="1" w:tplc="424604DC" w:tentative="1">
      <w:start w:val="1"/>
      <w:numFmt w:val="bullet"/>
      <w:lvlText w:val="o"/>
      <w:lvlJc w:val="left"/>
      <w:pPr>
        <w:ind w:left="1440" w:hanging="360"/>
      </w:pPr>
      <w:rPr>
        <w:rFonts w:ascii="Courier New" w:hAnsi="Courier New" w:cs="Courier New" w:hint="default"/>
      </w:rPr>
    </w:lvl>
    <w:lvl w:ilvl="2" w:tplc="CD666844">
      <w:start w:val="1"/>
      <w:numFmt w:val="bullet"/>
      <w:lvlText w:val=""/>
      <w:lvlJc w:val="left"/>
      <w:pPr>
        <w:ind w:left="2160" w:hanging="360"/>
      </w:pPr>
      <w:rPr>
        <w:rFonts w:ascii="Symbol" w:hAnsi="Symbol" w:hint="default"/>
      </w:rPr>
    </w:lvl>
    <w:lvl w:ilvl="3" w:tplc="7ABE37B8" w:tentative="1">
      <w:start w:val="1"/>
      <w:numFmt w:val="bullet"/>
      <w:lvlText w:val=""/>
      <w:lvlJc w:val="left"/>
      <w:pPr>
        <w:ind w:left="2880" w:hanging="360"/>
      </w:pPr>
      <w:rPr>
        <w:rFonts w:ascii="Symbol" w:hAnsi="Symbol" w:hint="default"/>
      </w:rPr>
    </w:lvl>
    <w:lvl w:ilvl="4" w:tplc="FA6CBE20" w:tentative="1">
      <w:start w:val="1"/>
      <w:numFmt w:val="bullet"/>
      <w:lvlText w:val="o"/>
      <w:lvlJc w:val="left"/>
      <w:pPr>
        <w:ind w:left="3600" w:hanging="360"/>
      </w:pPr>
      <w:rPr>
        <w:rFonts w:ascii="Courier New" w:hAnsi="Courier New" w:cs="Courier New" w:hint="default"/>
      </w:rPr>
    </w:lvl>
    <w:lvl w:ilvl="5" w:tplc="51C8D35A" w:tentative="1">
      <w:start w:val="1"/>
      <w:numFmt w:val="bullet"/>
      <w:lvlText w:val=""/>
      <w:lvlJc w:val="left"/>
      <w:pPr>
        <w:ind w:left="4320" w:hanging="360"/>
      </w:pPr>
      <w:rPr>
        <w:rFonts w:ascii="Wingdings" w:hAnsi="Wingdings" w:hint="default"/>
      </w:rPr>
    </w:lvl>
    <w:lvl w:ilvl="6" w:tplc="B2366FDE" w:tentative="1">
      <w:start w:val="1"/>
      <w:numFmt w:val="bullet"/>
      <w:lvlText w:val=""/>
      <w:lvlJc w:val="left"/>
      <w:pPr>
        <w:ind w:left="5040" w:hanging="360"/>
      </w:pPr>
      <w:rPr>
        <w:rFonts w:ascii="Symbol" w:hAnsi="Symbol" w:hint="default"/>
      </w:rPr>
    </w:lvl>
    <w:lvl w:ilvl="7" w:tplc="1FEAB4E0" w:tentative="1">
      <w:start w:val="1"/>
      <w:numFmt w:val="bullet"/>
      <w:lvlText w:val="o"/>
      <w:lvlJc w:val="left"/>
      <w:pPr>
        <w:ind w:left="5760" w:hanging="360"/>
      </w:pPr>
      <w:rPr>
        <w:rFonts w:ascii="Courier New" w:hAnsi="Courier New" w:cs="Courier New" w:hint="default"/>
      </w:rPr>
    </w:lvl>
    <w:lvl w:ilvl="8" w:tplc="93A80730" w:tentative="1">
      <w:start w:val="1"/>
      <w:numFmt w:val="bullet"/>
      <w:lvlText w:val=""/>
      <w:lvlJc w:val="left"/>
      <w:pPr>
        <w:ind w:left="6480" w:hanging="360"/>
      </w:pPr>
      <w:rPr>
        <w:rFonts w:ascii="Wingdings" w:hAnsi="Wingdings" w:hint="default"/>
      </w:rPr>
    </w:lvl>
  </w:abstractNum>
  <w:abstractNum w:abstractNumId="1360">
    <w:nsid w:val="6E4C3A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1">
    <w:nsid w:val="6E5E56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2">
    <w:nsid w:val="6E6025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3">
    <w:nsid w:val="6E6B3C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4">
    <w:nsid w:val="6E6E43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5">
    <w:nsid w:val="6E8230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6">
    <w:nsid w:val="6EAC7B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7">
    <w:nsid w:val="6EAF72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8">
    <w:nsid w:val="6EBD0D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9">
    <w:nsid w:val="6F1674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0">
    <w:nsid w:val="6F1F45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1">
    <w:nsid w:val="6F2772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2">
    <w:nsid w:val="6F3766C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3">
    <w:nsid w:val="6F38123E"/>
    <w:multiLevelType w:val="hybridMultilevel"/>
    <w:tmpl w:val="1DD26BE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4">
    <w:nsid w:val="6F6006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5">
    <w:nsid w:val="6F694B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6">
    <w:nsid w:val="6F7811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7">
    <w:nsid w:val="6FB837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8">
    <w:nsid w:val="6FC824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9">
    <w:nsid w:val="6FDB6EE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380">
    <w:nsid w:val="6FDD45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1">
    <w:nsid w:val="6FE328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2">
    <w:nsid w:val="6FF266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3">
    <w:nsid w:val="6FF71E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4">
    <w:nsid w:val="70135B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5">
    <w:nsid w:val="701A77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6">
    <w:nsid w:val="70280A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7">
    <w:nsid w:val="702F00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8">
    <w:nsid w:val="703445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9">
    <w:nsid w:val="703737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0">
    <w:nsid w:val="70663F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1">
    <w:nsid w:val="70774A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2">
    <w:nsid w:val="70801B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3">
    <w:nsid w:val="70831B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4">
    <w:nsid w:val="708333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5">
    <w:nsid w:val="708B5D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6">
    <w:nsid w:val="70955D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7">
    <w:nsid w:val="70AA0562"/>
    <w:multiLevelType w:val="multilevel"/>
    <w:tmpl w:val="4ABEAF36"/>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8">
    <w:nsid w:val="70C744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9">
    <w:nsid w:val="70EE36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0">
    <w:nsid w:val="710C2E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1">
    <w:nsid w:val="710E71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2">
    <w:nsid w:val="71115A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3">
    <w:nsid w:val="714B2D98"/>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4">
    <w:nsid w:val="714C4E19"/>
    <w:multiLevelType w:val="multilevel"/>
    <w:tmpl w:val="F964196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5">
    <w:nsid w:val="715755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6">
    <w:nsid w:val="718955AC"/>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7">
    <w:nsid w:val="71AE6E7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08">
    <w:nsid w:val="71F503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9">
    <w:nsid w:val="71F51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0">
    <w:nsid w:val="71FE5C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1">
    <w:nsid w:val="722A7CB6"/>
    <w:multiLevelType w:val="hybridMultilevel"/>
    <w:tmpl w:val="603447A8"/>
    <w:lvl w:ilvl="0" w:tplc="B92E87F4">
      <w:start w:val="1"/>
      <w:numFmt w:val="bullet"/>
      <w:lvlText w:val=""/>
      <w:lvlJc w:val="left"/>
      <w:pPr>
        <w:ind w:left="1627" w:hanging="360"/>
      </w:pPr>
      <w:rPr>
        <w:rFonts w:ascii="Symbol" w:hAnsi="Symbol" w:hint="default"/>
      </w:rPr>
    </w:lvl>
    <w:lvl w:ilvl="1" w:tplc="425AC5E6" w:tentative="1">
      <w:start w:val="1"/>
      <w:numFmt w:val="bullet"/>
      <w:lvlText w:val="o"/>
      <w:lvlJc w:val="left"/>
      <w:pPr>
        <w:ind w:left="2347" w:hanging="360"/>
      </w:pPr>
      <w:rPr>
        <w:rFonts w:ascii="Courier New" w:hAnsi="Courier New" w:cs="Courier New" w:hint="default"/>
      </w:rPr>
    </w:lvl>
    <w:lvl w:ilvl="2" w:tplc="AC18C00A" w:tentative="1">
      <w:start w:val="1"/>
      <w:numFmt w:val="bullet"/>
      <w:lvlText w:val=""/>
      <w:lvlJc w:val="left"/>
      <w:pPr>
        <w:ind w:left="3067" w:hanging="360"/>
      </w:pPr>
      <w:rPr>
        <w:rFonts w:ascii="Wingdings" w:hAnsi="Wingdings" w:hint="default"/>
      </w:rPr>
    </w:lvl>
    <w:lvl w:ilvl="3" w:tplc="B798C8AE" w:tentative="1">
      <w:start w:val="1"/>
      <w:numFmt w:val="bullet"/>
      <w:lvlText w:val=""/>
      <w:lvlJc w:val="left"/>
      <w:pPr>
        <w:ind w:left="3787" w:hanging="360"/>
      </w:pPr>
      <w:rPr>
        <w:rFonts w:ascii="Symbol" w:hAnsi="Symbol" w:hint="default"/>
      </w:rPr>
    </w:lvl>
    <w:lvl w:ilvl="4" w:tplc="411070FE" w:tentative="1">
      <w:start w:val="1"/>
      <w:numFmt w:val="bullet"/>
      <w:lvlText w:val="o"/>
      <w:lvlJc w:val="left"/>
      <w:pPr>
        <w:ind w:left="4507" w:hanging="360"/>
      </w:pPr>
      <w:rPr>
        <w:rFonts w:ascii="Courier New" w:hAnsi="Courier New" w:cs="Courier New" w:hint="default"/>
      </w:rPr>
    </w:lvl>
    <w:lvl w:ilvl="5" w:tplc="1DF824DC" w:tentative="1">
      <w:start w:val="1"/>
      <w:numFmt w:val="bullet"/>
      <w:lvlText w:val=""/>
      <w:lvlJc w:val="left"/>
      <w:pPr>
        <w:ind w:left="5227" w:hanging="360"/>
      </w:pPr>
      <w:rPr>
        <w:rFonts w:ascii="Wingdings" w:hAnsi="Wingdings" w:hint="default"/>
      </w:rPr>
    </w:lvl>
    <w:lvl w:ilvl="6" w:tplc="7F80C540" w:tentative="1">
      <w:start w:val="1"/>
      <w:numFmt w:val="bullet"/>
      <w:lvlText w:val=""/>
      <w:lvlJc w:val="left"/>
      <w:pPr>
        <w:ind w:left="5947" w:hanging="360"/>
      </w:pPr>
      <w:rPr>
        <w:rFonts w:ascii="Symbol" w:hAnsi="Symbol" w:hint="default"/>
      </w:rPr>
    </w:lvl>
    <w:lvl w:ilvl="7" w:tplc="AA98FE1E" w:tentative="1">
      <w:start w:val="1"/>
      <w:numFmt w:val="bullet"/>
      <w:lvlText w:val="o"/>
      <w:lvlJc w:val="left"/>
      <w:pPr>
        <w:ind w:left="6667" w:hanging="360"/>
      </w:pPr>
      <w:rPr>
        <w:rFonts w:ascii="Courier New" w:hAnsi="Courier New" w:cs="Courier New" w:hint="default"/>
      </w:rPr>
    </w:lvl>
    <w:lvl w:ilvl="8" w:tplc="74BCC59C" w:tentative="1">
      <w:start w:val="1"/>
      <w:numFmt w:val="bullet"/>
      <w:lvlText w:val=""/>
      <w:lvlJc w:val="left"/>
      <w:pPr>
        <w:ind w:left="7387" w:hanging="360"/>
      </w:pPr>
      <w:rPr>
        <w:rFonts w:ascii="Wingdings" w:hAnsi="Wingdings" w:hint="default"/>
      </w:rPr>
    </w:lvl>
  </w:abstractNum>
  <w:abstractNum w:abstractNumId="1412">
    <w:nsid w:val="724351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3">
    <w:nsid w:val="72462B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4">
    <w:nsid w:val="724872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5">
    <w:nsid w:val="727540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17">
    <w:nsid w:val="729B07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8">
    <w:nsid w:val="72C707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9">
    <w:nsid w:val="72D40E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0">
    <w:nsid w:val="72D810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1">
    <w:nsid w:val="730E315C"/>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22">
    <w:nsid w:val="730F69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3">
    <w:nsid w:val="732D68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4">
    <w:nsid w:val="73541CF6"/>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25">
    <w:nsid w:val="73804B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6">
    <w:nsid w:val="739617ED"/>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27">
    <w:nsid w:val="739F7E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8">
    <w:nsid w:val="73BD76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9">
    <w:nsid w:val="73C641F8"/>
    <w:multiLevelType w:val="hybridMultilevel"/>
    <w:tmpl w:val="F6B05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0">
    <w:nsid w:val="73CD4A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1">
    <w:nsid w:val="73D637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2">
    <w:nsid w:val="73D80672"/>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3">
    <w:nsid w:val="73D90F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4">
    <w:nsid w:val="73EC03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5">
    <w:nsid w:val="740B23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6">
    <w:nsid w:val="74220597"/>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7">
    <w:nsid w:val="742758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8">
    <w:nsid w:val="742872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9">
    <w:nsid w:val="743315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0">
    <w:nsid w:val="743D09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1">
    <w:nsid w:val="74437470"/>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1442">
    <w:nsid w:val="74B21FF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3">
    <w:nsid w:val="74B227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4">
    <w:nsid w:val="74E368FE"/>
    <w:multiLevelType w:val="multilevel"/>
    <w:tmpl w:val="473ACB04"/>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5">
    <w:nsid w:val="74E427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6">
    <w:nsid w:val="74EE2197"/>
    <w:multiLevelType w:val="hybridMultilevel"/>
    <w:tmpl w:val="9D0A25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7">
    <w:nsid w:val="74F2374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8">
    <w:nsid w:val="750523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9">
    <w:nsid w:val="75091E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0">
    <w:nsid w:val="750B71B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1">
    <w:nsid w:val="753664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2">
    <w:nsid w:val="755630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3">
    <w:nsid w:val="755F7E99"/>
    <w:multiLevelType w:val="multilevel"/>
    <w:tmpl w:val="7F9AB86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360"/>
      </w:pPr>
      <w:rPr>
        <w:rFonts w:cs="Times New Roman" w:hint="default"/>
      </w:rPr>
    </w:lvl>
  </w:abstractNum>
  <w:abstractNum w:abstractNumId="1454">
    <w:nsid w:val="75656F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5">
    <w:nsid w:val="75797D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6">
    <w:nsid w:val="759B17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7">
    <w:nsid w:val="75E51789"/>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458">
    <w:nsid w:val="75E52F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9">
    <w:nsid w:val="760A33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0">
    <w:nsid w:val="76114C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1">
    <w:nsid w:val="761567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2">
    <w:nsid w:val="765735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3">
    <w:nsid w:val="766836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4">
    <w:nsid w:val="76932A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5">
    <w:nsid w:val="769C07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6">
    <w:nsid w:val="76C121A7"/>
    <w:multiLevelType w:val="multilevel"/>
    <w:tmpl w:val="BFA0E1E4"/>
    <w:lvl w:ilvl="0">
      <w:start w:val="1"/>
      <w:numFmt w:val="decimal"/>
      <w:lvlText w:val="%1."/>
      <w:lvlJc w:val="left"/>
      <w:pPr>
        <w:tabs>
          <w:tab w:val="num" w:pos="360"/>
        </w:tabs>
        <w:ind w:left="360" w:hanging="360"/>
      </w:pPr>
      <w:rPr>
        <w:rFonts w:hint="default"/>
      </w:rPr>
    </w:lvl>
    <w:lvl w:ilvl="1">
      <w:start w:val="1"/>
      <w:numFmt w:val="lowerLetter"/>
      <w:pStyle w:val="pc-2"/>
      <w:lvlText w:val="%2."/>
      <w:lvlJc w:val="left"/>
      <w:pPr>
        <w:tabs>
          <w:tab w:val="num" w:pos="1080"/>
        </w:tabs>
        <w:ind w:left="1080" w:hanging="360"/>
      </w:pPr>
      <w:rPr>
        <w:rFonts w:hint="default"/>
      </w:rPr>
    </w:lvl>
    <w:lvl w:ilvl="2">
      <w:start w:val="1"/>
      <w:numFmt w:val="lowerRoman"/>
      <w:pStyle w:val="pc-3"/>
      <w:lvlText w:val="%3."/>
      <w:lvlJc w:val="right"/>
      <w:pPr>
        <w:tabs>
          <w:tab w:val="num" w:pos="1800"/>
        </w:tabs>
        <w:ind w:left="1800" w:hanging="360"/>
      </w:pPr>
      <w:rPr>
        <w:rFonts w:hint="default"/>
      </w:rPr>
    </w:lvl>
    <w:lvl w:ilvl="3">
      <w:start w:val="1"/>
      <w:numFmt w:val="decimal"/>
      <w:pStyle w:val="pc-4"/>
      <w:lvlText w:val="%4."/>
      <w:lvlJc w:val="left"/>
      <w:pPr>
        <w:tabs>
          <w:tab w:val="num" w:pos="2520"/>
        </w:tabs>
        <w:ind w:left="2520" w:hanging="360"/>
      </w:pPr>
      <w:rPr>
        <w:rFonts w:hint="default"/>
      </w:rPr>
    </w:lvl>
    <w:lvl w:ilvl="4">
      <w:start w:val="1"/>
      <w:numFmt w:val="lowerLetter"/>
      <w:pStyle w:val="pc-5"/>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7">
    <w:nsid w:val="770415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8">
    <w:nsid w:val="770D78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9">
    <w:nsid w:val="773629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0">
    <w:nsid w:val="775C69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1">
    <w:nsid w:val="777521FD"/>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72">
    <w:nsid w:val="778278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3">
    <w:nsid w:val="77AE2ABC"/>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474">
    <w:nsid w:val="77B05A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5">
    <w:nsid w:val="77B354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6">
    <w:nsid w:val="77C230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7">
    <w:nsid w:val="77CE5C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8">
    <w:nsid w:val="77D44FB6"/>
    <w:multiLevelType w:val="multilevel"/>
    <w:tmpl w:val="099880E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79">
    <w:nsid w:val="77DA48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0">
    <w:nsid w:val="781804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1">
    <w:nsid w:val="781D48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2">
    <w:nsid w:val="784841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3">
    <w:nsid w:val="78680DE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4">
    <w:nsid w:val="786C0B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5">
    <w:nsid w:val="78825C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6">
    <w:nsid w:val="788717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7">
    <w:nsid w:val="78907DBC"/>
    <w:multiLevelType w:val="multilevel"/>
    <w:tmpl w:val="C5C49672"/>
    <w:lvl w:ilvl="0">
      <w:start w:val="1"/>
      <w:numFmt w:val="decimal"/>
      <w:lvlText w:val="%1."/>
      <w:lvlJc w:val="left"/>
      <w:pPr>
        <w:tabs>
          <w:tab w:val="num" w:pos="540"/>
        </w:tabs>
        <w:ind w:left="540" w:hanging="360"/>
      </w:pPr>
      <w:rPr>
        <w:rFonts w:hint="default"/>
        <w:i w:val="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8">
    <w:nsid w:val="78923F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9">
    <w:nsid w:val="789F3F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0">
    <w:nsid w:val="78A35C1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1">
    <w:nsid w:val="78A8101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2">
    <w:nsid w:val="78B47002"/>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b w:val="0"/>
        <w:bCs/>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3">
    <w:nsid w:val="78D608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4">
    <w:nsid w:val="78EC3A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5">
    <w:nsid w:val="78EE0D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6">
    <w:nsid w:val="78F805C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97">
    <w:nsid w:val="791613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8">
    <w:nsid w:val="792B2C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9">
    <w:nsid w:val="792B3A2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0">
    <w:nsid w:val="793A70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1">
    <w:nsid w:val="795C20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2">
    <w:nsid w:val="795F075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3">
    <w:nsid w:val="79771E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4">
    <w:nsid w:val="798129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5">
    <w:nsid w:val="79DA69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6">
    <w:nsid w:val="79E047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7">
    <w:nsid w:val="7A556D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8">
    <w:nsid w:val="7A6724F4"/>
    <w:multiLevelType w:val="singleLevel"/>
    <w:tmpl w:val="E6C6E77A"/>
    <w:lvl w:ilvl="0">
      <w:start w:val="1"/>
      <w:numFmt w:val="bullet"/>
      <w:pStyle w:val="a0"/>
      <w:lvlText w:val=""/>
      <w:lvlJc w:val="left"/>
      <w:pPr>
        <w:tabs>
          <w:tab w:val="num" w:pos="360"/>
        </w:tabs>
        <w:ind w:left="0" w:firstLine="0"/>
      </w:pPr>
      <w:rPr>
        <w:rFonts w:ascii="Symbol" w:hAnsi="Symbol" w:hint="default"/>
        <w:sz w:val="22"/>
      </w:rPr>
    </w:lvl>
  </w:abstractNum>
  <w:abstractNum w:abstractNumId="1509">
    <w:nsid w:val="7A8813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0">
    <w:nsid w:val="7A9A2F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11">
    <w:nsid w:val="7AB416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2">
    <w:nsid w:val="7AB971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3">
    <w:nsid w:val="7AE6263B"/>
    <w:multiLevelType w:val="hybridMultilevel"/>
    <w:tmpl w:val="9E4EC4FC"/>
    <w:lvl w:ilvl="0" w:tplc="08D41674">
      <w:start w:val="1"/>
      <w:numFmt w:val="bullet"/>
      <w:lvlText w:val=""/>
      <w:lvlJc w:val="left"/>
      <w:pPr>
        <w:ind w:left="720" w:hanging="360"/>
      </w:pPr>
      <w:rPr>
        <w:rFonts w:ascii="Symbol" w:hAnsi="Symbol" w:hint="default"/>
      </w:rPr>
    </w:lvl>
    <w:lvl w:ilvl="1" w:tplc="C22CCD22" w:tentative="1">
      <w:start w:val="1"/>
      <w:numFmt w:val="bullet"/>
      <w:lvlText w:val="o"/>
      <w:lvlJc w:val="left"/>
      <w:pPr>
        <w:ind w:left="1440" w:hanging="360"/>
      </w:pPr>
      <w:rPr>
        <w:rFonts w:ascii="Courier New" w:hAnsi="Courier New" w:cs="Courier New" w:hint="default"/>
      </w:rPr>
    </w:lvl>
    <w:lvl w:ilvl="2" w:tplc="1BB41C98" w:tentative="1">
      <w:start w:val="1"/>
      <w:numFmt w:val="bullet"/>
      <w:lvlText w:val=""/>
      <w:lvlJc w:val="left"/>
      <w:pPr>
        <w:ind w:left="2160" w:hanging="360"/>
      </w:pPr>
      <w:rPr>
        <w:rFonts w:ascii="Wingdings" w:hAnsi="Wingdings" w:hint="default"/>
      </w:rPr>
    </w:lvl>
    <w:lvl w:ilvl="3" w:tplc="4080EDF8" w:tentative="1">
      <w:start w:val="1"/>
      <w:numFmt w:val="bullet"/>
      <w:lvlText w:val=""/>
      <w:lvlJc w:val="left"/>
      <w:pPr>
        <w:ind w:left="2880" w:hanging="360"/>
      </w:pPr>
      <w:rPr>
        <w:rFonts w:ascii="Symbol" w:hAnsi="Symbol" w:hint="default"/>
      </w:rPr>
    </w:lvl>
    <w:lvl w:ilvl="4" w:tplc="D40A362E" w:tentative="1">
      <w:start w:val="1"/>
      <w:numFmt w:val="bullet"/>
      <w:lvlText w:val="o"/>
      <w:lvlJc w:val="left"/>
      <w:pPr>
        <w:ind w:left="3600" w:hanging="360"/>
      </w:pPr>
      <w:rPr>
        <w:rFonts w:ascii="Courier New" w:hAnsi="Courier New" w:cs="Courier New" w:hint="default"/>
      </w:rPr>
    </w:lvl>
    <w:lvl w:ilvl="5" w:tplc="00F035CC" w:tentative="1">
      <w:start w:val="1"/>
      <w:numFmt w:val="bullet"/>
      <w:lvlText w:val=""/>
      <w:lvlJc w:val="left"/>
      <w:pPr>
        <w:ind w:left="4320" w:hanging="360"/>
      </w:pPr>
      <w:rPr>
        <w:rFonts w:ascii="Wingdings" w:hAnsi="Wingdings" w:hint="default"/>
      </w:rPr>
    </w:lvl>
    <w:lvl w:ilvl="6" w:tplc="6204C9EC" w:tentative="1">
      <w:start w:val="1"/>
      <w:numFmt w:val="bullet"/>
      <w:lvlText w:val=""/>
      <w:lvlJc w:val="left"/>
      <w:pPr>
        <w:ind w:left="5040" w:hanging="360"/>
      </w:pPr>
      <w:rPr>
        <w:rFonts w:ascii="Symbol" w:hAnsi="Symbol" w:hint="default"/>
      </w:rPr>
    </w:lvl>
    <w:lvl w:ilvl="7" w:tplc="E3B89374" w:tentative="1">
      <w:start w:val="1"/>
      <w:numFmt w:val="bullet"/>
      <w:lvlText w:val="o"/>
      <w:lvlJc w:val="left"/>
      <w:pPr>
        <w:ind w:left="5760" w:hanging="360"/>
      </w:pPr>
      <w:rPr>
        <w:rFonts w:ascii="Courier New" w:hAnsi="Courier New" w:cs="Courier New" w:hint="default"/>
      </w:rPr>
    </w:lvl>
    <w:lvl w:ilvl="8" w:tplc="3948C9E0" w:tentative="1">
      <w:start w:val="1"/>
      <w:numFmt w:val="bullet"/>
      <w:lvlText w:val=""/>
      <w:lvlJc w:val="left"/>
      <w:pPr>
        <w:ind w:left="6480" w:hanging="360"/>
      </w:pPr>
      <w:rPr>
        <w:rFonts w:ascii="Wingdings" w:hAnsi="Wingdings" w:hint="default"/>
      </w:rPr>
    </w:lvl>
  </w:abstractNum>
  <w:abstractNum w:abstractNumId="1514">
    <w:nsid w:val="7B0301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5">
    <w:nsid w:val="7B0D00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6">
    <w:nsid w:val="7B146E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7">
    <w:nsid w:val="7B1B1E2E"/>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518">
    <w:nsid w:val="7B2750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19">
    <w:nsid w:val="7B2D3DEF"/>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520">
    <w:nsid w:val="7B3035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1">
    <w:nsid w:val="7B496A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2">
    <w:nsid w:val="7B4E41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3">
    <w:nsid w:val="7B720C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4">
    <w:nsid w:val="7B745D42"/>
    <w:multiLevelType w:val="hybridMultilevel"/>
    <w:tmpl w:val="E4681B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5">
    <w:nsid w:val="7BA82A0C"/>
    <w:multiLevelType w:val="multilevel"/>
    <w:tmpl w:val="7F9AB868"/>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360"/>
      </w:pPr>
      <w:rPr>
        <w:rFonts w:hint="default"/>
      </w:rPr>
    </w:lvl>
  </w:abstractNum>
  <w:abstractNum w:abstractNumId="1526">
    <w:nsid w:val="7BAB34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7">
    <w:nsid w:val="7BE97154"/>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528">
    <w:nsid w:val="7BF24A8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29">
    <w:nsid w:val="7C047F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0">
    <w:nsid w:val="7C3313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1">
    <w:nsid w:val="7C6453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2">
    <w:nsid w:val="7C6C0D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3">
    <w:nsid w:val="7C8261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4">
    <w:nsid w:val="7C8A0B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5">
    <w:nsid w:val="7CA215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6">
    <w:nsid w:val="7CB62F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7">
    <w:nsid w:val="7CC01F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8">
    <w:nsid w:val="7CFC14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39">
    <w:nsid w:val="7D1848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0">
    <w:nsid w:val="7D4E5AE4"/>
    <w:multiLevelType w:val="hybridMultilevel"/>
    <w:tmpl w:val="4750384A"/>
    <w:lvl w:ilvl="0" w:tplc="628AE838">
      <w:start w:val="1"/>
      <w:numFmt w:val="bullet"/>
      <w:lvlText w:val=""/>
      <w:lvlJc w:val="left"/>
      <w:pPr>
        <w:ind w:left="3067" w:hanging="360"/>
      </w:pPr>
      <w:rPr>
        <w:rFonts w:ascii="Symbol" w:hAnsi="Symbol" w:hint="default"/>
      </w:rPr>
    </w:lvl>
    <w:lvl w:ilvl="1" w:tplc="63E485D6">
      <w:start w:val="1"/>
      <w:numFmt w:val="bullet"/>
      <w:lvlText w:val=""/>
      <w:lvlJc w:val="left"/>
      <w:pPr>
        <w:ind w:left="2347" w:hanging="360"/>
      </w:pPr>
      <w:rPr>
        <w:rFonts w:ascii="Symbol" w:hAnsi="Symbol" w:hint="default"/>
      </w:rPr>
    </w:lvl>
    <w:lvl w:ilvl="2" w:tplc="E0DAB7C6" w:tentative="1">
      <w:start w:val="1"/>
      <w:numFmt w:val="bullet"/>
      <w:lvlText w:val=""/>
      <w:lvlJc w:val="left"/>
      <w:pPr>
        <w:ind w:left="3067" w:hanging="360"/>
      </w:pPr>
      <w:rPr>
        <w:rFonts w:ascii="Wingdings" w:hAnsi="Wingdings" w:hint="default"/>
      </w:rPr>
    </w:lvl>
    <w:lvl w:ilvl="3" w:tplc="D5C21728" w:tentative="1">
      <w:start w:val="1"/>
      <w:numFmt w:val="bullet"/>
      <w:lvlText w:val=""/>
      <w:lvlJc w:val="left"/>
      <w:pPr>
        <w:ind w:left="3787" w:hanging="360"/>
      </w:pPr>
      <w:rPr>
        <w:rFonts w:ascii="Symbol" w:hAnsi="Symbol" w:hint="default"/>
      </w:rPr>
    </w:lvl>
    <w:lvl w:ilvl="4" w:tplc="96B4FB9E" w:tentative="1">
      <w:start w:val="1"/>
      <w:numFmt w:val="bullet"/>
      <w:lvlText w:val="o"/>
      <w:lvlJc w:val="left"/>
      <w:pPr>
        <w:ind w:left="4507" w:hanging="360"/>
      </w:pPr>
      <w:rPr>
        <w:rFonts w:ascii="Courier New" w:hAnsi="Courier New" w:cs="Courier New" w:hint="default"/>
      </w:rPr>
    </w:lvl>
    <w:lvl w:ilvl="5" w:tplc="78802234" w:tentative="1">
      <w:start w:val="1"/>
      <w:numFmt w:val="bullet"/>
      <w:lvlText w:val=""/>
      <w:lvlJc w:val="left"/>
      <w:pPr>
        <w:ind w:left="5227" w:hanging="360"/>
      </w:pPr>
      <w:rPr>
        <w:rFonts w:ascii="Wingdings" w:hAnsi="Wingdings" w:hint="default"/>
      </w:rPr>
    </w:lvl>
    <w:lvl w:ilvl="6" w:tplc="7B644E40" w:tentative="1">
      <w:start w:val="1"/>
      <w:numFmt w:val="bullet"/>
      <w:lvlText w:val=""/>
      <w:lvlJc w:val="left"/>
      <w:pPr>
        <w:ind w:left="5947" w:hanging="360"/>
      </w:pPr>
      <w:rPr>
        <w:rFonts w:ascii="Symbol" w:hAnsi="Symbol" w:hint="default"/>
      </w:rPr>
    </w:lvl>
    <w:lvl w:ilvl="7" w:tplc="6394BD00" w:tentative="1">
      <w:start w:val="1"/>
      <w:numFmt w:val="bullet"/>
      <w:lvlText w:val="o"/>
      <w:lvlJc w:val="left"/>
      <w:pPr>
        <w:ind w:left="6667" w:hanging="360"/>
      </w:pPr>
      <w:rPr>
        <w:rFonts w:ascii="Courier New" w:hAnsi="Courier New" w:cs="Courier New" w:hint="default"/>
      </w:rPr>
    </w:lvl>
    <w:lvl w:ilvl="8" w:tplc="353CAA72" w:tentative="1">
      <w:start w:val="1"/>
      <w:numFmt w:val="bullet"/>
      <w:lvlText w:val=""/>
      <w:lvlJc w:val="left"/>
      <w:pPr>
        <w:ind w:left="7387" w:hanging="360"/>
      </w:pPr>
      <w:rPr>
        <w:rFonts w:ascii="Wingdings" w:hAnsi="Wingdings" w:hint="default"/>
      </w:rPr>
    </w:lvl>
  </w:abstractNum>
  <w:abstractNum w:abstractNumId="1541">
    <w:nsid w:val="7D5B62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2">
    <w:nsid w:val="7D6853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3">
    <w:nsid w:val="7D6F50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4">
    <w:nsid w:val="7D88152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5">
    <w:nsid w:val="7D8E7E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6">
    <w:nsid w:val="7D921A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7">
    <w:nsid w:val="7D9521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8">
    <w:nsid w:val="7DB307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9">
    <w:nsid w:val="7DC71C79"/>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1550">
    <w:nsid w:val="7DC82E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1">
    <w:nsid w:val="7DD22D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2">
    <w:nsid w:val="7DE765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3">
    <w:nsid w:val="7DF332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4">
    <w:nsid w:val="7DFF7F4E"/>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55">
    <w:nsid w:val="7E171E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6">
    <w:nsid w:val="7E2A6B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7">
    <w:nsid w:val="7E8341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8">
    <w:nsid w:val="7EA857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9">
    <w:nsid w:val="7EB40B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0">
    <w:nsid w:val="7EB703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1">
    <w:nsid w:val="7EB966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2">
    <w:nsid w:val="7F1226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3">
    <w:nsid w:val="7F1B04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4">
    <w:nsid w:val="7F2E4D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5">
    <w:nsid w:val="7F3909E3"/>
    <w:multiLevelType w:val="multilevel"/>
    <w:tmpl w:val="761691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6">
    <w:nsid w:val="7F3A2B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7">
    <w:nsid w:val="7F3F6102"/>
    <w:multiLevelType w:val="hybridMultilevel"/>
    <w:tmpl w:val="0146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8">
    <w:nsid w:val="7F4A09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69">
    <w:nsid w:val="7F4F57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70">
    <w:nsid w:val="7F8150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71">
    <w:nsid w:val="7FA35E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72">
    <w:nsid w:val="7FC449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73">
    <w:nsid w:val="7FDC013C"/>
    <w:multiLevelType w:val="hybridMultilevel"/>
    <w:tmpl w:val="5FF8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4">
    <w:nsid w:val="7FEC4E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num w:numId="1">
    <w:abstractNumId w:val="624"/>
  </w:num>
  <w:num w:numId="2">
    <w:abstractNumId w:val="624"/>
  </w:num>
  <w:num w:numId="3">
    <w:abstractNumId w:val="624"/>
  </w:num>
  <w:num w:numId="4">
    <w:abstractNumId w:val="624"/>
  </w:num>
  <w:num w:numId="5">
    <w:abstractNumId w:val="624"/>
  </w:num>
  <w:num w:numId="6">
    <w:abstractNumId w:val="624"/>
  </w:num>
  <w:num w:numId="7">
    <w:abstractNumId w:val="93"/>
  </w:num>
  <w:num w:numId="8">
    <w:abstractNumId w:val="5"/>
  </w:num>
  <w:num w:numId="9">
    <w:abstractNumId w:val="4"/>
  </w:num>
  <w:num w:numId="10">
    <w:abstractNumId w:val="3"/>
  </w:num>
  <w:num w:numId="11">
    <w:abstractNumId w:val="2"/>
  </w:num>
  <w:num w:numId="12">
    <w:abstractNumId w:val="1"/>
  </w:num>
  <w:num w:numId="13">
    <w:abstractNumId w:val="676"/>
  </w:num>
  <w:num w:numId="14">
    <w:abstractNumId w:val="1416"/>
  </w:num>
  <w:num w:numId="15">
    <w:abstractNumId w:val="1416"/>
  </w:num>
  <w:num w:numId="16">
    <w:abstractNumId w:val="1416"/>
  </w:num>
  <w:num w:numId="17">
    <w:abstractNumId w:val="1416"/>
  </w:num>
  <w:num w:numId="18">
    <w:abstractNumId w:val="0"/>
  </w:num>
  <w:num w:numId="19">
    <w:abstractNumId w:val="121"/>
  </w:num>
  <w:num w:numId="20">
    <w:abstractNumId w:val="1173"/>
  </w:num>
  <w:num w:numId="21">
    <w:abstractNumId w:val="675"/>
  </w:num>
  <w:num w:numId="22">
    <w:abstractNumId w:val="1049"/>
  </w:num>
  <w:num w:numId="23">
    <w:abstractNumId w:val="1513"/>
  </w:num>
  <w:num w:numId="24">
    <w:abstractNumId w:val="900"/>
  </w:num>
  <w:num w:numId="25">
    <w:abstractNumId w:val="1359"/>
  </w:num>
  <w:num w:numId="26">
    <w:abstractNumId w:val="787"/>
  </w:num>
  <w:num w:numId="27">
    <w:abstractNumId w:val="640"/>
  </w:num>
  <w:num w:numId="28">
    <w:abstractNumId w:val="1141"/>
  </w:num>
  <w:num w:numId="29">
    <w:abstractNumId w:val="1540"/>
  </w:num>
  <w:num w:numId="30">
    <w:abstractNumId w:val="1411"/>
  </w:num>
  <w:num w:numId="31">
    <w:abstractNumId w:val="1114"/>
  </w:num>
  <w:num w:numId="32">
    <w:abstractNumId w:val="1471"/>
  </w:num>
  <w:num w:numId="33">
    <w:abstractNumId w:val="1120"/>
  </w:num>
  <w:num w:numId="34">
    <w:abstractNumId w:val="446"/>
  </w:num>
  <w:num w:numId="35">
    <w:abstractNumId w:val="761"/>
  </w:num>
  <w:num w:numId="36">
    <w:abstractNumId w:val="678"/>
  </w:num>
  <w:num w:numId="37">
    <w:abstractNumId w:val="96"/>
  </w:num>
  <w:num w:numId="38">
    <w:abstractNumId w:val="904"/>
  </w:num>
  <w:num w:numId="39">
    <w:abstractNumId w:val="1258"/>
  </w:num>
  <w:num w:numId="40">
    <w:abstractNumId w:val="1373"/>
  </w:num>
  <w:num w:numId="41">
    <w:abstractNumId w:val="800"/>
  </w:num>
  <w:num w:numId="42">
    <w:abstractNumId w:val="1426"/>
  </w:num>
  <w:num w:numId="43">
    <w:abstractNumId w:val="191"/>
  </w:num>
  <w:num w:numId="44">
    <w:abstractNumId w:val="832"/>
  </w:num>
  <w:num w:numId="45">
    <w:abstractNumId w:val="587"/>
  </w:num>
  <w:num w:numId="46">
    <w:abstractNumId w:val="559"/>
  </w:num>
  <w:num w:numId="47">
    <w:abstractNumId w:val="659"/>
  </w:num>
  <w:num w:numId="48">
    <w:abstractNumId w:val="333"/>
  </w:num>
  <w:num w:numId="49">
    <w:abstractNumId w:val="763"/>
  </w:num>
  <w:num w:numId="50">
    <w:abstractNumId w:val="1115"/>
  </w:num>
  <w:num w:numId="51">
    <w:abstractNumId w:val="376"/>
  </w:num>
  <w:num w:numId="52">
    <w:abstractNumId w:val="979"/>
  </w:num>
  <w:num w:numId="53">
    <w:abstractNumId w:val="355"/>
  </w:num>
  <w:num w:numId="54">
    <w:abstractNumId w:val="883"/>
  </w:num>
  <w:num w:numId="55">
    <w:abstractNumId w:val="1021"/>
  </w:num>
  <w:num w:numId="56">
    <w:abstractNumId w:val="1013"/>
  </w:num>
  <w:num w:numId="57">
    <w:abstractNumId w:val="578"/>
  </w:num>
  <w:num w:numId="58">
    <w:abstractNumId w:val="1307"/>
  </w:num>
  <w:num w:numId="59">
    <w:abstractNumId w:val="1279"/>
  </w:num>
  <w:num w:numId="60">
    <w:abstractNumId w:val="234"/>
  </w:num>
  <w:num w:numId="61">
    <w:abstractNumId w:val="73"/>
  </w:num>
  <w:num w:numId="62">
    <w:abstractNumId w:val="1182"/>
  </w:num>
  <w:num w:numId="63">
    <w:abstractNumId w:val="60"/>
  </w:num>
  <w:num w:numId="64">
    <w:abstractNumId w:val="941"/>
  </w:num>
  <w:num w:numId="65">
    <w:abstractNumId w:val="1490"/>
  </w:num>
  <w:num w:numId="66">
    <w:abstractNumId w:val="1061"/>
  </w:num>
  <w:num w:numId="67">
    <w:abstractNumId w:val="726"/>
  </w:num>
  <w:num w:numId="68">
    <w:abstractNumId w:val="226"/>
  </w:num>
  <w:num w:numId="69">
    <w:abstractNumId w:val="1324"/>
  </w:num>
  <w:num w:numId="70">
    <w:abstractNumId w:val="352"/>
  </w:num>
  <w:num w:numId="71">
    <w:abstractNumId w:val="1155"/>
  </w:num>
  <w:num w:numId="72">
    <w:abstractNumId w:val="515"/>
  </w:num>
  <w:num w:numId="73">
    <w:abstractNumId w:val="151"/>
  </w:num>
  <w:num w:numId="74">
    <w:abstractNumId w:val="727"/>
  </w:num>
  <w:num w:numId="75">
    <w:abstractNumId w:val="1315"/>
  </w:num>
  <w:num w:numId="76">
    <w:abstractNumId w:val="1028"/>
  </w:num>
  <w:num w:numId="77">
    <w:abstractNumId w:val="1188"/>
  </w:num>
  <w:num w:numId="78">
    <w:abstractNumId w:val="247"/>
  </w:num>
  <w:num w:numId="79">
    <w:abstractNumId w:val="1221"/>
  </w:num>
  <w:num w:numId="80">
    <w:abstractNumId w:val="1026"/>
  </w:num>
  <w:num w:numId="81">
    <w:abstractNumId w:val="888"/>
  </w:num>
  <w:num w:numId="82">
    <w:abstractNumId w:val="693"/>
  </w:num>
  <w:num w:numId="83">
    <w:abstractNumId w:val="750"/>
  </w:num>
  <w:num w:numId="84">
    <w:abstractNumId w:val="312"/>
  </w:num>
  <w:num w:numId="85">
    <w:abstractNumId w:val="472"/>
  </w:num>
  <w:num w:numId="86">
    <w:abstractNumId w:val="628"/>
  </w:num>
  <w:num w:numId="87">
    <w:abstractNumId w:val="495"/>
  </w:num>
  <w:num w:numId="88">
    <w:abstractNumId w:val="362"/>
  </w:num>
  <w:num w:numId="89">
    <w:abstractNumId w:val="418"/>
  </w:num>
  <w:num w:numId="90">
    <w:abstractNumId w:val="303"/>
  </w:num>
  <w:num w:numId="91">
    <w:abstractNumId w:val="81"/>
  </w:num>
  <w:num w:numId="92">
    <w:abstractNumId w:val="68"/>
  </w:num>
  <w:num w:numId="93">
    <w:abstractNumId w:val="614"/>
  </w:num>
  <w:num w:numId="94">
    <w:abstractNumId w:val="152"/>
  </w:num>
  <w:num w:numId="95">
    <w:abstractNumId w:val="51"/>
  </w:num>
  <w:num w:numId="96">
    <w:abstractNumId w:val="535"/>
  </w:num>
  <w:num w:numId="97">
    <w:abstractNumId w:val="365"/>
  </w:num>
  <w:num w:numId="98">
    <w:abstractNumId w:val="463"/>
  </w:num>
  <w:num w:numId="99">
    <w:abstractNumId w:val="421"/>
  </w:num>
  <w:num w:numId="100">
    <w:abstractNumId w:val="420"/>
  </w:num>
  <w:num w:numId="101">
    <w:abstractNumId w:val="341"/>
  </w:num>
  <w:num w:numId="102">
    <w:abstractNumId w:val="434"/>
  </w:num>
  <w:num w:numId="103">
    <w:abstractNumId w:val="1008"/>
  </w:num>
  <w:num w:numId="104">
    <w:abstractNumId w:val="522"/>
  </w:num>
  <w:num w:numId="105">
    <w:abstractNumId w:val="1039"/>
  </w:num>
  <w:num w:numId="106">
    <w:abstractNumId w:val="1292"/>
  </w:num>
  <w:num w:numId="107">
    <w:abstractNumId w:val="510"/>
  </w:num>
  <w:num w:numId="108">
    <w:abstractNumId w:val="570"/>
  </w:num>
  <w:num w:numId="109">
    <w:abstractNumId w:val="1022"/>
  </w:num>
  <w:num w:numId="110">
    <w:abstractNumId w:val="506"/>
  </w:num>
  <w:num w:numId="111">
    <w:abstractNumId w:val="1329"/>
  </w:num>
  <w:num w:numId="112">
    <w:abstractNumId w:val="1266"/>
  </w:num>
  <w:num w:numId="113">
    <w:abstractNumId w:val="1533"/>
  </w:num>
  <w:num w:numId="114">
    <w:abstractNumId w:val="1556"/>
  </w:num>
  <w:num w:numId="115">
    <w:abstractNumId w:val="1386"/>
  </w:num>
  <w:num w:numId="116">
    <w:abstractNumId w:val="873"/>
  </w:num>
  <w:num w:numId="117">
    <w:abstractNumId w:val="330"/>
  </w:num>
  <w:num w:numId="118">
    <w:abstractNumId w:val="620"/>
  </w:num>
  <w:num w:numId="119">
    <w:abstractNumId w:val="373"/>
  </w:num>
  <w:num w:numId="120">
    <w:abstractNumId w:val="235"/>
  </w:num>
  <w:num w:numId="121">
    <w:abstractNumId w:val="868"/>
  </w:num>
  <w:num w:numId="122">
    <w:abstractNumId w:val="1545"/>
  </w:num>
  <w:num w:numId="123">
    <w:abstractNumId w:val="833"/>
  </w:num>
  <w:num w:numId="124">
    <w:abstractNumId w:val="615"/>
  </w:num>
  <w:num w:numId="125">
    <w:abstractNumId w:val="1165"/>
  </w:num>
  <w:num w:numId="126">
    <w:abstractNumId w:val="674"/>
  </w:num>
  <w:num w:numId="127">
    <w:abstractNumId w:val="686"/>
  </w:num>
  <w:num w:numId="128">
    <w:abstractNumId w:val="728"/>
  </w:num>
  <w:num w:numId="129">
    <w:abstractNumId w:val="575"/>
  </w:num>
  <w:num w:numId="130">
    <w:abstractNumId w:val="1455"/>
  </w:num>
  <w:num w:numId="131">
    <w:abstractNumId w:val="1571"/>
  </w:num>
  <w:num w:numId="132">
    <w:abstractNumId w:val="1190"/>
  </w:num>
  <w:num w:numId="133">
    <w:abstractNumId w:val="469"/>
  </w:num>
  <w:num w:numId="134">
    <w:abstractNumId w:val="946"/>
  </w:num>
  <w:num w:numId="135">
    <w:abstractNumId w:val="504"/>
  </w:num>
  <w:num w:numId="136">
    <w:abstractNumId w:val="823"/>
  </w:num>
  <w:num w:numId="137">
    <w:abstractNumId w:val="168"/>
  </w:num>
  <w:num w:numId="138">
    <w:abstractNumId w:val="1539"/>
  </w:num>
  <w:num w:numId="139">
    <w:abstractNumId w:val="1159"/>
  </w:num>
  <w:num w:numId="140">
    <w:abstractNumId w:val="1127"/>
  </w:num>
  <w:num w:numId="141">
    <w:abstractNumId w:val="231"/>
  </w:num>
  <w:num w:numId="142">
    <w:abstractNumId w:val="1167"/>
  </w:num>
  <w:num w:numId="143">
    <w:abstractNumId w:val="1154"/>
  </w:num>
  <w:num w:numId="144">
    <w:abstractNumId w:val="110"/>
  </w:num>
  <w:num w:numId="145">
    <w:abstractNumId w:val="940"/>
  </w:num>
  <w:num w:numId="146">
    <w:abstractNumId w:val="772"/>
  </w:num>
  <w:num w:numId="147">
    <w:abstractNumId w:val="1420"/>
  </w:num>
  <w:num w:numId="148">
    <w:abstractNumId w:val="952"/>
  </w:num>
  <w:num w:numId="149">
    <w:abstractNumId w:val="1337"/>
  </w:num>
  <w:num w:numId="150">
    <w:abstractNumId w:val="899"/>
  </w:num>
  <w:num w:numId="151">
    <w:abstractNumId w:val="1140"/>
  </w:num>
  <w:num w:numId="152">
    <w:abstractNumId w:val="40"/>
  </w:num>
  <w:num w:numId="153">
    <w:abstractNumId w:val="276"/>
  </w:num>
  <w:num w:numId="154">
    <w:abstractNumId w:val="1161"/>
  </w:num>
  <w:num w:numId="155">
    <w:abstractNumId w:val="598"/>
  </w:num>
  <w:num w:numId="156">
    <w:abstractNumId w:val="1168"/>
  </w:num>
  <w:num w:numId="157">
    <w:abstractNumId w:val="369"/>
  </w:num>
  <w:num w:numId="158">
    <w:abstractNumId w:val="1476"/>
  </w:num>
  <w:num w:numId="159">
    <w:abstractNumId w:val="287"/>
  </w:num>
  <w:num w:numId="160">
    <w:abstractNumId w:val="573"/>
  </w:num>
  <w:num w:numId="161">
    <w:abstractNumId w:val="1363"/>
  </w:num>
  <w:num w:numId="162">
    <w:abstractNumId w:val="1276"/>
  </w:num>
  <w:num w:numId="163">
    <w:abstractNumId w:val="450"/>
  </w:num>
  <w:num w:numId="164">
    <w:abstractNumId w:val="1054"/>
  </w:num>
  <w:num w:numId="165">
    <w:abstractNumId w:val="902"/>
  </w:num>
  <w:num w:numId="166">
    <w:abstractNumId w:val="1079"/>
  </w:num>
  <w:num w:numId="167">
    <w:abstractNumId w:val="1074"/>
  </w:num>
  <w:num w:numId="168">
    <w:abstractNumId w:val="929"/>
  </w:num>
  <w:num w:numId="169">
    <w:abstractNumId w:val="1245"/>
  </w:num>
  <w:num w:numId="170">
    <w:abstractNumId w:val="183"/>
  </w:num>
  <w:num w:numId="171">
    <w:abstractNumId w:val="807"/>
  </w:num>
  <w:num w:numId="172">
    <w:abstractNumId w:val="322"/>
  </w:num>
  <w:num w:numId="173">
    <w:abstractNumId w:val="537"/>
  </w:num>
  <w:num w:numId="174">
    <w:abstractNumId w:val="903"/>
  </w:num>
  <w:num w:numId="175">
    <w:abstractNumId w:val="156"/>
  </w:num>
  <w:num w:numId="176">
    <w:abstractNumId w:val="1442"/>
  </w:num>
  <w:num w:numId="177">
    <w:abstractNumId w:val="1270"/>
  </w:num>
  <w:num w:numId="178">
    <w:abstractNumId w:val="310"/>
  </w:num>
  <w:num w:numId="179">
    <w:abstractNumId w:val="910"/>
  </w:num>
  <w:num w:numId="180">
    <w:abstractNumId w:val="216"/>
  </w:num>
  <w:num w:numId="181">
    <w:abstractNumId w:val="1345"/>
  </w:num>
  <w:num w:numId="182">
    <w:abstractNumId w:val="386"/>
  </w:num>
  <w:num w:numId="183">
    <w:abstractNumId w:val="565"/>
  </w:num>
  <w:num w:numId="184">
    <w:abstractNumId w:val="1320"/>
  </w:num>
  <w:num w:numId="185">
    <w:abstractNumId w:val="1218"/>
  </w:num>
  <w:num w:numId="186">
    <w:abstractNumId w:val="983"/>
  </w:num>
  <w:num w:numId="187">
    <w:abstractNumId w:val="667"/>
  </w:num>
  <w:num w:numId="188">
    <w:abstractNumId w:val="643"/>
  </w:num>
  <w:num w:numId="189">
    <w:abstractNumId w:val="1069"/>
  </w:num>
  <w:num w:numId="190">
    <w:abstractNumId w:val="171"/>
  </w:num>
  <w:num w:numId="191">
    <w:abstractNumId w:val="866"/>
  </w:num>
  <w:num w:numId="192">
    <w:abstractNumId w:val="140"/>
  </w:num>
  <w:num w:numId="193">
    <w:abstractNumId w:val="959"/>
  </w:num>
  <w:num w:numId="194">
    <w:abstractNumId w:val="353"/>
  </w:num>
  <w:num w:numId="195">
    <w:abstractNumId w:val="1014"/>
  </w:num>
  <w:num w:numId="196">
    <w:abstractNumId w:val="1535"/>
  </w:num>
  <w:num w:numId="197">
    <w:abstractNumId w:val="1399"/>
  </w:num>
  <w:num w:numId="198">
    <w:abstractNumId w:val="6"/>
  </w:num>
  <w:num w:numId="199">
    <w:abstractNumId w:val="930"/>
  </w:num>
  <w:num w:numId="200">
    <w:abstractNumId w:val="1354"/>
  </w:num>
  <w:num w:numId="201">
    <w:abstractNumId w:val="1251"/>
  </w:num>
  <w:num w:numId="202">
    <w:abstractNumId w:val="756"/>
  </w:num>
  <w:num w:numId="203">
    <w:abstractNumId w:val="1083"/>
  </w:num>
  <w:num w:numId="204">
    <w:abstractNumId w:val="757"/>
  </w:num>
  <w:num w:numId="205">
    <w:abstractNumId w:val="610"/>
  </w:num>
  <w:num w:numId="206">
    <w:abstractNumId w:val="1518"/>
  </w:num>
  <w:num w:numId="207">
    <w:abstractNumId w:val="1044"/>
  </w:num>
  <w:num w:numId="208">
    <w:abstractNumId w:val="1087"/>
  </w:num>
  <w:num w:numId="209">
    <w:abstractNumId w:val="661"/>
  </w:num>
  <w:num w:numId="210">
    <w:abstractNumId w:val="460"/>
  </w:num>
  <w:num w:numId="211">
    <w:abstractNumId w:val="1384"/>
  </w:num>
  <w:num w:numId="212">
    <w:abstractNumId w:val="658"/>
  </w:num>
  <w:num w:numId="213">
    <w:abstractNumId w:val="556"/>
  </w:num>
  <w:num w:numId="214">
    <w:abstractNumId w:val="886"/>
  </w:num>
  <w:num w:numId="215">
    <w:abstractNumId w:val="698"/>
  </w:num>
  <w:num w:numId="216">
    <w:abstractNumId w:val="944"/>
  </w:num>
  <w:num w:numId="217">
    <w:abstractNumId w:val="845"/>
  </w:num>
  <w:num w:numId="218">
    <w:abstractNumId w:val="1383"/>
  </w:num>
  <w:num w:numId="219">
    <w:abstractNumId w:val="1239"/>
  </w:num>
  <w:num w:numId="220">
    <w:abstractNumId w:val="704"/>
  </w:num>
  <w:num w:numId="221">
    <w:abstractNumId w:val="437"/>
  </w:num>
  <w:num w:numId="222">
    <w:abstractNumId w:val="874"/>
  </w:num>
  <w:num w:numId="223">
    <w:abstractNumId w:val="1202"/>
  </w:num>
  <w:num w:numId="224">
    <w:abstractNumId w:val="1052"/>
  </w:num>
  <w:num w:numId="225">
    <w:abstractNumId w:val="552"/>
  </w:num>
  <w:num w:numId="226">
    <w:abstractNumId w:val="1246"/>
  </w:num>
  <w:num w:numId="227">
    <w:abstractNumId w:val="503"/>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228">
    <w:abstractNumId w:val="1530"/>
  </w:num>
  <w:num w:numId="229">
    <w:abstractNumId w:val="481"/>
  </w:num>
  <w:num w:numId="230">
    <w:abstractNumId w:val="351"/>
  </w:num>
  <w:num w:numId="231">
    <w:abstractNumId w:val="59"/>
  </w:num>
  <w:num w:numId="232">
    <w:abstractNumId w:val="1002"/>
  </w:num>
  <w:num w:numId="233">
    <w:abstractNumId w:val="263"/>
  </w:num>
  <w:num w:numId="234">
    <w:abstractNumId w:val="1099"/>
  </w:num>
  <w:num w:numId="235">
    <w:abstractNumId w:val="898"/>
  </w:num>
  <w:num w:numId="236">
    <w:abstractNumId w:val="548"/>
  </w:num>
  <w:num w:numId="237">
    <w:abstractNumId w:val="912"/>
  </w:num>
  <w:num w:numId="238">
    <w:abstractNumId w:val="625"/>
  </w:num>
  <w:num w:numId="239">
    <w:abstractNumId w:val="656"/>
  </w:num>
  <w:num w:numId="240">
    <w:abstractNumId w:val="1105"/>
  </w:num>
  <w:num w:numId="241">
    <w:abstractNumId w:val="1388"/>
  </w:num>
  <w:num w:numId="242">
    <w:abstractNumId w:val="229"/>
  </w:num>
  <w:num w:numId="243">
    <w:abstractNumId w:val="250"/>
  </w:num>
  <w:num w:numId="244">
    <w:abstractNumId w:val="1390"/>
  </w:num>
  <w:num w:numId="245">
    <w:abstractNumId w:val="127"/>
  </w:num>
  <w:num w:numId="246">
    <w:abstractNumId w:val="258"/>
  </w:num>
  <w:num w:numId="247">
    <w:abstractNumId w:val="779"/>
  </w:num>
  <w:num w:numId="248">
    <w:abstractNumId w:val="445"/>
  </w:num>
  <w:num w:numId="249">
    <w:abstractNumId w:val="1048"/>
  </w:num>
  <w:num w:numId="250">
    <w:abstractNumId w:val="193"/>
  </w:num>
  <w:num w:numId="251">
    <w:abstractNumId w:val="189"/>
  </w:num>
  <w:num w:numId="252">
    <w:abstractNumId w:val="314"/>
  </w:num>
  <w:num w:numId="253">
    <w:abstractNumId w:val="104"/>
  </w:num>
  <w:num w:numId="254">
    <w:abstractNumId w:val="717"/>
  </w:num>
  <w:num w:numId="255">
    <w:abstractNumId w:val="1176"/>
  </w:num>
  <w:num w:numId="256">
    <w:abstractNumId w:val="1174"/>
  </w:num>
  <w:num w:numId="257">
    <w:abstractNumId w:val="244"/>
  </w:num>
  <w:num w:numId="258">
    <w:abstractNumId w:val="1448"/>
  </w:num>
  <w:num w:numId="259">
    <w:abstractNumId w:val="505"/>
  </w:num>
  <w:num w:numId="260">
    <w:abstractNumId w:val="853"/>
  </w:num>
  <w:num w:numId="261">
    <w:abstractNumId w:val="935"/>
  </w:num>
  <w:num w:numId="262">
    <w:abstractNumId w:val="1536"/>
  </w:num>
  <w:num w:numId="263">
    <w:abstractNumId w:val="1312"/>
  </w:num>
  <w:num w:numId="264">
    <w:abstractNumId w:val="987"/>
  </w:num>
  <w:num w:numId="265">
    <w:abstractNumId w:val="133"/>
  </w:num>
  <w:num w:numId="266">
    <w:abstractNumId w:val="184"/>
  </w:num>
  <w:num w:numId="267">
    <w:abstractNumId w:val="1498"/>
  </w:num>
  <w:num w:numId="268">
    <w:abstractNumId w:val="849"/>
  </w:num>
  <w:num w:numId="269">
    <w:abstractNumId w:val="443"/>
  </w:num>
  <w:num w:numId="270">
    <w:abstractNumId w:val="1275"/>
  </w:num>
  <w:num w:numId="271">
    <w:abstractNumId w:val="520"/>
  </w:num>
  <w:num w:numId="272">
    <w:abstractNumId w:val="579"/>
  </w:num>
  <w:num w:numId="273">
    <w:abstractNumId w:val="1254"/>
  </w:num>
  <w:num w:numId="274">
    <w:abstractNumId w:val="687"/>
  </w:num>
  <w:num w:numId="275">
    <w:abstractNumId w:val="313"/>
  </w:num>
  <w:num w:numId="276">
    <w:abstractNumId w:val="123"/>
  </w:num>
  <w:num w:numId="277">
    <w:abstractNumId w:val="1089"/>
  </w:num>
  <w:num w:numId="278">
    <w:abstractNumId w:val="754"/>
  </w:num>
  <w:num w:numId="279">
    <w:abstractNumId w:val="1409"/>
  </w:num>
  <w:num w:numId="280">
    <w:abstractNumId w:val="165"/>
  </w:num>
  <w:num w:numId="281">
    <w:abstractNumId w:val="1459"/>
  </w:num>
  <w:num w:numId="282">
    <w:abstractNumId w:val="780"/>
  </w:num>
  <w:num w:numId="283">
    <w:abstractNumId w:val="213"/>
  </w:num>
  <w:num w:numId="284">
    <w:abstractNumId w:val="1121"/>
  </w:num>
  <w:num w:numId="285">
    <w:abstractNumId w:val="350"/>
  </w:num>
  <w:num w:numId="286">
    <w:abstractNumId w:val="963"/>
  </w:num>
  <w:num w:numId="287">
    <w:abstractNumId w:val="629"/>
  </w:num>
  <w:num w:numId="288">
    <w:abstractNumId w:val="1060"/>
  </w:num>
  <w:num w:numId="289">
    <w:abstractNumId w:val="296"/>
  </w:num>
  <w:num w:numId="290">
    <w:abstractNumId w:val="981"/>
  </w:num>
  <w:num w:numId="291">
    <w:abstractNumId w:val="516"/>
  </w:num>
  <w:num w:numId="292">
    <w:abstractNumId w:val="419"/>
  </w:num>
  <w:num w:numId="293">
    <w:abstractNumId w:val="455"/>
  </w:num>
  <w:num w:numId="294">
    <w:abstractNumId w:val="991"/>
  </w:num>
  <w:num w:numId="295">
    <w:abstractNumId w:val="1148"/>
  </w:num>
  <w:num w:numId="296">
    <w:abstractNumId w:val="1178"/>
  </w:num>
  <w:num w:numId="297">
    <w:abstractNumId w:val="18"/>
  </w:num>
  <w:num w:numId="298">
    <w:abstractNumId w:val="840"/>
  </w:num>
  <w:num w:numId="299">
    <w:abstractNumId w:val="639"/>
  </w:num>
  <w:num w:numId="300">
    <w:abstractNumId w:val="328"/>
  </w:num>
  <w:num w:numId="301">
    <w:abstractNumId w:val="349"/>
  </w:num>
  <w:num w:numId="302">
    <w:abstractNumId w:val="664"/>
  </w:num>
  <w:num w:numId="303">
    <w:abstractNumId w:val="985"/>
  </w:num>
  <w:num w:numId="304">
    <w:abstractNumId w:val="934"/>
  </w:num>
  <w:num w:numId="305">
    <w:abstractNumId w:val="713"/>
  </w:num>
  <w:num w:numId="306">
    <w:abstractNumId w:val="1071"/>
  </w:num>
  <w:num w:numId="307">
    <w:abstractNumId w:val="1193"/>
  </w:num>
  <w:num w:numId="308">
    <w:abstractNumId w:val="626"/>
    <w:lvlOverride w:ilvl="2">
      <w:lvl w:ilvl="2">
        <w:start w:val="1"/>
        <w:numFmt w:val="lowerRoman"/>
        <w:lvlText w:val="%3."/>
        <w:lvlJc w:val="right"/>
        <w:pPr>
          <w:tabs>
            <w:tab w:val="num" w:pos="1800"/>
          </w:tabs>
          <w:ind w:left="1800" w:hanging="360"/>
        </w:pPr>
        <w:rPr>
          <w:rFonts w:hint="default"/>
          <w:b w:val="0"/>
        </w:rPr>
      </w:lvl>
    </w:lvlOverride>
  </w:num>
  <w:num w:numId="309">
    <w:abstractNumId w:val="1321"/>
  </w:num>
  <w:num w:numId="310">
    <w:abstractNumId w:val="1492"/>
  </w:num>
  <w:num w:numId="311">
    <w:abstractNumId w:val="1146"/>
  </w:num>
  <w:num w:numId="312">
    <w:abstractNumId w:val="1353"/>
  </w:num>
  <w:num w:numId="313">
    <w:abstractNumId w:val="1160"/>
  </w:num>
  <w:num w:numId="314">
    <w:abstractNumId w:val="496"/>
  </w:num>
  <w:num w:numId="315">
    <w:abstractNumId w:val="1463"/>
  </w:num>
  <w:num w:numId="316">
    <w:abstractNumId w:val="685"/>
  </w:num>
  <w:num w:numId="317">
    <w:abstractNumId w:val="131"/>
  </w:num>
  <w:num w:numId="318">
    <w:abstractNumId w:val="1419"/>
  </w:num>
  <w:num w:numId="319">
    <w:abstractNumId w:val="1505"/>
  </w:num>
  <w:num w:numId="320">
    <w:abstractNumId w:val="1382"/>
  </w:num>
  <w:num w:numId="321">
    <w:abstractNumId w:val="217"/>
  </w:num>
  <w:num w:numId="322">
    <w:abstractNumId w:val="896"/>
  </w:num>
  <w:num w:numId="323">
    <w:abstractNumId w:val="894"/>
  </w:num>
  <w:num w:numId="324">
    <w:abstractNumId w:val="1077"/>
  </w:num>
  <w:num w:numId="325">
    <w:abstractNumId w:val="500"/>
  </w:num>
  <w:num w:numId="326">
    <w:abstractNumId w:val="1081"/>
  </w:num>
  <w:num w:numId="327">
    <w:abstractNumId w:val="38"/>
  </w:num>
  <w:num w:numId="328">
    <w:abstractNumId w:val="1268"/>
  </w:num>
  <w:num w:numId="329">
    <w:abstractNumId w:val="1574"/>
  </w:num>
  <w:num w:numId="330">
    <w:abstractNumId w:val="315"/>
  </w:num>
  <w:num w:numId="331">
    <w:abstractNumId w:val="1278"/>
  </w:num>
  <w:num w:numId="332">
    <w:abstractNumId w:val="192"/>
  </w:num>
  <w:num w:numId="333">
    <w:abstractNumId w:val="1550"/>
  </w:num>
  <w:num w:numId="334">
    <w:abstractNumId w:val="646"/>
  </w:num>
  <w:num w:numId="335">
    <w:abstractNumId w:val="1138"/>
  </w:num>
  <w:num w:numId="336">
    <w:abstractNumId w:val="635"/>
  </w:num>
  <w:num w:numId="337">
    <w:abstractNumId w:val="551"/>
  </w:num>
  <w:num w:numId="338">
    <w:abstractNumId w:val="673"/>
  </w:num>
  <w:num w:numId="339">
    <w:abstractNumId w:val="204"/>
  </w:num>
  <w:num w:numId="340">
    <w:abstractNumId w:val="597"/>
  </w:num>
  <w:num w:numId="341">
    <w:abstractNumId w:val="137"/>
  </w:num>
  <w:num w:numId="342">
    <w:abstractNumId w:val="227"/>
  </w:num>
  <w:num w:numId="343">
    <w:abstractNumId w:val="29"/>
  </w:num>
  <w:num w:numId="344">
    <w:abstractNumId w:val="1570"/>
  </w:num>
  <w:num w:numId="345">
    <w:abstractNumId w:val="146"/>
  </w:num>
  <w:num w:numId="346">
    <w:abstractNumId w:val="207"/>
  </w:num>
  <w:num w:numId="347">
    <w:abstractNumId w:val="199"/>
  </w:num>
  <w:num w:numId="348">
    <w:abstractNumId w:val="78"/>
  </w:num>
  <w:num w:numId="349">
    <w:abstractNumId w:val="1506"/>
  </w:num>
  <w:num w:numId="350">
    <w:abstractNumId w:val="498"/>
  </w:num>
  <w:num w:numId="351">
    <w:abstractNumId w:val="1427"/>
  </w:num>
  <w:num w:numId="352">
    <w:abstractNumId w:val="602"/>
  </w:num>
  <w:num w:numId="353">
    <w:abstractNumId w:val="395"/>
  </w:num>
  <w:num w:numId="354">
    <w:abstractNumId w:val="162"/>
  </w:num>
  <w:num w:numId="355">
    <w:abstractNumId w:val="84"/>
  </w:num>
  <w:num w:numId="356">
    <w:abstractNumId w:val="595"/>
  </w:num>
  <w:num w:numId="357">
    <w:abstractNumId w:val="1475"/>
  </w:num>
  <w:num w:numId="358">
    <w:abstractNumId w:val="62"/>
  </w:num>
  <w:num w:numId="359">
    <w:abstractNumId w:val="540"/>
  </w:num>
  <w:num w:numId="360">
    <w:abstractNumId w:val="1261"/>
  </w:num>
  <w:num w:numId="361">
    <w:abstractNumId w:val="136"/>
  </w:num>
  <w:num w:numId="362">
    <w:abstractNumId w:val="995"/>
  </w:num>
  <w:num w:numId="363">
    <w:abstractNumId w:val="1229"/>
  </w:num>
  <w:num w:numId="364">
    <w:abstractNumId w:val="308"/>
  </w:num>
  <w:num w:numId="365">
    <w:abstractNumId w:val="1093"/>
  </w:num>
  <w:num w:numId="366">
    <w:abstractNumId w:val="1512"/>
  </w:num>
  <w:num w:numId="367">
    <w:abstractNumId w:val="943"/>
  </w:num>
  <w:num w:numId="368">
    <w:abstractNumId w:val="956"/>
  </w:num>
  <w:num w:numId="369">
    <w:abstractNumId w:val="641"/>
  </w:num>
  <w:num w:numId="370">
    <w:abstractNumId w:val="1356"/>
  </w:num>
  <w:num w:numId="371">
    <w:abstractNumId w:val="390"/>
  </w:num>
  <w:num w:numId="372">
    <w:abstractNumId w:val="797"/>
  </w:num>
  <w:num w:numId="373">
    <w:abstractNumId w:val="400"/>
  </w:num>
  <w:num w:numId="374">
    <w:abstractNumId w:val="736"/>
  </w:num>
  <w:num w:numId="375">
    <w:abstractNumId w:val="811"/>
  </w:num>
  <w:num w:numId="376">
    <w:abstractNumId w:val="198"/>
  </w:num>
  <w:num w:numId="377">
    <w:abstractNumId w:val="147"/>
    <w:lvlOverride w:ilvl="0">
      <w:lvl w:ilvl="0">
        <w:start w:val="1"/>
        <w:numFmt w:val="decimal"/>
        <w:lvlText w:val="%1."/>
        <w:lvlJc w:val="left"/>
        <w:pPr>
          <w:tabs>
            <w:tab w:val="num" w:pos="360"/>
          </w:tabs>
          <w:ind w:left="360" w:hanging="360"/>
        </w:pPr>
        <w:rPr>
          <w:rFonts w:hint="default"/>
          <w:sz w:val="20"/>
          <w:szCs w:val="20"/>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378">
    <w:abstractNumId w:val="974"/>
  </w:num>
  <w:num w:numId="379">
    <w:abstractNumId w:val="1538"/>
  </w:num>
  <w:num w:numId="380">
    <w:abstractNumId w:val="1019"/>
  </w:num>
  <w:num w:numId="381">
    <w:abstractNumId w:val="865"/>
  </w:num>
  <w:num w:numId="382">
    <w:abstractNumId w:val="478"/>
  </w:num>
  <w:num w:numId="383">
    <w:abstractNumId w:val="1504"/>
  </w:num>
  <w:num w:numId="384">
    <w:abstractNumId w:val="1460"/>
  </w:num>
  <w:num w:numId="385">
    <w:abstractNumId w:val="361"/>
  </w:num>
  <w:num w:numId="386">
    <w:abstractNumId w:val="195"/>
  </w:num>
  <w:num w:numId="387">
    <w:abstractNumId w:val="482"/>
  </w:num>
  <w:num w:numId="388">
    <w:abstractNumId w:val="396"/>
  </w:num>
  <w:num w:numId="389">
    <w:abstractNumId w:val="160"/>
  </w:num>
  <w:num w:numId="390">
    <w:abstractNumId w:val="1466"/>
  </w:num>
  <w:num w:numId="391">
    <w:abstractNumId w:val="1568"/>
  </w:num>
  <w:num w:numId="392">
    <w:abstractNumId w:val="1524"/>
  </w:num>
  <w:num w:numId="393">
    <w:abstractNumId w:val="57"/>
  </w:num>
  <w:num w:numId="394">
    <w:abstractNumId w:val="1407"/>
  </w:num>
  <w:num w:numId="395">
    <w:abstractNumId w:val="1508"/>
  </w:num>
  <w:num w:numId="396">
    <w:abstractNumId w:val="1106"/>
  </w:num>
  <w:num w:numId="397">
    <w:abstractNumId w:val="448"/>
    <w:lvlOverride w:ilvl="1">
      <w:lvl w:ilvl="1">
        <w:start w:val="1"/>
        <w:numFmt w:val="lowerLetter"/>
        <w:lvlText w:val="%2."/>
        <w:lvlJc w:val="left"/>
        <w:pPr>
          <w:tabs>
            <w:tab w:val="num" w:pos="1080"/>
          </w:tabs>
          <w:ind w:left="1080" w:hanging="360"/>
        </w:pPr>
        <w:rPr>
          <w:rFonts w:hint="default"/>
          <w:i w:val="0"/>
        </w:rPr>
      </w:lvl>
    </w:lvlOverride>
  </w:num>
  <w:num w:numId="398">
    <w:abstractNumId w:val="846"/>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i w:val="0"/>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399">
    <w:abstractNumId w:val="512"/>
    <w:lvlOverride w:ilvl="0">
      <w:lvl w:ilvl="0">
        <w:start w:val="1"/>
        <w:numFmt w:val="decimal"/>
        <w:lvlText w:val="%1."/>
        <w:lvlJc w:val="left"/>
        <w:pPr>
          <w:tabs>
            <w:tab w:val="num" w:pos="360"/>
          </w:tabs>
          <w:ind w:left="360" w:hanging="360"/>
        </w:pPr>
        <w:rPr>
          <w:rFonts w:ascii="Times New Roman" w:hAnsi="Times New Roman" w:cs="Times New Roman" w:hint="default"/>
        </w:rPr>
      </w:lvl>
    </w:lvlOverride>
  </w:num>
  <w:num w:numId="400">
    <w:abstractNumId w:val="860"/>
    <w:lvlOverride w:ilvl="0">
      <w:lvl w:ilvl="0">
        <w:start w:val="1"/>
        <w:numFmt w:val="decimal"/>
        <w:lvlText w:val="%1."/>
        <w:lvlJc w:val="left"/>
        <w:pPr>
          <w:tabs>
            <w:tab w:val="num" w:pos="360"/>
          </w:tabs>
          <w:ind w:left="360" w:hanging="360"/>
        </w:pPr>
        <w:rPr>
          <w:rFonts w:ascii="Times New Roman" w:hAnsi="Times New Roman" w:cs="Times New Roman" w:hint="default"/>
        </w:rPr>
      </w:lvl>
    </w:lvlOverride>
  </w:num>
  <w:num w:numId="401">
    <w:abstractNumId w:val="907"/>
  </w:num>
  <w:num w:numId="402">
    <w:abstractNumId w:val="307"/>
  </w:num>
  <w:num w:numId="403">
    <w:abstractNumId w:val="788"/>
  </w:num>
  <w:num w:numId="404">
    <w:abstractNumId w:val="401"/>
  </w:num>
  <w:num w:numId="405">
    <w:abstractNumId w:val="167"/>
  </w:num>
  <w:num w:numId="406">
    <w:abstractNumId w:val="275"/>
  </w:num>
  <w:num w:numId="407">
    <w:abstractNumId w:val="568"/>
  </w:num>
  <w:num w:numId="408">
    <w:abstractNumId w:val="1333"/>
  </w:num>
  <w:num w:numId="409">
    <w:abstractNumId w:val="1269"/>
  </w:num>
  <w:num w:numId="410">
    <w:abstractNumId w:val="1222"/>
  </w:num>
  <w:num w:numId="411">
    <w:abstractNumId w:val="1184"/>
  </w:num>
  <w:num w:numId="412">
    <w:abstractNumId w:val="607"/>
  </w:num>
  <w:num w:numId="413">
    <w:abstractNumId w:val="1198"/>
  </w:num>
  <w:num w:numId="414">
    <w:abstractNumId w:val="942"/>
  </w:num>
  <w:num w:numId="415">
    <w:abstractNumId w:val="1294"/>
  </w:num>
  <w:num w:numId="416">
    <w:abstractNumId w:val="1389"/>
  </w:num>
  <w:num w:numId="417">
    <w:abstractNumId w:val="712"/>
  </w:num>
  <w:num w:numId="418">
    <w:abstractNumId w:val="961"/>
  </w:num>
  <w:num w:numId="419">
    <w:abstractNumId w:val="621"/>
  </w:num>
  <w:num w:numId="420">
    <w:abstractNumId w:val="453"/>
  </w:num>
  <w:num w:numId="421">
    <w:abstractNumId w:val="423"/>
  </w:num>
  <w:num w:numId="422">
    <w:abstractNumId w:val="651"/>
  </w:num>
  <w:num w:numId="423">
    <w:abstractNumId w:val="1561"/>
  </w:num>
  <w:num w:numId="424">
    <w:abstractNumId w:val="850"/>
  </w:num>
  <w:num w:numId="425">
    <w:abstractNumId w:val="867"/>
  </w:num>
  <w:num w:numId="426">
    <w:abstractNumId w:val="439"/>
  </w:num>
  <w:num w:numId="427">
    <w:abstractNumId w:val="748"/>
  </w:num>
  <w:num w:numId="428">
    <w:abstractNumId w:val="523"/>
  </w:num>
  <w:num w:numId="429">
    <w:abstractNumId w:val="1100"/>
  </w:num>
  <w:num w:numId="430">
    <w:abstractNumId w:val="1509"/>
  </w:num>
  <w:num w:numId="431">
    <w:abstractNumId w:val="1086"/>
  </w:num>
  <w:num w:numId="432">
    <w:abstractNumId w:val="201"/>
  </w:num>
  <w:num w:numId="433">
    <w:abstractNumId w:val="1015"/>
  </w:num>
  <w:num w:numId="434">
    <w:abstractNumId w:val="657"/>
  </w:num>
  <w:num w:numId="435">
    <w:abstractNumId w:val="989"/>
  </w:num>
  <w:num w:numId="436">
    <w:abstractNumId w:val="1011"/>
  </w:num>
  <w:num w:numId="437">
    <w:abstractNumId w:val="909"/>
  </w:num>
  <w:num w:numId="438">
    <w:abstractNumId w:val="1286"/>
  </w:num>
  <w:num w:numId="439">
    <w:abstractNumId w:val="42"/>
  </w:num>
  <w:num w:numId="440">
    <w:abstractNumId w:val="648"/>
  </w:num>
  <w:num w:numId="441">
    <w:abstractNumId w:val="733"/>
  </w:num>
  <w:num w:numId="442">
    <w:abstractNumId w:val="1062"/>
  </w:num>
  <w:num w:numId="443">
    <w:abstractNumId w:val="911"/>
  </w:num>
  <w:num w:numId="444">
    <w:abstractNumId w:val="1365"/>
  </w:num>
  <w:num w:numId="445">
    <w:abstractNumId w:val="566"/>
  </w:num>
  <w:num w:numId="446">
    <w:abstractNumId w:val="1145"/>
  </w:num>
  <w:num w:numId="447">
    <w:abstractNumId w:val="820"/>
  </w:num>
  <w:num w:numId="448">
    <w:abstractNumId w:val="569"/>
  </w:num>
  <w:num w:numId="449">
    <w:abstractNumId w:val="364"/>
  </w:num>
  <w:num w:numId="450">
    <w:abstractNumId w:val="745"/>
  </w:num>
  <w:num w:numId="451">
    <w:abstractNumId w:val="545"/>
  </w:num>
  <w:num w:numId="452">
    <w:abstractNumId w:val="1001"/>
  </w:num>
  <w:num w:numId="453">
    <w:abstractNumId w:val="214"/>
  </w:num>
  <w:num w:numId="454">
    <w:abstractNumId w:val="52"/>
  </w:num>
  <w:num w:numId="455">
    <w:abstractNumId w:val="1162"/>
  </w:num>
  <w:num w:numId="456">
    <w:abstractNumId w:val="730"/>
  </w:num>
  <w:num w:numId="457">
    <w:abstractNumId w:val="87"/>
  </w:num>
  <w:num w:numId="458">
    <w:abstractNumId w:val="553"/>
  </w:num>
  <w:num w:numId="459">
    <w:abstractNumId w:val="74"/>
  </w:num>
  <w:num w:numId="460">
    <w:abstractNumId w:val="914"/>
  </w:num>
  <w:num w:numId="461">
    <w:abstractNumId w:val="221"/>
  </w:num>
  <w:num w:numId="462">
    <w:abstractNumId w:val="1316"/>
  </w:num>
  <w:num w:numId="463">
    <w:abstractNumId w:val="392"/>
  </w:num>
  <w:num w:numId="464">
    <w:abstractNumId w:val="426"/>
  </w:num>
  <w:num w:numId="465">
    <w:abstractNumId w:val="680"/>
  </w:num>
  <w:num w:numId="466">
    <w:abstractNumId w:val="39"/>
  </w:num>
  <w:num w:numId="467">
    <w:abstractNumId w:val="442"/>
  </w:num>
  <w:num w:numId="468">
    <w:abstractNumId w:val="1030"/>
  </w:num>
  <w:num w:numId="469">
    <w:abstractNumId w:val="115"/>
  </w:num>
  <w:num w:numId="470">
    <w:abstractNumId w:val="468"/>
  </w:num>
  <w:num w:numId="471">
    <w:abstractNumId w:val="862"/>
  </w:num>
  <w:num w:numId="472">
    <w:abstractNumId w:val="801"/>
  </w:num>
  <w:num w:numId="473">
    <w:abstractNumId w:val="499"/>
  </w:num>
  <w:num w:numId="474">
    <w:abstractNumId w:val="480"/>
  </w:num>
  <w:num w:numId="475">
    <w:abstractNumId w:val="1219"/>
  </w:num>
  <w:num w:numId="476">
    <w:abstractNumId w:val="990"/>
  </w:num>
  <w:num w:numId="477">
    <w:abstractNumId w:val="336"/>
  </w:num>
  <w:num w:numId="478">
    <w:abstractNumId w:val="54"/>
  </w:num>
  <w:num w:numId="479">
    <w:abstractNumId w:val="662"/>
  </w:num>
  <w:num w:numId="480">
    <w:abstractNumId w:val="670"/>
  </w:num>
  <w:num w:numId="481">
    <w:abstractNumId w:val="541"/>
  </w:num>
  <w:num w:numId="482">
    <w:abstractNumId w:val="880"/>
  </w:num>
  <w:num w:numId="483">
    <w:abstractNumId w:val="143"/>
  </w:num>
  <w:num w:numId="484">
    <w:abstractNumId w:val="1325"/>
  </w:num>
  <w:num w:numId="485">
    <w:abstractNumId w:val="538"/>
  </w:num>
  <w:num w:numId="486">
    <w:abstractNumId w:val="7"/>
  </w:num>
  <w:num w:numId="487">
    <w:abstractNumId w:val="64"/>
  </w:num>
  <w:num w:numId="488">
    <w:abstractNumId w:val="631"/>
  </w:num>
  <w:num w:numId="489">
    <w:abstractNumId w:val="1521"/>
  </w:num>
  <w:num w:numId="490">
    <w:abstractNumId w:val="782"/>
  </w:num>
  <w:num w:numId="491">
    <w:abstractNumId w:val="1339"/>
  </w:num>
  <w:num w:numId="492">
    <w:abstractNumId w:val="724"/>
  </w:num>
  <w:num w:numId="493">
    <w:abstractNumId w:val="815"/>
  </w:num>
  <w:num w:numId="494">
    <w:abstractNumId w:val="252"/>
  </w:num>
  <w:num w:numId="495">
    <w:abstractNumId w:val="965"/>
  </w:num>
  <w:num w:numId="496">
    <w:abstractNumId w:val="1078"/>
  </w:num>
  <w:num w:numId="497">
    <w:abstractNumId w:val="1257"/>
  </w:num>
  <w:num w:numId="498">
    <w:abstractNumId w:val="242"/>
  </w:num>
  <w:num w:numId="499">
    <w:abstractNumId w:val="173"/>
  </w:num>
  <w:num w:numId="500">
    <w:abstractNumId w:val="1243"/>
  </w:num>
  <w:num w:numId="501">
    <w:abstractNumId w:val="863"/>
  </w:num>
  <w:num w:numId="502">
    <w:abstractNumId w:val="1274"/>
  </w:num>
  <w:num w:numId="503">
    <w:abstractNumId w:val="1009"/>
  </w:num>
  <w:num w:numId="504">
    <w:abstractNumId w:val="185"/>
  </w:num>
  <w:num w:numId="505">
    <w:abstractNumId w:val="775"/>
  </w:num>
  <w:num w:numId="506">
    <w:abstractNumId w:val="240"/>
  </w:num>
  <w:num w:numId="507">
    <w:abstractNumId w:val="1298"/>
  </w:num>
  <w:num w:numId="508">
    <w:abstractNumId w:val="517"/>
  </w:num>
  <w:num w:numId="509">
    <w:abstractNumId w:val="413"/>
  </w:num>
  <w:num w:numId="510">
    <w:abstractNumId w:val="813"/>
  </w:num>
  <w:num w:numId="511">
    <w:abstractNumId w:val="10"/>
  </w:num>
  <w:num w:numId="512">
    <w:abstractNumId w:val="1507"/>
  </w:num>
  <w:num w:numId="513">
    <w:abstractNumId w:val="318"/>
  </w:num>
  <w:num w:numId="514">
    <w:abstractNumId w:val="741"/>
  </w:num>
  <w:num w:numId="515">
    <w:abstractNumId w:val="1244"/>
  </w:num>
  <w:num w:numId="516">
    <w:abstractNumId w:val="1137"/>
  </w:num>
  <w:num w:numId="517">
    <w:abstractNumId w:val="986"/>
  </w:num>
  <w:num w:numId="518">
    <w:abstractNumId w:val="572"/>
  </w:num>
  <w:num w:numId="519">
    <w:abstractNumId w:val="470"/>
  </w:num>
  <w:num w:numId="520">
    <w:abstractNumId w:val="1097"/>
  </w:num>
  <w:num w:numId="521">
    <w:abstractNumId w:val="829"/>
  </w:num>
  <w:num w:numId="522">
    <w:abstractNumId w:val="1503"/>
  </w:num>
  <w:num w:numId="523">
    <w:abstractNumId w:val="1497"/>
  </w:num>
  <w:num w:numId="524">
    <w:abstractNumId w:val="654"/>
  </w:num>
  <w:num w:numId="525">
    <w:abstractNumId w:val="524"/>
  </w:num>
  <w:num w:numId="526">
    <w:abstractNumId w:val="1139"/>
  </w:num>
  <w:num w:numId="527">
    <w:abstractNumId w:val="1562"/>
  </w:num>
  <w:num w:numId="528">
    <w:abstractNumId w:val="1361"/>
  </w:num>
  <w:num w:numId="529">
    <w:abstractNumId w:val="519"/>
  </w:num>
  <w:num w:numId="530">
    <w:abstractNumId w:val="382"/>
  </w:num>
  <w:num w:numId="531">
    <w:abstractNumId w:val="233"/>
  </w:num>
  <w:num w:numId="532">
    <w:abstractNumId w:val="719"/>
  </w:num>
  <w:num w:numId="533">
    <w:abstractNumId w:val="334"/>
  </w:num>
  <w:num w:numId="534">
    <w:abstractNumId w:val="576"/>
  </w:num>
  <w:num w:numId="535">
    <w:abstractNumId w:val="1447"/>
  </w:num>
  <w:num w:numId="536">
    <w:abstractNumId w:val="884"/>
  </w:num>
  <w:num w:numId="537">
    <w:abstractNumId w:val="571"/>
  </w:num>
  <w:num w:numId="538">
    <w:abstractNumId w:val="1357"/>
  </w:num>
  <w:num w:numId="539">
    <w:abstractNumId w:val="1434"/>
  </w:num>
  <w:num w:numId="540">
    <w:abstractNumId w:val="339"/>
  </w:num>
  <w:num w:numId="541">
    <w:abstractNumId w:val="1526"/>
  </w:num>
  <w:num w:numId="542">
    <w:abstractNumId w:val="266"/>
  </w:num>
  <w:num w:numId="543">
    <w:abstractNumId w:val="1033"/>
  </w:num>
  <w:num w:numId="544">
    <w:abstractNumId w:val="1376"/>
  </w:num>
  <w:num w:numId="545">
    <w:abstractNumId w:val="1133"/>
  </w:num>
  <w:num w:numId="546">
    <w:abstractNumId w:val="1150"/>
  </w:num>
  <w:num w:numId="547">
    <w:abstractNumId w:val="1288"/>
  </w:num>
  <w:num w:numId="548">
    <w:abstractNumId w:val="859"/>
  </w:num>
  <w:num w:numId="549">
    <w:abstractNumId w:val="1560"/>
  </w:num>
  <w:num w:numId="550">
    <w:abstractNumId w:val="1374"/>
  </w:num>
  <w:num w:numId="551">
    <w:abstractNumId w:val="268"/>
  </w:num>
  <w:num w:numId="552">
    <w:abstractNumId w:val="762"/>
  </w:num>
  <w:num w:numId="553">
    <w:abstractNumId w:val="1331"/>
  </w:num>
  <w:num w:numId="554">
    <w:abstractNumId w:val="1302"/>
  </w:num>
  <w:num w:numId="555">
    <w:abstractNumId w:val="366"/>
  </w:num>
  <w:num w:numId="556">
    <w:abstractNumId w:val="734"/>
  </w:num>
  <w:num w:numId="557">
    <w:abstractNumId w:val="253"/>
  </w:num>
  <w:num w:numId="558">
    <w:abstractNumId w:val="72"/>
  </w:num>
  <w:num w:numId="559">
    <w:abstractNumId w:val="1465"/>
  </w:num>
  <w:num w:numId="560">
    <w:abstractNumId w:val="211"/>
  </w:num>
  <w:num w:numId="561">
    <w:abstractNumId w:val="1493"/>
  </w:num>
  <w:num w:numId="562">
    <w:abstractNumId w:val="391"/>
  </w:num>
  <w:num w:numId="563">
    <w:abstractNumId w:val="1010"/>
  </w:num>
  <w:num w:numId="564">
    <w:abstractNumId w:val="246"/>
  </w:num>
  <w:num w:numId="565">
    <w:abstractNumId w:val="574"/>
  </w:num>
  <w:num w:numId="566">
    <w:abstractNumId w:val="1265"/>
  </w:num>
  <w:num w:numId="567">
    <w:abstractNumId w:val="1458"/>
  </w:num>
  <w:num w:numId="568">
    <w:abstractNumId w:val="718"/>
  </w:num>
  <w:num w:numId="569">
    <w:abstractNumId w:val="332"/>
  </w:num>
  <w:num w:numId="570">
    <w:abstractNumId w:val="1328"/>
  </w:num>
  <w:num w:numId="571">
    <w:abstractNumId w:val="298"/>
  </w:num>
  <w:num w:numId="572">
    <w:abstractNumId w:val="381"/>
  </w:num>
  <w:num w:numId="573">
    <w:abstractNumId w:val="22"/>
  </w:num>
  <w:num w:numId="574">
    <w:abstractNumId w:val="1132"/>
  </w:num>
  <w:num w:numId="575">
    <w:abstractNumId w:val="345"/>
  </w:num>
  <w:num w:numId="576">
    <w:abstractNumId w:val="799"/>
  </w:num>
  <w:num w:numId="577">
    <w:abstractNumId w:val="1327"/>
  </w:num>
  <w:num w:numId="578">
    <w:abstractNumId w:val="1317"/>
  </w:num>
  <w:num w:numId="579">
    <w:abstractNumId w:val="440"/>
  </w:num>
  <w:num w:numId="580">
    <w:abstractNumId w:val="1038"/>
  </w:num>
  <w:num w:numId="581">
    <w:abstractNumId w:val="697"/>
  </w:num>
  <w:num w:numId="582">
    <w:abstractNumId w:val="1241"/>
  </w:num>
  <w:num w:numId="583">
    <w:abstractNumId w:val="1233"/>
  </w:num>
  <w:num w:numId="584">
    <w:abstractNumId w:val="346"/>
  </w:num>
  <w:num w:numId="585">
    <w:abstractNumId w:val="1271"/>
  </w:num>
  <w:num w:numId="586">
    <w:abstractNumId w:val="939"/>
  </w:num>
  <w:num w:numId="587">
    <w:abstractNumId w:val="1096"/>
  </w:num>
  <w:num w:numId="588">
    <w:abstractNumId w:val="465"/>
  </w:num>
  <w:num w:numId="589">
    <w:abstractNumId w:val="1113"/>
  </w:num>
  <w:num w:numId="590">
    <w:abstractNumId w:val="1559"/>
  </w:num>
  <w:num w:numId="591">
    <w:abstractNumId w:val="1230"/>
  </w:num>
  <w:num w:numId="592">
    <w:abstractNumId w:val="931"/>
  </w:num>
  <w:num w:numId="593">
    <w:abstractNumId w:val="206"/>
  </w:num>
  <w:num w:numId="594">
    <w:abstractNumId w:val="1080"/>
  </w:num>
  <w:num w:numId="595">
    <w:abstractNumId w:val="542"/>
  </w:num>
  <w:num w:numId="596">
    <w:abstractNumId w:val="1428"/>
  </w:num>
  <w:num w:numId="597">
    <w:abstractNumId w:val="28"/>
  </w:num>
  <w:num w:numId="598">
    <w:abstractNumId w:val="669"/>
  </w:num>
  <w:num w:numId="599">
    <w:abstractNumId w:val="85"/>
  </w:num>
  <w:num w:numId="600">
    <w:abstractNumId w:val="760"/>
  </w:num>
  <w:num w:numId="601">
    <w:abstractNumId w:val="1470"/>
  </w:num>
  <w:num w:numId="602">
    <w:abstractNumId w:val="536"/>
  </w:num>
  <w:num w:numId="603">
    <w:abstractNumId w:val="305"/>
  </w:num>
  <w:num w:numId="604">
    <w:abstractNumId w:val="100"/>
  </w:num>
  <w:num w:numId="605">
    <w:abstractNumId w:val="918"/>
  </w:num>
  <w:num w:numId="606">
    <w:abstractNumId w:val="842"/>
  </w:num>
  <w:num w:numId="607">
    <w:abstractNumId w:val="920"/>
  </w:num>
  <w:num w:numId="608">
    <w:abstractNumId w:val="660"/>
  </w:num>
  <w:num w:numId="609">
    <w:abstractNumId w:val="1124"/>
  </w:num>
  <w:num w:numId="610">
    <w:abstractNumId w:val="45"/>
  </w:num>
  <w:num w:numId="611">
    <w:abstractNumId w:val="31"/>
  </w:num>
  <w:num w:numId="612">
    <w:abstractNumId w:val="220"/>
  </w:num>
  <w:num w:numId="613">
    <w:abstractNumId w:val="1072"/>
  </w:num>
  <w:num w:numId="614">
    <w:abstractNumId w:val="172"/>
  </w:num>
  <w:num w:numId="615">
    <w:abstractNumId w:val="932"/>
  </w:num>
  <w:num w:numId="616">
    <w:abstractNumId w:val="581"/>
  </w:num>
  <w:num w:numId="617">
    <w:abstractNumId w:val="383"/>
  </w:num>
  <w:num w:numId="618">
    <w:abstractNumId w:val="964"/>
  </w:num>
  <w:num w:numId="619">
    <w:abstractNumId w:val="270"/>
  </w:num>
  <w:num w:numId="620">
    <w:abstractNumId w:val="856"/>
  </w:num>
  <w:num w:numId="621">
    <w:abstractNumId w:val="1461"/>
  </w:num>
  <w:num w:numId="622">
    <w:abstractNumId w:val="49"/>
  </w:num>
  <w:num w:numId="623">
    <w:abstractNumId w:val="375"/>
  </w:num>
  <w:num w:numId="624">
    <w:abstractNumId w:val="1527"/>
  </w:num>
  <w:num w:numId="625">
    <w:abstractNumId w:val="61"/>
  </w:num>
  <w:num w:numId="626">
    <w:abstractNumId w:val="1025"/>
  </w:num>
  <w:num w:numId="627">
    <w:abstractNumId w:val="232"/>
  </w:num>
  <w:num w:numId="628">
    <w:abstractNumId w:val="1095"/>
  </w:num>
  <w:num w:numId="629">
    <w:abstractNumId w:val="282"/>
  </w:num>
  <w:num w:numId="630">
    <w:abstractNumId w:val="286"/>
  </w:num>
  <w:num w:numId="631">
    <w:abstractNumId w:val="766"/>
  </w:num>
  <w:num w:numId="632">
    <w:abstractNumId w:val="23"/>
  </w:num>
  <w:num w:numId="633">
    <w:abstractNumId w:val="274"/>
  </w:num>
  <w:num w:numId="634">
    <w:abstractNumId w:val="1401"/>
  </w:num>
  <w:num w:numId="635">
    <w:abstractNumId w:val="950"/>
  </w:num>
  <w:num w:numId="636">
    <w:abstractNumId w:val="1259"/>
  </w:num>
  <w:num w:numId="637">
    <w:abstractNumId w:val="1293"/>
  </w:num>
  <w:num w:numId="638">
    <w:abstractNumId w:val="895"/>
  </w:num>
  <w:num w:numId="639">
    <w:abstractNumId w:val="292"/>
  </w:num>
  <w:num w:numId="640">
    <w:abstractNumId w:val="1474"/>
  </w:num>
  <w:num w:numId="641">
    <w:abstractNumId w:val="215"/>
  </w:num>
  <w:num w:numId="642">
    <w:abstractNumId w:val="817"/>
  </w:num>
  <w:num w:numId="643">
    <w:abstractNumId w:val="122"/>
  </w:num>
  <w:num w:numId="644">
    <w:abstractNumId w:val="1488"/>
  </w:num>
  <w:num w:numId="645">
    <w:abstractNumId w:val="1362"/>
  </w:num>
  <w:num w:numId="646">
    <w:abstractNumId w:val="921"/>
  </w:num>
  <w:num w:numId="647">
    <w:abstractNumId w:val="972"/>
  </w:num>
  <w:num w:numId="648">
    <w:abstractNumId w:val="1396"/>
  </w:num>
  <w:num w:numId="649">
    <w:abstractNumId w:val="1431"/>
  </w:num>
  <w:num w:numId="650">
    <w:abstractNumId w:val="1179"/>
  </w:num>
  <w:num w:numId="651">
    <w:abstractNumId w:val="1338"/>
  </w:num>
  <w:num w:numId="652">
    <w:abstractNumId w:val="1057"/>
  </w:num>
  <w:num w:numId="653">
    <w:abstractNumId w:val="1378"/>
  </w:num>
  <w:num w:numId="654">
    <w:abstractNumId w:val="278"/>
  </w:num>
  <w:num w:numId="655">
    <w:abstractNumId w:val="767"/>
  </w:num>
  <w:num w:numId="656">
    <w:abstractNumId w:val="279"/>
  </w:num>
  <w:num w:numId="657">
    <w:abstractNumId w:val="622"/>
  </w:num>
  <w:num w:numId="658">
    <w:abstractNumId w:val="619"/>
  </w:num>
  <w:num w:numId="659">
    <w:abstractNumId w:val="851"/>
  </w:num>
  <w:num w:numId="660">
    <w:abstractNumId w:val="822"/>
  </w:num>
  <w:num w:numId="661">
    <w:abstractNumId w:val="751"/>
  </w:num>
  <w:num w:numId="662">
    <w:abstractNumId w:val="1487"/>
  </w:num>
  <w:num w:numId="663">
    <w:abstractNumId w:val="1369"/>
  </w:num>
  <w:num w:numId="664">
    <w:abstractNumId w:val="722"/>
  </w:num>
  <w:num w:numId="665">
    <w:abstractNumId w:val="257"/>
  </w:num>
  <w:num w:numId="666">
    <w:abstractNumId w:val="847"/>
  </w:num>
  <w:num w:numId="667">
    <w:abstractNumId w:val="109"/>
  </w:num>
  <w:num w:numId="668">
    <w:abstractNumId w:val="1444"/>
  </w:num>
  <w:num w:numId="669">
    <w:abstractNumId w:val="594"/>
  </w:num>
  <w:num w:numId="670">
    <w:abstractNumId w:val="1237"/>
  </w:num>
  <w:num w:numId="671">
    <w:abstractNumId w:val="1308"/>
  </w:num>
  <w:num w:numId="672">
    <w:abstractNumId w:val="975"/>
  </w:num>
  <w:num w:numId="673">
    <w:abstractNumId w:val="150"/>
  </w:num>
  <w:num w:numId="674">
    <w:abstractNumId w:val="1394"/>
  </w:num>
  <w:num w:numId="675">
    <w:abstractNumId w:val="367"/>
  </w:num>
  <w:num w:numId="676">
    <w:abstractNumId w:val="1119"/>
  </w:num>
  <w:num w:numId="677">
    <w:abstractNumId w:val="139"/>
  </w:num>
  <w:num w:numId="678">
    <w:abstractNumId w:val="634"/>
  </w:num>
  <w:num w:numId="679">
    <w:abstractNumId w:val="1348"/>
  </w:num>
  <w:num w:numId="680">
    <w:abstractNumId w:val="624"/>
  </w:num>
  <w:num w:numId="681">
    <w:abstractNumId w:val="411"/>
  </w:num>
  <w:num w:numId="682">
    <w:abstractNumId w:val="1252"/>
  </w:num>
  <w:num w:numId="683">
    <w:abstractNumId w:val="476"/>
  </w:num>
  <w:num w:numId="684">
    <w:abstractNumId w:val="144"/>
  </w:num>
  <w:num w:numId="685">
    <w:abstractNumId w:val="1215"/>
  </w:num>
  <w:num w:numId="686">
    <w:abstractNumId w:val="335"/>
  </w:num>
  <w:num w:numId="687">
    <w:abstractNumId w:val="163"/>
  </w:num>
  <w:num w:numId="688">
    <w:abstractNumId w:val="966"/>
  </w:num>
  <w:num w:numId="689">
    <w:abstractNumId w:val="1402"/>
  </w:num>
  <w:num w:numId="690">
    <w:abstractNumId w:val="1303"/>
  </w:num>
  <w:num w:numId="691">
    <w:abstractNumId w:val="236"/>
  </w:num>
  <w:num w:numId="692">
    <w:abstractNumId w:val="8"/>
  </w:num>
  <w:num w:numId="693">
    <w:abstractNumId w:val="875"/>
  </w:num>
  <w:num w:numId="694">
    <w:abstractNumId w:val="1111"/>
  </w:num>
  <w:num w:numId="695">
    <w:abstractNumId w:val="1082"/>
  </w:num>
  <w:num w:numId="696">
    <w:abstractNumId w:val="19"/>
  </w:num>
  <w:num w:numId="697">
    <w:abstractNumId w:val="295"/>
  </w:num>
  <w:num w:numId="698">
    <w:abstractNumId w:val="347"/>
  </w:num>
  <w:num w:numId="699">
    <w:abstractNumId w:val="1414"/>
  </w:num>
  <w:num w:numId="700">
    <w:abstractNumId w:val="461"/>
  </w:num>
  <w:num w:numId="701">
    <w:abstractNumId w:val="1438"/>
  </w:num>
  <w:num w:numId="702">
    <w:abstractNumId w:val="1123"/>
  </w:num>
  <w:num w:numId="703">
    <w:abstractNumId w:val="48"/>
  </w:num>
  <w:num w:numId="704">
    <w:abstractNumId w:val="1185"/>
  </w:num>
  <w:num w:numId="705">
    <w:abstractNumId w:val="126"/>
  </w:num>
  <w:num w:numId="706">
    <w:abstractNumId w:val="1569"/>
  </w:num>
  <w:num w:numId="707">
    <w:abstractNumId w:val="923"/>
  </w:num>
  <w:num w:numId="708">
    <w:abstractNumId w:val="1469"/>
  </w:num>
  <w:num w:numId="709">
    <w:abstractNumId w:val="112"/>
  </w:num>
  <w:num w:numId="710">
    <w:abstractNumId w:val="408"/>
  </w:num>
  <w:num w:numId="711">
    <w:abstractNumId w:val="589"/>
  </w:num>
  <w:num w:numId="712">
    <w:abstractNumId w:val="1053"/>
  </w:num>
  <w:num w:numId="713">
    <w:abstractNumId w:val="826"/>
  </w:num>
  <w:num w:numId="714">
    <w:abstractNumId w:val="1018"/>
  </w:num>
  <w:num w:numId="715">
    <w:abstractNumId w:val="273"/>
  </w:num>
  <w:num w:numId="716">
    <w:abstractNumId w:val="957"/>
  </w:num>
  <w:num w:numId="717">
    <w:abstractNumId w:val="544"/>
  </w:num>
  <w:num w:numId="718">
    <w:abstractNumId w:val="256"/>
  </w:num>
  <w:num w:numId="719">
    <w:abstractNumId w:val="774"/>
  </w:num>
  <w:num w:numId="720">
    <w:abstractNumId w:val="567"/>
  </w:num>
  <w:num w:numId="721">
    <w:abstractNumId w:val="977"/>
  </w:num>
  <w:num w:numId="722">
    <w:abstractNumId w:val="179"/>
  </w:num>
  <w:num w:numId="723">
    <w:abstractNumId w:val="809"/>
  </w:num>
  <w:num w:numId="724">
    <w:abstractNumId w:val="677"/>
  </w:num>
  <w:num w:numId="725">
    <w:abstractNumId w:val="652"/>
  </w:num>
  <w:num w:numId="726">
    <w:abstractNumId w:val="786"/>
  </w:num>
  <w:num w:numId="727">
    <w:abstractNumId w:val="618"/>
  </w:num>
  <w:num w:numId="728">
    <w:abstractNumId w:val="701"/>
  </w:num>
  <w:num w:numId="729">
    <w:abstractNumId w:val="596"/>
  </w:num>
  <w:num w:numId="730">
    <w:abstractNumId w:val="650"/>
  </w:num>
  <w:num w:numId="731">
    <w:abstractNumId w:val="1514"/>
  </w:num>
  <w:num w:numId="732">
    <w:abstractNumId w:val="130"/>
  </w:num>
  <w:num w:numId="733">
    <w:abstractNumId w:val="603"/>
  </w:num>
  <w:num w:numId="734">
    <w:abstractNumId w:val="1554"/>
  </w:num>
  <w:num w:numId="735">
    <w:abstractNumId w:val="830"/>
  </w:num>
  <w:num w:numId="736">
    <w:abstractNumId w:val="604"/>
  </w:num>
  <w:num w:numId="737">
    <w:abstractNumId w:val="1446"/>
  </w:num>
  <w:num w:numId="738">
    <w:abstractNumId w:val="444"/>
  </w:num>
  <w:num w:numId="739">
    <w:abstractNumId w:val="605"/>
  </w:num>
  <w:num w:numId="740">
    <w:abstractNumId w:val="729"/>
  </w:num>
  <w:num w:numId="741">
    <w:abstractNumId w:val="1076"/>
  </w:num>
  <w:num w:numId="742">
    <w:abstractNumId w:val="606"/>
  </w:num>
  <w:num w:numId="743">
    <w:abstractNumId w:val="360"/>
  </w:num>
  <w:num w:numId="744">
    <w:abstractNumId w:val="1203"/>
  </w:num>
  <w:num w:numId="745">
    <w:abstractNumId w:val="272"/>
  </w:num>
  <w:num w:numId="746">
    <w:abstractNumId w:val="1557"/>
  </w:num>
  <w:num w:numId="747">
    <w:abstractNumId w:val="885"/>
  </w:num>
  <w:num w:numId="748">
    <w:abstractNumId w:val="1256"/>
  </w:num>
  <w:num w:numId="749">
    <w:abstractNumId w:val="794"/>
  </w:num>
  <w:num w:numId="750">
    <w:abstractNumId w:val="655"/>
  </w:num>
  <w:num w:numId="751">
    <w:abstractNumId w:val="915"/>
  </w:num>
  <w:num w:numId="752">
    <w:abstractNumId w:val="154"/>
  </w:num>
  <w:num w:numId="753">
    <w:abstractNumId w:val="67"/>
  </w:num>
  <w:num w:numId="754">
    <w:abstractNumId w:val="344"/>
  </w:num>
  <w:num w:numId="755">
    <w:abstractNumId w:val="1068"/>
  </w:num>
  <w:num w:numId="756">
    <w:abstractNumId w:val="1295"/>
  </w:num>
  <w:num w:numId="757">
    <w:abstractNumId w:val="55"/>
  </w:num>
  <w:num w:numId="758">
    <w:abstractNumId w:val="1220"/>
  </w:num>
  <w:num w:numId="759">
    <w:abstractNumId w:val="1042"/>
  </w:num>
  <w:num w:numId="760">
    <w:abstractNumId w:val="511"/>
  </w:num>
  <w:num w:numId="761">
    <w:abstractNumId w:val="1543"/>
  </w:num>
  <w:num w:numId="762">
    <w:abstractNumId w:val="385"/>
  </w:num>
  <w:num w:numId="763">
    <w:abstractNumId w:val="633"/>
  </w:num>
  <w:num w:numId="764">
    <w:abstractNumId w:val="1065"/>
  </w:num>
  <w:num w:numId="765">
    <w:abstractNumId w:val="1134"/>
  </w:num>
  <w:num w:numId="766">
    <w:abstractNumId w:val="435"/>
  </w:num>
  <w:num w:numId="767">
    <w:abstractNumId w:val="1372"/>
  </w:num>
  <w:num w:numId="768">
    <w:abstractNumId w:val="841"/>
  </w:num>
  <w:num w:numId="769">
    <w:abstractNumId w:val="1310"/>
  </w:num>
  <w:num w:numId="770">
    <w:abstractNumId w:val="1485"/>
  </w:num>
  <w:num w:numId="771">
    <w:abstractNumId w:val="1166"/>
  </w:num>
  <w:num w:numId="772">
    <w:abstractNumId w:val="916"/>
  </w:num>
  <w:num w:numId="773">
    <w:abstractNumId w:val="155"/>
  </w:num>
  <w:num w:numId="774">
    <w:abstractNumId w:val="30"/>
  </w:num>
  <w:num w:numId="775">
    <w:abstractNumId w:val="1118"/>
  </w:num>
  <w:num w:numId="776">
    <w:abstractNumId w:val="320"/>
  </w:num>
  <w:num w:numId="777">
    <w:abstractNumId w:val="1423"/>
  </w:num>
  <w:num w:numId="778">
    <w:abstractNumId w:val="269"/>
  </w:num>
  <w:num w:numId="779">
    <w:abstractNumId w:val="616"/>
  </w:num>
  <w:num w:numId="780">
    <w:abstractNumId w:val="75"/>
  </w:num>
  <w:num w:numId="781">
    <w:abstractNumId w:val="1187"/>
  </w:num>
  <w:num w:numId="782">
    <w:abstractNumId w:val="66"/>
  </w:num>
  <w:num w:numId="783">
    <w:abstractNumId w:val="1098"/>
  </w:num>
  <w:num w:numId="784">
    <w:abstractNumId w:val="249"/>
  </w:num>
  <w:num w:numId="785">
    <w:abstractNumId w:val="409"/>
  </w:num>
  <w:num w:numId="786">
    <w:abstractNumId w:val="1117"/>
  </w:num>
  <w:num w:numId="787">
    <w:abstractNumId w:val="1223"/>
  </w:num>
  <w:num w:numId="788">
    <w:abstractNumId w:val="1349"/>
  </w:num>
  <w:num w:numId="789">
    <w:abstractNumId w:val="1489"/>
  </w:num>
  <w:num w:numId="790">
    <w:abstractNumId w:val="913"/>
  </w:num>
  <w:num w:numId="791">
    <w:abstractNumId w:val="1007"/>
  </w:num>
  <w:num w:numId="792">
    <w:abstractNumId w:val="21"/>
  </w:num>
  <w:num w:numId="793">
    <w:abstractNumId w:val="709"/>
  </w:num>
  <w:num w:numId="794">
    <w:abstractNumId w:val="742"/>
  </w:num>
  <w:num w:numId="795">
    <w:abstractNumId w:val="1476"/>
  </w:num>
  <w:num w:numId="796">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7">
    <w:abstractNumId w:val="359"/>
  </w:num>
  <w:num w:numId="798">
    <w:abstractNumId w:val="402"/>
  </w:num>
  <w:num w:numId="799">
    <w:abstractNumId w:val="368"/>
  </w:num>
  <w:num w:numId="800">
    <w:abstractNumId w:val="898"/>
  </w:num>
  <w:num w:numId="801">
    <w:abstractNumId w:val="860"/>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802">
    <w:abstractNumId w:val="550"/>
  </w:num>
  <w:num w:numId="803">
    <w:abstractNumId w:val="1519"/>
  </w:num>
  <w:num w:numId="804">
    <w:abstractNumId w:val="776"/>
  </w:num>
  <w:num w:numId="805">
    <w:abstractNumId w:val="562"/>
  </w:num>
  <w:num w:numId="806">
    <w:abstractNumId w:val="1169"/>
  </w:num>
  <w:num w:numId="807">
    <w:abstractNumId w:val="1457"/>
  </w:num>
  <w:num w:numId="808">
    <w:abstractNumId w:val="1136"/>
  </w:num>
  <w:num w:numId="809">
    <w:abstractNumId w:val="828"/>
  </w:num>
  <w:num w:numId="810">
    <w:abstractNumId w:val="458"/>
  </w:num>
  <w:num w:numId="811">
    <w:abstractNumId w:val="63"/>
  </w:num>
  <w:num w:numId="812">
    <w:abstractNumId w:val="970"/>
  </w:num>
  <w:num w:numId="813">
    <w:abstractNumId w:val="532"/>
  </w:num>
  <w:num w:numId="814">
    <w:abstractNumId w:val="1565"/>
  </w:num>
  <w:num w:numId="815">
    <w:abstractNumId w:val="1450"/>
  </w:num>
  <w:num w:numId="816">
    <w:abstractNumId w:val="190"/>
  </w:num>
  <w:num w:numId="817">
    <w:abstractNumId w:val="1424"/>
  </w:num>
  <w:num w:numId="818">
    <w:abstractNumId w:val="971"/>
  </w:num>
  <w:num w:numId="819">
    <w:abstractNumId w:val="1421"/>
  </w:num>
  <w:num w:numId="820">
    <w:abstractNumId w:val="814"/>
  </w:num>
  <w:num w:numId="821">
    <w:abstractNumId w:val="601"/>
  </w:num>
  <w:num w:numId="822">
    <w:abstractNumId w:val="700"/>
  </w:num>
  <w:num w:numId="823">
    <w:abstractNumId w:val="1528"/>
  </w:num>
  <w:num w:numId="824">
    <w:abstractNumId w:val="290"/>
  </w:num>
  <w:num w:numId="82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6">
    <w:abstractNumId w:val="1494"/>
  </w:num>
  <w:num w:numId="827">
    <w:abstractNumId w:val="1429"/>
  </w:num>
  <w:num w:numId="828">
    <w:abstractNumId w:val="1213"/>
  </w:num>
  <w:num w:numId="829">
    <w:abstractNumId w:val="945"/>
  </w:num>
  <w:num w:numId="830">
    <w:abstractNumId w:val="1088"/>
  </w:num>
  <w:num w:numId="831">
    <w:abstractNumId w:val="1425"/>
  </w:num>
  <w:num w:numId="832">
    <w:abstractNumId w:val="241"/>
  </w:num>
  <w:num w:numId="833">
    <w:abstractNumId w:val="893"/>
  </w:num>
  <w:num w:numId="834">
    <w:abstractNumId w:val="705"/>
  </w:num>
  <w:num w:numId="835">
    <w:abstractNumId w:val="1529"/>
  </w:num>
  <w:num w:numId="836">
    <w:abstractNumId w:val="158"/>
  </w:num>
  <w:num w:numId="837">
    <w:abstractNumId w:val="1440"/>
  </w:num>
  <w:num w:numId="838">
    <w:abstractNumId w:val="174"/>
  </w:num>
  <w:num w:numId="839">
    <w:abstractNumId w:val="1352"/>
  </w:num>
  <w:num w:numId="840">
    <w:abstractNumId w:val="509"/>
  </w:num>
  <w:num w:numId="841">
    <w:abstractNumId w:val="474"/>
  </w:num>
  <w:num w:numId="84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624"/>
  </w:num>
  <w:num w:numId="844">
    <w:abstractNumId w:val="855"/>
  </w:num>
  <w:num w:numId="845">
    <w:abstractNumId w:val="924"/>
  </w:num>
  <w:num w:numId="846">
    <w:abstractNumId w:val="1272"/>
  </w:num>
  <w:num w:numId="847">
    <w:abstractNumId w:val="417"/>
  </w:num>
  <w:num w:numId="848">
    <w:abstractNumId w:val="1484"/>
  </w:num>
  <w:num w:numId="849">
    <w:abstractNumId w:val="1553"/>
  </w:num>
  <w:num w:numId="850">
    <w:abstractNumId w:val="1020"/>
  </w:num>
  <w:num w:numId="851">
    <w:abstractNumId w:val="1516"/>
  </w:num>
  <w:num w:numId="852">
    <w:abstractNumId w:val="159"/>
  </w:num>
  <w:num w:numId="853">
    <w:abstractNumId w:val="803"/>
  </w:num>
  <w:num w:numId="854">
    <w:abstractNumId w:val="1084"/>
  </w:num>
  <w:num w:numId="855">
    <w:abstractNumId w:val="1456"/>
  </w:num>
  <w:num w:numId="856">
    <w:abstractNumId w:val="431"/>
  </w:num>
  <w:num w:numId="857">
    <w:abstractNumId w:val="483"/>
  </w:num>
  <w:num w:numId="858">
    <w:abstractNumId w:val="905"/>
  </w:num>
  <w:num w:numId="859">
    <w:abstractNumId w:val="689"/>
  </w:num>
  <w:num w:numId="860">
    <w:abstractNumId w:val="436"/>
  </w:num>
  <w:num w:numId="861">
    <w:abstractNumId w:val="688"/>
  </w:num>
  <w:num w:numId="862">
    <w:abstractNumId w:val="196"/>
  </w:num>
  <w:num w:numId="863">
    <w:abstractNumId w:val="1228"/>
  </w:num>
  <w:num w:numId="864">
    <w:abstractNumId w:val="99"/>
  </w:num>
  <w:num w:numId="865">
    <w:abstractNumId w:val="142"/>
  </w:num>
  <w:num w:numId="866">
    <w:abstractNumId w:val="695"/>
  </w:num>
  <w:num w:numId="867">
    <w:abstractNumId w:val="836"/>
  </w:num>
  <w:num w:numId="868">
    <w:abstractNumId w:val="1532"/>
  </w:num>
  <w:num w:numId="869">
    <w:abstractNumId w:val="1101"/>
  </w:num>
  <w:num w:numId="870">
    <w:abstractNumId w:val="769"/>
  </w:num>
  <w:num w:numId="871">
    <w:abstractNumId w:val="11"/>
  </w:num>
  <w:num w:numId="872">
    <w:abstractNumId w:val="69"/>
  </w:num>
  <w:num w:numId="873">
    <w:abstractNumId w:val="1548"/>
  </w:num>
  <w:num w:numId="874">
    <w:abstractNumId w:val="557"/>
  </w:num>
  <w:num w:numId="875">
    <w:abstractNumId w:val="960"/>
  </w:num>
  <w:num w:numId="876">
    <w:abstractNumId w:val="973"/>
  </w:num>
  <w:num w:numId="877">
    <w:abstractNumId w:val="208"/>
  </w:num>
  <w:num w:numId="878">
    <w:abstractNumId w:val="319"/>
  </w:num>
  <w:num w:numId="879">
    <w:abstractNumId w:val="27"/>
  </w:num>
  <w:num w:numId="880">
    <w:abstractNumId w:val="928"/>
  </w:num>
  <w:num w:numId="881">
    <w:abstractNumId w:val="1142"/>
  </w:num>
  <w:num w:numId="882">
    <w:abstractNumId w:val="1397"/>
  </w:num>
  <w:num w:numId="883">
    <w:abstractNumId w:val="1406"/>
  </w:num>
  <w:num w:numId="884">
    <w:abstractNumId w:val="1070"/>
  </w:num>
  <w:num w:numId="885">
    <w:abstractNumId w:val="988"/>
  </w:num>
  <w:num w:numId="886">
    <w:abstractNumId w:val="1360"/>
  </w:num>
  <w:num w:numId="887">
    <w:abstractNumId w:val="1041"/>
  </w:num>
  <w:num w:numId="888">
    <w:abstractNumId w:val="1046"/>
  </w:num>
  <w:num w:numId="889">
    <w:abstractNumId w:val="564"/>
  </w:num>
  <w:num w:numId="890">
    <w:abstractNumId w:val="135"/>
  </w:num>
  <w:num w:numId="891">
    <w:abstractNumId w:val="1032"/>
  </w:num>
  <w:num w:numId="892">
    <w:abstractNumId w:val="1280"/>
  </w:num>
  <w:num w:numId="893">
    <w:abstractNumId w:val="1153"/>
  </w:num>
  <w:num w:numId="894">
    <w:abstractNumId w:val="617"/>
  </w:num>
  <w:num w:numId="895">
    <w:abstractNumId w:val="824"/>
  </w:num>
  <w:num w:numId="896">
    <w:abstractNumId w:val="1047"/>
  </w:num>
  <w:num w:numId="897">
    <w:abstractNumId w:val="951"/>
  </w:num>
  <w:num w:numId="898">
    <w:abstractNumId w:val="577"/>
  </w:num>
  <w:num w:numId="899">
    <w:abstractNumId w:val="53"/>
  </w:num>
  <w:num w:numId="900">
    <w:abstractNumId w:val="329"/>
  </w:num>
  <w:num w:numId="901">
    <w:abstractNumId w:val="737"/>
  </w:num>
  <w:num w:numId="902">
    <w:abstractNumId w:val="113"/>
  </w:num>
  <w:num w:numId="903">
    <w:abstractNumId w:val="1366"/>
  </w:num>
  <w:num w:numId="904">
    <w:abstractNumId w:val="459"/>
  </w:num>
  <w:num w:numId="905">
    <w:abstractNumId w:val="613"/>
  </w:num>
  <w:num w:numId="906">
    <w:abstractNumId w:val="71"/>
  </w:num>
  <w:num w:numId="907">
    <w:abstractNumId w:val="871"/>
  </w:num>
  <w:num w:numId="908">
    <w:abstractNumId w:val="765"/>
  </w:num>
  <w:num w:numId="909">
    <w:abstractNumId w:val="1122"/>
  </w:num>
  <w:num w:numId="910">
    <w:abstractNumId w:val="560"/>
  </w:num>
  <w:num w:numId="911">
    <w:abstractNumId w:val="117"/>
  </w:num>
  <w:num w:numId="912">
    <w:abstractNumId w:val="377"/>
  </w:num>
  <w:num w:numId="913">
    <w:abstractNumId w:val="1451"/>
  </w:num>
  <w:num w:numId="914">
    <w:abstractNumId w:val="90"/>
  </w:num>
  <w:num w:numId="915">
    <w:abstractNumId w:val="1572"/>
  </w:num>
  <w:num w:numId="916">
    <w:abstractNumId w:val="145"/>
  </w:num>
  <w:num w:numId="917">
    <w:abstractNumId w:val="1355"/>
  </w:num>
  <w:num w:numId="918">
    <w:abstractNumId w:val="1381"/>
  </w:num>
  <w:num w:numId="919">
    <w:abstractNumId w:val="239"/>
  </w:num>
  <w:num w:numId="920">
    <w:abstractNumId w:val="111"/>
  </w:num>
  <w:num w:numId="921">
    <w:abstractNumId w:val="153"/>
  </w:num>
  <w:num w:numId="922">
    <w:abstractNumId w:val="872"/>
  </w:num>
  <w:num w:numId="923">
    <w:abstractNumId w:val="1496"/>
  </w:num>
  <w:num w:numId="924">
    <w:abstractNumId w:val="271"/>
  </w:num>
  <w:num w:numId="925">
    <w:abstractNumId w:val="1004"/>
  </w:num>
  <w:num w:numId="926">
    <w:abstractNumId w:val="354"/>
  </w:num>
  <w:num w:numId="927">
    <w:abstractNumId w:val="1110"/>
  </w:num>
  <w:num w:numId="928">
    <w:abstractNumId w:val="1092"/>
  </w:num>
  <w:num w:numId="929">
    <w:abstractNumId w:val="768"/>
  </w:num>
  <w:num w:numId="930">
    <w:abstractNumId w:val="1517"/>
  </w:num>
  <w:num w:numId="931">
    <w:abstractNumId w:val="665"/>
  </w:num>
  <w:num w:numId="932">
    <w:abstractNumId w:val="91"/>
  </w:num>
  <w:num w:numId="933">
    <w:abstractNumId w:val="994"/>
  </w:num>
  <w:num w:numId="934">
    <w:abstractNumId w:val="260"/>
  </w:num>
  <w:num w:numId="935">
    <w:abstractNumId w:val="624"/>
  </w:num>
  <w:num w:numId="936">
    <w:abstractNumId w:val="380"/>
  </w:num>
  <w:num w:numId="937">
    <w:abstractNumId w:val="187"/>
  </w:num>
  <w:num w:numId="938">
    <w:abstractNumId w:val="1480"/>
  </w:num>
  <w:num w:numId="939">
    <w:abstractNumId w:val="141"/>
  </w:num>
  <w:num w:numId="940">
    <w:abstractNumId w:val="283"/>
  </w:num>
  <w:num w:numId="941">
    <w:abstractNumId w:val="649"/>
  </w:num>
  <w:num w:numId="942">
    <w:abstractNumId w:val="630"/>
  </w:num>
  <w:num w:numId="943">
    <w:abstractNumId w:val="1163"/>
  </w:num>
  <w:num w:numId="944">
    <w:abstractNumId w:val="1085"/>
  </w:num>
  <w:num w:numId="945">
    <w:abstractNumId w:val="212"/>
  </w:num>
  <w:num w:numId="946">
    <w:abstractNumId w:val="1547"/>
  </w:num>
  <w:num w:numId="947">
    <w:abstractNumId w:val="692"/>
  </w:num>
  <w:num w:numId="948">
    <w:abstractNumId w:val="792"/>
  </w:num>
  <w:num w:numId="949">
    <w:abstractNumId w:val="479"/>
  </w:num>
  <w:num w:numId="950">
    <w:abstractNumId w:val="1210"/>
  </w:num>
  <w:num w:numId="951">
    <w:abstractNumId w:val="432"/>
  </w:num>
  <w:num w:numId="952">
    <w:abstractNumId w:val="422"/>
  </w:num>
  <w:num w:numId="953">
    <w:abstractNumId w:val="539"/>
  </w:num>
  <w:num w:numId="954">
    <w:abstractNumId w:val="998"/>
  </w:num>
  <w:num w:numId="955">
    <w:abstractNumId w:val="740"/>
  </w:num>
  <w:num w:numId="956">
    <w:abstractNumId w:val="781"/>
  </w:num>
  <w:num w:numId="957">
    <w:abstractNumId w:val="586"/>
  </w:num>
  <w:num w:numId="958">
    <w:abstractNumId w:val="16"/>
  </w:num>
  <w:num w:numId="959">
    <w:abstractNumId w:val="864"/>
  </w:num>
  <w:num w:numId="960">
    <w:abstractNumId w:val="202"/>
  </w:num>
  <w:num w:numId="961">
    <w:abstractNumId w:val="1375"/>
  </w:num>
  <w:num w:numId="962">
    <w:abstractNumId w:val="882"/>
  </w:num>
  <w:num w:numId="963">
    <w:abstractNumId w:val="982"/>
  </w:num>
  <w:num w:numId="964">
    <w:abstractNumId w:val="992"/>
  </w:num>
  <w:num w:numId="965">
    <w:abstractNumId w:val="1231"/>
  </w:num>
  <w:num w:numId="966">
    <w:abstractNumId w:val="36"/>
  </w:num>
  <w:num w:numId="967">
    <w:abstractNumId w:val="533"/>
  </w:num>
  <w:num w:numId="968">
    <w:abstractNumId w:val="777"/>
  </w:num>
  <w:num w:numId="969">
    <w:abstractNumId w:val="529"/>
  </w:num>
  <w:num w:numId="970">
    <w:abstractNumId w:val="1158"/>
  </w:num>
  <w:num w:numId="971">
    <w:abstractNumId w:val="1126"/>
  </w:num>
  <w:num w:numId="972">
    <w:abstractNumId w:val="1208"/>
  </w:num>
  <w:num w:numId="973">
    <w:abstractNumId w:val="1149"/>
  </w:num>
  <w:num w:numId="974">
    <w:abstractNumId w:val="403"/>
  </w:num>
  <w:num w:numId="975">
    <w:abstractNumId w:val="1045"/>
  </w:num>
  <w:num w:numId="976">
    <w:abstractNumId w:val="103"/>
  </w:num>
  <w:num w:numId="977">
    <w:abstractNumId w:val="1449"/>
  </w:num>
  <w:num w:numId="978">
    <w:abstractNumId w:val="125"/>
  </w:num>
  <w:num w:numId="979">
    <w:abstractNumId w:val="1552"/>
  </w:num>
  <w:num w:numId="980">
    <w:abstractNumId w:val="114"/>
  </w:num>
  <w:num w:numId="981">
    <w:abstractNumId w:val="164"/>
  </w:num>
  <w:num w:numId="982">
    <w:abstractNumId w:val="1385"/>
  </w:num>
  <w:num w:numId="983">
    <w:abstractNumId w:val="1417"/>
  </w:num>
  <w:num w:numId="984">
    <w:abstractNumId w:val="393"/>
  </w:num>
  <w:num w:numId="985">
    <w:abstractNumId w:val="170"/>
  </w:num>
  <w:num w:numId="986">
    <w:abstractNumId w:val="1236"/>
  </w:num>
  <w:num w:numId="987">
    <w:abstractNumId w:val="107"/>
  </w:num>
  <w:num w:numId="988">
    <w:abstractNumId w:val="267"/>
  </w:num>
  <w:num w:numId="989">
    <w:abstractNumId w:val="1000"/>
  </w:num>
  <w:num w:numId="990">
    <w:abstractNumId w:val="1034"/>
  </w:num>
  <w:num w:numId="991">
    <w:abstractNumId w:val="1437"/>
  </w:num>
  <w:num w:numId="992">
    <w:abstractNumId w:val="492"/>
  </w:num>
  <w:num w:numId="993">
    <w:abstractNumId w:val="744"/>
  </w:num>
  <w:num w:numId="994">
    <w:abstractNumId w:val="789"/>
  </w:num>
  <w:num w:numId="995">
    <w:abstractNumId w:val="1157"/>
  </w:num>
  <w:num w:numId="996">
    <w:abstractNumId w:val="1387"/>
  </w:num>
  <w:num w:numId="997">
    <w:abstractNumId w:val="1445"/>
  </w:num>
  <w:num w:numId="998">
    <w:abstractNumId w:val="50"/>
  </w:num>
  <w:num w:numId="999">
    <w:abstractNumId w:val="720"/>
  </w:num>
  <w:num w:numId="1000">
    <w:abstractNumId w:val="222"/>
  </w:num>
  <w:num w:numId="1001">
    <w:abstractNumId w:val="280"/>
  </w:num>
  <w:num w:numId="1002">
    <w:abstractNumId w:val="1226"/>
  </w:num>
  <w:num w:numId="1003">
    <w:abstractNumId w:val="1287"/>
  </w:num>
  <w:num w:numId="1004">
    <w:abstractNumId w:val="225"/>
  </w:num>
  <w:num w:numId="1005">
    <w:abstractNumId w:val="746"/>
  </w:num>
  <w:num w:numId="1006">
    <w:abstractNumId w:val="1195"/>
  </w:num>
  <w:num w:numId="1007">
    <w:abstractNumId w:val="1558"/>
  </w:num>
  <w:num w:numId="1008">
    <w:abstractNumId w:val="1368"/>
  </w:num>
  <w:num w:numId="1009">
    <w:abstractNumId w:val="525"/>
  </w:num>
  <w:num w:numId="1010">
    <w:abstractNumId w:val="397"/>
  </w:num>
  <w:num w:numId="1011">
    <w:abstractNumId w:val="1205"/>
  </w:num>
  <w:num w:numId="1012">
    <w:abstractNumId w:val="881"/>
  </w:num>
  <w:num w:numId="1013">
    <w:abstractNumId w:val="735"/>
  </w:num>
  <w:num w:numId="1014">
    <w:abstractNumId w:val="590"/>
  </w:num>
  <w:num w:numId="1015">
    <w:abstractNumId w:val="293"/>
  </w:num>
  <w:num w:numId="1016">
    <w:abstractNumId w:val="33"/>
  </w:num>
  <w:num w:numId="1017">
    <w:abstractNumId w:val="663"/>
  </w:num>
  <w:num w:numId="1018">
    <w:abstractNumId w:val="1125"/>
  </w:num>
  <w:num w:numId="1019">
    <w:abstractNumId w:val="237"/>
  </w:num>
  <w:num w:numId="1020">
    <w:abstractNumId w:val="83"/>
  </w:num>
  <w:num w:numId="1021">
    <w:abstractNumId w:val="484"/>
  </w:num>
  <w:num w:numId="1022">
    <w:abstractNumId w:val="428"/>
  </w:num>
  <w:num w:numId="1023">
    <w:abstractNumId w:val="1183"/>
  </w:num>
  <w:num w:numId="1024">
    <w:abstractNumId w:val="451"/>
  </w:num>
  <w:num w:numId="1025">
    <w:abstractNumId w:val="1491"/>
  </w:num>
  <w:num w:numId="1026">
    <w:abstractNumId w:val="1263"/>
  </w:num>
  <w:num w:numId="1027">
    <w:abstractNumId w:val="493"/>
  </w:num>
  <w:num w:numId="1028">
    <w:abstractNumId w:val="877"/>
  </w:num>
  <w:num w:numId="1029">
    <w:abstractNumId w:val="210"/>
  </w:num>
  <w:num w:numId="1030">
    <w:abstractNumId w:val="1534"/>
  </w:num>
  <w:num w:numId="1031">
    <w:abstractNumId w:val="1481"/>
  </w:num>
  <w:num w:numId="1032">
    <w:abstractNumId w:val="342"/>
  </w:num>
  <w:num w:numId="1033">
    <w:abstractNumId w:val="752"/>
  </w:num>
  <w:num w:numId="1034">
    <w:abstractNumId w:val="1260"/>
  </w:num>
  <w:num w:numId="1035">
    <w:abstractNumId w:val="12"/>
  </w:num>
  <w:num w:numId="1036">
    <w:abstractNumId w:val="374"/>
  </w:num>
  <w:num w:numId="1037">
    <w:abstractNumId w:val="1059"/>
  </w:num>
  <w:num w:numId="1038">
    <w:abstractNumId w:val="457"/>
  </w:num>
  <w:num w:numId="1039">
    <w:abstractNumId w:val="1056"/>
  </w:num>
  <w:num w:numId="1040">
    <w:abstractNumId w:val="414"/>
  </w:num>
  <w:num w:numId="1041">
    <w:abstractNumId w:val="1551"/>
  </w:num>
  <w:num w:numId="1042">
    <w:abstractNumId w:val="118"/>
  </w:num>
  <w:num w:numId="1043">
    <w:abstractNumId w:val="527"/>
  </w:num>
  <w:num w:numId="1044">
    <w:abstractNumId w:val="86"/>
  </w:num>
  <w:num w:numId="1045">
    <w:abstractNumId w:val="218"/>
  </w:num>
  <w:num w:numId="1046">
    <w:abstractNumId w:val="149"/>
  </w:num>
  <w:num w:numId="1047">
    <w:abstractNumId w:val="1240"/>
  </w:num>
  <w:num w:numId="1048">
    <w:abstractNumId w:val="388"/>
  </w:num>
  <w:num w:numId="1049">
    <w:abstractNumId w:val="1452"/>
  </w:num>
  <w:num w:numId="1050">
    <w:abstractNumId w:val="433"/>
  </w:num>
  <w:num w:numId="1051">
    <w:abstractNumId w:val="265"/>
  </w:num>
  <w:num w:numId="1052">
    <w:abstractNumId w:val="690"/>
  </w:num>
  <w:num w:numId="1053">
    <w:abstractNumId w:val="876"/>
  </w:num>
  <w:num w:numId="1054">
    <w:abstractNumId w:val="65"/>
  </w:num>
  <w:num w:numId="1055">
    <w:abstractNumId w:val="861"/>
  </w:num>
  <w:num w:numId="1056">
    <w:abstractNumId w:val="802"/>
  </w:num>
  <w:num w:numId="1057">
    <w:abstractNumId w:val="731"/>
  </w:num>
  <w:num w:numId="1058">
    <w:abstractNumId w:val="1024"/>
  </w:num>
  <w:num w:numId="1059">
    <w:abstractNumId w:val="406"/>
  </w:num>
  <w:num w:numId="1060">
    <w:abstractNumId w:val="683"/>
  </w:num>
  <w:num w:numId="1061">
    <w:abstractNumId w:val="869"/>
  </w:num>
  <w:num w:numId="1062">
    <w:abstractNumId w:val="969"/>
  </w:num>
  <w:num w:numId="1063">
    <w:abstractNumId w:val="978"/>
  </w:num>
  <w:num w:numId="1064">
    <w:abstractNumId w:val="906"/>
  </w:num>
  <w:num w:numId="1065">
    <w:abstractNumId w:val="1107"/>
  </w:num>
  <w:num w:numId="1066">
    <w:abstractNumId w:val="1370"/>
  </w:num>
  <w:num w:numId="1067">
    <w:abstractNumId w:val="1058"/>
  </w:num>
  <w:num w:numId="1068">
    <w:abstractNumId w:val="1364"/>
  </w:num>
  <w:num w:numId="1069">
    <w:abstractNumId w:val="1225"/>
  </w:num>
  <w:num w:numId="1070">
    <w:abstractNumId w:val="980"/>
  </w:num>
  <w:num w:numId="1071">
    <w:abstractNumId w:val="1143"/>
  </w:num>
  <w:num w:numId="1072">
    <w:abstractNumId w:val="1238"/>
  </w:num>
  <w:num w:numId="1073">
    <w:abstractNumId w:val="1443"/>
  </w:num>
  <w:num w:numId="1074">
    <w:abstractNumId w:val="1170"/>
  </w:num>
  <w:num w:numId="1075">
    <w:abstractNumId w:val="1064"/>
  </w:num>
  <w:num w:numId="1076">
    <w:abstractNumId w:val="1291"/>
  </w:num>
  <w:num w:numId="1077">
    <w:abstractNumId w:val="17"/>
  </w:num>
  <w:num w:numId="1078">
    <w:abstractNumId w:val="555"/>
  </w:num>
  <w:num w:numId="1079">
    <w:abstractNumId w:val="805"/>
  </w:num>
  <w:num w:numId="1080">
    <w:abstractNumId w:val="1171"/>
  </w:num>
  <w:num w:numId="1081">
    <w:abstractNumId w:val="708"/>
  </w:num>
  <w:num w:numId="1082">
    <w:abstractNumId w:val="108"/>
  </w:num>
  <w:num w:numId="1083">
    <w:abstractNumId w:val="14"/>
  </w:num>
  <w:num w:numId="1084">
    <w:abstractNumId w:val="321"/>
  </w:num>
  <w:num w:numId="1085">
    <w:abstractNumId w:val="259"/>
  </w:num>
  <w:num w:numId="1086">
    <w:abstractNumId w:val="699"/>
  </w:num>
  <w:num w:numId="1087">
    <w:abstractNumId w:val="245"/>
  </w:num>
  <w:num w:numId="1088">
    <w:abstractNumId w:val="878"/>
  </w:num>
  <w:num w:numId="1089">
    <w:abstractNumId w:val="1341"/>
  </w:num>
  <w:num w:numId="1090">
    <w:abstractNumId w:val="327"/>
  </w:num>
  <w:num w:numId="1091">
    <w:abstractNumId w:val="791"/>
  </w:num>
  <w:num w:numId="1092">
    <w:abstractNumId w:val="464"/>
  </w:num>
  <w:num w:numId="1093">
    <w:abstractNumId w:val="46"/>
  </w:num>
  <w:num w:numId="1094">
    <w:abstractNumId w:val="340"/>
  </w:num>
  <w:num w:numId="1095">
    <w:abstractNumId w:val="181"/>
  </w:num>
  <w:num w:numId="1096">
    <w:abstractNumId w:val="427"/>
  </w:num>
  <w:num w:numId="1097">
    <w:abstractNumId w:val="514"/>
  </w:num>
  <w:num w:numId="1098">
    <w:abstractNumId w:val="1323"/>
  </w:num>
  <w:num w:numId="1099">
    <w:abstractNumId w:val="1036"/>
  </w:num>
  <w:num w:numId="1100">
    <w:abstractNumId w:val="1336"/>
  </w:num>
  <w:num w:numId="1101">
    <w:abstractNumId w:val="98"/>
  </w:num>
  <w:num w:numId="1102">
    <w:abstractNumId w:val="1520"/>
  </w:num>
  <w:num w:numId="1103">
    <w:abstractNumId w:val="592"/>
  </w:num>
  <w:num w:numId="1104">
    <w:abstractNumId w:val="1371"/>
  </w:num>
  <w:num w:numId="1105">
    <w:abstractNumId w:val="1201"/>
  </w:num>
  <w:num w:numId="1106">
    <w:abstractNumId w:val="102"/>
  </w:num>
  <w:num w:numId="1107">
    <w:abstractNumId w:val="429"/>
  </w:num>
  <w:num w:numId="1108">
    <w:abstractNumId w:val="456"/>
  </w:num>
  <w:num w:numId="1109">
    <w:abstractNumId w:val="1479"/>
  </w:num>
  <w:num w:numId="1110">
    <w:abstractNumId w:val="1211"/>
  </w:num>
  <w:num w:numId="1111">
    <w:abstractNumId w:val="1299"/>
  </w:num>
  <w:num w:numId="1112">
    <w:abstractNumId w:val="997"/>
  </w:num>
  <w:num w:numId="1113">
    <w:abstractNumId w:val="933"/>
  </w:num>
  <w:num w:numId="1114">
    <w:abstractNumId w:val="706"/>
  </w:num>
  <w:num w:numId="1115">
    <w:abstractNumId w:val="370"/>
  </w:num>
  <w:num w:numId="1116">
    <w:abstractNumId w:val="1130"/>
  </w:num>
  <w:num w:numId="1117">
    <w:abstractNumId w:val="1207"/>
  </w:num>
  <w:num w:numId="1118">
    <w:abstractNumId w:val="1305"/>
  </w:num>
  <w:num w:numId="1119">
    <w:abstractNumId w:val="1262"/>
  </w:num>
  <w:num w:numId="1120">
    <w:abstractNumId w:val="485"/>
  </w:num>
  <w:num w:numId="1121">
    <w:abstractNumId w:val="254"/>
  </w:num>
  <w:num w:numId="1122">
    <w:abstractNumId w:val="261"/>
  </w:num>
  <w:num w:numId="1123">
    <w:abstractNumId w:val="1304"/>
  </w:num>
  <w:num w:numId="1124">
    <w:abstractNumId w:val="105"/>
  </w:num>
  <w:num w:numId="1125">
    <w:abstractNumId w:val="200"/>
  </w:num>
  <w:num w:numId="1126">
    <w:abstractNumId w:val="490"/>
  </w:num>
  <w:num w:numId="1127">
    <w:abstractNumId w:val="264"/>
  </w:num>
  <w:num w:numId="1128">
    <w:abstractNumId w:val="264"/>
  </w:num>
  <w:num w:numId="1129">
    <w:abstractNumId w:val="264"/>
  </w:num>
  <w:num w:numId="1130">
    <w:abstractNumId w:val="264"/>
  </w:num>
  <w:num w:numId="1131">
    <w:abstractNumId w:val="264"/>
  </w:num>
  <w:num w:numId="1132">
    <w:abstractNumId w:val="264"/>
  </w:num>
  <w:num w:numId="1133">
    <w:abstractNumId w:val="264"/>
  </w:num>
  <w:num w:numId="1134">
    <w:abstractNumId w:val="264"/>
  </w:num>
  <w:num w:numId="1135">
    <w:abstractNumId w:val="264"/>
  </w:num>
  <w:num w:numId="1136">
    <w:abstractNumId w:val="264"/>
  </w:num>
  <w:num w:numId="1137">
    <w:abstractNumId w:val="264"/>
  </w:num>
  <w:num w:numId="1138">
    <w:abstractNumId w:val="264"/>
  </w:num>
  <w:num w:numId="1139">
    <w:abstractNumId w:val="264"/>
  </w:num>
  <w:num w:numId="1140">
    <w:abstractNumId w:val="264"/>
  </w:num>
  <w:num w:numId="1141">
    <w:abstractNumId w:val="264"/>
  </w:num>
  <w:num w:numId="1142">
    <w:abstractNumId w:val="264"/>
  </w:num>
  <w:num w:numId="1143">
    <w:abstractNumId w:val="264"/>
  </w:num>
  <w:num w:numId="1144">
    <w:abstractNumId w:val="264"/>
  </w:num>
  <w:num w:numId="1145">
    <w:abstractNumId w:val="264"/>
  </w:num>
  <w:num w:numId="1146">
    <w:abstractNumId w:val="264"/>
  </w:num>
  <w:num w:numId="1147">
    <w:abstractNumId w:val="264"/>
  </w:num>
  <w:num w:numId="1148">
    <w:abstractNumId w:val="264"/>
  </w:num>
  <w:num w:numId="1149">
    <w:abstractNumId w:val="264"/>
  </w:num>
  <w:num w:numId="1150">
    <w:abstractNumId w:val="264"/>
  </w:num>
  <w:num w:numId="1151">
    <w:abstractNumId w:val="264"/>
  </w:num>
  <w:num w:numId="1152">
    <w:abstractNumId w:val="264"/>
  </w:num>
  <w:num w:numId="1153">
    <w:abstractNumId w:val="264"/>
  </w:num>
  <w:num w:numId="1154">
    <w:abstractNumId w:val="264"/>
  </w:num>
  <w:num w:numId="1155">
    <w:abstractNumId w:val="264"/>
  </w:num>
  <w:num w:numId="1156">
    <w:abstractNumId w:val="264"/>
  </w:num>
  <w:num w:numId="1157">
    <w:abstractNumId w:val="264"/>
  </w:num>
  <w:num w:numId="1158">
    <w:abstractNumId w:val="264"/>
  </w:num>
  <w:num w:numId="1159">
    <w:abstractNumId w:val="264"/>
  </w:num>
  <w:num w:numId="1160">
    <w:abstractNumId w:val="264"/>
  </w:num>
  <w:num w:numId="1161">
    <w:abstractNumId w:val="264"/>
  </w:num>
  <w:num w:numId="1162">
    <w:abstractNumId w:val="264"/>
  </w:num>
  <w:num w:numId="1163">
    <w:abstractNumId w:val="264"/>
  </w:num>
  <w:num w:numId="1164">
    <w:abstractNumId w:val="264"/>
  </w:num>
  <w:num w:numId="1165">
    <w:abstractNumId w:val="264"/>
  </w:num>
  <w:num w:numId="1166">
    <w:abstractNumId w:val="264"/>
  </w:num>
  <w:num w:numId="1167">
    <w:abstractNumId w:val="264"/>
  </w:num>
  <w:num w:numId="1168">
    <w:abstractNumId w:val="128"/>
  </w:num>
  <w:num w:numId="1169">
    <w:abstractNumId w:val="1537"/>
  </w:num>
  <w:num w:numId="1170">
    <w:abstractNumId w:val="1311"/>
  </w:num>
  <w:num w:numId="1171">
    <w:abstractNumId w:val="1377"/>
  </w:num>
  <w:num w:numId="1172">
    <w:abstractNumId w:val="1090"/>
  </w:num>
  <w:num w:numId="1173">
    <w:abstractNumId w:val="1351"/>
  </w:num>
  <w:num w:numId="1174">
    <w:abstractNumId w:val="968"/>
  </w:num>
  <w:num w:numId="1175">
    <w:abstractNumId w:val="1412"/>
  </w:num>
  <w:num w:numId="1176">
    <w:abstractNumId w:val="1112"/>
  </w:num>
  <w:num w:numId="1177">
    <w:abstractNumId w:val="331"/>
  </w:num>
  <w:num w:numId="1178">
    <w:abstractNumId w:val="477"/>
  </w:num>
  <w:num w:numId="1179">
    <w:abstractNumId w:val="1273"/>
  </w:num>
  <w:num w:numId="1180">
    <w:abstractNumId w:val="999"/>
  </w:num>
  <w:num w:numId="1181">
    <w:abstractNumId w:val="487"/>
  </w:num>
  <w:num w:numId="1182">
    <w:abstractNumId w:val="284"/>
  </w:num>
  <w:num w:numId="1183">
    <w:abstractNumId w:val="1549"/>
  </w:num>
  <w:num w:numId="1184">
    <w:abstractNumId w:val="1340"/>
  </w:num>
  <w:num w:numId="1185">
    <w:abstractNumId w:val="1177"/>
  </w:num>
  <w:num w:numId="1186">
    <w:abstractNumId w:val="1435"/>
  </w:num>
  <w:num w:numId="1187">
    <w:abstractNumId w:val="1017"/>
  </w:num>
  <w:num w:numId="1188">
    <w:abstractNumId w:val="1066"/>
  </w:num>
  <w:num w:numId="1189">
    <w:abstractNumId w:val="1128"/>
  </w:num>
  <w:num w:numId="1190">
    <w:abstractNumId w:val="901"/>
  </w:num>
  <w:num w:numId="1191">
    <w:abstractNumId w:val="101"/>
  </w:num>
  <w:num w:numId="1192">
    <w:abstractNumId w:val="407"/>
  </w:num>
  <w:num w:numId="1193">
    <w:abstractNumId w:val="714"/>
  </w:num>
  <w:num w:numId="1194">
    <w:abstractNumId w:val="1156"/>
  </w:num>
  <w:num w:numId="1195">
    <w:abstractNumId w:val="531"/>
  </w:num>
  <w:num w:numId="1196">
    <w:abstractNumId w:val="947"/>
  </w:num>
  <w:num w:numId="1197">
    <w:abstractNumId w:val="1175"/>
  </w:num>
  <w:num w:numId="1198">
    <w:abstractNumId w:val="1326"/>
  </w:num>
  <w:num w:numId="1199">
    <w:abstractNumId w:val="371"/>
  </w:num>
  <w:num w:numId="1200">
    <w:abstractNumId w:val="311"/>
  </w:num>
  <w:num w:numId="1201">
    <w:abstractNumId w:val="80"/>
  </w:num>
  <w:num w:numId="1202">
    <w:abstractNumId w:val="976"/>
  </w:num>
  <w:num w:numId="1203">
    <w:abstractNumId w:val="1094"/>
  </w:num>
  <w:num w:numId="1204">
    <w:abstractNumId w:val="1235"/>
  </w:num>
  <w:num w:numId="1205">
    <w:abstractNumId w:val="843"/>
  </w:num>
  <w:num w:numId="1206">
    <w:abstractNumId w:val="1404"/>
  </w:num>
  <w:num w:numId="1207">
    <w:abstractNumId w:val="711"/>
  </w:num>
  <w:num w:numId="1208">
    <w:abstractNumId w:val="197"/>
  </w:num>
  <w:num w:numId="1209">
    <w:abstractNumId w:val="20"/>
  </w:num>
  <w:num w:numId="1210">
    <w:abstractNumId w:val="583"/>
  </w:num>
  <w:num w:numId="1211">
    <w:abstractNumId w:val="1395"/>
  </w:num>
  <w:num w:numId="1212">
    <w:abstractNumId w:val="1109"/>
  </w:num>
  <w:num w:numId="1213">
    <w:abstractNumId w:val="839"/>
  </w:num>
  <w:num w:numId="1214">
    <w:abstractNumId w:val="43"/>
  </w:num>
  <w:num w:numId="1215">
    <w:abstractNumId w:val="1253"/>
  </w:num>
  <w:num w:numId="1216">
    <w:abstractNumId w:val="887"/>
  </w:num>
  <w:num w:numId="1217">
    <w:abstractNumId w:val="1391"/>
  </w:num>
  <w:num w:numId="1218">
    <w:abstractNumId w:val="1181"/>
  </w:num>
  <w:num w:numId="1219">
    <w:abstractNumId w:val="1040"/>
  </w:num>
  <w:num w:numId="1220">
    <w:abstractNumId w:val="405"/>
  </w:num>
  <w:num w:numId="1221">
    <w:abstractNumId w:val="180"/>
  </w:num>
  <w:num w:numId="1222">
    <w:abstractNumId w:val="243"/>
  </w:num>
  <w:num w:numId="1223">
    <w:abstractNumId w:val="471"/>
  </w:num>
  <w:num w:numId="1224">
    <w:abstractNumId w:val="1400"/>
  </w:num>
  <w:num w:numId="1225">
    <w:abstractNumId w:val="758"/>
  </w:num>
  <w:num w:numId="1226">
    <w:abstractNumId w:val="358"/>
  </w:num>
  <w:num w:numId="1227">
    <w:abstractNumId w:val="1380"/>
  </w:num>
  <w:num w:numId="1228">
    <w:abstractNumId w:val="230"/>
  </w:num>
  <w:num w:numId="1229">
    <w:abstractNumId w:val="1102"/>
  </w:num>
  <w:num w:numId="1230">
    <w:abstractNumId w:val="24"/>
  </w:num>
  <w:num w:numId="1231">
    <w:abstractNumId w:val="326"/>
  </w:num>
  <w:num w:numId="1232">
    <w:abstractNumId w:val="732"/>
  </w:num>
  <w:num w:numId="1233">
    <w:abstractNumId w:val="205"/>
  </w:num>
  <w:num w:numId="1234">
    <w:abstractNumId w:val="1482"/>
  </w:num>
  <w:num w:numId="1235">
    <w:abstractNumId w:val="124"/>
  </w:num>
  <w:num w:numId="1236">
    <w:abstractNumId w:val="1314"/>
  </w:num>
  <w:num w:numId="1237">
    <w:abstractNumId w:val="953"/>
  </w:num>
  <w:num w:numId="1238">
    <w:abstractNumId w:val="806"/>
  </w:num>
  <w:num w:numId="1239">
    <w:abstractNumId w:val="285"/>
  </w:num>
  <w:num w:numId="1240">
    <w:abstractNumId w:val="1531"/>
  </w:num>
  <w:num w:numId="1241">
    <w:abstractNumId w:val="169"/>
  </w:num>
  <w:num w:numId="1242">
    <w:abstractNumId w:val="870"/>
  </w:num>
  <w:num w:numId="1243">
    <w:abstractNumId w:val="337"/>
  </w:num>
  <w:num w:numId="1244">
    <w:abstractNumId w:val="77"/>
  </w:num>
  <w:num w:numId="1245">
    <w:abstractNumId w:val="1075"/>
  </w:num>
  <w:num w:numId="1246">
    <w:abstractNumId w:val="203"/>
  </w:num>
  <w:num w:numId="1247">
    <w:abstractNumId w:val="1248"/>
  </w:num>
  <w:num w:numId="1248">
    <w:abstractNumId w:val="1147"/>
  </w:num>
  <w:num w:numId="1249">
    <w:abstractNumId w:val="793"/>
  </w:num>
  <w:num w:numId="1250">
    <w:abstractNumId w:val="1544"/>
  </w:num>
  <w:num w:numId="1251">
    <w:abstractNumId w:val="783"/>
  </w:num>
  <w:num w:numId="1252">
    <w:abstractNumId w:val="831"/>
  </w:num>
  <w:num w:numId="1253">
    <w:abstractNumId w:val="399"/>
  </w:num>
  <w:num w:numId="1254">
    <w:abstractNumId w:val="588"/>
  </w:num>
  <w:num w:numId="1255">
    <w:abstractNumId w:val="1289"/>
  </w:num>
  <w:num w:numId="1256">
    <w:abstractNumId w:val="818"/>
  </w:num>
  <w:num w:numId="1257">
    <w:abstractNumId w:val="632"/>
  </w:num>
  <w:num w:numId="1258">
    <w:abstractNumId w:val="672"/>
  </w:num>
  <w:num w:numId="1259">
    <w:abstractNumId w:val="1250"/>
  </w:num>
  <w:num w:numId="1260">
    <w:abstractNumId w:val="357"/>
  </w:num>
  <w:num w:numId="1261">
    <w:abstractNumId w:val="526"/>
  </w:num>
  <w:num w:numId="1262">
    <w:abstractNumId w:val="1318"/>
  </w:num>
  <w:num w:numId="1263">
    <w:abstractNumId w:val="638"/>
  </w:num>
  <w:num w:numId="1264">
    <w:abstractNumId w:val="120"/>
  </w:num>
  <w:num w:numId="1265">
    <w:abstractNumId w:val="1343"/>
  </w:num>
  <w:num w:numId="1266">
    <w:abstractNumId w:val="398"/>
  </w:num>
  <w:num w:numId="1267">
    <w:abstractNumId w:val="955"/>
  </w:num>
  <w:num w:numId="1268">
    <w:abstractNumId w:val="644"/>
  </w:num>
  <w:num w:numId="1269">
    <w:abstractNumId w:val="1563"/>
  </w:num>
  <w:num w:numId="1270">
    <w:abstractNumId w:val="936"/>
  </w:num>
  <w:num w:numId="1271">
    <w:abstractNumId w:val="582"/>
  </w:num>
  <w:num w:numId="1272">
    <w:abstractNumId w:val="449"/>
  </w:num>
  <w:num w:numId="1273">
    <w:abstractNumId w:val="747"/>
  </w:num>
  <w:num w:numId="1274">
    <w:abstractNumId w:val="1499"/>
  </w:num>
  <w:num w:numId="1275">
    <w:abstractNumId w:val="157"/>
  </w:num>
  <w:num w:numId="1276">
    <w:abstractNumId w:val="166"/>
  </w:num>
  <w:num w:numId="1277">
    <w:abstractNumId w:val="412"/>
  </w:num>
  <w:num w:numId="1278">
    <w:abstractNumId w:val="9"/>
  </w:num>
  <w:num w:numId="1279">
    <w:abstractNumId w:val="1249"/>
  </w:num>
  <w:num w:numId="1280">
    <w:abstractNumId w:val="854"/>
  </w:num>
  <w:num w:numId="1281">
    <w:abstractNumId w:val="825"/>
  </w:num>
  <w:num w:numId="1282">
    <w:abstractNumId w:val="277"/>
  </w:num>
  <w:num w:numId="1283">
    <w:abstractNumId w:val="1152"/>
  </w:num>
  <w:num w:numId="1284">
    <w:abstractNumId w:val="668"/>
  </w:num>
  <w:num w:numId="1285">
    <w:abstractNumId w:val="502"/>
  </w:num>
  <w:num w:numId="1286">
    <w:abstractNumId w:val="489"/>
  </w:num>
  <w:num w:numId="1287">
    <w:abstractNumId w:val="338"/>
  </w:num>
  <w:num w:numId="1288">
    <w:abstractNumId w:val="281"/>
  </w:num>
  <w:num w:numId="1289">
    <w:abstractNumId w:val="1023"/>
  </w:num>
  <w:num w:numId="1290">
    <w:abstractNumId w:val="424"/>
  </w:num>
  <w:num w:numId="1291">
    <w:abstractNumId w:val="1405"/>
  </w:num>
  <w:num w:numId="1292">
    <w:abstractNumId w:val="89"/>
  </w:num>
  <w:num w:numId="1293">
    <w:abstractNumId w:val="1189"/>
  </w:num>
  <w:num w:numId="1294">
    <w:abstractNumId w:val="1116"/>
  </w:num>
  <w:num w:numId="1295">
    <w:abstractNumId w:val="1227"/>
  </w:num>
  <w:num w:numId="1296">
    <w:abstractNumId w:val="1196"/>
  </w:num>
  <w:num w:numId="1297">
    <w:abstractNumId w:val="1212"/>
  </w:num>
  <w:num w:numId="1298">
    <w:abstractNumId w:val="1464"/>
  </w:num>
  <w:num w:numId="1299">
    <w:abstractNumId w:val="95"/>
  </w:num>
  <w:num w:numId="1300">
    <w:abstractNumId w:val="534"/>
  </w:num>
  <w:num w:numId="1301">
    <w:abstractNumId w:val="984"/>
  </w:num>
  <w:num w:numId="1302">
    <w:abstractNumId w:val="908"/>
  </w:num>
  <w:num w:numId="1303">
    <w:abstractNumId w:val="897"/>
  </w:num>
  <w:num w:numId="1304">
    <w:abstractNumId w:val="1204"/>
  </w:num>
  <w:num w:numId="1305">
    <w:abstractNumId w:val="76"/>
  </w:num>
  <w:num w:numId="1306">
    <w:abstractNumId w:val="1454"/>
  </w:num>
  <w:num w:numId="1307">
    <w:abstractNumId w:val="795"/>
  </w:num>
  <w:num w:numId="1308">
    <w:abstractNumId w:val="194"/>
  </w:num>
  <w:num w:numId="1309">
    <w:abstractNumId w:val="848"/>
  </w:num>
  <w:num w:numId="1310">
    <w:abstractNumId w:val="1216"/>
  </w:num>
  <w:num w:numId="1311">
    <w:abstractNumId w:val="609"/>
  </w:num>
  <w:num w:numId="1312">
    <w:abstractNumId w:val="1413"/>
  </w:num>
  <w:num w:numId="1313">
    <w:abstractNumId w:val="954"/>
  </w:num>
  <w:num w:numId="1314">
    <w:abstractNumId w:val="1542"/>
  </w:num>
  <w:num w:numId="1315">
    <w:abstractNumId w:val="1511"/>
  </w:num>
  <w:num w:numId="1316">
    <w:abstractNumId w:val="384"/>
  </w:num>
  <w:num w:numId="1317">
    <w:abstractNumId w:val="425"/>
  </w:num>
  <w:num w:numId="1318">
    <w:abstractNumId w:val="1281"/>
  </w:num>
  <w:num w:numId="1319">
    <w:abstractNumId w:val="132"/>
  </w:num>
  <w:num w:numId="1320">
    <w:abstractNumId w:val="238"/>
  </w:num>
  <w:num w:numId="1321">
    <w:abstractNumId w:val="716"/>
  </w:num>
  <w:num w:numId="1322">
    <w:abstractNumId w:val="224"/>
  </w:num>
  <w:num w:numId="1323">
    <w:abstractNumId w:val="1206"/>
  </w:num>
  <w:num w:numId="1324">
    <w:abstractNumId w:val="304"/>
  </w:num>
  <w:num w:numId="1325">
    <w:abstractNumId w:val="852"/>
  </w:num>
  <w:num w:numId="1326">
    <w:abstractNumId w:val="462"/>
  </w:num>
  <w:num w:numId="1327">
    <w:abstractNumId w:val="1296"/>
  </w:num>
  <w:num w:numId="1328">
    <w:abstractNumId w:val="452"/>
  </w:num>
  <w:num w:numId="1329">
    <w:abstractNumId w:val="219"/>
  </w:num>
  <w:num w:numId="1330">
    <w:abstractNumId w:val="784"/>
  </w:num>
  <w:num w:numId="1331">
    <w:abstractNumId w:val="684"/>
  </w:num>
  <w:num w:numId="1332">
    <w:abstractNumId w:val="666"/>
  </w:num>
  <w:num w:numId="1333">
    <w:abstractNumId w:val="1441"/>
  </w:num>
  <w:num w:numId="1334">
    <w:abstractNumId w:val="251"/>
  </w:num>
  <w:num w:numId="1335">
    <w:abstractNumId w:val="441"/>
  </w:num>
  <w:num w:numId="1336">
    <w:abstractNumId w:val="1283"/>
  </w:num>
  <w:num w:numId="1337">
    <w:abstractNumId w:val="324"/>
  </w:num>
  <w:num w:numId="1338">
    <w:abstractNumId w:val="892"/>
  </w:num>
  <w:num w:numId="1339">
    <w:abstractNumId w:val="637"/>
  </w:num>
  <w:num w:numId="1340">
    <w:abstractNumId w:val="1309"/>
  </w:num>
  <w:num w:numId="1341">
    <w:abstractNumId w:val="323"/>
  </w:num>
  <w:num w:numId="1342">
    <w:abstractNumId w:val="694"/>
  </w:num>
  <w:num w:numId="1343">
    <w:abstractNumId w:val="739"/>
  </w:num>
  <w:num w:numId="1344">
    <w:abstractNumId w:val="1029"/>
  </w:num>
  <w:num w:numId="1345">
    <w:abstractNumId w:val="1422"/>
  </w:num>
  <w:num w:numId="1346">
    <w:abstractNumId w:val="808"/>
  </w:num>
  <w:num w:numId="1347">
    <w:abstractNumId w:val="1277"/>
  </w:num>
  <w:num w:numId="1348">
    <w:abstractNumId w:val="1346"/>
  </w:num>
  <w:num w:numId="1349">
    <w:abstractNumId w:val="438"/>
  </w:num>
  <w:num w:numId="1350">
    <w:abstractNumId w:val="1164"/>
  </w:num>
  <w:num w:numId="1351">
    <w:abstractNumId w:val="488"/>
  </w:num>
  <w:num w:numId="1352">
    <w:abstractNumId w:val="1334"/>
  </w:num>
  <w:num w:numId="1353">
    <w:abstractNumId w:val="636"/>
  </w:num>
  <w:num w:numId="1354">
    <w:abstractNumId w:val="530"/>
  </w:num>
  <w:num w:numId="1355">
    <w:abstractNumId w:val="647"/>
  </w:num>
  <w:num w:numId="1356">
    <w:abstractNumId w:val="97"/>
  </w:num>
  <w:num w:numId="1357">
    <w:abstractNumId w:val="770"/>
  </w:num>
  <w:num w:numId="1358">
    <w:abstractNumId w:val="1410"/>
  </w:num>
  <w:num w:numId="1359">
    <w:abstractNumId w:val="627"/>
  </w:num>
  <w:num w:numId="1360">
    <w:abstractNumId w:val="1027"/>
  </w:num>
  <w:num w:numId="1361">
    <w:abstractNumId w:val="1467"/>
  </w:num>
  <w:num w:numId="1362">
    <w:abstractNumId w:val="148"/>
  </w:num>
  <w:num w:numId="1363">
    <w:abstractNumId w:val="1144"/>
  </w:num>
  <w:num w:numId="1364">
    <w:abstractNumId w:val="1180"/>
  </w:num>
  <w:num w:numId="1365">
    <w:abstractNumId w:val="858"/>
  </w:num>
  <w:num w:numId="1366">
    <w:abstractNumId w:val="611"/>
  </w:num>
  <w:num w:numId="1367">
    <w:abstractNumId w:val="890"/>
  </w:num>
  <w:num w:numId="1368">
    <w:abstractNumId w:val="1103"/>
  </w:num>
  <w:num w:numId="1369">
    <w:abstractNumId w:val="316"/>
  </w:num>
  <w:num w:numId="1370">
    <w:abstractNumId w:val="1367"/>
  </w:num>
  <w:num w:numId="1371">
    <w:abstractNumId w:val="1330"/>
  </w:num>
  <w:num w:numId="1372">
    <w:abstractNumId w:val="176"/>
  </w:num>
  <w:num w:numId="1373">
    <w:abstractNumId w:val="1200"/>
  </w:num>
  <w:num w:numId="1374">
    <w:abstractNumId w:val="790"/>
  </w:num>
  <w:num w:numId="1375">
    <w:abstractNumId w:val="785"/>
  </w:num>
  <w:num w:numId="1376">
    <w:abstractNumId w:val="507"/>
  </w:num>
  <w:num w:numId="1377">
    <w:abstractNumId w:val="1473"/>
  </w:num>
  <w:num w:numId="1378">
    <w:abstractNumId w:val="1501"/>
  </w:num>
  <w:num w:numId="1379">
    <w:abstractNumId w:val="188"/>
  </w:num>
  <w:num w:numId="1380">
    <w:abstractNumId w:val="993"/>
  </w:num>
  <w:num w:numId="1381">
    <w:abstractNumId w:val="255"/>
  </w:num>
  <w:num w:numId="1382">
    <w:abstractNumId w:val="891"/>
  </w:num>
  <w:num w:numId="1383">
    <w:abstractNumId w:val="1332"/>
  </w:num>
  <w:num w:numId="1384">
    <w:abstractNumId w:val="129"/>
  </w:num>
  <w:num w:numId="1385">
    <w:abstractNumId w:val="642"/>
  </w:num>
  <w:num w:numId="1386">
    <w:abstractNumId w:val="821"/>
  </w:num>
  <w:num w:numId="1387">
    <w:abstractNumId w:val="937"/>
  </w:num>
  <w:num w:numId="1388">
    <w:abstractNumId w:val="834"/>
  </w:num>
  <w:num w:numId="1389">
    <w:abstractNumId w:val="1192"/>
  </w:num>
  <w:num w:numId="1390">
    <w:abstractNumId w:val="962"/>
  </w:num>
  <w:num w:numId="1391">
    <w:abstractNumId w:val="1478"/>
  </w:num>
  <w:num w:numId="1392">
    <w:abstractNumId w:val="1313"/>
  </w:num>
  <w:num w:numId="1393">
    <w:abstractNumId w:val="1232"/>
  </w:num>
  <w:num w:numId="1394">
    <w:abstractNumId w:val="547"/>
  </w:num>
  <w:num w:numId="1395">
    <w:abstractNumId w:val="1016"/>
  </w:num>
  <w:num w:numId="1396">
    <w:abstractNumId w:val="343"/>
  </w:num>
  <w:num w:numId="1397">
    <w:abstractNumId w:val="721"/>
  </w:num>
  <w:num w:numId="1398">
    <w:abstractNumId w:val="58"/>
  </w:num>
  <w:num w:numId="1399">
    <w:abstractNumId w:val="35"/>
  </w:num>
  <w:num w:numId="1400">
    <w:abstractNumId w:val="106"/>
  </w:num>
  <w:num w:numId="1401">
    <w:abstractNumId w:val="1500"/>
  </w:num>
  <w:num w:numId="1402">
    <w:abstractNumId w:val="1108"/>
  </w:num>
  <w:num w:numId="1403">
    <w:abstractNumId w:val="447"/>
  </w:num>
  <w:num w:numId="1404">
    <w:abstractNumId w:val="82"/>
  </w:num>
  <w:num w:numId="1405">
    <w:abstractNumId w:val="518"/>
  </w:num>
  <w:num w:numId="1406">
    <w:abstractNumId w:val="558"/>
  </w:num>
  <w:num w:numId="1407">
    <w:abstractNumId w:val="467"/>
  </w:num>
  <w:num w:numId="1408">
    <w:abstractNumId w:val="56"/>
  </w:num>
  <w:num w:numId="1409">
    <w:abstractNumId w:val="41"/>
  </w:num>
  <w:num w:numId="1410">
    <w:abstractNumId w:val="679"/>
  </w:num>
  <w:num w:numId="1411">
    <w:abstractNumId w:val="1347"/>
  </w:num>
  <w:num w:numId="1412">
    <w:abstractNumId w:val="297"/>
  </w:num>
  <w:num w:numId="1413">
    <w:abstractNumId w:val="309"/>
  </w:num>
  <w:num w:numId="1414">
    <w:abstractNumId w:val="508"/>
  </w:num>
  <w:num w:numId="1415">
    <w:abstractNumId w:val="356"/>
  </w:num>
  <w:num w:numId="1416">
    <w:abstractNumId w:val="88"/>
  </w:num>
  <w:num w:numId="1417">
    <w:abstractNumId w:val="1522"/>
  </w:num>
  <w:num w:numId="1418">
    <w:abstractNumId w:val="554"/>
  </w:num>
  <w:num w:numId="1419">
    <w:abstractNumId w:val="725"/>
  </w:num>
  <w:num w:numId="1420">
    <w:abstractNumId w:val="1350"/>
  </w:num>
  <w:num w:numId="1421">
    <w:abstractNumId w:val="917"/>
  </w:num>
  <w:num w:numId="1422">
    <w:abstractNumId w:val="430"/>
  </w:num>
  <w:num w:numId="1423">
    <w:abstractNumId w:val="177"/>
  </w:num>
  <w:num w:numId="1424">
    <w:abstractNumId w:val="1415"/>
  </w:num>
  <w:num w:numId="1425">
    <w:abstractNumId w:val="1194"/>
  </w:num>
  <w:num w:numId="1426">
    <w:abstractNumId w:val="497"/>
  </w:num>
  <w:num w:numId="1427">
    <w:abstractNumId w:val="1282"/>
  </w:num>
  <w:num w:numId="1428">
    <w:abstractNumId w:val="1486"/>
  </w:num>
  <w:num w:numId="1429">
    <w:abstractNumId w:val="1234"/>
  </w:num>
  <w:num w:numId="1430">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1430"/>
  </w:num>
  <w:num w:numId="1432">
    <w:abstractNumId w:val="248"/>
  </w:num>
  <w:num w:numId="143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70"/>
  </w:num>
  <w:num w:numId="1435">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561"/>
  </w:num>
  <w:num w:numId="1437">
    <w:abstractNumId w:val="702"/>
  </w:num>
  <w:num w:numId="1438">
    <w:abstractNumId w:val="513"/>
  </w:num>
  <w:num w:numId="1439">
    <w:abstractNumId w:val="543"/>
  </w:num>
  <w:num w:numId="1440">
    <w:abstractNumId w:val="1433"/>
  </w:num>
  <w:num w:numId="1441">
    <w:abstractNumId w:val="1472"/>
  </w:num>
  <w:num w:numId="1442">
    <w:abstractNumId w:val="13"/>
  </w:num>
  <w:num w:numId="1443">
    <w:abstractNumId w:val="161"/>
  </w:num>
  <w:num w:numId="1444">
    <w:abstractNumId w:val="1306"/>
  </w:num>
  <w:num w:numId="1445">
    <w:abstractNumId w:val="182"/>
  </w:num>
  <w:num w:numId="1446">
    <w:abstractNumId w:val="723"/>
  </w:num>
  <w:num w:numId="1447">
    <w:abstractNumId w:val="1297"/>
  </w:num>
  <w:num w:numId="1448">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264"/>
  </w:num>
  <w:num w:numId="1450">
    <w:abstractNumId w:val="138"/>
  </w:num>
  <w:num w:numId="1451">
    <w:abstractNumId w:val="1546"/>
  </w:num>
  <w:num w:numId="1452">
    <w:abstractNumId w:val="927"/>
  </w:num>
  <w:num w:numId="1453">
    <w:abstractNumId w:val="1483"/>
  </w:num>
  <w:num w:numId="1454">
    <w:abstractNumId w:val="1403"/>
  </w:num>
  <w:num w:numId="1455">
    <w:abstractNumId w:val="466"/>
  </w:num>
  <w:num w:numId="1456">
    <w:abstractNumId w:val="209"/>
  </w:num>
  <w:num w:numId="1457">
    <w:abstractNumId w:val="1468"/>
  </w:num>
  <w:num w:numId="1458">
    <w:abstractNumId w:val="798"/>
  </w:num>
  <w:num w:numId="1459">
    <w:abstractNumId w:val="301"/>
  </w:num>
  <w:num w:numId="1460">
    <w:abstractNumId w:val="585"/>
  </w:num>
  <w:num w:numId="1461">
    <w:abstractNumId w:val="1267"/>
  </w:num>
  <w:num w:numId="1462">
    <w:abstractNumId w:val="1242"/>
  </w:num>
  <w:num w:numId="1463">
    <w:abstractNumId w:val="1224"/>
  </w:num>
  <w:num w:numId="1464">
    <w:abstractNumId w:val="454"/>
  </w:num>
  <w:num w:numId="1465">
    <w:abstractNumId w:val="410"/>
  </w:num>
  <w:num w:numId="1466">
    <w:abstractNumId w:val="696"/>
  </w:num>
  <w:num w:numId="1467">
    <w:abstractNumId w:val="938"/>
  </w:num>
  <w:num w:numId="1468">
    <w:abstractNumId w:val="1510"/>
  </w:num>
  <w:num w:numId="1469">
    <w:abstractNumId w:val="922"/>
  </w:num>
  <w:num w:numId="1470">
    <w:abstractNumId w:val="749"/>
  </w:num>
  <w:num w:numId="1471">
    <w:abstractNumId w:val="919"/>
  </w:num>
  <w:num w:numId="1472">
    <w:abstractNumId w:val="228"/>
  </w:num>
  <w:num w:numId="1473">
    <w:abstractNumId w:val="34"/>
  </w:num>
  <w:num w:numId="1474">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682"/>
  </w:num>
  <w:num w:numId="1476">
    <w:abstractNumId w:val="925"/>
  </w:num>
  <w:num w:numId="1477">
    <w:abstractNumId w:val="812"/>
  </w:num>
  <w:num w:numId="1478">
    <w:abstractNumId w:val="291"/>
  </w:num>
  <w:num w:numId="1479">
    <w:abstractNumId w:val="92"/>
  </w:num>
  <w:num w:numId="1480">
    <w:abstractNumId w:val="289"/>
  </w:num>
  <w:num w:numId="1481">
    <w:abstractNumId w:val="300"/>
  </w:num>
  <w:num w:numId="1482">
    <w:abstractNumId w:val="1035"/>
  </w:num>
  <w:num w:numId="1483">
    <w:abstractNumId w:val="223"/>
  </w:num>
  <w:num w:numId="1484">
    <w:abstractNumId w:val="738"/>
  </w:num>
  <w:num w:numId="1485">
    <w:abstractNumId w:val="691"/>
  </w:num>
  <w:num w:numId="1486">
    <w:abstractNumId w:val="857"/>
  </w:num>
  <w:num w:numId="1487">
    <w:abstractNumId w:val="1392"/>
  </w:num>
  <w:num w:numId="1488">
    <w:abstractNumId w:val="325"/>
  </w:num>
  <w:num w:numId="1489">
    <w:abstractNumId w:val="1151"/>
  </w:num>
  <w:num w:numId="1490">
    <w:abstractNumId w:val="1073"/>
  </w:num>
  <w:num w:numId="1491">
    <w:abstractNumId w:val="175"/>
  </w:num>
  <w:num w:numId="1492">
    <w:abstractNumId w:val="796"/>
  </w:num>
  <w:num w:numId="1493">
    <w:abstractNumId w:val="1566"/>
  </w:num>
  <w:num w:numId="1494">
    <w:abstractNumId w:val="394"/>
  </w:num>
  <w:num w:numId="1495">
    <w:abstractNumId w:val="494"/>
  </w:num>
  <w:num w:numId="1496">
    <w:abstractNumId w:val="1515"/>
  </w:num>
  <w:num w:numId="1497">
    <w:abstractNumId w:val="1129"/>
  </w:num>
  <w:num w:numId="1498">
    <w:abstractNumId w:val="584"/>
  </w:num>
  <w:num w:numId="1499">
    <w:abstractNumId w:val="681"/>
  </w:num>
  <w:num w:numId="1500">
    <w:abstractNumId w:val="1209"/>
  </w:num>
  <w:num w:numId="1501">
    <w:abstractNumId w:val="1495"/>
  </w:num>
  <w:num w:numId="1502">
    <w:abstractNumId w:val="948"/>
  </w:num>
  <w:num w:numId="1503">
    <w:abstractNumId w:val="378"/>
  </w:num>
  <w:num w:numId="1504">
    <w:abstractNumId w:val="837"/>
  </w:num>
  <w:num w:numId="1505">
    <w:abstractNumId w:val="37"/>
  </w:num>
  <w:num w:numId="1506">
    <w:abstractNumId w:val="889"/>
  </w:num>
  <w:num w:numId="1507">
    <w:abstractNumId w:val="819"/>
  </w:num>
  <w:num w:numId="1508">
    <w:abstractNumId w:val="521"/>
  </w:num>
  <w:num w:numId="1509">
    <w:abstractNumId w:val="1525"/>
  </w:num>
  <w:num w:numId="1510">
    <w:abstractNumId w:val="1541"/>
  </w:num>
  <w:num w:numId="1511">
    <w:abstractNumId w:val="262"/>
  </w:num>
  <w:num w:numId="1512">
    <w:abstractNumId w:val="1564"/>
  </w:num>
  <w:num w:numId="1513">
    <w:abstractNumId w:val="773"/>
  </w:num>
  <w:num w:numId="1514">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1043"/>
  </w:num>
  <w:num w:numId="1516">
    <w:abstractNumId w:val="1063"/>
  </w:num>
  <w:num w:numId="1517">
    <w:abstractNumId w:val="623"/>
  </w:num>
  <w:num w:numId="1518">
    <w:abstractNumId w:val="363"/>
  </w:num>
  <w:num w:numId="1519">
    <w:abstractNumId w:val="486"/>
  </w:num>
  <w:num w:numId="1520">
    <w:abstractNumId w:val="1439"/>
  </w:num>
  <w:num w:numId="1521">
    <w:abstractNumId w:val="926"/>
  </w:num>
  <w:num w:numId="1522">
    <w:abstractNumId w:val="348"/>
  </w:num>
  <w:num w:numId="1523">
    <w:abstractNumId w:val="1342"/>
  </w:num>
  <w:num w:numId="1524">
    <w:abstractNumId w:val="94"/>
  </w:num>
  <w:num w:numId="1525">
    <w:abstractNumId w:val="549"/>
  </w:num>
  <w:num w:numId="1526">
    <w:abstractNumId w:val="1398"/>
  </w:num>
  <w:num w:numId="1527">
    <w:abstractNumId w:val="47"/>
  </w:num>
  <w:num w:numId="1528">
    <w:abstractNumId w:val="1050"/>
  </w:num>
  <w:num w:numId="1529">
    <w:abstractNumId w:val="288"/>
  </w:num>
  <w:num w:numId="1530">
    <w:abstractNumId w:val="710"/>
  </w:num>
  <w:num w:numId="1531">
    <w:abstractNumId w:val="580"/>
  </w:num>
  <w:num w:numId="1532">
    <w:abstractNumId w:val="743"/>
  </w:num>
  <w:num w:numId="1533">
    <w:abstractNumId w:val="1006"/>
  </w:num>
  <w:num w:numId="1534">
    <w:abstractNumId w:val="1037"/>
  </w:num>
  <w:num w:numId="1535">
    <w:abstractNumId w:val="1290"/>
  </w:num>
  <w:num w:numId="1536">
    <w:abstractNumId w:val="178"/>
  </w:num>
  <w:num w:numId="1537">
    <w:abstractNumId w:val="1005"/>
  </w:num>
  <w:num w:numId="1538">
    <w:abstractNumId w:val="1393"/>
  </w:num>
  <w:num w:numId="1539">
    <w:abstractNumId w:val="703"/>
  </w:num>
  <w:num w:numId="1540">
    <w:abstractNumId w:val="501"/>
  </w:num>
  <w:num w:numId="1541">
    <w:abstractNumId w:val="1012"/>
  </w:num>
  <w:num w:numId="1542">
    <w:abstractNumId w:val="1104"/>
  </w:num>
  <w:num w:numId="1543">
    <w:abstractNumId w:val="1523"/>
  </w:num>
  <w:num w:numId="1544">
    <w:abstractNumId w:val="600"/>
  </w:num>
  <w:num w:numId="1545">
    <w:abstractNumId w:val="753"/>
  </w:num>
  <w:num w:numId="1546">
    <w:abstractNumId w:val="1003"/>
  </w:num>
  <w:num w:numId="1547">
    <w:abstractNumId w:val="1285"/>
  </w:num>
  <w:num w:numId="1548">
    <w:abstractNumId w:val="1477"/>
  </w:num>
  <w:num w:numId="1549">
    <w:abstractNumId w:val="379"/>
  </w:num>
  <w:num w:numId="1550">
    <w:abstractNumId w:val="1131"/>
  </w:num>
  <w:num w:numId="1551">
    <w:abstractNumId w:val="26"/>
  </w:num>
  <w:num w:numId="1552">
    <w:abstractNumId w:val="491"/>
  </w:num>
  <w:num w:numId="1553">
    <w:abstractNumId w:val="827"/>
  </w:num>
  <w:num w:numId="1554">
    <w:abstractNumId w:val="653"/>
  </w:num>
  <w:num w:numId="1555">
    <w:abstractNumId w:val="1502"/>
  </w:num>
  <w:num w:numId="1556">
    <w:abstractNumId w:val="591"/>
  </w:num>
  <w:num w:numId="1557">
    <w:abstractNumId w:val="612"/>
  </w:num>
  <w:num w:numId="1558">
    <w:abstractNumId w:val="715"/>
  </w:num>
  <w:num w:numId="1559">
    <w:abstractNumId w:val="844"/>
  </w:num>
  <w:num w:numId="1560">
    <w:abstractNumId w:val="299"/>
  </w:num>
  <w:num w:numId="1561">
    <w:abstractNumId w:val="1031"/>
  </w:num>
  <w:num w:numId="1562">
    <w:abstractNumId w:val="949"/>
  </w:num>
  <w:num w:numId="1563">
    <w:abstractNumId w:val="134"/>
  </w:num>
  <w:num w:numId="1564">
    <w:abstractNumId w:val="967"/>
  </w:num>
  <w:num w:numId="1565">
    <w:abstractNumId w:val="404"/>
  </w:num>
  <w:num w:numId="1566">
    <w:abstractNumId w:val="838"/>
  </w:num>
  <w:num w:numId="1567">
    <w:abstractNumId w:val="755"/>
  </w:num>
  <w:num w:numId="1568">
    <w:abstractNumId w:val="1264"/>
  </w:num>
  <w:num w:numId="1569">
    <w:abstractNumId w:val="1408"/>
  </w:num>
  <w:num w:numId="1570">
    <w:abstractNumId w:val="25"/>
  </w:num>
  <w:num w:numId="1571">
    <w:abstractNumId w:val="116"/>
  </w:num>
  <w:num w:numId="1572">
    <w:abstractNumId w:val="804"/>
  </w:num>
  <w:num w:numId="1573">
    <w:abstractNumId w:val="44"/>
  </w:num>
  <w:num w:numId="1574">
    <w:abstractNumId w:val="1379"/>
  </w:num>
  <w:num w:numId="1575">
    <w:abstractNumId w:val="32"/>
  </w:num>
  <w:num w:numId="1576">
    <w:abstractNumId w:val="15"/>
  </w:num>
  <w:num w:numId="1577">
    <w:abstractNumId w:val="1191"/>
  </w:num>
  <w:num w:numId="1578">
    <w:abstractNumId w:val="372"/>
  </w:num>
  <w:num w:numId="1579">
    <w:abstractNumId w:val="707"/>
  </w:num>
  <w:num w:numId="1580">
    <w:abstractNumId w:val="879"/>
  </w:num>
  <w:num w:numId="1581">
    <w:abstractNumId w:val="1335"/>
  </w:num>
  <w:num w:numId="1582">
    <w:abstractNumId w:val="1135"/>
  </w:num>
  <w:num w:numId="1583">
    <w:abstractNumId w:val="1067"/>
  </w:num>
  <w:num w:numId="1584">
    <w:abstractNumId w:val="475"/>
  </w:num>
  <w:num w:numId="1585">
    <w:abstractNumId w:val="1217"/>
  </w:num>
  <w:num w:numId="1586">
    <w:abstractNumId w:val="387"/>
  </w:num>
  <w:num w:numId="1587">
    <w:abstractNumId w:val="778"/>
  </w:num>
  <w:num w:numId="1588">
    <w:abstractNumId w:val="186"/>
  </w:num>
  <w:num w:numId="1589">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759"/>
  </w:num>
  <w:num w:numId="1592">
    <w:abstractNumId w:val="764"/>
  </w:num>
  <w:num w:numId="1593">
    <w:abstractNumId w:val="608"/>
  </w:num>
  <w:num w:numId="1594">
    <w:abstractNumId w:val="306"/>
  </w:num>
  <w:num w:numId="1595">
    <w:abstractNumId w:val="816"/>
  </w:num>
  <w:num w:numId="1596">
    <w:abstractNumId w:val="389"/>
  </w:num>
  <w:num w:numId="1597">
    <w:abstractNumId w:val="835"/>
  </w:num>
  <w:num w:numId="1598">
    <w:abstractNumId w:val="624"/>
    <w:lvlOverride w:ilvl="0">
      <w:startOverride w:val="1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624"/>
    <w:lvlOverride w:ilvl="0">
      <w:startOverride w:val="13"/>
    </w:lvlOverride>
    <w:lvlOverride w:ilvl="1">
      <w:startOverride w:val="6"/>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624"/>
    <w:lvlOverride w:ilvl="0">
      <w:startOverride w:val="1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1418"/>
  </w:num>
  <w:num w:numId="1602">
    <w:abstractNumId w:val="1555"/>
  </w:num>
  <w:num w:numId="1603">
    <w:abstractNumId w:val="416"/>
  </w:num>
  <w:num w:numId="1604">
    <w:abstractNumId w:val="119"/>
  </w:num>
  <w:num w:numId="1605">
    <w:abstractNumId w:val="1462"/>
  </w:num>
  <w:num w:numId="1606">
    <w:abstractNumId w:val="771"/>
  </w:num>
  <w:num w:numId="1607">
    <w:abstractNumId w:val="1186"/>
  </w:num>
  <w:num w:numId="1608">
    <w:abstractNumId w:val="415"/>
  </w:num>
  <w:num w:numId="1609">
    <w:abstractNumId w:val="546"/>
  </w:num>
  <w:num w:numId="1610">
    <w:abstractNumId w:val="1453"/>
  </w:num>
  <w:num w:numId="1611">
    <w:abstractNumId w:val="1432"/>
  </w:num>
  <w:num w:numId="1612">
    <w:abstractNumId w:val="1214"/>
  </w:num>
  <w:num w:numId="1613">
    <w:abstractNumId w:val="294"/>
  </w:num>
  <w:num w:numId="1614">
    <w:abstractNumId w:val="1436"/>
  </w:num>
  <w:num w:numId="1615">
    <w:abstractNumId w:val="645"/>
  </w:num>
  <w:num w:numId="1616">
    <w:abstractNumId w:val="996"/>
  </w:num>
  <w:num w:numId="1617">
    <w:abstractNumId w:val="473"/>
  </w:num>
  <w:num w:numId="1618">
    <w:abstractNumId w:val="810"/>
  </w:num>
  <w:num w:numId="1619">
    <w:abstractNumId w:val="1567"/>
  </w:num>
  <w:num w:numId="1620">
    <w:abstractNumId w:val="563"/>
  </w:num>
  <w:num w:numId="1621">
    <w:abstractNumId w:val="1573"/>
  </w:num>
  <w:num w:numId="1622">
    <w:abstractNumId w:val="1344"/>
  </w:num>
  <w:num w:numId="1623">
    <w:abstractNumId w:val="599"/>
  </w:num>
  <w:num w:numId="1624">
    <w:abstractNumId w:val="1300"/>
  </w:num>
  <w:num w:numId="1625">
    <w:abstractNumId w:val="1091"/>
  </w:num>
  <w:num w:numId="1626">
    <w:abstractNumId w:val="1055"/>
  </w:num>
  <w:num w:numId="1627">
    <w:abstractNumId w:val="1247"/>
  </w:num>
  <w:num w:numId="1628">
    <w:abstractNumId w:val="1319"/>
  </w:num>
  <w:num w:numId="1629">
    <w:abstractNumId w:val="1199"/>
  </w:num>
  <w:num w:numId="1630">
    <w:abstractNumId w:val="302"/>
  </w:num>
  <w:num w:numId="1631">
    <w:abstractNumId w:val="79"/>
  </w:num>
  <w:num w:numId="1632">
    <w:abstractNumId w:val="317"/>
  </w:num>
  <w:num w:numId="1633">
    <w:abstractNumId w:val="1172"/>
  </w:num>
  <w:num w:numId="1634">
    <w:abstractNumId w:val="624"/>
    <w:lvlOverride w:ilvl="0">
      <w:startOverride w:val="1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1255"/>
  </w:num>
  <w:num w:numId="1637">
    <w:abstractNumId w:val="1322"/>
  </w:num>
  <w:num w:numId="1638">
    <w:abstractNumId w:val="1301"/>
  </w:num>
  <w:num w:numId="1639">
    <w:abstractNumId w:val="1358"/>
  </w:num>
  <w:num w:numId="1640">
    <w:abstractNumId w:val="1197"/>
  </w:num>
  <w:num w:numId="1641">
    <w:abstractNumId w:val="671"/>
  </w:num>
  <w:num w:numId="164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4">
    <w:abstractNumId w:val="528"/>
  </w:num>
  <w:num w:numId="1645">
    <w:abstractNumId w:val="593"/>
  </w:num>
  <w:num w:numId="1646">
    <w:abstractNumId w:val="1284"/>
  </w:num>
  <w:num w:numId="1647">
    <w:abstractNumId w:val="1051"/>
  </w:num>
  <w:num w:numId="1648">
    <w:abstractNumId w:val="958"/>
  </w:num>
  <w:numIdMacAtCleanup w:val="16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mirrorMargins/>
  <w:hideSpellingErrors/>
  <w:hideGrammaticalErrors/>
  <w:proofState w:grammar="clean"/>
  <w:attachedTemplate r:id="rId1"/>
  <w:revisionView w:markup="0"/>
  <w:doNotTrackMoves/>
  <w:defaultTabStop w:val="403"/>
  <w:evenAndOddHeaders/>
  <w:drawingGridHorizontalSpacing w:val="100"/>
  <w:displayHorizontalDrawingGridEvery w:val="0"/>
  <w:displayVerticalDrawingGridEvery w:val="0"/>
  <w:noPunctuationKerning/>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A"/>
    <w:rsid w:val="0000068F"/>
    <w:rsid w:val="0000070E"/>
    <w:rsid w:val="00000A31"/>
    <w:rsid w:val="00000B9E"/>
    <w:rsid w:val="00000BFA"/>
    <w:rsid w:val="000011A1"/>
    <w:rsid w:val="00001CB2"/>
    <w:rsid w:val="00001CC3"/>
    <w:rsid w:val="00002005"/>
    <w:rsid w:val="000020F3"/>
    <w:rsid w:val="00002F44"/>
    <w:rsid w:val="00002F60"/>
    <w:rsid w:val="00002FFA"/>
    <w:rsid w:val="00003244"/>
    <w:rsid w:val="000041B3"/>
    <w:rsid w:val="00004A4F"/>
    <w:rsid w:val="00004D18"/>
    <w:rsid w:val="00004DF1"/>
    <w:rsid w:val="00004F5E"/>
    <w:rsid w:val="00005550"/>
    <w:rsid w:val="00005F8D"/>
    <w:rsid w:val="00006878"/>
    <w:rsid w:val="000068B1"/>
    <w:rsid w:val="00007356"/>
    <w:rsid w:val="0000738D"/>
    <w:rsid w:val="00010308"/>
    <w:rsid w:val="00010328"/>
    <w:rsid w:val="000103D2"/>
    <w:rsid w:val="00010F9D"/>
    <w:rsid w:val="0001107E"/>
    <w:rsid w:val="00011396"/>
    <w:rsid w:val="00012093"/>
    <w:rsid w:val="00012913"/>
    <w:rsid w:val="000133D3"/>
    <w:rsid w:val="000135DF"/>
    <w:rsid w:val="000139CF"/>
    <w:rsid w:val="000148C9"/>
    <w:rsid w:val="000149A2"/>
    <w:rsid w:val="00014C29"/>
    <w:rsid w:val="00014C7C"/>
    <w:rsid w:val="00014EF5"/>
    <w:rsid w:val="0001539B"/>
    <w:rsid w:val="00015AC5"/>
    <w:rsid w:val="00015C8D"/>
    <w:rsid w:val="00016146"/>
    <w:rsid w:val="00016638"/>
    <w:rsid w:val="00016AA2"/>
    <w:rsid w:val="00016B84"/>
    <w:rsid w:val="00017E44"/>
    <w:rsid w:val="00020148"/>
    <w:rsid w:val="00020458"/>
    <w:rsid w:val="00020841"/>
    <w:rsid w:val="00020C16"/>
    <w:rsid w:val="00020F86"/>
    <w:rsid w:val="00020FE6"/>
    <w:rsid w:val="00021337"/>
    <w:rsid w:val="00021990"/>
    <w:rsid w:val="00022312"/>
    <w:rsid w:val="00022C86"/>
    <w:rsid w:val="0002321E"/>
    <w:rsid w:val="000239F7"/>
    <w:rsid w:val="00024797"/>
    <w:rsid w:val="0002492B"/>
    <w:rsid w:val="00024C5F"/>
    <w:rsid w:val="0002527B"/>
    <w:rsid w:val="00025407"/>
    <w:rsid w:val="00025779"/>
    <w:rsid w:val="00025920"/>
    <w:rsid w:val="000259C6"/>
    <w:rsid w:val="00025F06"/>
    <w:rsid w:val="000260C8"/>
    <w:rsid w:val="00026374"/>
    <w:rsid w:val="000269C8"/>
    <w:rsid w:val="00026B5F"/>
    <w:rsid w:val="00027292"/>
    <w:rsid w:val="0002777F"/>
    <w:rsid w:val="0003097E"/>
    <w:rsid w:val="00030B6F"/>
    <w:rsid w:val="00030E91"/>
    <w:rsid w:val="000315AB"/>
    <w:rsid w:val="00031690"/>
    <w:rsid w:val="000316BA"/>
    <w:rsid w:val="00031EBD"/>
    <w:rsid w:val="00031EF1"/>
    <w:rsid w:val="00032780"/>
    <w:rsid w:val="00032B54"/>
    <w:rsid w:val="00032C0D"/>
    <w:rsid w:val="00032CB3"/>
    <w:rsid w:val="00033359"/>
    <w:rsid w:val="00033CAC"/>
    <w:rsid w:val="00033FB4"/>
    <w:rsid w:val="00034105"/>
    <w:rsid w:val="0003414D"/>
    <w:rsid w:val="00034424"/>
    <w:rsid w:val="000344F7"/>
    <w:rsid w:val="000348AE"/>
    <w:rsid w:val="000349A1"/>
    <w:rsid w:val="00035180"/>
    <w:rsid w:val="00035225"/>
    <w:rsid w:val="000358AB"/>
    <w:rsid w:val="00036134"/>
    <w:rsid w:val="00036926"/>
    <w:rsid w:val="000374D3"/>
    <w:rsid w:val="0003755A"/>
    <w:rsid w:val="00037590"/>
    <w:rsid w:val="000377FF"/>
    <w:rsid w:val="0003781B"/>
    <w:rsid w:val="000379D5"/>
    <w:rsid w:val="00040538"/>
    <w:rsid w:val="00040A7E"/>
    <w:rsid w:val="00040E5D"/>
    <w:rsid w:val="0004132A"/>
    <w:rsid w:val="0004187D"/>
    <w:rsid w:val="000419C3"/>
    <w:rsid w:val="00041C9A"/>
    <w:rsid w:val="000430FA"/>
    <w:rsid w:val="00043479"/>
    <w:rsid w:val="00044F12"/>
    <w:rsid w:val="000450F5"/>
    <w:rsid w:val="00046185"/>
    <w:rsid w:val="0004618C"/>
    <w:rsid w:val="0004677F"/>
    <w:rsid w:val="00046AED"/>
    <w:rsid w:val="00046F7A"/>
    <w:rsid w:val="0004792F"/>
    <w:rsid w:val="00047BAA"/>
    <w:rsid w:val="00047BCC"/>
    <w:rsid w:val="00047F8D"/>
    <w:rsid w:val="00050274"/>
    <w:rsid w:val="00050353"/>
    <w:rsid w:val="000504BF"/>
    <w:rsid w:val="00050A0E"/>
    <w:rsid w:val="00051028"/>
    <w:rsid w:val="000511EA"/>
    <w:rsid w:val="00051D8F"/>
    <w:rsid w:val="0005243C"/>
    <w:rsid w:val="00052D2E"/>
    <w:rsid w:val="00052E66"/>
    <w:rsid w:val="00052EC4"/>
    <w:rsid w:val="00052EFC"/>
    <w:rsid w:val="00053225"/>
    <w:rsid w:val="00053503"/>
    <w:rsid w:val="00053534"/>
    <w:rsid w:val="00053775"/>
    <w:rsid w:val="00053804"/>
    <w:rsid w:val="00053DB6"/>
    <w:rsid w:val="00054D17"/>
    <w:rsid w:val="00055598"/>
    <w:rsid w:val="00055BD5"/>
    <w:rsid w:val="00056550"/>
    <w:rsid w:val="00056558"/>
    <w:rsid w:val="00056DA9"/>
    <w:rsid w:val="000575C2"/>
    <w:rsid w:val="00057704"/>
    <w:rsid w:val="0005787D"/>
    <w:rsid w:val="00057C95"/>
    <w:rsid w:val="000605E6"/>
    <w:rsid w:val="000611A9"/>
    <w:rsid w:val="000612CE"/>
    <w:rsid w:val="00061845"/>
    <w:rsid w:val="00061DA0"/>
    <w:rsid w:val="00061EC8"/>
    <w:rsid w:val="0006214F"/>
    <w:rsid w:val="000625EF"/>
    <w:rsid w:val="000625F1"/>
    <w:rsid w:val="000639AD"/>
    <w:rsid w:val="00063AE6"/>
    <w:rsid w:val="000642C6"/>
    <w:rsid w:val="000643F8"/>
    <w:rsid w:val="0006447F"/>
    <w:rsid w:val="00065D08"/>
    <w:rsid w:val="00065DB2"/>
    <w:rsid w:val="00065F45"/>
    <w:rsid w:val="0006620E"/>
    <w:rsid w:val="00066646"/>
    <w:rsid w:val="00066663"/>
    <w:rsid w:val="00067688"/>
    <w:rsid w:val="00067949"/>
    <w:rsid w:val="0007086F"/>
    <w:rsid w:val="000709BD"/>
    <w:rsid w:val="00071909"/>
    <w:rsid w:val="00071985"/>
    <w:rsid w:val="00071F21"/>
    <w:rsid w:val="00071F4E"/>
    <w:rsid w:val="00072BB1"/>
    <w:rsid w:val="00073C3A"/>
    <w:rsid w:val="000745EB"/>
    <w:rsid w:val="00074D83"/>
    <w:rsid w:val="00075111"/>
    <w:rsid w:val="00075691"/>
    <w:rsid w:val="000766ED"/>
    <w:rsid w:val="00076B9E"/>
    <w:rsid w:val="00077D7D"/>
    <w:rsid w:val="00077E5B"/>
    <w:rsid w:val="000801CC"/>
    <w:rsid w:val="00081161"/>
    <w:rsid w:val="00081283"/>
    <w:rsid w:val="000813F4"/>
    <w:rsid w:val="00081437"/>
    <w:rsid w:val="000817D3"/>
    <w:rsid w:val="0008183F"/>
    <w:rsid w:val="0008191E"/>
    <w:rsid w:val="000819A3"/>
    <w:rsid w:val="00082428"/>
    <w:rsid w:val="000824E4"/>
    <w:rsid w:val="00082702"/>
    <w:rsid w:val="00082B66"/>
    <w:rsid w:val="00082BA8"/>
    <w:rsid w:val="00083454"/>
    <w:rsid w:val="00083CEC"/>
    <w:rsid w:val="00083CF4"/>
    <w:rsid w:val="000847C5"/>
    <w:rsid w:val="00084C87"/>
    <w:rsid w:val="00085141"/>
    <w:rsid w:val="00086289"/>
    <w:rsid w:val="00086B3C"/>
    <w:rsid w:val="00086B93"/>
    <w:rsid w:val="00087C8F"/>
    <w:rsid w:val="0009024B"/>
    <w:rsid w:val="0009072F"/>
    <w:rsid w:val="00091120"/>
    <w:rsid w:val="000918DA"/>
    <w:rsid w:val="00091A37"/>
    <w:rsid w:val="0009209B"/>
    <w:rsid w:val="000925AE"/>
    <w:rsid w:val="00093129"/>
    <w:rsid w:val="000933F5"/>
    <w:rsid w:val="00094CE3"/>
    <w:rsid w:val="000950D9"/>
    <w:rsid w:val="0009565A"/>
    <w:rsid w:val="000958E3"/>
    <w:rsid w:val="00095CB3"/>
    <w:rsid w:val="00096D92"/>
    <w:rsid w:val="00097080"/>
    <w:rsid w:val="000971AB"/>
    <w:rsid w:val="00097A4C"/>
    <w:rsid w:val="00097ACE"/>
    <w:rsid w:val="00097FDC"/>
    <w:rsid w:val="000A05D1"/>
    <w:rsid w:val="000A07A2"/>
    <w:rsid w:val="000A12EF"/>
    <w:rsid w:val="000A1661"/>
    <w:rsid w:val="000A166B"/>
    <w:rsid w:val="000A1EA6"/>
    <w:rsid w:val="000A2242"/>
    <w:rsid w:val="000A2D69"/>
    <w:rsid w:val="000A3258"/>
    <w:rsid w:val="000A37B6"/>
    <w:rsid w:val="000A3E52"/>
    <w:rsid w:val="000A4A4F"/>
    <w:rsid w:val="000A4BD3"/>
    <w:rsid w:val="000A612A"/>
    <w:rsid w:val="000A614A"/>
    <w:rsid w:val="000A6B3B"/>
    <w:rsid w:val="000A7A52"/>
    <w:rsid w:val="000B0083"/>
    <w:rsid w:val="000B0266"/>
    <w:rsid w:val="000B02F1"/>
    <w:rsid w:val="000B07FE"/>
    <w:rsid w:val="000B0F4C"/>
    <w:rsid w:val="000B1504"/>
    <w:rsid w:val="000B1F1B"/>
    <w:rsid w:val="000B265D"/>
    <w:rsid w:val="000B26D2"/>
    <w:rsid w:val="000B3121"/>
    <w:rsid w:val="000B3492"/>
    <w:rsid w:val="000B3879"/>
    <w:rsid w:val="000B57C8"/>
    <w:rsid w:val="000B6E8C"/>
    <w:rsid w:val="000B7E45"/>
    <w:rsid w:val="000C005A"/>
    <w:rsid w:val="000C01A4"/>
    <w:rsid w:val="000C0277"/>
    <w:rsid w:val="000C02E5"/>
    <w:rsid w:val="000C0445"/>
    <w:rsid w:val="000C060E"/>
    <w:rsid w:val="000C0749"/>
    <w:rsid w:val="000C090B"/>
    <w:rsid w:val="000C0A2B"/>
    <w:rsid w:val="000C0DC9"/>
    <w:rsid w:val="000C1210"/>
    <w:rsid w:val="000C1762"/>
    <w:rsid w:val="000C179D"/>
    <w:rsid w:val="000C17BE"/>
    <w:rsid w:val="000C19AD"/>
    <w:rsid w:val="000C23C4"/>
    <w:rsid w:val="000C266C"/>
    <w:rsid w:val="000C3094"/>
    <w:rsid w:val="000C3354"/>
    <w:rsid w:val="000C3424"/>
    <w:rsid w:val="000C34BD"/>
    <w:rsid w:val="000C3B36"/>
    <w:rsid w:val="000C3BEC"/>
    <w:rsid w:val="000C487B"/>
    <w:rsid w:val="000C491B"/>
    <w:rsid w:val="000C4E16"/>
    <w:rsid w:val="000C550F"/>
    <w:rsid w:val="000C57B1"/>
    <w:rsid w:val="000C64C0"/>
    <w:rsid w:val="000C7947"/>
    <w:rsid w:val="000D0090"/>
    <w:rsid w:val="000D00D2"/>
    <w:rsid w:val="000D108B"/>
    <w:rsid w:val="000D1E38"/>
    <w:rsid w:val="000D29DF"/>
    <w:rsid w:val="000D2F54"/>
    <w:rsid w:val="000D3153"/>
    <w:rsid w:val="000D3CBD"/>
    <w:rsid w:val="000D3CC5"/>
    <w:rsid w:val="000D4CC8"/>
    <w:rsid w:val="000D4E55"/>
    <w:rsid w:val="000D53E9"/>
    <w:rsid w:val="000D57B8"/>
    <w:rsid w:val="000D5AB9"/>
    <w:rsid w:val="000D60F8"/>
    <w:rsid w:val="000D671D"/>
    <w:rsid w:val="000D69D0"/>
    <w:rsid w:val="000D6A7C"/>
    <w:rsid w:val="000D6CD4"/>
    <w:rsid w:val="000D6D22"/>
    <w:rsid w:val="000D7240"/>
    <w:rsid w:val="000D7758"/>
    <w:rsid w:val="000D7E3D"/>
    <w:rsid w:val="000E01AF"/>
    <w:rsid w:val="000E0467"/>
    <w:rsid w:val="000E0523"/>
    <w:rsid w:val="000E0C25"/>
    <w:rsid w:val="000E1DAB"/>
    <w:rsid w:val="000E305D"/>
    <w:rsid w:val="000E330C"/>
    <w:rsid w:val="000E4284"/>
    <w:rsid w:val="000E719D"/>
    <w:rsid w:val="000F0914"/>
    <w:rsid w:val="000F0E49"/>
    <w:rsid w:val="000F11B1"/>
    <w:rsid w:val="000F11C5"/>
    <w:rsid w:val="000F1DE0"/>
    <w:rsid w:val="000F21F2"/>
    <w:rsid w:val="000F3632"/>
    <w:rsid w:val="000F402B"/>
    <w:rsid w:val="000F4CEE"/>
    <w:rsid w:val="000F5540"/>
    <w:rsid w:val="000F5543"/>
    <w:rsid w:val="000F59A6"/>
    <w:rsid w:val="000F5E11"/>
    <w:rsid w:val="000F607A"/>
    <w:rsid w:val="000F6482"/>
    <w:rsid w:val="000F6A89"/>
    <w:rsid w:val="000F7206"/>
    <w:rsid w:val="000F74BB"/>
    <w:rsid w:val="000F7977"/>
    <w:rsid w:val="001000E8"/>
    <w:rsid w:val="00100881"/>
    <w:rsid w:val="00101513"/>
    <w:rsid w:val="001019A2"/>
    <w:rsid w:val="00101EBC"/>
    <w:rsid w:val="00102602"/>
    <w:rsid w:val="00102782"/>
    <w:rsid w:val="00103313"/>
    <w:rsid w:val="001035BB"/>
    <w:rsid w:val="00103C7C"/>
    <w:rsid w:val="00104A1A"/>
    <w:rsid w:val="00104D33"/>
    <w:rsid w:val="00104FBC"/>
    <w:rsid w:val="00105513"/>
    <w:rsid w:val="0010681E"/>
    <w:rsid w:val="001102FB"/>
    <w:rsid w:val="00110D39"/>
    <w:rsid w:val="00111446"/>
    <w:rsid w:val="00111551"/>
    <w:rsid w:val="00112290"/>
    <w:rsid w:val="00112AD3"/>
    <w:rsid w:val="00112E4B"/>
    <w:rsid w:val="00113001"/>
    <w:rsid w:val="0011303E"/>
    <w:rsid w:val="00113D09"/>
    <w:rsid w:val="00114768"/>
    <w:rsid w:val="001149BF"/>
    <w:rsid w:val="00114C2E"/>
    <w:rsid w:val="00115074"/>
    <w:rsid w:val="0011546B"/>
    <w:rsid w:val="0011601B"/>
    <w:rsid w:val="00116059"/>
    <w:rsid w:val="0011682D"/>
    <w:rsid w:val="00116BBD"/>
    <w:rsid w:val="00116DAD"/>
    <w:rsid w:val="00116F3E"/>
    <w:rsid w:val="00117B54"/>
    <w:rsid w:val="00117D9B"/>
    <w:rsid w:val="00117FD6"/>
    <w:rsid w:val="001200B3"/>
    <w:rsid w:val="0012031C"/>
    <w:rsid w:val="00120381"/>
    <w:rsid w:val="00120469"/>
    <w:rsid w:val="00120932"/>
    <w:rsid w:val="00120B52"/>
    <w:rsid w:val="0012147D"/>
    <w:rsid w:val="001215E3"/>
    <w:rsid w:val="00121870"/>
    <w:rsid w:val="00122212"/>
    <w:rsid w:val="00122292"/>
    <w:rsid w:val="001228A8"/>
    <w:rsid w:val="00122BDC"/>
    <w:rsid w:val="0012311B"/>
    <w:rsid w:val="0012350E"/>
    <w:rsid w:val="0012412C"/>
    <w:rsid w:val="00124144"/>
    <w:rsid w:val="001248EB"/>
    <w:rsid w:val="00124C18"/>
    <w:rsid w:val="00124DD2"/>
    <w:rsid w:val="00125774"/>
    <w:rsid w:val="00125DD1"/>
    <w:rsid w:val="001264EE"/>
    <w:rsid w:val="001265F5"/>
    <w:rsid w:val="00126ECD"/>
    <w:rsid w:val="001271A6"/>
    <w:rsid w:val="00130312"/>
    <w:rsid w:val="0013044F"/>
    <w:rsid w:val="00130618"/>
    <w:rsid w:val="00130774"/>
    <w:rsid w:val="00130B2E"/>
    <w:rsid w:val="0013110A"/>
    <w:rsid w:val="001323D4"/>
    <w:rsid w:val="00132612"/>
    <w:rsid w:val="00132AAE"/>
    <w:rsid w:val="00133131"/>
    <w:rsid w:val="001335EE"/>
    <w:rsid w:val="0013401B"/>
    <w:rsid w:val="0013423F"/>
    <w:rsid w:val="001349B2"/>
    <w:rsid w:val="00134DAD"/>
    <w:rsid w:val="00134E95"/>
    <w:rsid w:val="00135204"/>
    <w:rsid w:val="00135526"/>
    <w:rsid w:val="00135B3A"/>
    <w:rsid w:val="00135C3C"/>
    <w:rsid w:val="00136124"/>
    <w:rsid w:val="00136D53"/>
    <w:rsid w:val="0013710B"/>
    <w:rsid w:val="00137648"/>
    <w:rsid w:val="00137A1D"/>
    <w:rsid w:val="00137E43"/>
    <w:rsid w:val="001401A2"/>
    <w:rsid w:val="0014059F"/>
    <w:rsid w:val="00140BEF"/>
    <w:rsid w:val="00140C76"/>
    <w:rsid w:val="00140F69"/>
    <w:rsid w:val="00141002"/>
    <w:rsid w:val="00141138"/>
    <w:rsid w:val="0014171A"/>
    <w:rsid w:val="001417BA"/>
    <w:rsid w:val="00141C64"/>
    <w:rsid w:val="00141D2D"/>
    <w:rsid w:val="00142A0A"/>
    <w:rsid w:val="00143165"/>
    <w:rsid w:val="00143378"/>
    <w:rsid w:val="0014348C"/>
    <w:rsid w:val="001434CE"/>
    <w:rsid w:val="00144284"/>
    <w:rsid w:val="00144CA9"/>
    <w:rsid w:val="00144DD7"/>
    <w:rsid w:val="00145775"/>
    <w:rsid w:val="001457FC"/>
    <w:rsid w:val="00146079"/>
    <w:rsid w:val="00146158"/>
    <w:rsid w:val="00146757"/>
    <w:rsid w:val="00147F71"/>
    <w:rsid w:val="0015078A"/>
    <w:rsid w:val="00150A49"/>
    <w:rsid w:val="001512CA"/>
    <w:rsid w:val="00151B69"/>
    <w:rsid w:val="001535CA"/>
    <w:rsid w:val="00154090"/>
    <w:rsid w:val="0015477F"/>
    <w:rsid w:val="00155469"/>
    <w:rsid w:val="001555D0"/>
    <w:rsid w:val="00155C06"/>
    <w:rsid w:val="00155CDA"/>
    <w:rsid w:val="00156AA7"/>
    <w:rsid w:val="00156F43"/>
    <w:rsid w:val="001572F0"/>
    <w:rsid w:val="0015789C"/>
    <w:rsid w:val="0015799F"/>
    <w:rsid w:val="0016003A"/>
    <w:rsid w:val="001601A2"/>
    <w:rsid w:val="00160587"/>
    <w:rsid w:val="00161FF2"/>
    <w:rsid w:val="00162E38"/>
    <w:rsid w:val="00162FCB"/>
    <w:rsid w:val="001644AA"/>
    <w:rsid w:val="00164954"/>
    <w:rsid w:val="00164D8C"/>
    <w:rsid w:val="001652E4"/>
    <w:rsid w:val="00165530"/>
    <w:rsid w:val="00165752"/>
    <w:rsid w:val="00165778"/>
    <w:rsid w:val="001658DD"/>
    <w:rsid w:val="001660D7"/>
    <w:rsid w:val="001661B2"/>
    <w:rsid w:val="001663BD"/>
    <w:rsid w:val="00166627"/>
    <w:rsid w:val="00166959"/>
    <w:rsid w:val="00167157"/>
    <w:rsid w:val="00167861"/>
    <w:rsid w:val="00167894"/>
    <w:rsid w:val="00167C65"/>
    <w:rsid w:val="00167E15"/>
    <w:rsid w:val="001701DF"/>
    <w:rsid w:val="0017023B"/>
    <w:rsid w:val="00170CE5"/>
    <w:rsid w:val="00170FD1"/>
    <w:rsid w:val="00171107"/>
    <w:rsid w:val="001719EF"/>
    <w:rsid w:val="00172048"/>
    <w:rsid w:val="0017264A"/>
    <w:rsid w:val="00172DBF"/>
    <w:rsid w:val="00173150"/>
    <w:rsid w:val="001731CD"/>
    <w:rsid w:val="0017338E"/>
    <w:rsid w:val="00173402"/>
    <w:rsid w:val="0017344B"/>
    <w:rsid w:val="001748F3"/>
    <w:rsid w:val="001751AF"/>
    <w:rsid w:val="00175461"/>
    <w:rsid w:val="0017582A"/>
    <w:rsid w:val="00175EBD"/>
    <w:rsid w:val="0017611E"/>
    <w:rsid w:val="00176804"/>
    <w:rsid w:val="00176944"/>
    <w:rsid w:val="00176950"/>
    <w:rsid w:val="00176D39"/>
    <w:rsid w:val="00176F52"/>
    <w:rsid w:val="001776DA"/>
    <w:rsid w:val="0017778E"/>
    <w:rsid w:val="00177FC5"/>
    <w:rsid w:val="001803E2"/>
    <w:rsid w:val="00180BFD"/>
    <w:rsid w:val="001811A1"/>
    <w:rsid w:val="001819E8"/>
    <w:rsid w:val="0018203B"/>
    <w:rsid w:val="001825AB"/>
    <w:rsid w:val="001825F8"/>
    <w:rsid w:val="00182BC4"/>
    <w:rsid w:val="00182C3E"/>
    <w:rsid w:val="00182CB2"/>
    <w:rsid w:val="00182E2D"/>
    <w:rsid w:val="001837C6"/>
    <w:rsid w:val="0018409E"/>
    <w:rsid w:val="0018498E"/>
    <w:rsid w:val="00184B2F"/>
    <w:rsid w:val="00184EBD"/>
    <w:rsid w:val="001860C7"/>
    <w:rsid w:val="00187187"/>
    <w:rsid w:val="001871E8"/>
    <w:rsid w:val="001872DF"/>
    <w:rsid w:val="0018753F"/>
    <w:rsid w:val="00190B2C"/>
    <w:rsid w:val="00190B40"/>
    <w:rsid w:val="001912A3"/>
    <w:rsid w:val="0019140B"/>
    <w:rsid w:val="00191CB8"/>
    <w:rsid w:val="00192B91"/>
    <w:rsid w:val="00192F0E"/>
    <w:rsid w:val="00192FFE"/>
    <w:rsid w:val="0019340D"/>
    <w:rsid w:val="001936FC"/>
    <w:rsid w:val="00193A19"/>
    <w:rsid w:val="001942DE"/>
    <w:rsid w:val="0019464E"/>
    <w:rsid w:val="00194736"/>
    <w:rsid w:val="00195DA2"/>
    <w:rsid w:val="00195E56"/>
    <w:rsid w:val="00196E2B"/>
    <w:rsid w:val="0019732B"/>
    <w:rsid w:val="00197444"/>
    <w:rsid w:val="0019755B"/>
    <w:rsid w:val="00197BED"/>
    <w:rsid w:val="00197C21"/>
    <w:rsid w:val="001A02B4"/>
    <w:rsid w:val="001A03F0"/>
    <w:rsid w:val="001A0D83"/>
    <w:rsid w:val="001A0E3F"/>
    <w:rsid w:val="001A1BE6"/>
    <w:rsid w:val="001A1D43"/>
    <w:rsid w:val="001A29AB"/>
    <w:rsid w:val="001A303B"/>
    <w:rsid w:val="001A3047"/>
    <w:rsid w:val="001A30C6"/>
    <w:rsid w:val="001A376F"/>
    <w:rsid w:val="001A45D4"/>
    <w:rsid w:val="001A46D9"/>
    <w:rsid w:val="001A49B2"/>
    <w:rsid w:val="001A4AEF"/>
    <w:rsid w:val="001A4B30"/>
    <w:rsid w:val="001A524D"/>
    <w:rsid w:val="001A5537"/>
    <w:rsid w:val="001A5611"/>
    <w:rsid w:val="001A5789"/>
    <w:rsid w:val="001A59C0"/>
    <w:rsid w:val="001A5A8A"/>
    <w:rsid w:val="001A5F8D"/>
    <w:rsid w:val="001A60D1"/>
    <w:rsid w:val="001A616E"/>
    <w:rsid w:val="001A6269"/>
    <w:rsid w:val="001A6289"/>
    <w:rsid w:val="001A63F1"/>
    <w:rsid w:val="001A6405"/>
    <w:rsid w:val="001A68B6"/>
    <w:rsid w:val="001A6A65"/>
    <w:rsid w:val="001A798E"/>
    <w:rsid w:val="001A7A99"/>
    <w:rsid w:val="001A7CB6"/>
    <w:rsid w:val="001A7F7F"/>
    <w:rsid w:val="001B055A"/>
    <w:rsid w:val="001B0936"/>
    <w:rsid w:val="001B0BF2"/>
    <w:rsid w:val="001B2297"/>
    <w:rsid w:val="001B245B"/>
    <w:rsid w:val="001B2656"/>
    <w:rsid w:val="001B2A36"/>
    <w:rsid w:val="001B35EE"/>
    <w:rsid w:val="001B369A"/>
    <w:rsid w:val="001B37E6"/>
    <w:rsid w:val="001B4C54"/>
    <w:rsid w:val="001B4CA1"/>
    <w:rsid w:val="001B594E"/>
    <w:rsid w:val="001B5C6D"/>
    <w:rsid w:val="001B60D7"/>
    <w:rsid w:val="001B621D"/>
    <w:rsid w:val="001B7696"/>
    <w:rsid w:val="001B76C0"/>
    <w:rsid w:val="001B7C6B"/>
    <w:rsid w:val="001B7D93"/>
    <w:rsid w:val="001C0085"/>
    <w:rsid w:val="001C008F"/>
    <w:rsid w:val="001C0535"/>
    <w:rsid w:val="001C05D4"/>
    <w:rsid w:val="001C06E9"/>
    <w:rsid w:val="001C1496"/>
    <w:rsid w:val="001C16C0"/>
    <w:rsid w:val="001C1979"/>
    <w:rsid w:val="001C1CAB"/>
    <w:rsid w:val="001C1FAC"/>
    <w:rsid w:val="001C2F19"/>
    <w:rsid w:val="001C3062"/>
    <w:rsid w:val="001C316E"/>
    <w:rsid w:val="001C36A8"/>
    <w:rsid w:val="001C386D"/>
    <w:rsid w:val="001C4050"/>
    <w:rsid w:val="001C48F9"/>
    <w:rsid w:val="001C4CB5"/>
    <w:rsid w:val="001C54F6"/>
    <w:rsid w:val="001C60FC"/>
    <w:rsid w:val="001C638E"/>
    <w:rsid w:val="001C6822"/>
    <w:rsid w:val="001C6DE6"/>
    <w:rsid w:val="001C6F19"/>
    <w:rsid w:val="001C6F64"/>
    <w:rsid w:val="001C7046"/>
    <w:rsid w:val="001C70FB"/>
    <w:rsid w:val="001C7A10"/>
    <w:rsid w:val="001D05B2"/>
    <w:rsid w:val="001D11B0"/>
    <w:rsid w:val="001D1319"/>
    <w:rsid w:val="001D13E3"/>
    <w:rsid w:val="001D1445"/>
    <w:rsid w:val="001D148E"/>
    <w:rsid w:val="001D23A8"/>
    <w:rsid w:val="001D267C"/>
    <w:rsid w:val="001D2BDE"/>
    <w:rsid w:val="001D34EC"/>
    <w:rsid w:val="001D3A4E"/>
    <w:rsid w:val="001D3ABC"/>
    <w:rsid w:val="001D3BCC"/>
    <w:rsid w:val="001D4A8C"/>
    <w:rsid w:val="001D4C27"/>
    <w:rsid w:val="001D52C8"/>
    <w:rsid w:val="001D547B"/>
    <w:rsid w:val="001D5B7C"/>
    <w:rsid w:val="001D70E7"/>
    <w:rsid w:val="001D7B7C"/>
    <w:rsid w:val="001D7CD2"/>
    <w:rsid w:val="001E02E5"/>
    <w:rsid w:val="001E0D60"/>
    <w:rsid w:val="001E120D"/>
    <w:rsid w:val="001E14C5"/>
    <w:rsid w:val="001E1845"/>
    <w:rsid w:val="001E206E"/>
    <w:rsid w:val="001E214D"/>
    <w:rsid w:val="001E28FF"/>
    <w:rsid w:val="001E2EF0"/>
    <w:rsid w:val="001E2FDD"/>
    <w:rsid w:val="001E36B5"/>
    <w:rsid w:val="001E3E7A"/>
    <w:rsid w:val="001E419C"/>
    <w:rsid w:val="001E43E0"/>
    <w:rsid w:val="001E463E"/>
    <w:rsid w:val="001E47B6"/>
    <w:rsid w:val="001E48E7"/>
    <w:rsid w:val="001E515C"/>
    <w:rsid w:val="001E5C1E"/>
    <w:rsid w:val="001E5FF0"/>
    <w:rsid w:val="001E658E"/>
    <w:rsid w:val="001E6756"/>
    <w:rsid w:val="001E68B0"/>
    <w:rsid w:val="001E6EA1"/>
    <w:rsid w:val="001E7809"/>
    <w:rsid w:val="001E7A63"/>
    <w:rsid w:val="001F03D6"/>
    <w:rsid w:val="001F0999"/>
    <w:rsid w:val="001F13A3"/>
    <w:rsid w:val="001F1942"/>
    <w:rsid w:val="001F1A6C"/>
    <w:rsid w:val="001F1BF0"/>
    <w:rsid w:val="001F1D00"/>
    <w:rsid w:val="001F1E48"/>
    <w:rsid w:val="001F280A"/>
    <w:rsid w:val="001F3769"/>
    <w:rsid w:val="001F379F"/>
    <w:rsid w:val="001F39C4"/>
    <w:rsid w:val="001F4382"/>
    <w:rsid w:val="001F444B"/>
    <w:rsid w:val="001F4648"/>
    <w:rsid w:val="001F482D"/>
    <w:rsid w:val="001F506D"/>
    <w:rsid w:val="001F5235"/>
    <w:rsid w:val="001F54A9"/>
    <w:rsid w:val="001F5817"/>
    <w:rsid w:val="001F597D"/>
    <w:rsid w:val="001F5FF7"/>
    <w:rsid w:val="001F6037"/>
    <w:rsid w:val="001F706A"/>
    <w:rsid w:val="001F7486"/>
    <w:rsid w:val="001F759A"/>
    <w:rsid w:val="001F75AE"/>
    <w:rsid w:val="001F7810"/>
    <w:rsid w:val="0020029F"/>
    <w:rsid w:val="00200A53"/>
    <w:rsid w:val="0020112B"/>
    <w:rsid w:val="00201325"/>
    <w:rsid w:val="00201852"/>
    <w:rsid w:val="00201E92"/>
    <w:rsid w:val="00201F18"/>
    <w:rsid w:val="00201F6A"/>
    <w:rsid w:val="0020208B"/>
    <w:rsid w:val="002021D1"/>
    <w:rsid w:val="002021F3"/>
    <w:rsid w:val="002025FC"/>
    <w:rsid w:val="00202BE3"/>
    <w:rsid w:val="0020305B"/>
    <w:rsid w:val="00203662"/>
    <w:rsid w:val="00203BFD"/>
    <w:rsid w:val="002054C2"/>
    <w:rsid w:val="00205C61"/>
    <w:rsid w:val="00206010"/>
    <w:rsid w:val="00206549"/>
    <w:rsid w:val="002068AB"/>
    <w:rsid w:val="002068F0"/>
    <w:rsid w:val="00206AA9"/>
    <w:rsid w:val="00206DEC"/>
    <w:rsid w:val="00206F62"/>
    <w:rsid w:val="00210077"/>
    <w:rsid w:val="00210079"/>
    <w:rsid w:val="002100C1"/>
    <w:rsid w:val="0021118F"/>
    <w:rsid w:val="00211A14"/>
    <w:rsid w:val="00211AA7"/>
    <w:rsid w:val="00211D41"/>
    <w:rsid w:val="00211FB7"/>
    <w:rsid w:val="0021277A"/>
    <w:rsid w:val="00213017"/>
    <w:rsid w:val="002135E7"/>
    <w:rsid w:val="00214427"/>
    <w:rsid w:val="00214B34"/>
    <w:rsid w:val="00214E40"/>
    <w:rsid w:val="00215101"/>
    <w:rsid w:val="002160E2"/>
    <w:rsid w:val="002166A8"/>
    <w:rsid w:val="00216FAD"/>
    <w:rsid w:val="002174A2"/>
    <w:rsid w:val="002174E2"/>
    <w:rsid w:val="002177F1"/>
    <w:rsid w:val="00217939"/>
    <w:rsid w:val="00217B91"/>
    <w:rsid w:val="00217D4F"/>
    <w:rsid w:val="00217EA5"/>
    <w:rsid w:val="002205E8"/>
    <w:rsid w:val="002208EC"/>
    <w:rsid w:val="00220EBC"/>
    <w:rsid w:val="002210FF"/>
    <w:rsid w:val="002212EA"/>
    <w:rsid w:val="002219EA"/>
    <w:rsid w:val="00222399"/>
    <w:rsid w:val="00222858"/>
    <w:rsid w:val="00222B21"/>
    <w:rsid w:val="00222E5C"/>
    <w:rsid w:val="0022315B"/>
    <w:rsid w:val="002231F8"/>
    <w:rsid w:val="00223742"/>
    <w:rsid w:val="00224061"/>
    <w:rsid w:val="002241B3"/>
    <w:rsid w:val="0022453A"/>
    <w:rsid w:val="00224DC4"/>
    <w:rsid w:val="00225429"/>
    <w:rsid w:val="00225BCB"/>
    <w:rsid w:val="00225CFE"/>
    <w:rsid w:val="00226240"/>
    <w:rsid w:val="00226FF6"/>
    <w:rsid w:val="0022722B"/>
    <w:rsid w:val="002276DA"/>
    <w:rsid w:val="00227700"/>
    <w:rsid w:val="00230880"/>
    <w:rsid w:val="00230ABA"/>
    <w:rsid w:val="002313AB"/>
    <w:rsid w:val="0023289A"/>
    <w:rsid w:val="002328A6"/>
    <w:rsid w:val="00232DF8"/>
    <w:rsid w:val="002335EB"/>
    <w:rsid w:val="002338E9"/>
    <w:rsid w:val="00233D6B"/>
    <w:rsid w:val="00233FE5"/>
    <w:rsid w:val="0023550A"/>
    <w:rsid w:val="00235642"/>
    <w:rsid w:val="00235DD4"/>
    <w:rsid w:val="00236470"/>
    <w:rsid w:val="00236961"/>
    <w:rsid w:val="00236B73"/>
    <w:rsid w:val="00236E64"/>
    <w:rsid w:val="00237BA0"/>
    <w:rsid w:val="00237DB2"/>
    <w:rsid w:val="0024012F"/>
    <w:rsid w:val="00240626"/>
    <w:rsid w:val="00240B88"/>
    <w:rsid w:val="002410A4"/>
    <w:rsid w:val="002414C7"/>
    <w:rsid w:val="00241961"/>
    <w:rsid w:val="00241E11"/>
    <w:rsid w:val="0024296C"/>
    <w:rsid w:val="00242BA0"/>
    <w:rsid w:val="0024325D"/>
    <w:rsid w:val="00243AB9"/>
    <w:rsid w:val="00243E99"/>
    <w:rsid w:val="002444D7"/>
    <w:rsid w:val="00244649"/>
    <w:rsid w:val="002448AD"/>
    <w:rsid w:val="00245457"/>
    <w:rsid w:val="00245531"/>
    <w:rsid w:val="00245BA8"/>
    <w:rsid w:val="00245FAF"/>
    <w:rsid w:val="00246203"/>
    <w:rsid w:val="0024654B"/>
    <w:rsid w:val="0024709D"/>
    <w:rsid w:val="00247D7E"/>
    <w:rsid w:val="00250582"/>
    <w:rsid w:val="00251584"/>
    <w:rsid w:val="002516D5"/>
    <w:rsid w:val="00253CB6"/>
    <w:rsid w:val="0025447D"/>
    <w:rsid w:val="00254DA7"/>
    <w:rsid w:val="00255A87"/>
    <w:rsid w:val="00255AF3"/>
    <w:rsid w:val="00256154"/>
    <w:rsid w:val="00256A92"/>
    <w:rsid w:val="00256B2E"/>
    <w:rsid w:val="00256F98"/>
    <w:rsid w:val="00257038"/>
    <w:rsid w:val="00260B39"/>
    <w:rsid w:val="00260FF1"/>
    <w:rsid w:val="0026189F"/>
    <w:rsid w:val="0026197F"/>
    <w:rsid w:val="002624E2"/>
    <w:rsid w:val="0026283E"/>
    <w:rsid w:val="00262A05"/>
    <w:rsid w:val="00262B6B"/>
    <w:rsid w:val="00263224"/>
    <w:rsid w:val="002632DA"/>
    <w:rsid w:val="0026358F"/>
    <w:rsid w:val="00263852"/>
    <w:rsid w:val="00263B96"/>
    <w:rsid w:val="002644A1"/>
    <w:rsid w:val="00265A70"/>
    <w:rsid w:val="00265AF4"/>
    <w:rsid w:val="00265D0B"/>
    <w:rsid w:val="00265D8B"/>
    <w:rsid w:val="00266AB6"/>
    <w:rsid w:val="00266D2C"/>
    <w:rsid w:val="00267137"/>
    <w:rsid w:val="00267E82"/>
    <w:rsid w:val="002705D1"/>
    <w:rsid w:val="00270A25"/>
    <w:rsid w:val="00270CDB"/>
    <w:rsid w:val="0027108D"/>
    <w:rsid w:val="00271D5B"/>
    <w:rsid w:val="002720C4"/>
    <w:rsid w:val="002726F6"/>
    <w:rsid w:val="00272958"/>
    <w:rsid w:val="00272A6D"/>
    <w:rsid w:val="00272B20"/>
    <w:rsid w:val="00272BA6"/>
    <w:rsid w:val="00273247"/>
    <w:rsid w:val="00273B17"/>
    <w:rsid w:val="00273C2D"/>
    <w:rsid w:val="00273DED"/>
    <w:rsid w:val="00273E7C"/>
    <w:rsid w:val="00274981"/>
    <w:rsid w:val="00274DB7"/>
    <w:rsid w:val="00274EA7"/>
    <w:rsid w:val="00275E12"/>
    <w:rsid w:val="0027695A"/>
    <w:rsid w:val="00276B67"/>
    <w:rsid w:val="00277CB5"/>
    <w:rsid w:val="002801CD"/>
    <w:rsid w:val="00280A14"/>
    <w:rsid w:val="00281181"/>
    <w:rsid w:val="00281219"/>
    <w:rsid w:val="0028144B"/>
    <w:rsid w:val="00281D56"/>
    <w:rsid w:val="0028207B"/>
    <w:rsid w:val="0028262A"/>
    <w:rsid w:val="002827AB"/>
    <w:rsid w:val="00282D23"/>
    <w:rsid w:val="002832C9"/>
    <w:rsid w:val="00284402"/>
    <w:rsid w:val="00284A05"/>
    <w:rsid w:val="00284C77"/>
    <w:rsid w:val="00284E3A"/>
    <w:rsid w:val="0028527D"/>
    <w:rsid w:val="00285EE9"/>
    <w:rsid w:val="00286073"/>
    <w:rsid w:val="002861C6"/>
    <w:rsid w:val="00286791"/>
    <w:rsid w:val="00286A19"/>
    <w:rsid w:val="00286AFC"/>
    <w:rsid w:val="002875BF"/>
    <w:rsid w:val="00287677"/>
    <w:rsid w:val="0028769F"/>
    <w:rsid w:val="002906EA"/>
    <w:rsid w:val="00290992"/>
    <w:rsid w:val="0029152C"/>
    <w:rsid w:val="00291CBE"/>
    <w:rsid w:val="00291D45"/>
    <w:rsid w:val="002924DE"/>
    <w:rsid w:val="00292976"/>
    <w:rsid w:val="002929C9"/>
    <w:rsid w:val="00293973"/>
    <w:rsid w:val="00293A14"/>
    <w:rsid w:val="00293AF6"/>
    <w:rsid w:val="00293E5F"/>
    <w:rsid w:val="002949AF"/>
    <w:rsid w:val="00294B02"/>
    <w:rsid w:val="00294F8A"/>
    <w:rsid w:val="00295173"/>
    <w:rsid w:val="002953AE"/>
    <w:rsid w:val="00295437"/>
    <w:rsid w:val="00295DD7"/>
    <w:rsid w:val="00296282"/>
    <w:rsid w:val="00296EE6"/>
    <w:rsid w:val="00297CB6"/>
    <w:rsid w:val="00297E3D"/>
    <w:rsid w:val="002A015C"/>
    <w:rsid w:val="002A0666"/>
    <w:rsid w:val="002A07A7"/>
    <w:rsid w:val="002A127F"/>
    <w:rsid w:val="002A2777"/>
    <w:rsid w:val="002A29A1"/>
    <w:rsid w:val="002A34DD"/>
    <w:rsid w:val="002A3A01"/>
    <w:rsid w:val="002A4272"/>
    <w:rsid w:val="002A42B6"/>
    <w:rsid w:val="002A4827"/>
    <w:rsid w:val="002A53C5"/>
    <w:rsid w:val="002A646C"/>
    <w:rsid w:val="002A7322"/>
    <w:rsid w:val="002A7563"/>
    <w:rsid w:val="002A766E"/>
    <w:rsid w:val="002A778A"/>
    <w:rsid w:val="002B118D"/>
    <w:rsid w:val="002B1601"/>
    <w:rsid w:val="002B1793"/>
    <w:rsid w:val="002B1BC1"/>
    <w:rsid w:val="002B1CE2"/>
    <w:rsid w:val="002B1EEE"/>
    <w:rsid w:val="002B20C0"/>
    <w:rsid w:val="002B2204"/>
    <w:rsid w:val="002B2BC6"/>
    <w:rsid w:val="002B2EC5"/>
    <w:rsid w:val="002B37BD"/>
    <w:rsid w:val="002B399F"/>
    <w:rsid w:val="002B3A90"/>
    <w:rsid w:val="002B3B58"/>
    <w:rsid w:val="002B3E42"/>
    <w:rsid w:val="002B415A"/>
    <w:rsid w:val="002B4191"/>
    <w:rsid w:val="002B4235"/>
    <w:rsid w:val="002B49A4"/>
    <w:rsid w:val="002B5C9A"/>
    <w:rsid w:val="002B5E9F"/>
    <w:rsid w:val="002B6403"/>
    <w:rsid w:val="002B6735"/>
    <w:rsid w:val="002B6820"/>
    <w:rsid w:val="002B797D"/>
    <w:rsid w:val="002B7BEB"/>
    <w:rsid w:val="002B7C28"/>
    <w:rsid w:val="002B7DB5"/>
    <w:rsid w:val="002C042A"/>
    <w:rsid w:val="002C0A48"/>
    <w:rsid w:val="002C0B43"/>
    <w:rsid w:val="002C135B"/>
    <w:rsid w:val="002C1374"/>
    <w:rsid w:val="002C1977"/>
    <w:rsid w:val="002C1B8F"/>
    <w:rsid w:val="002C2220"/>
    <w:rsid w:val="002C246B"/>
    <w:rsid w:val="002C254E"/>
    <w:rsid w:val="002C26DB"/>
    <w:rsid w:val="002C33F3"/>
    <w:rsid w:val="002C3667"/>
    <w:rsid w:val="002C437F"/>
    <w:rsid w:val="002C457F"/>
    <w:rsid w:val="002C479D"/>
    <w:rsid w:val="002C504F"/>
    <w:rsid w:val="002C5E3A"/>
    <w:rsid w:val="002C621B"/>
    <w:rsid w:val="002C6713"/>
    <w:rsid w:val="002C6802"/>
    <w:rsid w:val="002C779F"/>
    <w:rsid w:val="002C7A62"/>
    <w:rsid w:val="002C7BD0"/>
    <w:rsid w:val="002D00E4"/>
    <w:rsid w:val="002D0669"/>
    <w:rsid w:val="002D0D50"/>
    <w:rsid w:val="002D19A8"/>
    <w:rsid w:val="002D271D"/>
    <w:rsid w:val="002D38D8"/>
    <w:rsid w:val="002D38ED"/>
    <w:rsid w:val="002D3F95"/>
    <w:rsid w:val="002D42F4"/>
    <w:rsid w:val="002D4B97"/>
    <w:rsid w:val="002D51EB"/>
    <w:rsid w:val="002D52EE"/>
    <w:rsid w:val="002D5AF2"/>
    <w:rsid w:val="002D627E"/>
    <w:rsid w:val="002D66E4"/>
    <w:rsid w:val="002D68DA"/>
    <w:rsid w:val="002D6C45"/>
    <w:rsid w:val="002D6D38"/>
    <w:rsid w:val="002D79D5"/>
    <w:rsid w:val="002D7FD2"/>
    <w:rsid w:val="002E00DD"/>
    <w:rsid w:val="002E018B"/>
    <w:rsid w:val="002E137C"/>
    <w:rsid w:val="002E14E9"/>
    <w:rsid w:val="002E15BF"/>
    <w:rsid w:val="002E1A56"/>
    <w:rsid w:val="002E1ABD"/>
    <w:rsid w:val="002E211A"/>
    <w:rsid w:val="002E2367"/>
    <w:rsid w:val="002E2947"/>
    <w:rsid w:val="002E2C0B"/>
    <w:rsid w:val="002E3F27"/>
    <w:rsid w:val="002E486A"/>
    <w:rsid w:val="002E4A50"/>
    <w:rsid w:val="002E4AE1"/>
    <w:rsid w:val="002E60A3"/>
    <w:rsid w:val="002E62C8"/>
    <w:rsid w:val="002E6C8B"/>
    <w:rsid w:val="002E6EE7"/>
    <w:rsid w:val="002E701C"/>
    <w:rsid w:val="002E75F7"/>
    <w:rsid w:val="002E7E61"/>
    <w:rsid w:val="002F045C"/>
    <w:rsid w:val="002F0FA8"/>
    <w:rsid w:val="002F1A2E"/>
    <w:rsid w:val="002F2166"/>
    <w:rsid w:val="002F28EA"/>
    <w:rsid w:val="002F2B62"/>
    <w:rsid w:val="002F35BE"/>
    <w:rsid w:val="002F3BF4"/>
    <w:rsid w:val="002F423F"/>
    <w:rsid w:val="002F42C1"/>
    <w:rsid w:val="002F474B"/>
    <w:rsid w:val="002F55F1"/>
    <w:rsid w:val="002F6111"/>
    <w:rsid w:val="002F6BBA"/>
    <w:rsid w:val="002F6D6F"/>
    <w:rsid w:val="002F6F1C"/>
    <w:rsid w:val="002F7F35"/>
    <w:rsid w:val="003001AE"/>
    <w:rsid w:val="003003D6"/>
    <w:rsid w:val="00300820"/>
    <w:rsid w:val="00300CE1"/>
    <w:rsid w:val="00302315"/>
    <w:rsid w:val="003029F3"/>
    <w:rsid w:val="00302E1E"/>
    <w:rsid w:val="00302EE9"/>
    <w:rsid w:val="00303214"/>
    <w:rsid w:val="0030338C"/>
    <w:rsid w:val="00303A5A"/>
    <w:rsid w:val="0030405F"/>
    <w:rsid w:val="00304798"/>
    <w:rsid w:val="00304FAC"/>
    <w:rsid w:val="003055B6"/>
    <w:rsid w:val="00305A10"/>
    <w:rsid w:val="00305A70"/>
    <w:rsid w:val="00305E2B"/>
    <w:rsid w:val="0030647A"/>
    <w:rsid w:val="00306BB2"/>
    <w:rsid w:val="00307224"/>
    <w:rsid w:val="003078B9"/>
    <w:rsid w:val="0030795D"/>
    <w:rsid w:val="00307B89"/>
    <w:rsid w:val="00307DC8"/>
    <w:rsid w:val="0031064F"/>
    <w:rsid w:val="003115F6"/>
    <w:rsid w:val="003123FC"/>
    <w:rsid w:val="00313ABD"/>
    <w:rsid w:val="00314265"/>
    <w:rsid w:val="003144CB"/>
    <w:rsid w:val="00314EF4"/>
    <w:rsid w:val="00315550"/>
    <w:rsid w:val="0031572A"/>
    <w:rsid w:val="00315BAB"/>
    <w:rsid w:val="00315DAF"/>
    <w:rsid w:val="00315EAB"/>
    <w:rsid w:val="00316267"/>
    <w:rsid w:val="003171BF"/>
    <w:rsid w:val="0031780A"/>
    <w:rsid w:val="0031788C"/>
    <w:rsid w:val="00317AA1"/>
    <w:rsid w:val="00320450"/>
    <w:rsid w:val="003205F6"/>
    <w:rsid w:val="003206D0"/>
    <w:rsid w:val="00320730"/>
    <w:rsid w:val="0032146B"/>
    <w:rsid w:val="00321E3E"/>
    <w:rsid w:val="00321F60"/>
    <w:rsid w:val="003228B0"/>
    <w:rsid w:val="0032292A"/>
    <w:rsid w:val="003237AF"/>
    <w:rsid w:val="003238DB"/>
    <w:rsid w:val="00323AC7"/>
    <w:rsid w:val="00323DE6"/>
    <w:rsid w:val="00323ECD"/>
    <w:rsid w:val="00324D9D"/>
    <w:rsid w:val="00324FDC"/>
    <w:rsid w:val="00325333"/>
    <w:rsid w:val="00325436"/>
    <w:rsid w:val="003258C2"/>
    <w:rsid w:val="00326113"/>
    <w:rsid w:val="003264E2"/>
    <w:rsid w:val="00326BE7"/>
    <w:rsid w:val="00326D0A"/>
    <w:rsid w:val="00326E40"/>
    <w:rsid w:val="00326F54"/>
    <w:rsid w:val="00327BF7"/>
    <w:rsid w:val="00330832"/>
    <w:rsid w:val="003308DD"/>
    <w:rsid w:val="00330C9A"/>
    <w:rsid w:val="00330F2A"/>
    <w:rsid w:val="00332420"/>
    <w:rsid w:val="00332D4C"/>
    <w:rsid w:val="00333B36"/>
    <w:rsid w:val="00333CBF"/>
    <w:rsid w:val="00335F6A"/>
    <w:rsid w:val="00336191"/>
    <w:rsid w:val="00336408"/>
    <w:rsid w:val="00336F8D"/>
    <w:rsid w:val="0033741C"/>
    <w:rsid w:val="00337ABA"/>
    <w:rsid w:val="0034032C"/>
    <w:rsid w:val="003408E7"/>
    <w:rsid w:val="00340918"/>
    <w:rsid w:val="0034157D"/>
    <w:rsid w:val="0034203D"/>
    <w:rsid w:val="0034218A"/>
    <w:rsid w:val="00342FB6"/>
    <w:rsid w:val="00342FD6"/>
    <w:rsid w:val="00343186"/>
    <w:rsid w:val="00343429"/>
    <w:rsid w:val="003434AD"/>
    <w:rsid w:val="003435F9"/>
    <w:rsid w:val="00343E36"/>
    <w:rsid w:val="00343EB9"/>
    <w:rsid w:val="003442C2"/>
    <w:rsid w:val="00344428"/>
    <w:rsid w:val="00345F29"/>
    <w:rsid w:val="00345F94"/>
    <w:rsid w:val="0034602E"/>
    <w:rsid w:val="003464A0"/>
    <w:rsid w:val="0034651E"/>
    <w:rsid w:val="00346C38"/>
    <w:rsid w:val="00346CC0"/>
    <w:rsid w:val="00346E5D"/>
    <w:rsid w:val="0034714D"/>
    <w:rsid w:val="003471DC"/>
    <w:rsid w:val="0035004B"/>
    <w:rsid w:val="00350D8E"/>
    <w:rsid w:val="00350E07"/>
    <w:rsid w:val="0035100D"/>
    <w:rsid w:val="00351628"/>
    <w:rsid w:val="00352017"/>
    <w:rsid w:val="00352B37"/>
    <w:rsid w:val="00352EC4"/>
    <w:rsid w:val="00353316"/>
    <w:rsid w:val="00353FD0"/>
    <w:rsid w:val="00354042"/>
    <w:rsid w:val="0035419E"/>
    <w:rsid w:val="003544DD"/>
    <w:rsid w:val="00354BFA"/>
    <w:rsid w:val="0035504E"/>
    <w:rsid w:val="00355256"/>
    <w:rsid w:val="003557F8"/>
    <w:rsid w:val="003558F8"/>
    <w:rsid w:val="00355D90"/>
    <w:rsid w:val="00355E22"/>
    <w:rsid w:val="00355E69"/>
    <w:rsid w:val="00357804"/>
    <w:rsid w:val="00360B1A"/>
    <w:rsid w:val="00360E02"/>
    <w:rsid w:val="00360EA2"/>
    <w:rsid w:val="00360FC8"/>
    <w:rsid w:val="00361AE1"/>
    <w:rsid w:val="00361BAF"/>
    <w:rsid w:val="0036219F"/>
    <w:rsid w:val="00362B91"/>
    <w:rsid w:val="00362D15"/>
    <w:rsid w:val="00362D70"/>
    <w:rsid w:val="00363F51"/>
    <w:rsid w:val="00364E37"/>
    <w:rsid w:val="00364EA2"/>
    <w:rsid w:val="00364F0F"/>
    <w:rsid w:val="003656DE"/>
    <w:rsid w:val="00365BF7"/>
    <w:rsid w:val="00365C38"/>
    <w:rsid w:val="00366A99"/>
    <w:rsid w:val="00366B37"/>
    <w:rsid w:val="00367038"/>
    <w:rsid w:val="00367229"/>
    <w:rsid w:val="003679DC"/>
    <w:rsid w:val="00367C0B"/>
    <w:rsid w:val="00370038"/>
    <w:rsid w:val="00371716"/>
    <w:rsid w:val="00371933"/>
    <w:rsid w:val="00371F39"/>
    <w:rsid w:val="00372375"/>
    <w:rsid w:val="003728F9"/>
    <w:rsid w:val="003757D7"/>
    <w:rsid w:val="00375AC0"/>
    <w:rsid w:val="00375C2C"/>
    <w:rsid w:val="00375C6B"/>
    <w:rsid w:val="0037654E"/>
    <w:rsid w:val="00376910"/>
    <w:rsid w:val="00376A74"/>
    <w:rsid w:val="00376AC9"/>
    <w:rsid w:val="00376F67"/>
    <w:rsid w:val="00376F72"/>
    <w:rsid w:val="00377713"/>
    <w:rsid w:val="00377876"/>
    <w:rsid w:val="00380219"/>
    <w:rsid w:val="003806A6"/>
    <w:rsid w:val="00380E4C"/>
    <w:rsid w:val="0038160B"/>
    <w:rsid w:val="00382137"/>
    <w:rsid w:val="00382AE2"/>
    <w:rsid w:val="00383225"/>
    <w:rsid w:val="003834D8"/>
    <w:rsid w:val="00383FCA"/>
    <w:rsid w:val="003840E0"/>
    <w:rsid w:val="00384924"/>
    <w:rsid w:val="0038499E"/>
    <w:rsid w:val="00384BE6"/>
    <w:rsid w:val="00384EF0"/>
    <w:rsid w:val="00385939"/>
    <w:rsid w:val="00385A21"/>
    <w:rsid w:val="00386020"/>
    <w:rsid w:val="0038613A"/>
    <w:rsid w:val="00386630"/>
    <w:rsid w:val="0038665D"/>
    <w:rsid w:val="00386A79"/>
    <w:rsid w:val="00387B31"/>
    <w:rsid w:val="0039011B"/>
    <w:rsid w:val="0039014B"/>
    <w:rsid w:val="00390421"/>
    <w:rsid w:val="00390AEE"/>
    <w:rsid w:val="00390C82"/>
    <w:rsid w:val="00390EC9"/>
    <w:rsid w:val="00391254"/>
    <w:rsid w:val="00392181"/>
    <w:rsid w:val="00392591"/>
    <w:rsid w:val="0039293A"/>
    <w:rsid w:val="00392F64"/>
    <w:rsid w:val="0039396D"/>
    <w:rsid w:val="0039463E"/>
    <w:rsid w:val="00394DBB"/>
    <w:rsid w:val="00394EAC"/>
    <w:rsid w:val="00394F21"/>
    <w:rsid w:val="003956EE"/>
    <w:rsid w:val="003966E3"/>
    <w:rsid w:val="0039784B"/>
    <w:rsid w:val="003A0C48"/>
    <w:rsid w:val="003A1072"/>
    <w:rsid w:val="003A1718"/>
    <w:rsid w:val="003A1B18"/>
    <w:rsid w:val="003A1F0A"/>
    <w:rsid w:val="003A2216"/>
    <w:rsid w:val="003A22E2"/>
    <w:rsid w:val="003A277E"/>
    <w:rsid w:val="003A2960"/>
    <w:rsid w:val="003A30C5"/>
    <w:rsid w:val="003A30CB"/>
    <w:rsid w:val="003A3B8E"/>
    <w:rsid w:val="003A4A57"/>
    <w:rsid w:val="003A4A8B"/>
    <w:rsid w:val="003A4B22"/>
    <w:rsid w:val="003A4CC8"/>
    <w:rsid w:val="003A5DB6"/>
    <w:rsid w:val="003A737F"/>
    <w:rsid w:val="003B06A9"/>
    <w:rsid w:val="003B0DD5"/>
    <w:rsid w:val="003B1D6B"/>
    <w:rsid w:val="003B1FF3"/>
    <w:rsid w:val="003B3043"/>
    <w:rsid w:val="003B3A98"/>
    <w:rsid w:val="003B4033"/>
    <w:rsid w:val="003B4147"/>
    <w:rsid w:val="003B4312"/>
    <w:rsid w:val="003B43C7"/>
    <w:rsid w:val="003B43FB"/>
    <w:rsid w:val="003B44FC"/>
    <w:rsid w:val="003B4A8A"/>
    <w:rsid w:val="003B59D2"/>
    <w:rsid w:val="003B5B66"/>
    <w:rsid w:val="003B678A"/>
    <w:rsid w:val="003B6A66"/>
    <w:rsid w:val="003B6D38"/>
    <w:rsid w:val="003B73B7"/>
    <w:rsid w:val="003B7584"/>
    <w:rsid w:val="003C076A"/>
    <w:rsid w:val="003C08F9"/>
    <w:rsid w:val="003C1856"/>
    <w:rsid w:val="003C1A02"/>
    <w:rsid w:val="003C1A99"/>
    <w:rsid w:val="003C2189"/>
    <w:rsid w:val="003C2468"/>
    <w:rsid w:val="003C24F0"/>
    <w:rsid w:val="003C32B2"/>
    <w:rsid w:val="003C3870"/>
    <w:rsid w:val="003C38C3"/>
    <w:rsid w:val="003C3971"/>
    <w:rsid w:val="003C3F19"/>
    <w:rsid w:val="003C404E"/>
    <w:rsid w:val="003C4138"/>
    <w:rsid w:val="003C4213"/>
    <w:rsid w:val="003C4691"/>
    <w:rsid w:val="003C480D"/>
    <w:rsid w:val="003C5832"/>
    <w:rsid w:val="003C5DB2"/>
    <w:rsid w:val="003C6E29"/>
    <w:rsid w:val="003C6E9D"/>
    <w:rsid w:val="003C71F0"/>
    <w:rsid w:val="003D07DC"/>
    <w:rsid w:val="003D1963"/>
    <w:rsid w:val="003D1CCA"/>
    <w:rsid w:val="003D1E28"/>
    <w:rsid w:val="003D2603"/>
    <w:rsid w:val="003D315F"/>
    <w:rsid w:val="003D32A9"/>
    <w:rsid w:val="003D3908"/>
    <w:rsid w:val="003D3C96"/>
    <w:rsid w:val="003D3E02"/>
    <w:rsid w:val="003D54C3"/>
    <w:rsid w:val="003D5776"/>
    <w:rsid w:val="003D5BBB"/>
    <w:rsid w:val="003D676E"/>
    <w:rsid w:val="003D7C3C"/>
    <w:rsid w:val="003E1032"/>
    <w:rsid w:val="003E1861"/>
    <w:rsid w:val="003E1BC1"/>
    <w:rsid w:val="003E2351"/>
    <w:rsid w:val="003E2693"/>
    <w:rsid w:val="003E2A66"/>
    <w:rsid w:val="003E343D"/>
    <w:rsid w:val="003E3BEA"/>
    <w:rsid w:val="003E422F"/>
    <w:rsid w:val="003E423C"/>
    <w:rsid w:val="003E48B4"/>
    <w:rsid w:val="003E4A2D"/>
    <w:rsid w:val="003E4C8B"/>
    <w:rsid w:val="003E4DA8"/>
    <w:rsid w:val="003E672A"/>
    <w:rsid w:val="003E6982"/>
    <w:rsid w:val="003E72FB"/>
    <w:rsid w:val="003E73A8"/>
    <w:rsid w:val="003E745B"/>
    <w:rsid w:val="003E75AF"/>
    <w:rsid w:val="003E76A5"/>
    <w:rsid w:val="003F03BC"/>
    <w:rsid w:val="003F0406"/>
    <w:rsid w:val="003F1242"/>
    <w:rsid w:val="003F159A"/>
    <w:rsid w:val="003F1934"/>
    <w:rsid w:val="003F1A6E"/>
    <w:rsid w:val="003F2224"/>
    <w:rsid w:val="003F2883"/>
    <w:rsid w:val="003F2BDA"/>
    <w:rsid w:val="003F3BD9"/>
    <w:rsid w:val="003F3F83"/>
    <w:rsid w:val="003F4029"/>
    <w:rsid w:val="003F49B3"/>
    <w:rsid w:val="003F52AE"/>
    <w:rsid w:val="003F5A79"/>
    <w:rsid w:val="003F663C"/>
    <w:rsid w:val="003F6807"/>
    <w:rsid w:val="003F6A3C"/>
    <w:rsid w:val="003F707F"/>
    <w:rsid w:val="003F7234"/>
    <w:rsid w:val="003F7754"/>
    <w:rsid w:val="003F7C52"/>
    <w:rsid w:val="003F7F32"/>
    <w:rsid w:val="0040057E"/>
    <w:rsid w:val="00400E08"/>
    <w:rsid w:val="00401267"/>
    <w:rsid w:val="004012E4"/>
    <w:rsid w:val="0040147D"/>
    <w:rsid w:val="004029F5"/>
    <w:rsid w:val="00402C31"/>
    <w:rsid w:val="004039D8"/>
    <w:rsid w:val="00404045"/>
    <w:rsid w:val="00404AC3"/>
    <w:rsid w:val="0040565C"/>
    <w:rsid w:val="00405693"/>
    <w:rsid w:val="00405B2B"/>
    <w:rsid w:val="004063AA"/>
    <w:rsid w:val="004073D3"/>
    <w:rsid w:val="0040783C"/>
    <w:rsid w:val="0040797E"/>
    <w:rsid w:val="00407E87"/>
    <w:rsid w:val="00410919"/>
    <w:rsid w:val="004109FE"/>
    <w:rsid w:val="00411141"/>
    <w:rsid w:val="00412628"/>
    <w:rsid w:val="004133B8"/>
    <w:rsid w:val="0041574A"/>
    <w:rsid w:val="00415961"/>
    <w:rsid w:val="00415D12"/>
    <w:rsid w:val="00416393"/>
    <w:rsid w:val="00416EE0"/>
    <w:rsid w:val="00416EF7"/>
    <w:rsid w:val="00416F67"/>
    <w:rsid w:val="004174A6"/>
    <w:rsid w:val="00417C71"/>
    <w:rsid w:val="0042042B"/>
    <w:rsid w:val="00420925"/>
    <w:rsid w:val="004219CB"/>
    <w:rsid w:val="00421AED"/>
    <w:rsid w:val="004221C6"/>
    <w:rsid w:val="0042285B"/>
    <w:rsid w:val="0042293E"/>
    <w:rsid w:val="00422AC0"/>
    <w:rsid w:val="00422F12"/>
    <w:rsid w:val="00423688"/>
    <w:rsid w:val="00423A35"/>
    <w:rsid w:val="00423AE3"/>
    <w:rsid w:val="00423D62"/>
    <w:rsid w:val="00423E1C"/>
    <w:rsid w:val="004240DD"/>
    <w:rsid w:val="00424369"/>
    <w:rsid w:val="004249B2"/>
    <w:rsid w:val="0042518F"/>
    <w:rsid w:val="00425398"/>
    <w:rsid w:val="004253E9"/>
    <w:rsid w:val="004259BD"/>
    <w:rsid w:val="0042613F"/>
    <w:rsid w:val="00426175"/>
    <w:rsid w:val="004264B3"/>
    <w:rsid w:val="004264E9"/>
    <w:rsid w:val="00426938"/>
    <w:rsid w:val="004271AC"/>
    <w:rsid w:val="004276DB"/>
    <w:rsid w:val="00427AC6"/>
    <w:rsid w:val="00427ECF"/>
    <w:rsid w:val="00430490"/>
    <w:rsid w:val="00430B05"/>
    <w:rsid w:val="004314E0"/>
    <w:rsid w:val="00431625"/>
    <w:rsid w:val="004316E3"/>
    <w:rsid w:val="00431F44"/>
    <w:rsid w:val="004321EC"/>
    <w:rsid w:val="004322E4"/>
    <w:rsid w:val="00432A16"/>
    <w:rsid w:val="0043365C"/>
    <w:rsid w:val="00433739"/>
    <w:rsid w:val="0043426C"/>
    <w:rsid w:val="004349F5"/>
    <w:rsid w:val="00434AB9"/>
    <w:rsid w:val="00434DD6"/>
    <w:rsid w:val="00435B72"/>
    <w:rsid w:val="0043620C"/>
    <w:rsid w:val="0043641D"/>
    <w:rsid w:val="00436798"/>
    <w:rsid w:val="004375BF"/>
    <w:rsid w:val="00437A20"/>
    <w:rsid w:val="00440001"/>
    <w:rsid w:val="004403FF"/>
    <w:rsid w:val="00440FD1"/>
    <w:rsid w:val="004414A4"/>
    <w:rsid w:val="004419F5"/>
    <w:rsid w:val="00441AED"/>
    <w:rsid w:val="00441C2E"/>
    <w:rsid w:val="0044224D"/>
    <w:rsid w:val="004429A2"/>
    <w:rsid w:val="00444525"/>
    <w:rsid w:val="00444C67"/>
    <w:rsid w:val="00445292"/>
    <w:rsid w:val="0044546B"/>
    <w:rsid w:val="00445757"/>
    <w:rsid w:val="00445887"/>
    <w:rsid w:val="004464AD"/>
    <w:rsid w:val="004468C3"/>
    <w:rsid w:val="00446E53"/>
    <w:rsid w:val="00447194"/>
    <w:rsid w:val="004479AD"/>
    <w:rsid w:val="0045063C"/>
    <w:rsid w:val="0045099D"/>
    <w:rsid w:val="0045197C"/>
    <w:rsid w:val="004526A5"/>
    <w:rsid w:val="004526EB"/>
    <w:rsid w:val="00452AC4"/>
    <w:rsid w:val="00452F0C"/>
    <w:rsid w:val="004531B1"/>
    <w:rsid w:val="0045371C"/>
    <w:rsid w:val="00454B4A"/>
    <w:rsid w:val="00456540"/>
    <w:rsid w:val="00456AF2"/>
    <w:rsid w:val="004571D2"/>
    <w:rsid w:val="00457C2D"/>
    <w:rsid w:val="00457E00"/>
    <w:rsid w:val="004605B6"/>
    <w:rsid w:val="00460801"/>
    <w:rsid w:val="00460C95"/>
    <w:rsid w:val="0046163E"/>
    <w:rsid w:val="00461B60"/>
    <w:rsid w:val="00461B74"/>
    <w:rsid w:val="004622FB"/>
    <w:rsid w:val="00462586"/>
    <w:rsid w:val="004630E9"/>
    <w:rsid w:val="0046310E"/>
    <w:rsid w:val="00463A39"/>
    <w:rsid w:val="00463D2F"/>
    <w:rsid w:val="0046541A"/>
    <w:rsid w:val="00465A99"/>
    <w:rsid w:val="00465C1E"/>
    <w:rsid w:val="00466989"/>
    <w:rsid w:val="00466EC5"/>
    <w:rsid w:val="00467427"/>
    <w:rsid w:val="00467AC7"/>
    <w:rsid w:val="004708DF"/>
    <w:rsid w:val="00470C0B"/>
    <w:rsid w:val="00470DC2"/>
    <w:rsid w:val="00470DC4"/>
    <w:rsid w:val="00470F92"/>
    <w:rsid w:val="00471186"/>
    <w:rsid w:val="00471273"/>
    <w:rsid w:val="004712DB"/>
    <w:rsid w:val="00471740"/>
    <w:rsid w:val="00471B1B"/>
    <w:rsid w:val="00471CAA"/>
    <w:rsid w:val="00471F49"/>
    <w:rsid w:val="00471F4A"/>
    <w:rsid w:val="004728FE"/>
    <w:rsid w:val="0047367C"/>
    <w:rsid w:val="004736CE"/>
    <w:rsid w:val="00473AF0"/>
    <w:rsid w:val="00473B27"/>
    <w:rsid w:val="00473EC4"/>
    <w:rsid w:val="00474890"/>
    <w:rsid w:val="004751B2"/>
    <w:rsid w:val="004767B5"/>
    <w:rsid w:val="00476938"/>
    <w:rsid w:val="00476AF3"/>
    <w:rsid w:val="00476E7D"/>
    <w:rsid w:val="00476EC7"/>
    <w:rsid w:val="00480216"/>
    <w:rsid w:val="004813EB"/>
    <w:rsid w:val="004813FD"/>
    <w:rsid w:val="0048181B"/>
    <w:rsid w:val="00481AF4"/>
    <w:rsid w:val="00481B23"/>
    <w:rsid w:val="00481DAC"/>
    <w:rsid w:val="00482029"/>
    <w:rsid w:val="0048208E"/>
    <w:rsid w:val="00482A87"/>
    <w:rsid w:val="00482F50"/>
    <w:rsid w:val="00483C7C"/>
    <w:rsid w:val="00483F85"/>
    <w:rsid w:val="004841DA"/>
    <w:rsid w:val="004848CA"/>
    <w:rsid w:val="00484921"/>
    <w:rsid w:val="004851C4"/>
    <w:rsid w:val="00485B27"/>
    <w:rsid w:val="00485D66"/>
    <w:rsid w:val="0048623C"/>
    <w:rsid w:val="00486270"/>
    <w:rsid w:val="00486363"/>
    <w:rsid w:val="00486CA0"/>
    <w:rsid w:val="004878F5"/>
    <w:rsid w:val="00487FF6"/>
    <w:rsid w:val="004901F8"/>
    <w:rsid w:val="004907E9"/>
    <w:rsid w:val="004909C3"/>
    <w:rsid w:val="00490AD9"/>
    <w:rsid w:val="004912C9"/>
    <w:rsid w:val="00491BC9"/>
    <w:rsid w:val="00494231"/>
    <w:rsid w:val="00494263"/>
    <w:rsid w:val="00494C99"/>
    <w:rsid w:val="00495E27"/>
    <w:rsid w:val="00495EA6"/>
    <w:rsid w:val="00496B7F"/>
    <w:rsid w:val="00496EF5"/>
    <w:rsid w:val="00497970"/>
    <w:rsid w:val="004A0593"/>
    <w:rsid w:val="004A0859"/>
    <w:rsid w:val="004A09B9"/>
    <w:rsid w:val="004A0B35"/>
    <w:rsid w:val="004A1109"/>
    <w:rsid w:val="004A16B0"/>
    <w:rsid w:val="004A18C2"/>
    <w:rsid w:val="004A1E32"/>
    <w:rsid w:val="004A2414"/>
    <w:rsid w:val="004A2653"/>
    <w:rsid w:val="004A35C6"/>
    <w:rsid w:val="004A3CB8"/>
    <w:rsid w:val="004A4371"/>
    <w:rsid w:val="004A468D"/>
    <w:rsid w:val="004A46DA"/>
    <w:rsid w:val="004A4E86"/>
    <w:rsid w:val="004A5000"/>
    <w:rsid w:val="004A5E29"/>
    <w:rsid w:val="004A6924"/>
    <w:rsid w:val="004A6E26"/>
    <w:rsid w:val="004A71FF"/>
    <w:rsid w:val="004A7791"/>
    <w:rsid w:val="004A7EAA"/>
    <w:rsid w:val="004B04C5"/>
    <w:rsid w:val="004B1323"/>
    <w:rsid w:val="004B1708"/>
    <w:rsid w:val="004B1D19"/>
    <w:rsid w:val="004B20CA"/>
    <w:rsid w:val="004B21BD"/>
    <w:rsid w:val="004B2239"/>
    <w:rsid w:val="004B2820"/>
    <w:rsid w:val="004B3A2D"/>
    <w:rsid w:val="004B4002"/>
    <w:rsid w:val="004B439B"/>
    <w:rsid w:val="004B49EB"/>
    <w:rsid w:val="004B4DD2"/>
    <w:rsid w:val="004B53AC"/>
    <w:rsid w:val="004B56D8"/>
    <w:rsid w:val="004B57E2"/>
    <w:rsid w:val="004B614F"/>
    <w:rsid w:val="004B6770"/>
    <w:rsid w:val="004B6DAB"/>
    <w:rsid w:val="004B71CB"/>
    <w:rsid w:val="004B7D01"/>
    <w:rsid w:val="004B7D89"/>
    <w:rsid w:val="004C0245"/>
    <w:rsid w:val="004C02EF"/>
    <w:rsid w:val="004C03AD"/>
    <w:rsid w:val="004C0865"/>
    <w:rsid w:val="004C0FF1"/>
    <w:rsid w:val="004C10DB"/>
    <w:rsid w:val="004C1E7C"/>
    <w:rsid w:val="004C2687"/>
    <w:rsid w:val="004C289E"/>
    <w:rsid w:val="004C2A25"/>
    <w:rsid w:val="004C2E25"/>
    <w:rsid w:val="004C2FA6"/>
    <w:rsid w:val="004C3785"/>
    <w:rsid w:val="004C3D1F"/>
    <w:rsid w:val="004C402C"/>
    <w:rsid w:val="004C4800"/>
    <w:rsid w:val="004C4A34"/>
    <w:rsid w:val="004C5A0F"/>
    <w:rsid w:val="004C61B6"/>
    <w:rsid w:val="004C61C8"/>
    <w:rsid w:val="004C63CF"/>
    <w:rsid w:val="004C6606"/>
    <w:rsid w:val="004C69CA"/>
    <w:rsid w:val="004C6EA6"/>
    <w:rsid w:val="004C75FC"/>
    <w:rsid w:val="004D0173"/>
    <w:rsid w:val="004D0FF5"/>
    <w:rsid w:val="004D1030"/>
    <w:rsid w:val="004D1203"/>
    <w:rsid w:val="004D1769"/>
    <w:rsid w:val="004D1915"/>
    <w:rsid w:val="004D1BD1"/>
    <w:rsid w:val="004D46C4"/>
    <w:rsid w:val="004D5676"/>
    <w:rsid w:val="004D59A8"/>
    <w:rsid w:val="004D5A62"/>
    <w:rsid w:val="004D5ACB"/>
    <w:rsid w:val="004D6903"/>
    <w:rsid w:val="004D6E40"/>
    <w:rsid w:val="004D6F30"/>
    <w:rsid w:val="004D7160"/>
    <w:rsid w:val="004D7410"/>
    <w:rsid w:val="004E010A"/>
    <w:rsid w:val="004E04BD"/>
    <w:rsid w:val="004E0EFF"/>
    <w:rsid w:val="004E13DE"/>
    <w:rsid w:val="004E182C"/>
    <w:rsid w:val="004E1D09"/>
    <w:rsid w:val="004E232B"/>
    <w:rsid w:val="004E34C7"/>
    <w:rsid w:val="004E362F"/>
    <w:rsid w:val="004E372D"/>
    <w:rsid w:val="004E377C"/>
    <w:rsid w:val="004E3DC9"/>
    <w:rsid w:val="004E452F"/>
    <w:rsid w:val="004E4634"/>
    <w:rsid w:val="004E46D8"/>
    <w:rsid w:val="004E4ED3"/>
    <w:rsid w:val="004E4F08"/>
    <w:rsid w:val="004E4FC0"/>
    <w:rsid w:val="004E5511"/>
    <w:rsid w:val="004E5D81"/>
    <w:rsid w:val="004E623C"/>
    <w:rsid w:val="004E66F2"/>
    <w:rsid w:val="004E7650"/>
    <w:rsid w:val="004E7760"/>
    <w:rsid w:val="004F1612"/>
    <w:rsid w:val="004F19A5"/>
    <w:rsid w:val="004F1DC9"/>
    <w:rsid w:val="004F385F"/>
    <w:rsid w:val="004F49B5"/>
    <w:rsid w:val="004F4C8D"/>
    <w:rsid w:val="004F4CCE"/>
    <w:rsid w:val="004F4FE6"/>
    <w:rsid w:val="004F5297"/>
    <w:rsid w:val="004F530F"/>
    <w:rsid w:val="004F54A7"/>
    <w:rsid w:val="004F54AE"/>
    <w:rsid w:val="004F6B1B"/>
    <w:rsid w:val="004F6C60"/>
    <w:rsid w:val="004F740F"/>
    <w:rsid w:val="004F79DA"/>
    <w:rsid w:val="004F7F24"/>
    <w:rsid w:val="005005C5"/>
    <w:rsid w:val="005009C2"/>
    <w:rsid w:val="00500F37"/>
    <w:rsid w:val="005026CE"/>
    <w:rsid w:val="00502D48"/>
    <w:rsid w:val="00503C0C"/>
    <w:rsid w:val="00503D75"/>
    <w:rsid w:val="00504B01"/>
    <w:rsid w:val="00504F46"/>
    <w:rsid w:val="005050BC"/>
    <w:rsid w:val="00505874"/>
    <w:rsid w:val="00506721"/>
    <w:rsid w:val="00507C43"/>
    <w:rsid w:val="0051040E"/>
    <w:rsid w:val="00510514"/>
    <w:rsid w:val="00511309"/>
    <w:rsid w:val="005113AB"/>
    <w:rsid w:val="00511AAB"/>
    <w:rsid w:val="00514755"/>
    <w:rsid w:val="0051483D"/>
    <w:rsid w:val="00514B53"/>
    <w:rsid w:val="00514B5A"/>
    <w:rsid w:val="00514CF8"/>
    <w:rsid w:val="00516F75"/>
    <w:rsid w:val="005170C3"/>
    <w:rsid w:val="0051797D"/>
    <w:rsid w:val="00520808"/>
    <w:rsid w:val="00520E07"/>
    <w:rsid w:val="00520F20"/>
    <w:rsid w:val="00521142"/>
    <w:rsid w:val="005218CD"/>
    <w:rsid w:val="00521EAD"/>
    <w:rsid w:val="00522359"/>
    <w:rsid w:val="0052272C"/>
    <w:rsid w:val="00522A1A"/>
    <w:rsid w:val="00522CC9"/>
    <w:rsid w:val="00523976"/>
    <w:rsid w:val="00524290"/>
    <w:rsid w:val="005245E4"/>
    <w:rsid w:val="00524C69"/>
    <w:rsid w:val="00524C75"/>
    <w:rsid w:val="00524D15"/>
    <w:rsid w:val="00525158"/>
    <w:rsid w:val="00525DF6"/>
    <w:rsid w:val="0052649B"/>
    <w:rsid w:val="00526925"/>
    <w:rsid w:val="005269DF"/>
    <w:rsid w:val="00526AEF"/>
    <w:rsid w:val="005271CD"/>
    <w:rsid w:val="0053000C"/>
    <w:rsid w:val="00530FB8"/>
    <w:rsid w:val="00531196"/>
    <w:rsid w:val="005312AF"/>
    <w:rsid w:val="005317E0"/>
    <w:rsid w:val="00531C57"/>
    <w:rsid w:val="00531CC7"/>
    <w:rsid w:val="00531CEF"/>
    <w:rsid w:val="00531E56"/>
    <w:rsid w:val="0053250F"/>
    <w:rsid w:val="00532AB5"/>
    <w:rsid w:val="00533E91"/>
    <w:rsid w:val="0053584C"/>
    <w:rsid w:val="0053596D"/>
    <w:rsid w:val="00535CB6"/>
    <w:rsid w:val="005366BB"/>
    <w:rsid w:val="005369FF"/>
    <w:rsid w:val="00536F3B"/>
    <w:rsid w:val="00537A6F"/>
    <w:rsid w:val="0054023D"/>
    <w:rsid w:val="0054023E"/>
    <w:rsid w:val="00540AE6"/>
    <w:rsid w:val="00540D45"/>
    <w:rsid w:val="00540DE4"/>
    <w:rsid w:val="00540EE3"/>
    <w:rsid w:val="00541213"/>
    <w:rsid w:val="00541E09"/>
    <w:rsid w:val="00541F73"/>
    <w:rsid w:val="00542957"/>
    <w:rsid w:val="00542A13"/>
    <w:rsid w:val="00542A4C"/>
    <w:rsid w:val="00542B90"/>
    <w:rsid w:val="00542EC9"/>
    <w:rsid w:val="0054309D"/>
    <w:rsid w:val="00543D25"/>
    <w:rsid w:val="00543DFB"/>
    <w:rsid w:val="00543F35"/>
    <w:rsid w:val="005444FE"/>
    <w:rsid w:val="0054511F"/>
    <w:rsid w:val="005451AB"/>
    <w:rsid w:val="005459CB"/>
    <w:rsid w:val="00546435"/>
    <w:rsid w:val="0054691F"/>
    <w:rsid w:val="00546CE6"/>
    <w:rsid w:val="0054772B"/>
    <w:rsid w:val="005500D5"/>
    <w:rsid w:val="00550D8C"/>
    <w:rsid w:val="00550FEB"/>
    <w:rsid w:val="005513EC"/>
    <w:rsid w:val="00551535"/>
    <w:rsid w:val="00551F47"/>
    <w:rsid w:val="00552637"/>
    <w:rsid w:val="005537B9"/>
    <w:rsid w:val="00553E0F"/>
    <w:rsid w:val="005541C3"/>
    <w:rsid w:val="005542A4"/>
    <w:rsid w:val="0055450D"/>
    <w:rsid w:val="00554B80"/>
    <w:rsid w:val="00554BD1"/>
    <w:rsid w:val="00554BFC"/>
    <w:rsid w:val="00554FC7"/>
    <w:rsid w:val="005550F0"/>
    <w:rsid w:val="0055587E"/>
    <w:rsid w:val="005559A3"/>
    <w:rsid w:val="00555FBA"/>
    <w:rsid w:val="005563DD"/>
    <w:rsid w:val="00556532"/>
    <w:rsid w:val="00556CD4"/>
    <w:rsid w:val="0055740C"/>
    <w:rsid w:val="005577D7"/>
    <w:rsid w:val="00557D63"/>
    <w:rsid w:val="00560A4D"/>
    <w:rsid w:val="00560AAC"/>
    <w:rsid w:val="00560AD6"/>
    <w:rsid w:val="00561262"/>
    <w:rsid w:val="00562092"/>
    <w:rsid w:val="0056239B"/>
    <w:rsid w:val="0056269B"/>
    <w:rsid w:val="00562DDB"/>
    <w:rsid w:val="005631D4"/>
    <w:rsid w:val="0056346D"/>
    <w:rsid w:val="00563A33"/>
    <w:rsid w:val="00563DA8"/>
    <w:rsid w:val="0056441E"/>
    <w:rsid w:val="00564884"/>
    <w:rsid w:val="005648C3"/>
    <w:rsid w:val="0056521A"/>
    <w:rsid w:val="00565344"/>
    <w:rsid w:val="00565420"/>
    <w:rsid w:val="00566F28"/>
    <w:rsid w:val="005670F3"/>
    <w:rsid w:val="00567210"/>
    <w:rsid w:val="005676A0"/>
    <w:rsid w:val="00567D93"/>
    <w:rsid w:val="00570297"/>
    <w:rsid w:val="00570C40"/>
    <w:rsid w:val="00570EB8"/>
    <w:rsid w:val="00570F0C"/>
    <w:rsid w:val="00571320"/>
    <w:rsid w:val="005713F4"/>
    <w:rsid w:val="00571427"/>
    <w:rsid w:val="005715ED"/>
    <w:rsid w:val="00571BAE"/>
    <w:rsid w:val="00571FEC"/>
    <w:rsid w:val="00572A2F"/>
    <w:rsid w:val="00572B17"/>
    <w:rsid w:val="00573282"/>
    <w:rsid w:val="00574DDF"/>
    <w:rsid w:val="0057502D"/>
    <w:rsid w:val="0057535D"/>
    <w:rsid w:val="00575506"/>
    <w:rsid w:val="0057551E"/>
    <w:rsid w:val="005761C4"/>
    <w:rsid w:val="005761E8"/>
    <w:rsid w:val="005764B4"/>
    <w:rsid w:val="00576D5A"/>
    <w:rsid w:val="00580040"/>
    <w:rsid w:val="00580D17"/>
    <w:rsid w:val="005815B4"/>
    <w:rsid w:val="00581965"/>
    <w:rsid w:val="00581BF0"/>
    <w:rsid w:val="0058214B"/>
    <w:rsid w:val="00582214"/>
    <w:rsid w:val="0058231E"/>
    <w:rsid w:val="00582659"/>
    <w:rsid w:val="00583028"/>
    <w:rsid w:val="00584205"/>
    <w:rsid w:val="00584290"/>
    <w:rsid w:val="005848B4"/>
    <w:rsid w:val="0058496F"/>
    <w:rsid w:val="00585329"/>
    <w:rsid w:val="00585576"/>
    <w:rsid w:val="0058620A"/>
    <w:rsid w:val="005869FF"/>
    <w:rsid w:val="00586BDD"/>
    <w:rsid w:val="00586F9C"/>
    <w:rsid w:val="005875B9"/>
    <w:rsid w:val="005905B3"/>
    <w:rsid w:val="0059082A"/>
    <w:rsid w:val="0059133C"/>
    <w:rsid w:val="00591F2A"/>
    <w:rsid w:val="00592233"/>
    <w:rsid w:val="00592DDF"/>
    <w:rsid w:val="0059330D"/>
    <w:rsid w:val="00593420"/>
    <w:rsid w:val="005934AB"/>
    <w:rsid w:val="00593760"/>
    <w:rsid w:val="00594449"/>
    <w:rsid w:val="005947D8"/>
    <w:rsid w:val="0059523B"/>
    <w:rsid w:val="005956C7"/>
    <w:rsid w:val="00595CCC"/>
    <w:rsid w:val="00595D22"/>
    <w:rsid w:val="00596672"/>
    <w:rsid w:val="005966CE"/>
    <w:rsid w:val="00596CFD"/>
    <w:rsid w:val="00596EBC"/>
    <w:rsid w:val="005970D9"/>
    <w:rsid w:val="00597584"/>
    <w:rsid w:val="005976CB"/>
    <w:rsid w:val="00597992"/>
    <w:rsid w:val="00597D1C"/>
    <w:rsid w:val="00597D7A"/>
    <w:rsid w:val="005A071F"/>
    <w:rsid w:val="005A1241"/>
    <w:rsid w:val="005A1315"/>
    <w:rsid w:val="005A2482"/>
    <w:rsid w:val="005A2920"/>
    <w:rsid w:val="005A2BAA"/>
    <w:rsid w:val="005A4AE3"/>
    <w:rsid w:val="005A55EB"/>
    <w:rsid w:val="005A5D59"/>
    <w:rsid w:val="005A6630"/>
    <w:rsid w:val="005A6FA4"/>
    <w:rsid w:val="005A73D1"/>
    <w:rsid w:val="005A7473"/>
    <w:rsid w:val="005A7686"/>
    <w:rsid w:val="005A7DC0"/>
    <w:rsid w:val="005B04CE"/>
    <w:rsid w:val="005B1B0C"/>
    <w:rsid w:val="005B1DB1"/>
    <w:rsid w:val="005B22EB"/>
    <w:rsid w:val="005B26DC"/>
    <w:rsid w:val="005B27A6"/>
    <w:rsid w:val="005B3577"/>
    <w:rsid w:val="005B3CD9"/>
    <w:rsid w:val="005B3DBE"/>
    <w:rsid w:val="005B42C4"/>
    <w:rsid w:val="005B43E9"/>
    <w:rsid w:val="005B45BF"/>
    <w:rsid w:val="005B4EF9"/>
    <w:rsid w:val="005B4FB6"/>
    <w:rsid w:val="005B4FF2"/>
    <w:rsid w:val="005B5983"/>
    <w:rsid w:val="005B59F9"/>
    <w:rsid w:val="005B5D30"/>
    <w:rsid w:val="005B5D73"/>
    <w:rsid w:val="005B5DF4"/>
    <w:rsid w:val="005B6BDA"/>
    <w:rsid w:val="005B7B04"/>
    <w:rsid w:val="005C008F"/>
    <w:rsid w:val="005C0CA1"/>
    <w:rsid w:val="005C1328"/>
    <w:rsid w:val="005C189A"/>
    <w:rsid w:val="005C1AE8"/>
    <w:rsid w:val="005C1BC0"/>
    <w:rsid w:val="005C1EE0"/>
    <w:rsid w:val="005C28F4"/>
    <w:rsid w:val="005C2BD7"/>
    <w:rsid w:val="005C2F19"/>
    <w:rsid w:val="005C3583"/>
    <w:rsid w:val="005C3BBE"/>
    <w:rsid w:val="005C3C53"/>
    <w:rsid w:val="005C42E5"/>
    <w:rsid w:val="005C44D8"/>
    <w:rsid w:val="005C4A8C"/>
    <w:rsid w:val="005C4F2D"/>
    <w:rsid w:val="005C5753"/>
    <w:rsid w:val="005C5D8B"/>
    <w:rsid w:val="005C6707"/>
    <w:rsid w:val="005C773A"/>
    <w:rsid w:val="005D0080"/>
    <w:rsid w:val="005D0307"/>
    <w:rsid w:val="005D098D"/>
    <w:rsid w:val="005D0B28"/>
    <w:rsid w:val="005D0D72"/>
    <w:rsid w:val="005D12CE"/>
    <w:rsid w:val="005D1366"/>
    <w:rsid w:val="005D14A5"/>
    <w:rsid w:val="005D174A"/>
    <w:rsid w:val="005D234B"/>
    <w:rsid w:val="005D359A"/>
    <w:rsid w:val="005D3773"/>
    <w:rsid w:val="005D37A2"/>
    <w:rsid w:val="005D3876"/>
    <w:rsid w:val="005D4122"/>
    <w:rsid w:val="005D43BD"/>
    <w:rsid w:val="005D449B"/>
    <w:rsid w:val="005D4740"/>
    <w:rsid w:val="005D47F0"/>
    <w:rsid w:val="005D484B"/>
    <w:rsid w:val="005D4898"/>
    <w:rsid w:val="005D4B87"/>
    <w:rsid w:val="005D5A1B"/>
    <w:rsid w:val="005D7B86"/>
    <w:rsid w:val="005D7E43"/>
    <w:rsid w:val="005D7F2D"/>
    <w:rsid w:val="005E0048"/>
    <w:rsid w:val="005E10EF"/>
    <w:rsid w:val="005E1B82"/>
    <w:rsid w:val="005E1EF6"/>
    <w:rsid w:val="005E2D88"/>
    <w:rsid w:val="005E35C8"/>
    <w:rsid w:val="005E38CB"/>
    <w:rsid w:val="005E3A08"/>
    <w:rsid w:val="005E3AA9"/>
    <w:rsid w:val="005E3E2B"/>
    <w:rsid w:val="005E4457"/>
    <w:rsid w:val="005E5F0B"/>
    <w:rsid w:val="005E6697"/>
    <w:rsid w:val="005E6B3A"/>
    <w:rsid w:val="005E7156"/>
    <w:rsid w:val="005E793B"/>
    <w:rsid w:val="005F0749"/>
    <w:rsid w:val="005F1406"/>
    <w:rsid w:val="005F1687"/>
    <w:rsid w:val="005F1A1E"/>
    <w:rsid w:val="005F222F"/>
    <w:rsid w:val="005F26F0"/>
    <w:rsid w:val="005F297D"/>
    <w:rsid w:val="005F2A6D"/>
    <w:rsid w:val="005F320F"/>
    <w:rsid w:val="005F3422"/>
    <w:rsid w:val="005F5B4A"/>
    <w:rsid w:val="005F5D40"/>
    <w:rsid w:val="005F5EA0"/>
    <w:rsid w:val="005F668F"/>
    <w:rsid w:val="005F6E26"/>
    <w:rsid w:val="005F70BE"/>
    <w:rsid w:val="005F7AD6"/>
    <w:rsid w:val="005F7C6D"/>
    <w:rsid w:val="005F7F92"/>
    <w:rsid w:val="006001FF"/>
    <w:rsid w:val="0060042A"/>
    <w:rsid w:val="00600F3E"/>
    <w:rsid w:val="00601296"/>
    <w:rsid w:val="0060179D"/>
    <w:rsid w:val="006017CA"/>
    <w:rsid w:val="00601B78"/>
    <w:rsid w:val="00602222"/>
    <w:rsid w:val="0060285B"/>
    <w:rsid w:val="00602A96"/>
    <w:rsid w:val="0060352F"/>
    <w:rsid w:val="0060375B"/>
    <w:rsid w:val="00603772"/>
    <w:rsid w:val="006037E3"/>
    <w:rsid w:val="00603E83"/>
    <w:rsid w:val="0060419C"/>
    <w:rsid w:val="00604F0A"/>
    <w:rsid w:val="00604F16"/>
    <w:rsid w:val="006051C4"/>
    <w:rsid w:val="00605299"/>
    <w:rsid w:val="0060531B"/>
    <w:rsid w:val="0060534A"/>
    <w:rsid w:val="00605B97"/>
    <w:rsid w:val="00605DF9"/>
    <w:rsid w:val="006065F8"/>
    <w:rsid w:val="006067DC"/>
    <w:rsid w:val="00606A1B"/>
    <w:rsid w:val="00606E07"/>
    <w:rsid w:val="00606F2D"/>
    <w:rsid w:val="0060710A"/>
    <w:rsid w:val="006074C6"/>
    <w:rsid w:val="00607728"/>
    <w:rsid w:val="006077C7"/>
    <w:rsid w:val="00607D92"/>
    <w:rsid w:val="00607E30"/>
    <w:rsid w:val="00610B3D"/>
    <w:rsid w:val="006115B6"/>
    <w:rsid w:val="00612205"/>
    <w:rsid w:val="00612740"/>
    <w:rsid w:val="00612D45"/>
    <w:rsid w:val="00612FC7"/>
    <w:rsid w:val="00613287"/>
    <w:rsid w:val="006139A4"/>
    <w:rsid w:val="00613ED9"/>
    <w:rsid w:val="00614339"/>
    <w:rsid w:val="00616106"/>
    <w:rsid w:val="0061615B"/>
    <w:rsid w:val="006162C8"/>
    <w:rsid w:val="006164EE"/>
    <w:rsid w:val="00616991"/>
    <w:rsid w:val="006169E5"/>
    <w:rsid w:val="0061744F"/>
    <w:rsid w:val="00617BFA"/>
    <w:rsid w:val="00617C4A"/>
    <w:rsid w:val="00620189"/>
    <w:rsid w:val="00620B0D"/>
    <w:rsid w:val="00620E09"/>
    <w:rsid w:val="006212B5"/>
    <w:rsid w:val="00621351"/>
    <w:rsid w:val="006217CB"/>
    <w:rsid w:val="006219F3"/>
    <w:rsid w:val="00621C54"/>
    <w:rsid w:val="00622186"/>
    <w:rsid w:val="00622C83"/>
    <w:rsid w:val="006232CB"/>
    <w:rsid w:val="00623563"/>
    <w:rsid w:val="00623BDC"/>
    <w:rsid w:val="006245AF"/>
    <w:rsid w:val="00624D8F"/>
    <w:rsid w:val="00624DFF"/>
    <w:rsid w:val="00625115"/>
    <w:rsid w:val="006264BA"/>
    <w:rsid w:val="0062661D"/>
    <w:rsid w:val="00626B1E"/>
    <w:rsid w:val="00627D24"/>
    <w:rsid w:val="00630508"/>
    <w:rsid w:val="00630A5A"/>
    <w:rsid w:val="00630CB1"/>
    <w:rsid w:val="006312C3"/>
    <w:rsid w:val="00632026"/>
    <w:rsid w:val="00632541"/>
    <w:rsid w:val="006327B6"/>
    <w:rsid w:val="006329FF"/>
    <w:rsid w:val="00632FE8"/>
    <w:rsid w:val="0063373C"/>
    <w:rsid w:val="00633AA2"/>
    <w:rsid w:val="00633DD3"/>
    <w:rsid w:val="00633E07"/>
    <w:rsid w:val="00634874"/>
    <w:rsid w:val="0063531C"/>
    <w:rsid w:val="006356CF"/>
    <w:rsid w:val="006360CA"/>
    <w:rsid w:val="006361CF"/>
    <w:rsid w:val="00636473"/>
    <w:rsid w:val="00636E38"/>
    <w:rsid w:val="00636FE6"/>
    <w:rsid w:val="00640477"/>
    <w:rsid w:val="00640952"/>
    <w:rsid w:val="00640BCB"/>
    <w:rsid w:val="006418E0"/>
    <w:rsid w:val="00641FD2"/>
    <w:rsid w:val="00642578"/>
    <w:rsid w:val="006430AB"/>
    <w:rsid w:val="006430BD"/>
    <w:rsid w:val="00643AF2"/>
    <w:rsid w:val="00644550"/>
    <w:rsid w:val="006445D5"/>
    <w:rsid w:val="00644833"/>
    <w:rsid w:val="0064603A"/>
    <w:rsid w:val="0064604A"/>
    <w:rsid w:val="00646621"/>
    <w:rsid w:val="0064674E"/>
    <w:rsid w:val="00646EAD"/>
    <w:rsid w:val="00647365"/>
    <w:rsid w:val="006506E0"/>
    <w:rsid w:val="00650D6A"/>
    <w:rsid w:val="0065158F"/>
    <w:rsid w:val="00651686"/>
    <w:rsid w:val="00652442"/>
    <w:rsid w:val="00652F87"/>
    <w:rsid w:val="00653451"/>
    <w:rsid w:val="006537B3"/>
    <w:rsid w:val="0065390F"/>
    <w:rsid w:val="00653D46"/>
    <w:rsid w:val="00653F1B"/>
    <w:rsid w:val="00653F21"/>
    <w:rsid w:val="006552DF"/>
    <w:rsid w:val="00655CEE"/>
    <w:rsid w:val="00655E48"/>
    <w:rsid w:val="006569CE"/>
    <w:rsid w:val="00656F14"/>
    <w:rsid w:val="0065705A"/>
    <w:rsid w:val="00657091"/>
    <w:rsid w:val="006575D9"/>
    <w:rsid w:val="00657C0C"/>
    <w:rsid w:val="00657DBB"/>
    <w:rsid w:val="006601E9"/>
    <w:rsid w:val="0066074B"/>
    <w:rsid w:val="00660C67"/>
    <w:rsid w:val="00662343"/>
    <w:rsid w:val="00662806"/>
    <w:rsid w:val="00662F32"/>
    <w:rsid w:val="00663113"/>
    <w:rsid w:val="006637C6"/>
    <w:rsid w:val="00663EE4"/>
    <w:rsid w:val="00664530"/>
    <w:rsid w:val="006645E8"/>
    <w:rsid w:val="00664921"/>
    <w:rsid w:val="00664EF3"/>
    <w:rsid w:val="00665070"/>
    <w:rsid w:val="0066558F"/>
    <w:rsid w:val="00665761"/>
    <w:rsid w:val="00665D48"/>
    <w:rsid w:val="00665EB3"/>
    <w:rsid w:val="00666396"/>
    <w:rsid w:val="00666716"/>
    <w:rsid w:val="0066693C"/>
    <w:rsid w:val="00666B64"/>
    <w:rsid w:val="00666D1F"/>
    <w:rsid w:val="00667A97"/>
    <w:rsid w:val="00667FF6"/>
    <w:rsid w:val="00670414"/>
    <w:rsid w:val="00670A44"/>
    <w:rsid w:val="00670C0D"/>
    <w:rsid w:val="00672123"/>
    <w:rsid w:val="0067229B"/>
    <w:rsid w:val="00672587"/>
    <w:rsid w:val="006735C9"/>
    <w:rsid w:val="00673AC7"/>
    <w:rsid w:val="00673DDC"/>
    <w:rsid w:val="00674591"/>
    <w:rsid w:val="00674971"/>
    <w:rsid w:val="00674B7E"/>
    <w:rsid w:val="00674D00"/>
    <w:rsid w:val="006751DF"/>
    <w:rsid w:val="00675289"/>
    <w:rsid w:val="00675312"/>
    <w:rsid w:val="006753C6"/>
    <w:rsid w:val="006754E4"/>
    <w:rsid w:val="0067578E"/>
    <w:rsid w:val="006757A6"/>
    <w:rsid w:val="00675B74"/>
    <w:rsid w:val="00676727"/>
    <w:rsid w:val="006768C7"/>
    <w:rsid w:val="0067698A"/>
    <w:rsid w:val="00676FB6"/>
    <w:rsid w:val="00680F64"/>
    <w:rsid w:val="00681578"/>
    <w:rsid w:val="0068164B"/>
    <w:rsid w:val="00681A60"/>
    <w:rsid w:val="006822DC"/>
    <w:rsid w:val="00682595"/>
    <w:rsid w:val="00682C77"/>
    <w:rsid w:val="0068432C"/>
    <w:rsid w:val="006847F6"/>
    <w:rsid w:val="006850D9"/>
    <w:rsid w:val="0068515D"/>
    <w:rsid w:val="006857B4"/>
    <w:rsid w:val="00686198"/>
    <w:rsid w:val="006862C4"/>
    <w:rsid w:val="006865B0"/>
    <w:rsid w:val="00686633"/>
    <w:rsid w:val="00686CCA"/>
    <w:rsid w:val="0068771C"/>
    <w:rsid w:val="00687A3E"/>
    <w:rsid w:val="00687B1E"/>
    <w:rsid w:val="00690A41"/>
    <w:rsid w:val="00690D1B"/>
    <w:rsid w:val="00691A3C"/>
    <w:rsid w:val="00692900"/>
    <w:rsid w:val="00693657"/>
    <w:rsid w:val="00693A3A"/>
    <w:rsid w:val="00693C57"/>
    <w:rsid w:val="00695875"/>
    <w:rsid w:val="00695AB5"/>
    <w:rsid w:val="00695C3E"/>
    <w:rsid w:val="0069636E"/>
    <w:rsid w:val="00696655"/>
    <w:rsid w:val="006966BD"/>
    <w:rsid w:val="00696B73"/>
    <w:rsid w:val="006972E5"/>
    <w:rsid w:val="006976A3"/>
    <w:rsid w:val="006979AE"/>
    <w:rsid w:val="00697CC4"/>
    <w:rsid w:val="006A0081"/>
    <w:rsid w:val="006A0093"/>
    <w:rsid w:val="006A036B"/>
    <w:rsid w:val="006A100F"/>
    <w:rsid w:val="006A10C6"/>
    <w:rsid w:val="006A1380"/>
    <w:rsid w:val="006A1523"/>
    <w:rsid w:val="006A1BC3"/>
    <w:rsid w:val="006A1D6F"/>
    <w:rsid w:val="006A1F80"/>
    <w:rsid w:val="006A265B"/>
    <w:rsid w:val="006A2C4B"/>
    <w:rsid w:val="006A2DB4"/>
    <w:rsid w:val="006A32A0"/>
    <w:rsid w:val="006A3525"/>
    <w:rsid w:val="006A3776"/>
    <w:rsid w:val="006A37C8"/>
    <w:rsid w:val="006A380D"/>
    <w:rsid w:val="006A383B"/>
    <w:rsid w:val="006A384E"/>
    <w:rsid w:val="006A3D7C"/>
    <w:rsid w:val="006A4840"/>
    <w:rsid w:val="006A55CE"/>
    <w:rsid w:val="006A6090"/>
    <w:rsid w:val="006A6573"/>
    <w:rsid w:val="006A65D7"/>
    <w:rsid w:val="006A65F3"/>
    <w:rsid w:val="006A7258"/>
    <w:rsid w:val="006A77CE"/>
    <w:rsid w:val="006A78DC"/>
    <w:rsid w:val="006A7D66"/>
    <w:rsid w:val="006B0057"/>
    <w:rsid w:val="006B058A"/>
    <w:rsid w:val="006B10DA"/>
    <w:rsid w:val="006B134A"/>
    <w:rsid w:val="006B194E"/>
    <w:rsid w:val="006B1B28"/>
    <w:rsid w:val="006B1B97"/>
    <w:rsid w:val="006B1BE8"/>
    <w:rsid w:val="006B2604"/>
    <w:rsid w:val="006B283E"/>
    <w:rsid w:val="006B2955"/>
    <w:rsid w:val="006B2E43"/>
    <w:rsid w:val="006B3D6C"/>
    <w:rsid w:val="006B4102"/>
    <w:rsid w:val="006B41BF"/>
    <w:rsid w:val="006B426D"/>
    <w:rsid w:val="006B43B3"/>
    <w:rsid w:val="006B46BE"/>
    <w:rsid w:val="006B4ECF"/>
    <w:rsid w:val="006B5799"/>
    <w:rsid w:val="006B57CB"/>
    <w:rsid w:val="006B5B38"/>
    <w:rsid w:val="006B68D1"/>
    <w:rsid w:val="006B6D0A"/>
    <w:rsid w:val="006B6D32"/>
    <w:rsid w:val="006B77C7"/>
    <w:rsid w:val="006C0159"/>
    <w:rsid w:val="006C1164"/>
    <w:rsid w:val="006C296B"/>
    <w:rsid w:val="006C2F27"/>
    <w:rsid w:val="006C2F30"/>
    <w:rsid w:val="006C3D42"/>
    <w:rsid w:val="006C3FCC"/>
    <w:rsid w:val="006C4382"/>
    <w:rsid w:val="006C45FF"/>
    <w:rsid w:val="006C4913"/>
    <w:rsid w:val="006C4D3E"/>
    <w:rsid w:val="006C4D5D"/>
    <w:rsid w:val="006C4F91"/>
    <w:rsid w:val="006C576A"/>
    <w:rsid w:val="006C589D"/>
    <w:rsid w:val="006C58A2"/>
    <w:rsid w:val="006C6040"/>
    <w:rsid w:val="006C6097"/>
    <w:rsid w:val="006C702C"/>
    <w:rsid w:val="006C7A34"/>
    <w:rsid w:val="006D0378"/>
    <w:rsid w:val="006D0379"/>
    <w:rsid w:val="006D054A"/>
    <w:rsid w:val="006D0CEE"/>
    <w:rsid w:val="006D19B4"/>
    <w:rsid w:val="006D1C15"/>
    <w:rsid w:val="006D2337"/>
    <w:rsid w:val="006D29F8"/>
    <w:rsid w:val="006D2B83"/>
    <w:rsid w:val="006D317D"/>
    <w:rsid w:val="006D35B0"/>
    <w:rsid w:val="006D4480"/>
    <w:rsid w:val="006D4BC8"/>
    <w:rsid w:val="006D4E23"/>
    <w:rsid w:val="006D5B99"/>
    <w:rsid w:val="006D660E"/>
    <w:rsid w:val="006D7E13"/>
    <w:rsid w:val="006D7E77"/>
    <w:rsid w:val="006E08EC"/>
    <w:rsid w:val="006E0DB3"/>
    <w:rsid w:val="006E1302"/>
    <w:rsid w:val="006E14C7"/>
    <w:rsid w:val="006E1632"/>
    <w:rsid w:val="006E1EB0"/>
    <w:rsid w:val="006E2052"/>
    <w:rsid w:val="006E26C7"/>
    <w:rsid w:val="006E2966"/>
    <w:rsid w:val="006E3230"/>
    <w:rsid w:val="006E37D9"/>
    <w:rsid w:val="006E3895"/>
    <w:rsid w:val="006E4292"/>
    <w:rsid w:val="006E45ED"/>
    <w:rsid w:val="006E50A3"/>
    <w:rsid w:val="006E584F"/>
    <w:rsid w:val="006E5972"/>
    <w:rsid w:val="006E5D7D"/>
    <w:rsid w:val="006E5DBE"/>
    <w:rsid w:val="006E623C"/>
    <w:rsid w:val="006E638D"/>
    <w:rsid w:val="006E6733"/>
    <w:rsid w:val="006E69EB"/>
    <w:rsid w:val="006E6D0C"/>
    <w:rsid w:val="006E77FB"/>
    <w:rsid w:val="006E7CAC"/>
    <w:rsid w:val="006E7D6A"/>
    <w:rsid w:val="006F021A"/>
    <w:rsid w:val="006F049D"/>
    <w:rsid w:val="006F0F34"/>
    <w:rsid w:val="006F124D"/>
    <w:rsid w:val="006F1513"/>
    <w:rsid w:val="006F1578"/>
    <w:rsid w:val="006F1A4D"/>
    <w:rsid w:val="006F2444"/>
    <w:rsid w:val="006F2503"/>
    <w:rsid w:val="006F278F"/>
    <w:rsid w:val="006F3345"/>
    <w:rsid w:val="006F38BE"/>
    <w:rsid w:val="006F5ACA"/>
    <w:rsid w:val="006F5ECE"/>
    <w:rsid w:val="006F644D"/>
    <w:rsid w:val="006F64E6"/>
    <w:rsid w:val="006F6590"/>
    <w:rsid w:val="006F65B3"/>
    <w:rsid w:val="006F6653"/>
    <w:rsid w:val="006F6C0A"/>
    <w:rsid w:val="006F6FD7"/>
    <w:rsid w:val="006F76B1"/>
    <w:rsid w:val="006F7E7C"/>
    <w:rsid w:val="0070033E"/>
    <w:rsid w:val="00700C62"/>
    <w:rsid w:val="00701098"/>
    <w:rsid w:val="0070125A"/>
    <w:rsid w:val="007019FA"/>
    <w:rsid w:val="00701A7B"/>
    <w:rsid w:val="00701FF4"/>
    <w:rsid w:val="00702E72"/>
    <w:rsid w:val="00703487"/>
    <w:rsid w:val="007034EE"/>
    <w:rsid w:val="0070374F"/>
    <w:rsid w:val="00703808"/>
    <w:rsid w:val="00703EB0"/>
    <w:rsid w:val="00703FC8"/>
    <w:rsid w:val="00704747"/>
    <w:rsid w:val="00704FBA"/>
    <w:rsid w:val="0070508E"/>
    <w:rsid w:val="0070629B"/>
    <w:rsid w:val="007069E1"/>
    <w:rsid w:val="00706BDB"/>
    <w:rsid w:val="0071039F"/>
    <w:rsid w:val="00710647"/>
    <w:rsid w:val="007108A2"/>
    <w:rsid w:val="007110FE"/>
    <w:rsid w:val="007112EC"/>
    <w:rsid w:val="00711920"/>
    <w:rsid w:val="00711C66"/>
    <w:rsid w:val="00712597"/>
    <w:rsid w:val="0071289C"/>
    <w:rsid w:val="00712B07"/>
    <w:rsid w:val="00713BBF"/>
    <w:rsid w:val="00713BD0"/>
    <w:rsid w:val="00714B06"/>
    <w:rsid w:val="00714C7E"/>
    <w:rsid w:val="00715A67"/>
    <w:rsid w:val="00715E7A"/>
    <w:rsid w:val="0071691B"/>
    <w:rsid w:val="00717375"/>
    <w:rsid w:val="007177CB"/>
    <w:rsid w:val="00717F79"/>
    <w:rsid w:val="00720221"/>
    <w:rsid w:val="00720314"/>
    <w:rsid w:val="00720333"/>
    <w:rsid w:val="007203D1"/>
    <w:rsid w:val="007207FC"/>
    <w:rsid w:val="00720A35"/>
    <w:rsid w:val="0072112C"/>
    <w:rsid w:val="0072165D"/>
    <w:rsid w:val="007217F2"/>
    <w:rsid w:val="007225E0"/>
    <w:rsid w:val="0072261B"/>
    <w:rsid w:val="00722F95"/>
    <w:rsid w:val="00723527"/>
    <w:rsid w:val="0072353C"/>
    <w:rsid w:val="007235DB"/>
    <w:rsid w:val="00723D87"/>
    <w:rsid w:val="007247A1"/>
    <w:rsid w:val="00724A70"/>
    <w:rsid w:val="00724A72"/>
    <w:rsid w:val="00725085"/>
    <w:rsid w:val="00725391"/>
    <w:rsid w:val="007258F8"/>
    <w:rsid w:val="00725B1C"/>
    <w:rsid w:val="00725DF9"/>
    <w:rsid w:val="007262AE"/>
    <w:rsid w:val="007262FC"/>
    <w:rsid w:val="00726364"/>
    <w:rsid w:val="0072639A"/>
    <w:rsid w:val="0072666C"/>
    <w:rsid w:val="00726A32"/>
    <w:rsid w:val="00726A79"/>
    <w:rsid w:val="00727A43"/>
    <w:rsid w:val="00730A9F"/>
    <w:rsid w:val="00731059"/>
    <w:rsid w:val="007310B3"/>
    <w:rsid w:val="00731A03"/>
    <w:rsid w:val="00731B0A"/>
    <w:rsid w:val="00732086"/>
    <w:rsid w:val="007325A7"/>
    <w:rsid w:val="00732D6D"/>
    <w:rsid w:val="007332E3"/>
    <w:rsid w:val="00733967"/>
    <w:rsid w:val="00733F3C"/>
    <w:rsid w:val="00734075"/>
    <w:rsid w:val="0073418A"/>
    <w:rsid w:val="00734C3F"/>
    <w:rsid w:val="00735473"/>
    <w:rsid w:val="0073553A"/>
    <w:rsid w:val="00735C7E"/>
    <w:rsid w:val="00735F3E"/>
    <w:rsid w:val="00736F7F"/>
    <w:rsid w:val="007372FF"/>
    <w:rsid w:val="007377B4"/>
    <w:rsid w:val="007400BC"/>
    <w:rsid w:val="00740A9B"/>
    <w:rsid w:val="00740B90"/>
    <w:rsid w:val="00741262"/>
    <w:rsid w:val="007413A3"/>
    <w:rsid w:val="00741E7F"/>
    <w:rsid w:val="0074273A"/>
    <w:rsid w:val="0074281A"/>
    <w:rsid w:val="0074281D"/>
    <w:rsid w:val="00742BFC"/>
    <w:rsid w:val="00742D20"/>
    <w:rsid w:val="00742DFF"/>
    <w:rsid w:val="00742E31"/>
    <w:rsid w:val="00742F75"/>
    <w:rsid w:val="00743426"/>
    <w:rsid w:val="007435A4"/>
    <w:rsid w:val="0074396A"/>
    <w:rsid w:val="007439B1"/>
    <w:rsid w:val="0074434A"/>
    <w:rsid w:val="007447EE"/>
    <w:rsid w:val="00744C74"/>
    <w:rsid w:val="00744CC3"/>
    <w:rsid w:val="007464C9"/>
    <w:rsid w:val="00746572"/>
    <w:rsid w:val="00747551"/>
    <w:rsid w:val="007477B8"/>
    <w:rsid w:val="00747BF5"/>
    <w:rsid w:val="00747D32"/>
    <w:rsid w:val="00750890"/>
    <w:rsid w:val="00750F86"/>
    <w:rsid w:val="00751335"/>
    <w:rsid w:val="007516CC"/>
    <w:rsid w:val="00751C24"/>
    <w:rsid w:val="007526B0"/>
    <w:rsid w:val="007526C2"/>
    <w:rsid w:val="00753D2C"/>
    <w:rsid w:val="0075497F"/>
    <w:rsid w:val="00754A4B"/>
    <w:rsid w:val="00755897"/>
    <w:rsid w:val="00755B7E"/>
    <w:rsid w:val="00756E91"/>
    <w:rsid w:val="0075737E"/>
    <w:rsid w:val="00760432"/>
    <w:rsid w:val="007604E3"/>
    <w:rsid w:val="007605B7"/>
    <w:rsid w:val="0076070F"/>
    <w:rsid w:val="00761955"/>
    <w:rsid w:val="007620B1"/>
    <w:rsid w:val="00762BEA"/>
    <w:rsid w:val="00762CE7"/>
    <w:rsid w:val="00762D1A"/>
    <w:rsid w:val="00763015"/>
    <w:rsid w:val="007633BE"/>
    <w:rsid w:val="00763483"/>
    <w:rsid w:val="007638E0"/>
    <w:rsid w:val="00763E6F"/>
    <w:rsid w:val="007640C7"/>
    <w:rsid w:val="00764766"/>
    <w:rsid w:val="007648B6"/>
    <w:rsid w:val="00764F41"/>
    <w:rsid w:val="00765136"/>
    <w:rsid w:val="0076557F"/>
    <w:rsid w:val="00765A15"/>
    <w:rsid w:val="0076699D"/>
    <w:rsid w:val="00766C2E"/>
    <w:rsid w:val="00767169"/>
    <w:rsid w:val="0076754F"/>
    <w:rsid w:val="007677E0"/>
    <w:rsid w:val="00767E5E"/>
    <w:rsid w:val="007718F9"/>
    <w:rsid w:val="00771DE2"/>
    <w:rsid w:val="00771E43"/>
    <w:rsid w:val="007720DA"/>
    <w:rsid w:val="007722AC"/>
    <w:rsid w:val="007723D0"/>
    <w:rsid w:val="007727BA"/>
    <w:rsid w:val="007728C0"/>
    <w:rsid w:val="007730CC"/>
    <w:rsid w:val="0077365B"/>
    <w:rsid w:val="007739A6"/>
    <w:rsid w:val="00773A02"/>
    <w:rsid w:val="00774C47"/>
    <w:rsid w:val="00774E9D"/>
    <w:rsid w:val="00776314"/>
    <w:rsid w:val="0077751A"/>
    <w:rsid w:val="00777698"/>
    <w:rsid w:val="00777AB4"/>
    <w:rsid w:val="007805B0"/>
    <w:rsid w:val="007806CA"/>
    <w:rsid w:val="00780A2F"/>
    <w:rsid w:val="007813BC"/>
    <w:rsid w:val="007813F8"/>
    <w:rsid w:val="00781F04"/>
    <w:rsid w:val="00782470"/>
    <w:rsid w:val="007824A5"/>
    <w:rsid w:val="00782690"/>
    <w:rsid w:val="00783708"/>
    <w:rsid w:val="00784795"/>
    <w:rsid w:val="00784D66"/>
    <w:rsid w:val="00785DB2"/>
    <w:rsid w:val="007865C3"/>
    <w:rsid w:val="00786F5E"/>
    <w:rsid w:val="0078764F"/>
    <w:rsid w:val="00787AF9"/>
    <w:rsid w:val="00790C7F"/>
    <w:rsid w:val="00791170"/>
    <w:rsid w:val="007911BE"/>
    <w:rsid w:val="0079129C"/>
    <w:rsid w:val="00791806"/>
    <w:rsid w:val="00791AD1"/>
    <w:rsid w:val="00791C7A"/>
    <w:rsid w:val="00792A28"/>
    <w:rsid w:val="007931B3"/>
    <w:rsid w:val="0079362C"/>
    <w:rsid w:val="0079389E"/>
    <w:rsid w:val="007942F6"/>
    <w:rsid w:val="00794721"/>
    <w:rsid w:val="00794995"/>
    <w:rsid w:val="00794A2F"/>
    <w:rsid w:val="007952E4"/>
    <w:rsid w:val="007954BD"/>
    <w:rsid w:val="007956B3"/>
    <w:rsid w:val="00795735"/>
    <w:rsid w:val="007958FD"/>
    <w:rsid w:val="00796590"/>
    <w:rsid w:val="0079692B"/>
    <w:rsid w:val="00796D1E"/>
    <w:rsid w:val="00797395"/>
    <w:rsid w:val="00797E0F"/>
    <w:rsid w:val="007A001F"/>
    <w:rsid w:val="007A02E4"/>
    <w:rsid w:val="007A02E7"/>
    <w:rsid w:val="007A0841"/>
    <w:rsid w:val="007A0926"/>
    <w:rsid w:val="007A098C"/>
    <w:rsid w:val="007A0DBC"/>
    <w:rsid w:val="007A0F2F"/>
    <w:rsid w:val="007A1106"/>
    <w:rsid w:val="007A15DD"/>
    <w:rsid w:val="007A2AE2"/>
    <w:rsid w:val="007A3C96"/>
    <w:rsid w:val="007A4863"/>
    <w:rsid w:val="007A4CC3"/>
    <w:rsid w:val="007A5192"/>
    <w:rsid w:val="007A55E9"/>
    <w:rsid w:val="007A644F"/>
    <w:rsid w:val="007A6741"/>
    <w:rsid w:val="007A6A8D"/>
    <w:rsid w:val="007A6BB9"/>
    <w:rsid w:val="007A6E1C"/>
    <w:rsid w:val="007A7006"/>
    <w:rsid w:val="007A7729"/>
    <w:rsid w:val="007A78ED"/>
    <w:rsid w:val="007A7BC7"/>
    <w:rsid w:val="007A7F8D"/>
    <w:rsid w:val="007B0127"/>
    <w:rsid w:val="007B0456"/>
    <w:rsid w:val="007B0A7E"/>
    <w:rsid w:val="007B0E21"/>
    <w:rsid w:val="007B1D39"/>
    <w:rsid w:val="007B283B"/>
    <w:rsid w:val="007B32B7"/>
    <w:rsid w:val="007B3D06"/>
    <w:rsid w:val="007B3D38"/>
    <w:rsid w:val="007B40AF"/>
    <w:rsid w:val="007B4ABC"/>
    <w:rsid w:val="007B4F56"/>
    <w:rsid w:val="007B578E"/>
    <w:rsid w:val="007B5EBD"/>
    <w:rsid w:val="007B6658"/>
    <w:rsid w:val="007B6CF2"/>
    <w:rsid w:val="007B6D32"/>
    <w:rsid w:val="007B7042"/>
    <w:rsid w:val="007B7BA4"/>
    <w:rsid w:val="007C0676"/>
    <w:rsid w:val="007C0B63"/>
    <w:rsid w:val="007C1308"/>
    <w:rsid w:val="007C1834"/>
    <w:rsid w:val="007C2A70"/>
    <w:rsid w:val="007C2B50"/>
    <w:rsid w:val="007C2C27"/>
    <w:rsid w:val="007C2C30"/>
    <w:rsid w:val="007C2F05"/>
    <w:rsid w:val="007C32C2"/>
    <w:rsid w:val="007C35E9"/>
    <w:rsid w:val="007C41ED"/>
    <w:rsid w:val="007C4392"/>
    <w:rsid w:val="007C4435"/>
    <w:rsid w:val="007C4F27"/>
    <w:rsid w:val="007C52F6"/>
    <w:rsid w:val="007C5346"/>
    <w:rsid w:val="007C5880"/>
    <w:rsid w:val="007C5980"/>
    <w:rsid w:val="007C6182"/>
    <w:rsid w:val="007C6193"/>
    <w:rsid w:val="007C6525"/>
    <w:rsid w:val="007C6F49"/>
    <w:rsid w:val="007C7373"/>
    <w:rsid w:val="007C79FE"/>
    <w:rsid w:val="007C7F3E"/>
    <w:rsid w:val="007D0DD9"/>
    <w:rsid w:val="007D11D2"/>
    <w:rsid w:val="007D1342"/>
    <w:rsid w:val="007D136F"/>
    <w:rsid w:val="007D2CD6"/>
    <w:rsid w:val="007D5322"/>
    <w:rsid w:val="007D5644"/>
    <w:rsid w:val="007D6403"/>
    <w:rsid w:val="007D6447"/>
    <w:rsid w:val="007D695C"/>
    <w:rsid w:val="007D7ED1"/>
    <w:rsid w:val="007E0164"/>
    <w:rsid w:val="007E0416"/>
    <w:rsid w:val="007E0FF6"/>
    <w:rsid w:val="007E18E5"/>
    <w:rsid w:val="007E228C"/>
    <w:rsid w:val="007E289D"/>
    <w:rsid w:val="007E28FD"/>
    <w:rsid w:val="007E2957"/>
    <w:rsid w:val="007E303B"/>
    <w:rsid w:val="007E3574"/>
    <w:rsid w:val="007E41D3"/>
    <w:rsid w:val="007E4291"/>
    <w:rsid w:val="007E4BB5"/>
    <w:rsid w:val="007E5371"/>
    <w:rsid w:val="007E56F2"/>
    <w:rsid w:val="007E57F6"/>
    <w:rsid w:val="007E5BF2"/>
    <w:rsid w:val="007E6452"/>
    <w:rsid w:val="007E68E2"/>
    <w:rsid w:val="007E7FCF"/>
    <w:rsid w:val="007F0AAC"/>
    <w:rsid w:val="007F0B92"/>
    <w:rsid w:val="007F0CAD"/>
    <w:rsid w:val="007F1231"/>
    <w:rsid w:val="007F28F5"/>
    <w:rsid w:val="007F298F"/>
    <w:rsid w:val="007F2AEE"/>
    <w:rsid w:val="007F2AF2"/>
    <w:rsid w:val="007F35E9"/>
    <w:rsid w:val="007F3D4F"/>
    <w:rsid w:val="007F4002"/>
    <w:rsid w:val="007F5175"/>
    <w:rsid w:val="007F533A"/>
    <w:rsid w:val="007F6E26"/>
    <w:rsid w:val="007F6E43"/>
    <w:rsid w:val="007F6EA5"/>
    <w:rsid w:val="007F6FBE"/>
    <w:rsid w:val="007F728F"/>
    <w:rsid w:val="007F76CC"/>
    <w:rsid w:val="007F7FBF"/>
    <w:rsid w:val="008002D2"/>
    <w:rsid w:val="00801494"/>
    <w:rsid w:val="00801E60"/>
    <w:rsid w:val="00802049"/>
    <w:rsid w:val="0080257C"/>
    <w:rsid w:val="00802887"/>
    <w:rsid w:val="00802A45"/>
    <w:rsid w:val="00803345"/>
    <w:rsid w:val="0080348E"/>
    <w:rsid w:val="0080382E"/>
    <w:rsid w:val="00803FE9"/>
    <w:rsid w:val="0080491B"/>
    <w:rsid w:val="0080514F"/>
    <w:rsid w:val="0080587E"/>
    <w:rsid w:val="00805896"/>
    <w:rsid w:val="00805ACB"/>
    <w:rsid w:val="00805AF1"/>
    <w:rsid w:val="00806173"/>
    <w:rsid w:val="00806568"/>
    <w:rsid w:val="0080673A"/>
    <w:rsid w:val="00807377"/>
    <w:rsid w:val="00807728"/>
    <w:rsid w:val="00807C0D"/>
    <w:rsid w:val="0081006C"/>
    <w:rsid w:val="00810454"/>
    <w:rsid w:val="008107B1"/>
    <w:rsid w:val="00811048"/>
    <w:rsid w:val="00811D38"/>
    <w:rsid w:val="00812043"/>
    <w:rsid w:val="00812A59"/>
    <w:rsid w:val="00812EA8"/>
    <w:rsid w:val="00813365"/>
    <w:rsid w:val="008137D2"/>
    <w:rsid w:val="008153C5"/>
    <w:rsid w:val="00817299"/>
    <w:rsid w:val="0081756A"/>
    <w:rsid w:val="00817EA2"/>
    <w:rsid w:val="0082001D"/>
    <w:rsid w:val="008202B7"/>
    <w:rsid w:val="00820342"/>
    <w:rsid w:val="0082076D"/>
    <w:rsid w:val="0082165A"/>
    <w:rsid w:val="00821C3A"/>
    <w:rsid w:val="00822130"/>
    <w:rsid w:val="008226A6"/>
    <w:rsid w:val="008226EF"/>
    <w:rsid w:val="0082298D"/>
    <w:rsid w:val="008229B0"/>
    <w:rsid w:val="00823207"/>
    <w:rsid w:val="00823645"/>
    <w:rsid w:val="00824FCA"/>
    <w:rsid w:val="00825110"/>
    <w:rsid w:val="008256E0"/>
    <w:rsid w:val="0082658A"/>
    <w:rsid w:val="00826863"/>
    <w:rsid w:val="0082765F"/>
    <w:rsid w:val="008277E5"/>
    <w:rsid w:val="00827833"/>
    <w:rsid w:val="00827F06"/>
    <w:rsid w:val="00830027"/>
    <w:rsid w:val="008300E9"/>
    <w:rsid w:val="00830393"/>
    <w:rsid w:val="008306D0"/>
    <w:rsid w:val="00830E2F"/>
    <w:rsid w:val="00831B9D"/>
    <w:rsid w:val="00831F7D"/>
    <w:rsid w:val="00832D6E"/>
    <w:rsid w:val="00833427"/>
    <w:rsid w:val="008336F2"/>
    <w:rsid w:val="00833846"/>
    <w:rsid w:val="008339A8"/>
    <w:rsid w:val="00833F54"/>
    <w:rsid w:val="0083461A"/>
    <w:rsid w:val="00834A33"/>
    <w:rsid w:val="00834ABD"/>
    <w:rsid w:val="0083511A"/>
    <w:rsid w:val="00835523"/>
    <w:rsid w:val="008365B2"/>
    <w:rsid w:val="00836695"/>
    <w:rsid w:val="00836A1F"/>
    <w:rsid w:val="00837D11"/>
    <w:rsid w:val="00837E61"/>
    <w:rsid w:val="0084041B"/>
    <w:rsid w:val="00840899"/>
    <w:rsid w:val="00840CB7"/>
    <w:rsid w:val="00840CD0"/>
    <w:rsid w:val="00841691"/>
    <w:rsid w:val="008418EE"/>
    <w:rsid w:val="008424E2"/>
    <w:rsid w:val="00842E51"/>
    <w:rsid w:val="0084350E"/>
    <w:rsid w:val="0084456E"/>
    <w:rsid w:val="00844620"/>
    <w:rsid w:val="00844B9F"/>
    <w:rsid w:val="00844F19"/>
    <w:rsid w:val="00845217"/>
    <w:rsid w:val="008469F4"/>
    <w:rsid w:val="00846AD9"/>
    <w:rsid w:val="008473F8"/>
    <w:rsid w:val="0084788F"/>
    <w:rsid w:val="00847C9F"/>
    <w:rsid w:val="00847FC9"/>
    <w:rsid w:val="00850209"/>
    <w:rsid w:val="00850FA0"/>
    <w:rsid w:val="008515F4"/>
    <w:rsid w:val="00851C0B"/>
    <w:rsid w:val="00851EAF"/>
    <w:rsid w:val="00852030"/>
    <w:rsid w:val="0085274B"/>
    <w:rsid w:val="00852E6B"/>
    <w:rsid w:val="00853065"/>
    <w:rsid w:val="008537DE"/>
    <w:rsid w:val="008548C0"/>
    <w:rsid w:val="00854991"/>
    <w:rsid w:val="00854ACE"/>
    <w:rsid w:val="00855852"/>
    <w:rsid w:val="00855C5C"/>
    <w:rsid w:val="00855C6C"/>
    <w:rsid w:val="00855D3F"/>
    <w:rsid w:val="00856D58"/>
    <w:rsid w:val="00857485"/>
    <w:rsid w:val="00860028"/>
    <w:rsid w:val="008600EB"/>
    <w:rsid w:val="00860116"/>
    <w:rsid w:val="008603C3"/>
    <w:rsid w:val="0086056A"/>
    <w:rsid w:val="00861350"/>
    <w:rsid w:val="00861AE4"/>
    <w:rsid w:val="00861D1D"/>
    <w:rsid w:val="0086211C"/>
    <w:rsid w:val="00862195"/>
    <w:rsid w:val="0086232D"/>
    <w:rsid w:val="008625A5"/>
    <w:rsid w:val="00862A3F"/>
    <w:rsid w:val="008639FD"/>
    <w:rsid w:val="00863C0A"/>
    <w:rsid w:val="00863C90"/>
    <w:rsid w:val="00864B20"/>
    <w:rsid w:val="00865652"/>
    <w:rsid w:val="00865C42"/>
    <w:rsid w:val="00865E70"/>
    <w:rsid w:val="00866261"/>
    <w:rsid w:val="008669D1"/>
    <w:rsid w:val="008669D5"/>
    <w:rsid w:val="00866C9F"/>
    <w:rsid w:val="008671DC"/>
    <w:rsid w:val="00870170"/>
    <w:rsid w:val="0087023E"/>
    <w:rsid w:val="0087063A"/>
    <w:rsid w:val="008706F3"/>
    <w:rsid w:val="00870863"/>
    <w:rsid w:val="0087091B"/>
    <w:rsid w:val="00871DC3"/>
    <w:rsid w:val="00871E9A"/>
    <w:rsid w:val="0087223F"/>
    <w:rsid w:val="0087245E"/>
    <w:rsid w:val="00872636"/>
    <w:rsid w:val="008728E0"/>
    <w:rsid w:val="00873013"/>
    <w:rsid w:val="0087302A"/>
    <w:rsid w:val="00873234"/>
    <w:rsid w:val="00873348"/>
    <w:rsid w:val="00873413"/>
    <w:rsid w:val="008736DA"/>
    <w:rsid w:val="00873DB1"/>
    <w:rsid w:val="00874299"/>
    <w:rsid w:val="0087471E"/>
    <w:rsid w:val="00874D75"/>
    <w:rsid w:val="00874DE4"/>
    <w:rsid w:val="008752DF"/>
    <w:rsid w:val="008753AB"/>
    <w:rsid w:val="008753E0"/>
    <w:rsid w:val="00875F4D"/>
    <w:rsid w:val="00876625"/>
    <w:rsid w:val="00876C75"/>
    <w:rsid w:val="00876F1B"/>
    <w:rsid w:val="00877439"/>
    <w:rsid w:val="00877847"/>
    <w:rsid w:val="00877B57"/>
    <w:rsid w:val="00877C90"/>
    <w:rsid w:val="0088015F"/>
    <w:rsid w:val="00880B24"/>
    <w:rsid w:val="00880BCF"/>
    <w:rsid w:val="008816D4"/>
    <w:rsid w:val="00881764"/>
    <w:rsid w:val="00881EF5"/>
    <w:rsid w:val="00883627"/>
    <w:rsid w:val="00883E25"/>
    <w:rsid w:val="00884D1C"/>
    <w:rsid w:val="00884FFC"/>
    <w:rsid w:val="00885200"/>
    <w:rsid w:val="00885239"/>
    <w:rsid w:val="00885710"/>
    <w:rsid w:val="00885940"/>
    <w:rsid w:val="008860EE"/>
    <w:rsid w:val="00887070"/>
    <w:rsid w:val="008872E1"/>
    <w:rsid w:val="00887CB2"/>
    <w:rsid w:val="00887D85"/>
    <w:rsid w:val="008900B3"/>
    <w:rsid w:val="00891070"/>
    <w:rsid w:val="00891630"/>
    <w:rsid w:val="008916CD"/>
    <w:rsid w:val="00891B9F"/>
    <w:rsid w:val="00891C8D"/>
    <w:rsid w:val="00891E5E"/>
    <w:rsid w:val="00892292"/>
    <w:rsid w:val="00892B28"/>
    <w:rsid w:val="00892C42"/>
    <w:rsid w:val="00893A4F"/>
    <w:rsid w:val="00894A10"/>
    <w:rsid w:val="00894A80"/>
    <w:rsid w:val="008955E6"/>
    <w:rsid w:val="00895657"/>
    <w:rsid w:val="008958B0"/>
    <w:rsid w:val="008962D8"/>
    <w:rsid w:val="008968B7"/>
    <w:rsid w:val="00896C7F"/>
    <w:rsid w:val="00897B69"/>
    <w:rsid w:val="008A054D"/>
    <w:rsid w:val="008A0648"/>
    <w:rsid w:val="008A0687"/>
    <w:rsid w:val="008A06E1"/>
    <w:rsid w:val="008A0AD1"/>
    <w:rsid w:val="008A0F38"/>
    <w:rsid w:val="008A1BB0"/>
    <w:rsid w:val="008A261B"/>
    <w:rsid w:val="008A2636"/>
    <w:rsid w:val="008A270D"/>
    <w:rsid w:val="008A28A5"/>
    <w:rsid w:val="008A28B8"/>
    <w:rsid w:val="008A2B64"/>
    <w:rsid w:val="008A3536"/>
    <w:rsid w:val="008A354C"/>
    <w:rsid w:val="008A3B07"/>
    <w:rsid w:val="008A3BC7"/>
    <w:rsid w:val="008A3C04"/>
    <w:rsid w:val="008A3C30"/>
    <w:rsid w:val="008A40CB"/>
    <w:rsid w:val="008A4279"/>
    <w:rsid w:val="008A43C7"/>
    <w:rsid w:val="008A5FB5"/>
    <w:rsid w:val="008A65A0"/>
    <w:rsid w:val="008A687B"/>
    <w:rsid w:val="008A7168"/>
    <w:rsid w:val="008A75A3"/>
    <w:rsid w:val="008A7F90"/>
    <w:rsid w:val="008B047A"/>
    <w:rsid w:val="008B0740"/>
    <w:rsid w:val="008B0C58"/>
    <w:rsid w:val="008B0F52"/>
    <w:rsid w:val="008B1D7B"/>
    <w:rsid w:val="008B3067"/>
    <w:rsid w:val="008B362B"/>
    <w:rsid w:val="008B3831"/>
    <w:rsid w:val="008B444E"/>
    <w:rsid w:val="008B44E0"/>
    <w:rsid w:val="008B459B"/>
    <w:rsid w:val="008B496E"/>
    <w:rsid w:val="008B4BD9"/>
    <w:rsid w:val="008B51B2"/>
    <w:rsid w:val="008B5971"/>
    <w:rsid w:val="008B5AA6"/>
    <w:rsid w:val="008B6A17"/>
    <w:rsid w:val="008B6CF7"/>
    <w:rsid w:val="008B7162"/>
    <w:rsid w:val="008B723A"/>
    <w:rsid w:val="008B73B9"/>
    <w:rsid w:val="008B74C6"/>
    <w:rsid w:val="008B7F6F"/>
    <w:rsid w:val="008C0532"/>
    <w:rsid w:val="008C0631"/>
    <w:rsid w:val="008C06E6"/>
    <w:rsid w:val="008C0F14"/>
    <w:rsid w:val="008C100A"/>
    <w:rsid w:val="008C1021"/>
    <w:rsid w:val="008C11D4"/>
    <w:rsid w:val="008C12B4"/>
    <w:rsid w:val="008C14E1"/>
    <w:rsid w:val="008C31B2"/>
    <w:rsid w:val="008C355B"/>
    <w:rsid w:val="008C387F"/>
    <w:rsid w:val="008C3FD3"/>
    <w:rsid w:val="008C4F63"/>
    <w:rsid w:val="008C509D"/>
    <w:rsid w:val="008C576A"/>
    <w:rsid w:val="008C596A"/>
    <w:rsid w:val="008C5995"/>
    <w:rsid w:val="008C5BB2"/>
    <w:rsid w:val="008C5EAB"/>
    <w:rsid w:val="008C7DCE"/>
    <w:rsid w:val="008C7ED0"/>
    <w:rsid w:val="008C7F3D"/>
    <w:rsid w:val="008D0C99"/>
    <w:rsid w:val="008D0EB8"/>
    <w:rsid w:val="008D16AA"/>
    <w:rsid w:val="008D16CB"/>
    <w:rsid w:val="008D1A96"/>
    <w:rsid w:val="008D1E73"/>
    <w:rsid w:val="008D204C"/>
    <w:rsid w:val="008D21C5"/>
    <w:rsid w:val="008D31E0"/>
    <w:rsid w:val="008D3219"/>
    <w:rsid w:val="008D463B"/>
    <w:rsid w:val="008D4801"/>
    <w:rsid w:val="008D4C49"/>
    <w:rsid w:val="008D4FF6"/>
    <w:rsid w:val="008D58BE"/>
    <w:rsid w:val="008D5DBD"/>
    <w:rsid w:val="008D60F4"/>
    <w:rsid w:val="008D6401"/>
    <w:rsid w:val="008D6EE3"/>
    <w:rsid w:val="008D7BA6"/>
    <w:rsid w:val="008D7BB2"/>
    <w:rsid w:val="008E06A3"/>
    <w:rsid w:val="008E0A87"/>
    <w:rsid w:val="008E150F"/>
    <w:rsid w:val="008E1679"/>
    <w:rsid w:val="008E208B"/>
    <w:rsid w:val="008E26B6"/>
    <w:rsid w:val="008E2885"/>
    <w:rsid w:val="008E2AED"/>
    <w:rsid w:val="008E2CAA"/>
    <w:rsid w:val="008E3458"/>
    <w:rsid w:val="008E394B"/>
    <w:rsid w:val="008E399D"/>
    <w:rsid w:val="008E3DC8"/>
    <w:rsid w:val="008E42A9"/>
    <w:rsid w:val="008E45ED"/>
    <w:rsid w:val="008E4F2B"/>
    <w:rsid w:val="008E5889"/>
    <w:rsid w:val="008E5A31"/>
    <w:rsid w:val="008E65A6"/>
    <w:rsid w:val="008E6750"/>
    <w:rsid w:val="008E6A31"/>
    <w:rsid w:val="008E73AB"/>
    <w:rsid w:val="008E7C39"/>
    <w:rsid w:val="008E7E56"/>
    <w:rsid w:val="008F03DA"/>
    <w:rsid w:val="008F04E3"/>
    <w:rsid w:val="008F06EA"/>
    <w:rsid w:val="008F08B3"/>
    <w:rsid w:val="008F0987"/>
    <w:rsid w:val="008F0B3D"/>
    <w:rsid w:val="008F18C6"/>
    <w:rsid w:val="008F1A22"/>
    <w:rsid w:val="008F22BF"/>
    <w:rsid w:val="008F2447"/>
    <w:rsid w:val="008F24E1"/>
    <w:rsid w:val="008F293E"/>
    <w:rsid w:val="008F2BA1"/>
    <w:rsid w:val="008F2FC0"/>
    <w:rsid w:val="008F31E7"/>
    <w:rsid w:val="008F3C1F"/>
    <w:rsid w:val="008F583C"/>
    <w:rsid w:val="008F65DD"/>
    <w:rsid w:val="008F6C09"/>
    <w:rsid w:val="008F767D"/>
    <w:rsid w:val="008F76C0"/>
    <w:rsid w:val="008F79A5"/>
    <w:rsid w:val="008F79D4"/>
    <w:rsid w:val="008F7A25"/>
    <w:rsid w:val="008F7CEA"/>
    <w:rsid w:val="00901D23"/>
    <w:rsid w:val="00901E1A"/>
    <w:rsid w:val="00901F12"/>
    <w:rsid w:val="0090213F"/>
    <w:rsid w:val="00902612"/>
    <w:rsid w:val="00902623"/>
    <w:rsid w:val="00902886"/>
    <w:rsid w:val="00902C43"/>
    <w:rsid w:val="00903613"/>
    <w:rsid w:val="00903ABA"/>
    <w:rsid w:val="0090427F"/>
    <w:rsid w:val="0090471B"/>
    <w:rsid w:val="009051DA"/>
    <w:rsid w:val="00905436"/>
    <w:rsid w:val="00905716"/>
    <w:rsid w:val="00905A0F"/>
    <w:rsid w:val="00905C5C"/>
    <w:rsid w:val="009062B9"/>
    <w:rsid w:val="00906778"/>
    <w:rsid w:val="00906D0C"/>
    <w:rsid w:val="00906D5A"/>
    <w:rsid w:val="0090748A"/>
    <w:rsid w:val="00907F7C"/>
    <w:rsid w:val="009102AD"/>
    <w:rsid w:val="00910452"/>
    <w:rsid w:val="00911AFB"/>
    <w:rsid w:val="00911D45"/>
    <w:rsid w:val="00911FD8"/>
    <w:rsid w:val="00912B6B"/>
    <w:rsid w:val="00912F02"/>
    <w:rsid w:val="009134F7"/>
    <w:rsid w:val="009138F8"/>
    <w:rsid w:val="00913E8D"/>
    <w:rsid w:val="009149DA"/>
    <w:rsid w:val="00914B17"/>
    <w:rsid w:val="00914DFE"/>
    <w:rsid w:val="00915511"/>
    <w:rsid w:val="009158C6"/>
    <w:rsid w:val="00917151"/>
    <w:rsid w:val="00917C87"/>
    <w:rsid w:val="009200C7"/>
    <w:rsid w:val="00920284"/>
    <w:rsid w:val="00920F94"/>
    <w:rsid w:val="00921D57"/>
    <w:rsid w:val="0092211F"/>
    <w:rsid w:val="009222B0"/>
    <w:rsid w:val="00922332"/>
    <w:rsid w:val="00922A99"/>
    <w:rsid w:val="0092308F"/>
    <w:rsid w:val="00924A5A"/>
    <w:rsid w:val="00926405"/>
    <w:rsid w:val="00926A35"/>
    <w:rsid w:val="00926D71"/>
    <w:rsid w:val="009300EE"/>
    <w:rsid w:val="009306E6"/>
    <w:rsid w:val="009307D7"/>
    <w:rsid w:val="00930C98"/>
    <w:rsid w:val="00930CF6"/>
    <w:rsid w:val="00930E93"/>
    <w:rsid w:val="0093142C"/>
    <w:rsid w:val="00931901"/>
    <w:rsid w:val="009319B6"/>
    <w:rsid w:val="0093212B"/>
    <w:rsid w:val="0093223E"/>
    <w:rsid w:val="0093237E"/>
    <w:rsid w:val="009335BB"/>
    <w:rsid w:val="009338AE"/>
    <w:rsid w:val="00933A42"/>
    <w:rsid w:val="00933B52"/>
    <w:rsid w:val="00933E1C"/>
    <w:rsid w:val="00934A61"/>
    <w:rsid w:val="00934FA3"/>
    <w:rsid w:val="0093540F"/>
    <w:rsid w:val="00935686"/>
    <w:rsid w:val="009356F9"/>
    <w:rsid w:val="00935F6C"/>
    <w:rsid w:val="009363A8"/>
    <w:rsid w:val="00937565"/>
    <w:rsid w:val="0093757B"/>
    <w:rsid w:val="00937827"/>
    <w:rsid w:val="00937991"/>
    <w:rsid w:val="00937D99"/>
    <w:rsid w:val="00937F08"/>
    <w:rsid w:val="0094030D"/>
    <w:rsid w:val="00940B2C"/>
    <w:rsid w:val="00940E0E"/>
    <w:rsid w:val="0094126F"/>
    <w:rsid w:val="00941BDA"/>
    <w:rsid w:val="00942258"/>
    <w:rsid w:val="00942C41"/>
    <w:rsid w:val="00943821"/>
    <w:rsid w:val="00943A74"/>
    <w:rsid w:val="00943F0A"/>
    <w:rsid w:val="00945317"/>
    <w:rsid w:val="009459EC"/>
    <w:rsid w:val="00945DFB"/>
    <w:rsid w:val="0094655B"/>
    <w:rsid w:val="009469DD"/>
    <w:rsid w:val="00946A25"/>
    <w:rsid w:val="00946A2A"/>
    <w:rsid w:val="00946F62"/>
    <w:rsid w:val="00946FED"/>
    <w:rsid w:val="009476CD"/>
    <w:rsid w:val="0094796B"/>
    <w:rsid w:val="00950128"/>
    <w:rsid w:val="00950491"/>
    <w:rsid w:val="00950499"/>
    <w:rsid w:val="009508C6"/>
    <w:rsid w:val="009510B4"/>
    <w:rsid w:val="009518BF"/>
    <w:rsid w:val="00951F07"/>
    <w:rsid w:val="00952308"/>
    <w:rsid w:val="00952396"/>
    <w:rsid w:val="009523C0"/>
    <w:rsid w:val="00952493"/>
    <w:rsid w:val="00952839"/>
    <w:rsid w:val="00952EE3"/>
    <w:rsid w:val="00953417"/>
    <w:rsid w:val="009540C3"/>
    <w:rsid w:val="0095410B"/>
    <w:rsid w:val="00954547"/>
    <w:rsid w:val="00954AD5"/>
    <w:rsid w:val="009553A4"/>
    <w:rsid w:val="0095573C"/>
    <w:rsid w:val="00955A61"/>
    <w:rsid w:val="0095624F"/>
    <w:rsid w:val="00956626"/>
    <w:rsid w:val="009566D2"/>
    <w:rsid w:val="009570BE"/>
    <w:rsid w:val="009572F8"/>
    <w:rsid w:val="009574CD"/>
    <w:rsid w:val="009575E6"/>
    <w:rsid w:val="009578AA"/>
    <w:rsid w:val="0096036E"/>
    <w:rsid w:val="0096167A"/>
    <w:rsid w:val="00961F07"/>
    <w:rsid w:val="009628C5"/>
    <w:rsid w:val="00962DF2"/>
    <w:rsid w:val="00962F0D"/>
    <w:rsid w:val="00963019"/>
    <w:rsid w:val="009632C7"/>
    <w:rsid w:val="0096338A"/>
    <w:rsid w:val="009635BA"/>
    <w:rsid w:val="00963DF5"/>
    <w:rsid w:val="0096494E"/>
    <w:rsid w:val="009653FE"/>
    <w:rsid w:val="009655E7"/>
    <w:rsid w:val="00965ABF"/>
    <w:rsid w:val="0096622D"/>
    <w:rsid w:val="00966657"/>
    <w:rsid w:val="009668F0"/>
    <w:rsid w:val="00966F28"/>
    <w:rsid w:val="0096712D"/>
    <w:rsid w:val="00967C9E"/>
    <w:rsid w:val="00970124"/>
    <w:rsid w:val="0097041B"/>
    <w:rsid w:val="0097047F"/>
    <w:rsid w:val="0097069B"/>
    <w:rsid w:val="00970924"/>
    <w:rsid w:val="00971144"/>
    <w:rsid w:val="00971DDF"/>
    <w:rsid w:val="00971EEE"/>
    <w:rsid w:val="00971FF2"/>
    <w:rsid w:val="009725F4"/>
    <w:rsid w:val="0097274C"/>
    <w:rsid w:val="009728E8"/>
    <w:rsid w:val="00973154"/>
    <w:rsid w:val="009741AC"/>
    <w:rsid w:val="0097443F"/>
    <w:rsid w:val="00974ED7"/>
    <w:rsid w:val="00975168"/>
    <w:rsid w:val="00975CD4"/>
    <w:rsid w:val="0097700E"/>
    <w:rsid w:val="009772F5"/>
    <w:rsid w:val="00977527"/>
    <w:rsid w:val="009778F8"/>
    <w:rsid w:val="00977A94"/>
    <w:rsid w:val="00977FD6"/>
    <w:rsid w:val="00980260"/>
    <w:rsid w:val="00980C14"/>
    <w:rsid w:val="00980D8C"/>
    <w:rsid w:val="00981263"/>
    <w:rsid w:val="009812EA"/>
    <w:rsid w:val="00981659"/>
    <w:rsid w:val="009818FE"/>
    <w:rsid w:val="009829D2"/>
    <w:rsid w:val="00982E86"/>
    <w:rsid w:val="009834E4"/>
    <w:rsid w:val="009834F4"/>
    <w:rsid w:val="00983BAD"/>
    <w:rsid w:val="0098463B"/>
    <w:rsid w:val="00985057"/>
    <w:rsid w:val="0098592B"/>
    <w:rsid w:val="00985C0D"/>
    <w:rsid w:val="00985C2E"/>
    <w:rsid w:val="00986496"/>
    <w:rsid w:val="00986654"/>
    <w:rsid w:val="0099011E"/>
    <w:rsid w:val="0099079E"/>
    <w:rsid w:val="00990F07"/>
    <w:rsid w:val="009911A2"/>
    <w:rsid w:val="00991471"/>
    <w:rsid w:val="00992271"/>
    <w:rsid w:val="009923E5"/>
    <w:rsid w:val="00994030"/>
    <w:rsid w:val="00994526"/>
    <w:rsid w:val="00994DB3"/>
    <w:rsid w:val="00995091"/>
    <w:rsid w:val="00995549"/>
    <w:rsid w:val="00995DE4"/>
    <w:rsid w:val="00996789"/>
    <w:rsid w:val="00997357"/>
    <w:rsid w:val="009975C2"/>
    <w:rsid w:val="009A0522"/>
    <w:rsid w:val="009A0588"/>
    <w:rsid w:val="009A1671"/>
    <w:rsid w:val="009A1979"/>
    <w:rsid w:val="009A1B50"/>
    <w:rsid w:val="009A20C6"/>
    <w:rsid w:val="009A2F70"/>
    <w:rsid w:val="009A2FF8"/>
    <w:rsid w:val="009A32B9"/>
    <w:rsid w:val="009A33B0"/>
    <w:rsid w:val="009A4D9F"/>
    <w:rsid w:val="009A53FA"/>
    <w:rsid w:val="009A5460"/>
    <w:rsid w:val="009A553C"/>
    <w:rsid w:val="009A5AED"/>
    <w:rsid w:val="009A6454"/>
    <w:rsid w:val="009A6DAE"/>
    <w:rsid w:val="009A7A92"/>
    <w:rsid w:val="009B01AD"/>
    <w:rsid w:val="009B0388"/>
    <w:rsid w:val="009B0DF6"/>
    <w:rsid w:val="009B104F"/>
    <w:rsid w:val="009B248F"/>
    <w:rsid w:val="009B30BD"/>
    <w:rsid w:val="009B3535"/>
    <w:rsid w:val="009B3B81"/>
    <w:rsid w:val="009B3DD4"/>
    <w:rsid w:val="009B4067"/>
    <w:rsid w:val="009B4D21"/>
    <w:rsid w:val="009B6281"/>
    <w:rsid w:val="009B68E4"/>
    <w:rsid w:val="009B70F2"/>
    <w:rsid w:val="009C0618"/>
    <w:rsid w:val="009C0ACA"/>
    <w:rsid w:val="009C0BDF"/>
    <w:rsid w:val="009C1248"/>
    <w:rsid w:val="009C13FC"/>
    <w:rsid w:val="009C14D5"/>
    <w:rsid w:val="009C202C"/>
    <w:rsid w:val="009C2EDB"/>
    <w:rsid w:val="009C37AA"/>
    <w:rsid w:val="009C4E36"/>
    <w:rsid w:val="009C5DEB"/>
    <w:rsid w:val="009C5E83"/>
    <w:rsid w:val="009C6441"/>
    <w:rsid w:val="009C6894"/>
    <w:rsid w:val="009C71C6"/>
    <w:rsid w:val="009C72A1"/>
    <w:rsid w:val="009C7454"/>
    <w:rsid w:val="009C747A"/>
    <w:rsid w:val="009C74A8"/>
    <w:rsid w:val="009C75E5"/>
    <w:rsid w:val="009C79E6"/>
    <w:rsid w:val="009C7E63"/>
    <w:rsid w:val="009D043E"/>
    <w:rsid w:val="009D0839"/>
    <w:rsid w:val="009D0849"/>
    <w:rsid w:val="009D141F"/>
    <w:rsid w:val="009D1CDA"/>
    <w:rsid w:val="009D2309"/>
    <w:rsid w:val="009D3381"/>
    <w:rsid w:val="009D44B5"/>
    <w:rsid w:val="009D5682"/>
    <w:rsid w:val="009D6071"/>
    <w:rsid w:val="009D60F6"/>
    <w:rsid w:val="009D6677"/>
    <w:rsid w:val="009D6A1A"/>
    <w:rsid w:val="009D76E1"/>
    <w:rsid w:val="009E0215"/>
    <w:rsid w:val="009E027C"/>
    <w:rsid w:val="009E0821"/>
    <w:rsid w:val="009E0D61"/>
    <w:rsid w:val="009E1165"/>
    <w:rsid w:val="009E117D"/>
    <w:rsid w:val="009E1306"/>
    <w:rsid w:val="009E1969"/>
    <w:rsid w:val="009E1C1C"/>
    <w:rsid w:val="009E1D63"/>
    <w:rsid w:val="009E1EAA"/>
    <w:rsid w:val="009E1ECD"/>
    <w:rsid w:val="009E1F40"/>
    <w:rsid w:val="009E1FD0"/>
    <w:rsid w:val="009E2A96"/>
    <w:rsid w:val="009E2EC9"/>
    <w:rsid w:val="009E34B2"/>
    <w:rsid w:val="009E3788"/>
    <w:rsid w:val="009E380A"/>
    <w:rsid w:val="009E3FF6"/>
    <w:rsid w:val="009E413A"/>
    <w:rsid w:val="009E4458"/>
    <w:rsid w:val="009E58EB"/>
    <w:rsid w:val="009E5EA0"/>
    <w:rsid w:val="009E67EA"/>
    <w:rsid w:val="009E6839"/>
    <w:rsid w:val="009E6FBC"/>
    <w:rsid w:val="009E723A"/>
    <w:rsid w:val="009E7E9E"/>
    <w:rsid w:val="009F05FF"/>
    <w:rsid w:val="009F062A"/>
    <w:rsid w:val="009F099E"/>
    <w:rsid w:val="009F0B29"/>
    <w:rsid w:val="009F1B17"/>
    <w:rsid w:val="009F1BE2"/>
    <w:rsid w:val="009F1DBB"/>
    <w:rsid w:val="009F2DE1"/>
    <w:rsid w:val="009F310B"/>
    <w:rsid w:val="009F382A"/>
    <w:rsid w:val="009F421C"/>
    <w:rsid w:val="009F4A37"/>
    <w:rsid w:val="009F5516"/>
    <w:rsid w:val="009F5E7D"/>
    <w:rsid w:val="009F5F1D"/>
    <w:rsid w:val="009F6282"/>
    <w:rsid w:val="009F7037"/>
    <w:rsid w:val="009F72FD"/>
    <w:rsid w:val="009F731D"/>
    <w:rsid w:val="009F7975"/>
    <w:rsid w:val="009F7B73"/>
    <w:rsid w:val="00A00059"/>
    <w:rsid w:val="00A00775"/>
    <w:rsid w:val="00A0135A"/>
    <w:rsid w:val="00A01366"/>
    <w:rsid w:val="00A0196C"/>
    <w:rsid w:val="00A019EE"/>
    <w:rsid w:val="00A019F2"/>
    <w:rsid w:val="00A01CD2"/>
    <w:rsid w:val="00A01ED4"/>
    <w:rsid w:val="00A01F5F"/>
    <w:rsid w:val="00A02134"/>
    <w:rsid w:val="00A023E9"/>
    <w:rsid w:val="00A02592"/>
    <w:rsid w:val="00A03057"/>
    <w:rsid w:val="00A03B48"/>
    <w:rsid w:val="00A041A1"/>
    <w:rsid w:val="00A04A9C"/>
    <w:rsid w:val="00A05CF1"/>
    <w:rsid w:val="00A05CF3"/>
    <w:rsid w:val="00A062EF"/>
    <w:rsid w:val="00A0691D"/>
    <w:rsid w:val="00A06E78"/>
    <w:rsid w:val="00A07D4F"/>
    <w:rsid w:val="00A1048A"/>
    <w:rsid w:val="00A10493"/>
    <w:rsid w:val="00A105B6"/>
    <w:rsid w:val="00A10F2F"/>
    <w:rsid w:val="00A11130"/>
    <w:rsid w:val="00A113E2"/>
    <w:rsid w:val="00A1169B"/>
    <w:rsid w:val="00A1169F"/>
    <w:rsid w:val="00A12109"/>
    <w:rsid w:val="00A12364"/>
    <w:rsid w:val="00A12842"/>
    <w:rsid w:val="00A12961"/>
    <w:rsid w:val="00A12F50"/>
    <w:rsid w:val="00A13274"/>
    <w:rsid w:val="00A13669"/>
    <w:rsid w:val="00A13E63"/>
    <w:rsid w:val="00A142F5"/>
    <w:rsid w:val="00A146E5"/>
    <w:rsid w:val="00A14F8E"/>
    <w:rsid w:val="00A15210"/>
    <w:rsid w:val="00A15A12"/>
    <w:rsid w:val="00A15B53"/>
    <w:rsid w:val="00A16ADD"/>
    <w:rsid w:val="00A1774C"/>
    <w:rsid w:val="00A20F40"/>
    <w:rsid w:val="00A216C4"/>
    <w:rsid w:val="00A2188B"/>
    <w:rsid w:val="00A21A84"/>
    <w:rsid w:val="00A21A8F"/>
    <w:rsid w:val="00A22135"/>
    <w:rsid w:val="00A22158"/>
    <w:rsid w:val="00A221E6"/>
    <w:rsid w:val="00A222AE"/>
    <w:rsid w:val="00A22C2C"/>
    <w:rsid w:val="00A2366F"/>
    <w:rsid w:val="00A249CF"/>
    <w:rsid w:val="00A24E86"/>
    <w:rsid w:val="00A250B4"/>
    <w:rsid w:val="00A2588F"/>
    <w:rsid w:val="00A261DD"/>
    <w:rsid w:val="00A266B5"/>
    <w:rsid w:val="00A272D0"/>
    <w:rsid w:val="00A302FA"/>
    <w:rsid w:val="00A30692"/>
    <w:rsid w:val="00A30CF3"/>
    <w:rsid w:val="00A31095"/>
    <w:rsid w:val="00A315C7"/>
    <w:rsid w:val="00A316EF"/>
    <w:rsid w:val="00A31A69"/>
    <w:rsid w:val="00A31E5A"/>
    <w:rsid w:val="00A320D1"/>
    <w:rsid w:val="00A33257"/>
    <w:rsid w:val="00A33491"/>
    <w:rsid w:val="00A34113"/>
    <w:rsid w:val="00A3445C"/>
    <w:rsid w:val="00A34518"/>
    <w:rsid w:val="00A345F7"/>
    <w:rsid w:val="00A34FFC"/>
    <w:rsid w:val="00A35D2E"/>
    <w:rsid w:val="00A36014"/>
    <w:rsid w:val="00A36082"/>
    <w:rsid w:val="00A360B4"/>
    <w:rsid w:val="00A36A99"/>
    <w:rsid w:val="00A36EC8"/>
    <w:rsid w:val="00A3740A"/>
    <w:rsid w:val="00A37512"/>
    <w:rsid w:val="00A37598"/>
    <w:rsid w:val="00A375E2"/>
    <w:rsid w:val="00A37763"/>
    <w:rsid w:val="00A404F3"/>
    <w:rsid w:val="00A409AF"/>
    <w:rsid w:val="00A40AEE"/>
    <w:rsid w:val="00A41169"/>
    <w:rsid w:val="00A417BA"/>
    <w:rsid w:val="00A4184A"/>
    <w:rsid w:val="00A4197F"/>
    <w:rsid w:val="00A42B86"/>
    <w:rsid w:val="00A42D9A"/>
    <w:rsid w:val="00A43365"/>
    <w:rsid w:val="00A4362A"/>
    <w:rsid w:val="00A43722"/>
    <w:rsid w:val="00A4389F"/>
    <w:rsid w:val="00A43BD9"/>
    <w:rsid w:val="00A4406C"/>
    <w:rsid w:val="00A44DAF"/>
    <w:rsid w:val="00A45036"/>
    <w:rsid w:val="00A45072"/>
    <w:rsid w:val="00A45298"/>
    <w:rsid w:val="00A4531F"/>
    <w:rsid w:val="00A45741"/>
    <w:rsid w:val="00A46420"/>
    <w:rsid w:val="00A46C0A"/>
    <w:rsid w:val="00A47263"/>
    <w:rsid w:val="00A47373"/>
    <w:rsid w:val="00A50D2F"/>
    <w:rsid w:val="00A51206"/>
    <w:rsid w:val="00A51405"/>
    <w:rsid w:val="00A51C9D"/>
    <w:rsid w:val="00A51D25"/>
    <w:rsid w:val="00A527D7"/>
    <w:rsid w:val="00A52BE6"/>
    <w:rsid w:val="00A52CA4"/>
    <w:rsid w:val="00A52E6B"/>
    <w:rsid w:val="00A53092"/>
    <w:rsid w:val="00A53891"/>
    <w:rsid w:val="00A53AF3"/>
    <w:rsid w:val="00A53F35"/>
    <w:rsid w:val="00A55C37"/>
    <w:rsid w:val="00A55EA1"/>
    <w:rsid w:val="00A56263"/>
    <w:rsid w:val="00A56D66"/>
    <w:rsid w:val="00A56E1A"/>
    <w:rsid w:val="00A57005"/>
    <w:rsid w:val="00A5755A"/>
    <w:rsid w:val="00A57DB3"/>
    <w:rsid w:val="00A60CBF"/>
    <w:rsid w:val="00A60F3D"/>
    <w:rsid w:val="00A6104D"/>
    <w:rsid w:val="00A61386"/>
    <w:rsid w:val="00A615F4"/>
    <w:rsid w:val="00A61958"/>
    <w:rsid w:val="00A62007"/>
    <w:rsid w:val="00A62372"/>
    <w:rsid w:val="00A623D6"/>
    <w:rsid w:val="00A62505"/>
    <w:rsid w:val="00A62B7D"/>
    <w:rsid w:val="00A63644"/>
    <w:rsid w:val="00A64180"/>
    <w:rsid w:val="00A650E3"/>
    <w:rsid w:val="00A65203"/>
    <w:rsid w:val="00A66DA6"/>
    <w:rsid w:val="00A67AF2"/>
    <w:rsid w:val="00A702CA"/>
    <w:rsid w:val="00A7077B"/>
    <w:rsid w:val="00A7092A"/>
    <w:rsid w:val="00A71842"/>
    <w:rsid w:val="00A718F4"/>
    <w:rsid w:val="00A71B4B"/>
    <w:rsid w:val="00A725C3"/>
    <w:rsid w:val="00A73E93"/>
    <w:rsid w:val="00A7427A"/>
    <w:rsid w:val="00A74D02"/>
    <w:rsid w:val="00A74D2A"/>
    <w:rsid w:val="00A751AF"/>
    <w:rsid w:val="00A7569A"/>
    <w:rsid w:val="00A759A5"/>
    <w:rsid w:val="00A76263"/>
    <w:rsid w:val="00A762BC"/>
    <w:rsid w:val="00A76314"/>
    <w:rsid w:val="00A7678D"/>
    <w:rsid w:val="00A76951"/>
    <w:rsid w:val="00A76EBB"/>
    <w:rsid w:val="00A77FF8"/>
    <w:rsid w:val="00A80BCD"/>
    <w:rsid w:val="00A817DB"/>
    <w:rsid w:val="00A81EF0"/>
    <w:rsid w:val="00A822F6"/>
    <w:rsid w:val="00A829B2"/>
    <w:rsid w:val="00A830E1"/>
    <w:rsid w:val="00A834BB"/>
    <w:rsid w:val="00A83C31"/>
    <w:rsid w:val="00A83EB4"/>
    <w:rsid w:val="00A83EF2"/>
    <w:rsid w:val="00A844DD"/>
    <w:rsid w:val="00A8483D"/>
    <w:rsid w:val="00A8521B"/>
    <w:rsid w:val="00A853E8"/>
    <w:rsid w:val="00A8547E"/>
    <w:rsid w:val="00A856C5"/>
    <w:rsid w:val="00A858F7"/>
    <w:rsid w:val="00A86D27"/>
    <w:rsid w:val="00A87C8F"/>
    <w:rsid w:val="00A904FE"/>
    <w:rsid w:val="00A90B01"/>
    <w:rsid w:val="00A90DAC"/>
    <w:rsid w:val="00A916DC"/>
    <w:rsid w:val="00A9177A"/>
    <w:rsid w:val="00A91A28"/>
    <w:rsid w:val="00A9238D"/>
    <w:rsid w:val="00A925A6"/>
    <w:rsid w:val="00A92721"/>
    <w:rsid w:val="00A92BAC"/>
    <w:rsid w:val="00A933D9"/>
    <w:rsid w:val="00A94009"/>
    <w:rsid w:val="00A95C0C"/>
    <w:rsid w:val="00A960AF"/>
    <w:rsid w:val="00A964A8"/>
    <w:rsid w:val="00A96672"/>
    <w:rsid w:val="00A96AC5"/>
    <w:rsid w:val="00A96CC6"/>
    <w:rsid w:val="00A97318"/>
    <w:rsid w:val="00A9797B"/>
    <w:rsid w:val="00A97CF5"/>
    <w:rsid w:val="00AA0621"/>
    <w:rsid w:val="00AA1167"/>
    <w:rsid w:val="00AA1466"/>
    <w:rsid w:val="00AA1D7F"/>
    <w:rsid w:val="00AA1FF6"/>
    <w:rsid w:val="00AA3614"/>
    <w:rsid w:val="00AA3A05"/>
    <w:rsid w:val="00AA3A15"/>
    <w:rsid w:val="00AA404C"/>
    <w:rsid w:val="00AA42F1"/>
    <w:rsid w:val="00AA4304"/>
    <w:rsid w:val="00AA44E9"/>
    <w:rsid w:val="00AA48D2"/>
    <w:rsid w:val="00AA4A8E"/>
    <w:rsid w:val="00AA5DC6"/>
    <w:rsid w:val="00AA610B"/>
    <w:rsid w:val="00AA6530"/>
    <w:rsid w:val="00AA6714"/>
    <w:rsid w:val="00AA6B97"/>
    <w:rsid w:val="00AA7866"/>
    <w:rsid w:val="00AA78BC"/>
    <w:rsid w:val="00AA7F77"/>
    <w:rsid w:val="00AB03C2"/>
    <w:rsid w:val="00AB0656"/>
    <w:rsid w:val="00AB0702"/>
    <w:rsid w:val="00AB167B"/>
    <w:rsid w:val="00AB1747"/>
    <w:rsid w:val="00AB1881"/>
    <w:rsid w:val="00AB21A6"/>
    <w:rsid w:val="00AB21C3"/>
    <w:rsid w:val="00AB259F"/>
    <w:rsid w:val="00AB30FE"/>
    <w:rsid w:val="00AB32AE"/>
    <w:rsid w:val="00AB33F0"/>
    <w:rsid w:val="00AB3483"/>
    <w:rsid w:val="00AB39BE"/>
    <w:rsid w:val="00AB4ADD"/>
    <w:rsid w:val="00AB4D87"/>
    <w:rsid w:val="00AB50DF"/>
    <w:rsid w:val="00AB55C0"/>
    <w:rsid w:val="00AB619E"/>
    <w:rsid w:val="00AB6276"/>
    <w:rsid w:val="00AB63FE"/>
    <w:rsid w:val="00AB6493"/>
    <w:rsid w:val="00AB776F"/>
    <w:rsid w:val="00AC0382"/>
    <w:rsid w:val="00AC08AB"/>
    <w:rsid w:val="00AC0E5C"/>
    <w:rsid w:val="00AC1D31"/>
    <w:rsid w:val="00AC29D8"/>
    <w:rsid w:val="00AC3189"/>
    <w:rsid w:val="00AC37E7"/>
    <w:rsid w:val="00AC3AEA"/>
    <w:rsid w:val="00AC5956"/>
    <w:rsid w:val="00AC5EBB"/>
    <w:rsid w:val="00AC62E8"/>
    <w:rsid w:val="00AC63A5"/>
    <w:rsid w:val="00AC6656"/>
    <w:rsid w:val="00AC6C38"/>
    <w:rsid w:val="00AC6FCD"/>
    <w:rsid w:val="00AC754D"/>
    <w:rsid w:val="00AC7FA2"/>
    <w:rsid w:val="00AD0AC9"/>
    <w:rsid w:val="00AD0B0E"/>
    <w:rsid w:val="00AD0C05"/>
    <w:rsid w:val="00AD1039"/>
    <w:rsid w:val="00AD177E"/>
    <w:rsid w:val="00AD18E3"/>
    <w:rsid w:val="00AD2446"/>
    <w:rsid w:val="00AD2BFB"/>
    <w:rsid w:val="00AD35E2"/>
    <w:rsid w:val="00AD3DB5"/>
    <w:rsid w:val="00AD3F16"/>
    <w:rsid w:val="00AD3F37"/>
    <w:rsid w:val="00AD4164"/>
    <w:rsid w:val="00AD5E14"/>
    <w:rsid w:val="00AD6068"/>
    <w:rsid w:val="00AD64E6"/>
    <w:rsid w:val="00AD6A97"/>
    <w:rsid w:val="00AD77E1"/>
    <w:rsid w:val="00AD7E43"/>
    <w:rsid w:val="00AE18F5"/>
    <w:rsid w:val="00AE196C"/>
    <w:rsid w:val="00AE1D35"/>
    <w:rsid w:val="00AE1E61"/>
    <w:rsid w:val="00AE28A2"/>
    <w:rsid w:val="00AE3317"/>
    <w:rsid w:val="00AE36B6"/>
    <w:rsid w:val="00AE38E2"/>
    <w:rsid w:val="00AE41CC"/>
    <w:rsid w:val="00AE44A2"/>
    <w:rsid w:val="00AE5554"/>
    <w:rsid w:val="00AE5A4B"/>
    <w:rsid w:val="00AE5A8E"/>
    <w:rsid w:val="00AE64C0"/>
    <w:rsid w:val="00AE6982"/>
    <w:rsid w:val="00AE6F8E"/>
    <w:rsid w:val="00AE748F"/>
    <w:rsid w:val="00AE79C3"/>
    <w:rsid w:val="00AE7F3C"/>
    <w:rsid w:val="00AF0266"/>
    <w:rsid w:val="00AF045A"/>
    <w:rsid w:val="00AF08BA"/>
    <w:rsid w:val="00AF11EC"/>
    <w:rsid w:val="00AF146A"/>
    <w:rsid w:val="00AF1771"/>
    <w:rsid w:val="00AF1A54"/>
    <w:rsid w:val="00AF1ED2"/>
    <w:rsid w:val="00AF2011"/>
    <w:rsid w:val="00AF21CB"/>
    <w:rsid w:val="00AF2316"/>
    <w:rsid w:val="00AF29B2"/>
    <w:rsid w:val="00AF2A8D"/>
    <w:rsid w:val="00AF2BC8"/>
    <w:rsid w:val="00AF2D49"/>
    <w:rsid w:val="00AF2EAC"/>
    <w:rsid w:val="00AF41E6"/>
    <w:rsid w:val="00AF4588"/>
    <w:rsid w:val="00AF515E"/>
    <w:rsid w:val="00AF519C"/>
    <w:rsid w:val="00AF52EA"/>
    <w:rsid w:val="00AF5499"/>
    <w:rsid w:val="00AF59EC"/>
    <w:rsid w:val="00AF5C5B"/>
    <w:rsid w:val="00AF60D2"/>
    <w:rsid w:val="00AF63E6"/>
    <w:rsid w:val="00AF678B"/>
    <w:rsid w:val="00AF6B71"/>
    <w:rsid w:val="00AF7014"/>
    <w:rsid w:val="00AF72C7"/>
    <w:rsid w:val="00AF7863"/>
    <w:rsid w:val="00B00296"/>
    <w:rsid w:val="00B0076F"/>
    <w:rsid w:val="00B00852"/>
    <w:rsid w:val="00B0173C"/>
    <w:rsid w:val="00B020B0"/>
    <w:rsid w:val="00B02127"/>
    <w:rsid w:val="00B02185"/>
    <w:rsid w:val="00B0243F"/>
    <w:rsid w:val="00B02749"/>
    <w:rsid w:val="00B02983"/>
    <w:rsid w:val="00B03D81"/>
    <w:rsid w:val="00B04007"/>
    <w:rsid w:val="00B041AD"/>
    <w:rsid w:val="00B04228"/>
    <w:rsid w:val="00B045E3"/>
    <w:rsid w:val="00B048D2"/>
    <w:rsid w:val="00B04C67"/>
    <w:rsid w:val="00B04C82"/>
    <w:rsid w:val="00B051D4"/>
    <w:rsid w:val="00B05257"/>
    <w:rsid w:val="00B05ECF"/>
    <w:rsid w:val="00B067C0"/>
    <w:rsid w:val="00B06C06"/>
    <w:rsid w:val="00B06CEA"/>
    <w:rsid w:val="00B06D0E"/>
    <w:rsid w:val="00B06F3C"/>
    <w:rsid w:val="00B07504"/>
    <w:rsid w:val="00B07525"/>
    <w:rsid w:val="00B07A13"/>
    <w:rsid w:val="00B07EF0"/>
    <w:rsid w:val="00B07F81"/>
    <w:rsid w:val="00B10EE5"/>
    <w:rsid w:val="00B1108B"/>
    <w:rsid w:val="00B1144B"/>
    <w:rsid w:val="00B11A6A"/>
    <w:rsid w:val="00B11C9E"/>
    <w:rsid w:val="00B11FED"/>
    <w:rsid w:val="00B122FE"/>
    <w:rsid w:val="00B12427"/>
    <w:rsid w:val="00B126DA"/>
    <w:rsid w:val="00B13163"/>
    <w:rsid w:val="00B13178"/>
    <w:rsid w:val="00B13220"/>
    <w:rsid w:val="00B136F7"/>
    <w:rsid w:val="00B1382B"/>
    <w:rsid w:val="00B13E67"/>
    <w:rsid w:val="00B1412F"/>
    <w:rsid w:val="00B14615"/>
    <w:rsid w:val="00B14FE7"/>
    <w:rsid w:val="00B15622"/>
    <w:rsid w:val="00B15666"/>
    <w:rsid w:val="00B161A7"/>
    <w:rsid w:val="00B16202"/>
    <w:rsid w:val="00B1690A"/>
    <w:rsid w:val="00B17445"/>
    <w:rsid w:val="00B17855"/>
    <w:rsid w:val="00B17B1C"/>
    <w:rsid w:val="00B17B5E"/>
    <w:rsid w:val="00B20723"/>
    <w:rsid w:val="00B20E98"/>
    <w:rsid w:val="00B215F8"/>
    <w:rsid w:val="00B21640"/>
    <w:rsid w:val="00B22719"/>
    <w:rsid w:val="00B22B02"/>
    <w:rsid w:val="00B23154"/>
    <w:rsid w:val="00B235F0"/>
    <w:rsid w:val="00B23ABA"/>
    <w:rsid w:val="00B241FA"/>
    <w:rsid w:val="00B245D9"/>
    <w:rsid w:val="00B24B13"/>
    <w:rsid w:val="00B25572"/>
    <w:rsid w:val="00B25C58"/>
    <w:rsid w:val="00B25FEE"/>
    <w:rsid w:val="00B27700"/>
    <w:rsid w:val="00B27B9B"/>
    <w:rsid w:val="00B303CA"/>
    <w:rsid w:val="00B312DB"/>
    <w:rsid w:val="00B31C73"/>
    <w:rsid w:val="00B32143"/>
    <w:rsid w:val="00B32674"/>
    <w:rsid w:val="00B32E00"/>
    <w:rsid w:val="00B3325C"/>
    <w:rsid w:val="00B33292"/>
    <w:rsid w:val="00B336AA"/>
    <w:rsid w:val="00B33855"/>
    <w:rsid w:val="00B33FB4"/>
    <w:rsid w:val="00B34860"/>
    <w:rsid w:val="00B34B48"/>
    <w:rsid w:val="00B35191"/>
    <w:rsid w:val="00B35571"/>
    <w:rsid w:val="00B356D2"/>
    <w:rsid w:val="00B36033"/>
    <w:rsid w:val="00B36AB2"/>
    <w:rsid w:val="00B37057"/>
    <w:rsid w:val="00B37DF5"/>
    <w:rsid w:val="00B37EBC"/>
    <w:rsid w:val="00B403DC"/>
    <w:rsid w:val="00B40D54"/>
    <w:rsid w:val="00B41033"/>
    <w:rsid w:val="00B416AD"/>
    <w:rsid w:val="00B41CE6"/>
    <w:rsid w:val="00B41D88"/>
    <w:rsid w:val="00B41F00"/>
    <w:rsid w:val="00B42F6E"/>
    <w:rsid w:val="00B42FA4"/>
    <w:rsid w:val="00B43482"/>
    <w:rsid w:val="00B438FC"/>
    <w:rsid w:val="00B439EA"/>
    <w:rsid w:val="00B43B49"/>
    <w:rsid w:val="00B43FE8"/>
    <w:rsid w:val="00B4474A"/>
    <w:rsid w:val="00B45163"/>
    <w:rsid w:val="00B451C1"/>
    <w:rsid w:val="00B45E5C"/>
    <w:rsid w:val="00B467AC"/>
    <w:rsid w:val="00B467E1"/>
    <w:rsid w:val="00B46C10"/>
    <w:rsid w:val="00B47642"/>
    <w:rsid w:val="00B50570"/>
    <w:rsid w:val="00B529C4"/>
    <w:rsid w:val="00B52BAA"/>
    <w:rsid w:val="00B52E2A"/>
    <w:rsid w:val="00B52E82"/>
    <w:rsid w:val="00B53357"/>
    <w:rsid w:val="00B53AD1"/>
    <w:rsid w:val="00B53F2E"/>
    <w:rsid w:val="00B5407B"/>
    <w:rsid w:val="00B5468C"/>
    <w:rsid w:val="00B54857"/>
    <w:rsid w:val="00B54A8F"/>
    <w:rsid w:val="00B54EF3"/>
    <w:rsid w:val="00B55107"/>
    <w:rsid w:val="00B55805"/>
    <w:rsid w:val="00B55844"/>
    <w:rsid w:val="00B561B9"/>
    <w:rsid w:val="00B564E7"/>
    <w:rsid w:val="00B56AC3"/>
    <w:rsid w:val="00B57C69"/>
    <w:rsid w:val="00B6065D"/>
    <w:rsid w:val="00B608A0"/>
    <w:rsid w:val="00B60B67"/>
    <w:rsid w:val="00B60D58"/>
    <w:rsid w:val="00B6107C"/>
    <w:rsid w:val="00B61411"/>
    <w:rsid w:val="00B6171B"/>
    <w:rsid w:val="00B61CA6"/>
    <w:rsid w:val="00B6249A"/>
    <w:rsid w:val="00B6260B"/>
    <w:rsid w:val="00B62C05"/>
    <w:rsid w:val="00B62CD0"/>
    <w:rsid w:val="00B6358F"/>
    <w:rsid w:val="00B63BF6"/>
    <w:rsid w:val="00B63F6A"/>
    <w:rsid w:val="00B64068"/>
    <w:rsid w:val="00B6463B"/>
    <w:rsid w:val="00B65180"/>
    <w:rsid w:val="00B65E07"/>
    <w:rsid w:val="00B67286"/>
    <w:rsid w:val="00B6749D"/>
    <w:rsid w:val="00B67581"/>
    <w:rsid w:val="00B678FE"/>
    <w:rsid w:val="00B7066B"/>
    <w:rsid w:val="00B70C4A"/>
    <w:rsid w:val="00B70D37"/>
    <w:rsid w:val="00B711A8"/>
    <w:rsid w:val="00B711C8"/>
    <w:rsid w:val="00B7141C"/>
    <w:rsid w:val="00B71741"/>
    <w:rsid w:val="00B71909"/>
    <w:rsid w:val="00B72A9B"/>
    <w:rsid w:val="00B73101"/>
    <w:rsid w:val="00B73799"/>
    <w:rsid w:val="00B737DB"/>
    <w:rsid w:val="00B73C19"/>
    <w:rsid w:val="00B74034"/>
    <w:rsid w:val="00B741A1"/>
    <w:rsid w:val="00B74802"/>
    <w:rsid w:val="00B74C9A"/>
    <w:rsid w:val="00B74F00"/>
    <w:rsid w:val="00B7613C"/>
    <w:rsid w:val="00B76E12"/>
    <w:rsid w:val="00B770FD"/>
    <w:rsid w:val="00B775C8"/>
    <w:rsid w:val="00B776CC"/>
    <w:rsid w:val="00B77A5C"/>
    <w:rsid w:val="00B80C2A"/>
    <w:rsid w:val="00B80D37"/>
    <w:rsid w:val="00B814B6"/>
    <w:rsid w:val="00B81A73"/>
    <w:rsid w:val="00B81C77"/>
    <w:rsid w:val="00B820AB"/>
    <w:rsid w:val="00B826E9"/>
    <w:rsid w:val="00B82A18"/>
    <w:rsid w:val="00B8353C"/>
    <w:rsid w:val="00B838ED"/>
    <w:rsid w:val="00B839D2"/>
    <w:rsid w:val="00B840BD"/>
    <w:rsid w:val="00B84A5F"/>
    <w:rsid w:val="00B84BA3"/>
    <w:rsid w:val="00B84D48"/>
    <w:rsid w:val="00B85690"/>
    <w:rsid w:val="00B86375"/>
    <w:rsid w:val="00B868C9"/>
    <w:rsid w:val="00B86FCE"/>
    <w:rsid w:val="00B87562"/>
    <w:rsid w:val="00B87648"/>
    <w:rsid w:val="00B87D8E"/>
    <w:rsid w:val="00B902CF"/>
    <w:rsid w:val="00B90C2B"/>
    <w:rsid w:val="00B90F3D"/>
    <w:rsid w:val="00B918B6"/>
    <w:rsid w:val="00B924BE"/>
    <w:rsid w:val="00B92641"/>
    <w:rsid w:val="00B92879"/>
    <w:rsid w:val="00B93067"/>
    <w:rsid w:val="00B93EA8"/>
    <w:rsid w:val="00B94A66"/>
    <w:rsid w:val="00B94D41"/>
    <w:rsid w:val="00B94F3B"/>
    <w:rsid w:val="00B95000"/>
    <w:rsid w:val="00B95652"/>
    <w:rsid w:val="00B9654F"/>
    <w:rsid w:val="00B97AD5"/>
    <w:rsid w:val="00B97CE4"/>
    <w:rsid w:val="00BA1011"/>
    <w:rsid w:val="00BA122E"/>
    <w:rsid w:val="00BA1960"/>
    <w:rsid w:val="00BA1DE7"/>
    <w:rsid w:val="00BA1FB5"/>
    <w:rsid w:val="00BA25B6"/>
    <w:rsid w:val="00BA286E"/>
    <w:rsid w:val="00BA2DF2"/>
    <w:rsid w:val="00BA2F07"/>
    <w:rsid w:val="00BA3873"/>
    <w:rsid w:val="00BA3B3B"/>
    <w:rsid w:val="00BA3EA0"/>
    <w:rsid w:val="00BA40A0"/>
    <w:rsid w:val="00BA47D7"/>
    <w:rsid w:val="00BA4914"/>
    <w:rsid w:val="00BA4C34"/>
    <w:rsid w:val="00BA4FCC"/>
    <w:rsid w:val="00BA50E1"/>
    <w:rsid w:val="00BA53EE"/>
    <w:rsid w:val="00BA54D9"/>
    <w:rsid w:val="00BA5548"/>
    <w:rsid w:val="00BA555B"/>
    <w:rsid w:val="00BA6C77"/>
    <w:rsid w:val="00BA7448"/>
    <w:rsid w:val="00BB0115"/>
    <w:rsid w:val="00BB04E8"/>
    <w:rsid w:val="00BB06F4"/>
    <w:rsid w:val="00BB09FD"/>
    <w:rsid w:val="00BB19E9"/>
    <w:rsid w:val="00BB1CD0"/>
    <w:rsid w:val="00BB2903"/>
    <w:rsid w:val="00BB3522"/>
    <w:rsid w:val="00BB369E"/>
    <w:rsid w:val="00BB4005"/>
    <w:rsid w:val="00BB401A"/>
    <w:rsid w:val="00BB4271"/>
    <w:rsid w:val="00BB45F1"/>
    <w:rsid w:val="00BB52C9"/>
    <w:rsid w:val="00BB586E"/>
    <w:rsid w:val="00BB5BBA"/>
    <w:rsid w:val="00BB5F57"/>
    <w:rsid w:val="00BB65B4"/>
    <w:rsid w:val="00BB7225"/>
    <w:rsid w:val="00BB752E"/>
    <w:rsid w:val="00BB761E"/>
    <w:rsid w:val="00BB784E"/>
    <w:rsid w:val="00BC0A73"/>
    <w:rsid w:val="00BC1AE0"/>
    <w:rsid w:val="00BC1C9D"/>
    <w:rsid w:val="00BC200A"/>
    <w:rsid w:val="00BC2024"/>
    <w:rsid w:val="00BC214E"/>
    <w:rsid w:val="00BC2562"/>
    <w:rsid w:val="00BC4BAF"/>
    <w:rsid w:val="00BC546A"/>
    <w:rsid w:val="00BC58E2"/>
    <w:rsid w:val="00BC5C2B"/>
    <w:rsid w:val="00BC634C"/>
    <w:rsid w:val="00BC6B32"/>
    <w:rsid w:val="00BC6FF2"/>
    <w:rsid w:val="00BC724F"/>
    <w:rsid w:val="00BC77AC"/>
    <w:rsid w:val="00BC7A6E"/>
    <w:rsid w:val="00BD02D2"/>
    <w:rsid w:val="00BD04C2"/>
    <w:rsid w:val="00BD058A"/>
    <w:rsid w:val="00BD1174"/>
    <w:rsid w:val="00BD1CF1"/>
    <w:rsid w:val="00BD1EEB"/>
    <w:rsid w:val="00BD1F77"/>
    <w:rsid w:val="00BD219A"/>
    <w:rsid w:val="00BD246C"/>
    <w:rsid w:val="00BD331B"/>
    <w:rsid w:val="00BD3771"/>
    <w:rsid w:val="00BD3C7D"/>
    <w:rsid w:val="00BD43EE"/>
    <w:rsid w:val="00BD4490"/>
    <w:rsid w:val="00BD4828"/>
    <w:rsid w:val="00BD4A1E"/>
    <w:rsid w:val="00BD589D"/>
    <w:rsid w:val="00BD5B36"/>
    <w:rsid w:val="00BD5CA7"/>
    <w:rsid w:val="00BD5F8D"/>
    <w:rsid w:val="00BD6039"/>
    <w:rsid w:val="00BD653D"/>
    <w:rsid w:val="00BD6B41"/>
    <w:rsid w:val="00BD6DEB"/>
    <w:rsid w:val="00BD6E56"/>
    <w:rsid w:val="00BD73B9"/>
    <w:rsid w:val="00BD789C"/>
    <w:rsid w:val="00BD7B76"/>
    <w:rsid w:val="00BD7B8A"/>
    <w:rsid w:val="00BE0F03"/>
    <w:rsid w:val="00BE186E"/>
    <w:rsid w:val="00BE1C30"/>
    <w:rsid w:val="00BE2551"/>
    <w:rsid w:val="00BE3C7F"/>
    <w:rsid w:val="00BE4457"/>
    <w:rsid w:val="00BE499C"/>
    <w:rsid w:val="00BE54F3"/>
    <w:rsid w:val="00BE5716"/>
    <w:rsid w:val="00BE5FB4"/>
    <w:rsid w:val="00BE653C"/>
    <w:rsid w:val="00BE681A"/>
    <w:rsid w:val="00BE6B07"/>
    <w:rsid w:val="00BE6B09"/>
    <w:rsid w:val="00BE7BFD"/>
    <w:rsid w:val="00BF04B8"/>
    <w:rsid w:val="00BF0BF4"/>
    <w:rsid w:val="00BF0CC7"/>
    <w:rsid w:val="00BF1455"/>
    <w:rsid w:val="00BF1666"/>
    <w:rsid w:val="00BF2010"/>
    <w:rsid w:val="00BF2727"/>
    <w:rsid w:val="00BF2819"/>
    <w:rsid w:val="00BF2E1F"/>
    <w:rsid w:val="00BF38ED"/>
    <w:rsid w:val="00BF3919"/>
    <w:rsid w:val="00BF3CD1"/>
    <w:rsid w:val="00BF41EC"/>
    <w:rsid w:val="00BF43DB"/>
    <w:rsid w:val="00BF4412"/>
    <w:rsid w:val="00BF506A"/>
    <w:rsid w:val="00BF5518"/>
    <w:rsid w:val="00BF5AD1"/>
    <w:rsid w:val="00BF5BFD"/>
    <w:rsid w:val="00BF5CDF"/>
    <w:rsid w:val="00BF68FF"/>
    <w:rsid w:val="00BF69CB"/>
    <w:rsid w:val="00BF6B6C"/>
    <w:rsid w:val="00BF6FFE"/>
    <w:rsid w:val="00BF70EF"/>
    <w:rsid w:val="00BF7B8E"/>
    <w:rsid w:val="00C00372"/>
    <w:rsid w:val="00C00474"/>
    <w:rsid w:val="00C0137B"/>
    <w:rsid w:val="00C01CA6"/>
    <w:rsid w:val="00C021AA"/>
    <w:rsid w:val="00C02452"/>
    <w:rsid w:val="00C02B70"/>
    <w:rsid w:val="00C02D3F"/>
    <w:rsid w:val="00C0326B"/>
    <w:rsid w:val="00C04626"/>
    <w:rsid w:val="00C0486D"/>
    <w:rsid w:val="00C048A4"/>
    <w:rsid w:val="00C0565F"/>
    <w:rsid w:val="00C05BBA"/>
    <w:rsid w:val="00C05F42"/>
    <w:rsid w:val="00C06040"/>
    <w:rsid w:val="00C067B5"/>
    <w:rsid w:val="00C06A5D"/>
    <w:rsid w:val="00C070C9"/>
    <w:rsid w:val="00C0788E"/>
    <w:rsid w:val="00C07C8C"/>
    <w:rsid w:val="00C10A0C"/>
    <w:rsid w:val="00C1136A"/>
    <w:rsid w:val="00C11505"/>
    <w:rsid w:val="00C119A4"/>
    <w:rsid w:val="00C11BC1"/>
    <w:rsid w:val="00C11D93"/>
    <w:rsid w:val="00C1266D"/>
    <w:rsid w:val="00C12827"/>
    <w:rsid w:val="00C12A1B"/>
    <w:rsid w:val="00C1377C"/>
    <w:rsid w:val="00C13AAF"/>
    <w:rsid w:val="00C13ACC"/>
    <w:rsid w:val="00C13EBD"/>
    <w:rsid w:val="00C14A8F"/>
    <w:rsid w:val="00C1692E"/>
    <w:rsid w:val="00C17CA4"/>
    <w:rsid w:val="00C2023D"/>
    <w:rsid w:val="00C20376"/>
    <w:rsid w:val="00C20D21"/>
    <w:rsid w:val="00C20DB6"/>
    <w:rsid w:val="00C21279"/>
    <w:rsid w:val="00C21799"/>
    <w:rsid w:val="00C220B4"/>
    <w:rsid w:val="00C2218C"/>
    <w:rsid w:val="00C221FC"/>
    <w:rsid w:val="00C225F5"/>
    <w:rsid w:val="00C22724"/>
    <w:rsid w:val="00C22964"/>
    <w:rsid w:val="00C22BBD"/>
    <w:rsid w:val="00C22C7A"/>
    <w:rsid w:val="00C233FD"/>
    <w:rsid w:val="00C2360B"/>
    <w:rsid w:val="00C23DD4"/>
    <w:rsid w:val="00C23FE8"/>
    <w:rsid w:val="00C24EEA"/>
    <w:rsid w:val="00C25482"/>
    <w:rsid w:val="00C255C0"/>
    <w:rsid w:val="00C25F86"/>
    <w:rsid w:val="00C2603F"/>
    <w:rsid w:val="00C26289"/>
    <w:rsid w:val="00C26E3D"/>
    <w:rsid w:val="00C27B0A"/>
    <w:rsid w:val="00C27C8B"/>
    <w:rsid w:val="00C27D76"/>
    <w:rsid w:val="00C300EF"/>
    <w:rsid w:val="00C30B5A"/>
    <w:rsid w:val="00C30F74"/>
    <w:rsid w:val="00C31323"/>
    <w:rsid w:val="00C318A3"/>
    <w:rsid w:val="00C319DC"/>
    <w:rsid w:val="00C31B53"/>
    <w:rsid w:val="00C321D4"/>
    <w:rsid w:val="00C3303B"/>
    <w:rsid w:val="00C330C9"/>
    <w:rsid w:val="00C332EF"/>
    <w:rsid w:val="00C334DB"/>
    <w:rsid w:val="00C33713"/>
    <w:rsid w:val="00C33750"/>
    <w:rsid w:val="00C33E51"/>
    <w:rsid w:val="00C33EC3"/>
    <w:rsid w:val="00C34240"/>
    <w:rsid w:val="00C34977"/>
    <w:rsid w:val="00C34EDF"/>
    <w:rsid w:val="00C3505C"/>
    <w:rsid w:val="00C35D22"/>
    <w:rsid w:val="00C35E30"/>
    <w:rsid w:val="00C36B1B"/>
    <w:rsid w:val="00C3717A"/>
    <w:rsid w:val="00C373E2"/>
    <w:rsid w:val="00C3782C"/>
    <w:rsid w:val="00C37DA8"/>
    <w:rsid w:val="00C37DE8"/>
    <w:rsid w:val="00C37EEF"/>
    <w:rsid w:val="00C40D3D"/>
    <w:rsid w:val="00C41BCA"/>
    <w:rsid w:val="00C42165"/>
    <w:rsid w:val="00C42649"/>
    <w:rsid w:val="00C42EAF"/>
    <w:rsid w:val="00C43C38"/>
    <w:rsid w:val="00C43FAF"/>
    <w:rsid w:val="00C442E2"/>
    <w:rsid w:val="00C450B9"/>
    <w:rsid w:val="00C459A3"/>
    <w:rsid w:val="00C45B08"/>
    <w:rsid w:val="00C464F8"/>
    <w:rsid w:val="00C4653C"/>
    <w:rsid w:val="00C467AA"/>
    <w:rsid w:val="00C46861"/>
    <w:rsid w:val="00C46D77"/>
    <w:rsid w:val="00C4704D"/>
    <w:rsid w:val="00C47078"/>
    <w:rsid w:val="00C479AB"/>
    <w:rsid w:val="00C47E72"/>
    <w:rsid w:val="00C50133"/>
    <w:rsid w:val="00C5171B"/>
    <w:rsid w:val="00C52677"/>
    <w:rsid w:val="00C52FC5"/>
    <w:rsid w:val="00C5377E"/>
    <w:rsid w:val="00C5525D"/>
    <w:rsid w:val="00C5532F"/>
    <w:rsid w:val="00C55C25"/>
    <w:rsid w:val="00C5658F"/>
    <w:rsid w:val="00C5668D"/>
    <w:rsid w:val="00C56970"/>
    <w:rsid w:val="00C56E2D"/>
    <w:rsid w:val="00C570BF"/>
    <w:rsid w:val="00C5717D"/>
    <w:rsid w:val="00C57EC2"/>
    <w:rsid w:val="00C60875"/>
    <w:rsid w:val="00C60C01"/>
    <w:rsid w:val="00C60D09"/>
    <w:rsid w:val="00C6126B"/>
    <w:rsid w:val="00C6133D"/>
    <w:rsid w:val="00C61AA1"/>
    <w:rsid w:val="00C61F7C"/>
    <w:rsid w:val="00C6222E"/>
    <w:rsid w:val="00C623F2"/>
    <w:rsid w:val="00C62C76"/>
    <w:rsid w:val="00C6348B"/>
    <w:rsid w:val="00C63BDD"/>
    <w:rsid w:val="00C6419A"/>
    <w:rsid w:val="00C641EB"/>
    <w:rsid w:val="00C64C60"/>
    <w:rsid w:val="00C65296"/>
    <w:rsid w:val="00C66284"/>
    <w:rsid w:val="00C6629C"/>
    <w:rsid w:val="00C700A2"/>
    <w:rsid w:val="00C707BD"/>
    <w:rsid w:val="00C70ECC"/>
    <w:rsid w:val="00C71418"/>
    <w:rsid w:val="00C71EBA"/>
    <w:rsid w:val="00C72F39"/>
    <w:rsid w:val="00C730F4"/>
    <w:rsid w:val="00C7334F"/>
    <w:rsid w:val="00C73632"/>
    <w:rsid w:val="00C73BA7"/>
    <w:rsid w:val="00C73F91"/>
    <w:rsid w:val="00C74627"/>
    <w:rsid w:val="00C746BC"/>
    <w:rsid w:val="00C74E77"/>
    <w:rsid w:val="00C75147"/>
    <w:rsid w:val="00C7531B"/>
    <w:rsid w:val="00C756F4"/>
    <w:rsid w:val="00C764AD"/>
    <w:rsid w:val="00C77389"/>
    <w:rsid w:val="00C77523"/>
    <w:rsid w:val="00C7794D"/>
    <w:rsid w:val="00C77EDD"/>
    <w:rsid w:val="00C800ED"/>
    <w:rsid w:val="00C801A4"/>
    <w:rsid w:val="00C80D6A"/>
    <w:rsid w:val="00C814BD"/>
    <w:rsid w:val="00C81E7E"/>
    <w:rsid w:val="00C82139"/>
    <w:rsid w:val="00C82981"/>
    <w:rsid w:val="00C82AD3"/>
    <w:rsid w:val="00C82F46"/>
    <w:rsid w:val="00C83217"/>
    <w:rsid w:val="00C8378D"/>
    <w:rsid w:val="00C8410B"/>
    <w:rsid w:val="00C8445E"/>
    <w:rsid w:val="00C84736"/>
    <w:rsid w:val="00C849F3"/>
    <w:rsid w:val="00C84B8B"/>
    <w:rsid w:val="00C8507B"/>
    <w:rsid w:val="00C85441"/>
    <w:rsid w:val="00C8555D"/>
    <w:rsid w:val="00C858C8"/>
    <w:rsid w:val="00C86677"/>
    <w:rsid w:val="00C8672F"/>
    <w:rsid w:val="00C86B9C"/>
    <w:rsid w:val="00C87872"/>
    <w:rsid w:val="00C903CE"/>
    <w:rsid w:val="00C9049C"/>
    <w:rsid w:val="00C9062B"/>
    <w:rsid w:val="00C90877"/>
    <w:rsid w:val="00C909D5"/>
    <w:rsid w:val="00C9101B"/>
    <w:rsid w:val="00C91100"/>
    <w:rsid w:val="00C91CBE"/>
    <w:rsid w:val="00C92840"/>
    <w:rsid w:val="00C92F75"/>
    <w:rsid w:val="00C93947"/>
    <w:rsid w:val="00C940D3"/>
    <w:rsid w:val="00C945F7"/>
    <w:rsid w:val="00C9532C"/>
    <w:rsid w:val="00C95629"/>
    <w:rsid w:val="00C969E3"/>
    <w:rsid w:val="00C96B28"/>
    <w:rsid w:val="00C96BE9"/>
    <w:rsid w:val="00C96E82"/>
    <w:rsid w:val="00C979D9"/>
    <w:rsid w:val="00C97CB0"/>
    <w:rsid w:val="00CA0354"/>
    <w:rsid w:val="00CA128E"/>
    <w:rsid w:val="00CA269D"/>
    <w:rsid w:val="00CA2AEA"/>
    <w:rsid w:val="00CA2DE9"/>
    <w:rsid w:val="00CA3008"/>
    <w:rsid w:val="00CA30A6"/>
    <w:rsid w:val="00CA3269"/>
    <w:rsid w:val="00CA334F"/>
    <w:rsid w:val="00CA33B4"/>
    <w:rsid w:val="00CA3654"/>
    <w:rsid w:val="00CA40A7"/>
    <w:rsid w:val="00CA41AB"/>
    <w:rsid w:val="00CA4ECC"/>
    <w:rsid w:val="00CA4EF0"/>
    <w:rsid w:val="00CA4FE8"/>
    <w:rsid w:val="00CA572E"/>
    <w:rsid w:val="00CA59CF"/>
    <w:rsid w:val="00CA5B6D"/>
    <w:rsid w:val="00CA5DDA"/>
    <w:rsid w:val="00CA6077"/>
    <w:rsid w:val="00CA628C"/>
    <w:rsid w:val="00CA68E0"/>
    <w:rsid w:val="00CA6975"/>
    <w:rsid w:val="00CA6A3E"/>
    <w:rsid w:val="00CA700C"/>
    <w:rsid w:val="00CA7892"/>
    <w:rsid w:val="00CA7FF0"/>
    <w:rsid w:val="00CB0150"/>
    <w:rsid w:val="00CB015F"/>
    <w:rsid w:val="00CB07B9"/>
    <w:rsid w:val="00CB094A"/>
    <w:rsid w:val="00CB11DA"/>
    <w:rsid w:val="00CB1661"/>
    <w:rsid w:val="00CB184B"/>
    <w:rsid w:val="00CB1F1E"/>
    <w:rsid w:val="00CB215C"/>
    <w:rsid w:val="00CB251B"/>
    <w:rsid w:val="00CB2A7E"/>
    <w:rsid w:val="00CB30C3"/>
    <w:rsid w:val="00CB32E0"/>
    <w:rsid w:val="00CB38FA"/>
    <w:rsid w:val="00CB3BD8"/>
    <w:rsid w:val="00CB3D7A"/>
    <w:rsid w:val="00CB4C00"/>
    <w:rsid w:val="00CB4E8F"/>
    <w:rsid w:val="00CB4E96"/>
    <w:rsid w:val="00CB5151"/>
    <w:rsid w:val="00CB5768"/>
    <w:rsid w:val="00CB5F32"/>
    <w:rsid w:val="00CB6144"/>
    <w:rsid w:val="00CB621C"/>
    <w:rsid w:val="00CB6687"/>
    <w:rsid w:val="00CB7EF2"/>
    <w:rsid w:val="00CB7FF5"/>
    <w:rsid w:val="00CC0773"/>
    <w:rsid w:val="00CC0A63"/>
    <w:rsid w:val="00CC0A70"/>
    <w:rsid w:val="00CC0A81"/>
    <w:rsid w:val="00CC0C95"/>
    <w:rsid w:val="00CC0E28"/>
    <w:rsid w:val="00CC12F9"/>
    <w:rsid w:val="00CC1D30"/>
    <w:rsid w:val="00CC1F05"/>
    <w:rsid w:val="00CC27B0"/>
    <w:rsid w:val="00CC303D"/>
    <w:rsid w:val="00CC3839"/>
    <w:rsid w:val="00CC40F5"/>
    <w:rsid w:val="00CC5225"/>
    <w:rsid w:val="00CC55C8"/>
    <w:rsid w:val="00CC59CF"/>
    <w:rsid w:val="00CC5B4C"/>
    <w:rsid w:val="00CC640A"/>
    <w:rsid w:val="00CC6A55"/>
    <w:rsid w:val="00CC7685"/>
    <w:rsid w:val="00CC76F6"/>
    <w:rsid w:val="00CC7C2D"/>
    <w:rsid w:val="00CD0C17"/>
    <w:rsid w:val="00CD0E61"/>
    <w:rsid w:val="00CD10EA"/>
    <w:rsid w:val="00CD14C4"/>
    <w:rsid w:val="00CD1DE7"/>
    <w:rsid w:val="00CD21C3"/>
    <w:rsid w:val="00CD24F8"/>
    <w:rsid w:val="00CD2535"/>
    <w:rsid w:val="00CD325F"/>
    <w:rsid w:val="00CD359C"/>
    <w:rsid w:val="00CD3741"/>
    <w:rsid w:val="00CD38D5"/>
    <w:rsid w:val="00CD410E"/>
    <w:rsid w:val="00CD44DE"/>
    <w:rsid w:val="00CD4871"/>
    <w:rsid w:val="00CD495C"/>
    <w:rsid w:val="00CD50EF"/>
    <w:rsid w:val="00CD54D3"/>
    <w:rsid w:val="00CD5CB3"/>
    <w:rsid w:val="00CD6697"/>
    <w:rsid w:val="00CD6A7E"/>
    <w:rsid w:val="00CD76EA"/>
    <w:rsid w:val="00CD77EA"/>
    <w:rsid w:val="00CD7891"/>
    <w:rsid w:val="00CD7A72"/>
    <w:rsid w:val="00CD7F0F"/>
    <w:rsid w:val="00CE0C74"/>
    <w:rsid w:val="00CE11F6"/>
    <w:rsid w:val="00CE127F"/>
    <w:rsid w:val="00CE222A"/>
    <w:rsid w:val="00CE24A0"/>
    <w:rsid w:val="00CE25DF"/>
    <w:rsid w:val="00CE2E02"/>
    <w:rsid w:val="00CE3355"/>
    <w:rsid w:val="00CE3CAF"/>
    <w:rsid w:val="00CE3CDC"/>
    <w:rsid w:val="00CE3D21"/>
    <w:rsid w:val="00CE4BF9"/>
    <w:rsid w:val="00CE4D07"/>
    <w:rsid w:val="00CE51AB"/>
    <w:rsid w:val="00CE57CA"/>
    <w:rsid w:val="00CE5E6D"/>
    <w:rsid w:val="00CE6269"/>
    <w:rsid w:val="00CE62AE"/>
    <w:rsid w:val="00CE663B"/>
    <w:rsid w:val="00CE6BAE"/>
    <w:rsid w:val="00CE6ED6"/>
    <w:rsid w:val="00CE72A9"/>
    <w:rsid w:val="00CE7764"/>
    <w:rsid w:val="00CE7F74"/>
    <w:rsid w:val="00CF080C"/>
    <w:rsid w:val="00CF0FA7"/>
    <w:rsid w:val="00CF0FEC"/>
    <w:rsid w:val="00CF10B9"/>
    <w:rsid w:val="00CF1760"/>
    <w:rsid w:val="00CF27DF"/>
    <w:rsid w:val="00CF290C"/>
    <w:rsid w:val="00CF30F3"/>
    <w:rsid w:val="00CF3185"/>
    <w:rsid w:val="00CF31BB"/>
    <w:rsid w:val="00CF382D"/>
    <w:rsid w:val="00CF3C9E"/>
    <w:rsid w:val="00CF4089"/>
    <w:rsid w:val="00CF4D09"/>
    <w:rsid w:val="00CF542D"/>
    <w:rsid w:val="00CF5A80"/>
    <w:rsid w:val="00CF5D00"/>
    <w:rsid w:val="00CF5DAC"/>
    <w:rsid w:val="00CF609A"/>
    <w:rsid w:val="00CF61DB"/>
    <w:rsid w:val="00CF668E"/>
    <w:rsid w:val="00CF6809"/>
    <w:rsid w:val="00CF6C7E"/>
    <w:rsid w:val="00CF750A"/>
    <w:rsid w:val="00CF7A6A"/>
    <w:rsid w:val="00D00B98"/>
    <w:rsid w:val="00D00C08"/>
    <w:rsid w:val="00D00CE9"/>
    <w:rsid w:val="00D00EA4"/>
    <w:rsid w:val="00D012F5"/>
    <w:rsid w:val="00D01D25"/>
    <w:rsid w:val="00D034B7"/>
    <w:rsid w:val="00D0382D"/>
    <w:rsid w:val="00D039C2"/>
    <w:rsid w:val="00D04224"/>
    <w:rsid w:val="00D048D9"/>
    <w:rsid w:val="00D04F54"/>
    <w:rsid w:val="00D054E9"/>
    <w:rsid w:val="00D06133"/>
    <w:rsid w:val="00D07025"/>
    <w:rsid w:val="00D07FE4"/>
    <w:rsid w:val="00D10422"/>
    <w:rsid w:val="00D10B56"/>
    <w:rsid w:val="00D10E81"/>
    <w:rsid w:val="00D11231"/>
    <w:rsid w:val="00D11294"/>
    <w:rsid w:val="00D11622"/>
    <w:rsid w:val="00D1166C"/>
    <w:rsid w:val="00D1216A"/>
    <w:rsid w:val="00D128F0"/>
    <w:rsid w:val="00D1414A"/>
    <w:rsid w:val="00D14561"/>
    <w:rsid w:val="00D145A7"/>
    <w:rsid w:val="00D148E9"/>
    <w:rsid w:val="00D15376"/>
    <w:rsid w:val="00D1569C"/>
    <w:rsid w:val="00D158A6"/>
    <w:rsid w:val="00D15B64"/>
    <w:rsid w:val="00D15CA0"/>
    <w:rsid w:val="00D160DD"/>
    <w:rsid w:val="00D16F38"/>
    <w:rsid w:val="00D172A5"/>
    <w:rsid w:val="00D17B0F"/>
    <w:rsid w:val="00D20116"/>
    <w:rsid w:val="00D20B80"/>
    <w:rsid w:val="00D20BD7"/>
    <w:rsid w:val="00D20EE3"/>
    <w:rsid w:val="00D212BF"/>
    <w:rsid w:val="00D22734"/>
    <w:rsid w:val="00D228DD"/>
    <w:rsid w:val="00D22E49"/>
    <w:rsid w:val="00D22EEE"/>
    <w:rsid w:val="00D23025"/>
    <w:rsid w:val="00D237FD"/>
    <w:rsid w:val="00D23D6C"/>
    <w:rsid w:val="00D24575"/>
    <w:rsid w:val="00D249B0"/>
    <w:rsid w:val="00D2502C"/>
    <w:rsid w:val="00D25231"/>
    <w:rsid w:val="00D26016"/>
    <w:rsid w:val="00D26695"/>
    <w:rsid w:val="00D266F7"/>
    <w:rsid w:val="00D268B4"/>
    <w:rsid w:val="00D26E67"/>
    <w:rsid w:val="00D27042"/>
    <w:rsid w:val="00D2727C"/>
    <w:rsid w:val="00D27CC9"/>
    <w:rsid w:val="00D30056"/>
    <w:rsid w:val="00D305DB"/>
    <w:rsid w:val="00D30A57"/>
    <w:rsid w:val="00D30F05"/>
    <w:rsid w:val="00D3118B"/>
    <w:rsid w:val="00D31304"/>
    <w:rsid w:val="00D31353"/>
    <w:rsid w:val="00D3135B"/>
    <w:rsid w:val="00D3283A"/>
    <w:rsid w:val="00D3286A"/>
    <w:rsid w:val="00D33339"/>
    <w:rsid w:val="00D33387"/>
    <w:rsid w:val="00D33680"/>
    <w:rsid w:val="00D33913"/>
    <w:rsid w:val="00D34676"/>
    <w:rsid w:val="00D3494F"/>
    <w:rsid w:val="00D3530A"/>
    <w:rsid w:val="00D35EDC"/>
    <w:rsid w:val="00D368F0"/>
    <w:rsid w:val="00D36F4C"/>
    <w:rsid w:val="00D37795"/>
    <w:rsid w:val="00D377C2"/>
    <w:rsid w:val="00D37DA9"/>
    <w:rsid w:val="00D404C6"/>
    <w:rsid w:val="00D413D9"/>
    <w:rsid w:val="00D42EB6"/>
    <w:rsid w:val="00D440FA"/>
    <w:rsid w:val="00D44CAE"/>
    <w:rsid w:val="00D4543D"/>
    <w:rsid w:val="00D4578E"/>
    <w:rsid w:val="00D45A1D"/>
    <w:rsid w:val="00D45EFB"/>
    <w:rsid w:val="00D46B2C"/>
    <w:rsid w:val="00D4776A"/>
    <w:rsid w:val="00D51157"/>
    <w:rsid w:val="00D518E8"/>
    <w:rsid w:val="00D51E87"/>
    <w:rsid w:val="00D5253A"/>
    <w:rsid w:val="00D52A8B"/>
    <w:rsid w:val="00D5397D"/>
    <w:rsid w:val="00D54263"/>
    <w:rsid w:val="00D542FC"/>
    <w:rsid w:val="00D549DB"/>
    <w:rsid w:val="00D54F2B"/>
    <w:rsid w:val="00D54FFF"/>
    <w:rsid w:val="00D5580A"/>
    <w:rsid w:val="00D57AFD"/>
    <w:rsid w:val="00D57B9A"/>
    <w:rsid w:val="00D57BC5"/>
    <w:rsid w:val="00D57F8B"/>
    <w:rsid w:val="00D60B5E"/>
    <w:rsid w:val="00D6188C"/>
    <w:rsid w:val="00D61EE0"/>
    <w:rsid w:val="00D62469"/>
    <w:rsid w:val="00D6279F"/>
    <w:rsid w:val="00D633A2"/>
    <w:rsid w:val="00D634EC"/>
    <w:rsid w:val="00D639BD"/>
    <w:rsid w:val="00D63F1B"/>
    <w:rsid w:val="00D64325"/>
    <w:rsid w:val="00D652D0"/>
    <w:rsid w:val="00D6560A"/>
    <w:rsid w:val="00D6570B"/>
    <w:rsid w:val="00D658D1"/>
    <w:rsid w:val="00D6789C"/>
    <w:rsid w:val="00D67DF0"/>
    <w:rsid w:val="00D7034D"/>
    <w:rsid w:val="00D708B2"/>
    <w:rsid w:val="00D70AE0"/>
    <w:rsid w:val="00D70C18"/>
    <w:rsid w:val="00D7100E"/>
    <w:rsid w:val="00D72593"/>
    <w:rsid w:val="00D728E7"/>
    <w:rsid w:val="00D735FF"/>
    <w:rsid w:val="00D73CC3"/>
    <w:rsid w:val="00D7478E"/>
    <w:rsid w:val="00D7529F"/>
    <w:rsid w:val="00D755B5"/>
    <w:rsid w:val="00D75B1E"/>
    <w:rsid w:val="00D75BC2"/>
    <w:rsid w:val="00D75CCC"/>
    <w:rsid w:val="00D7610B"/>
    <w:rsid w:val="00D77167"/>
    <w:rsid w:val="00D77500"/>
    <w:rsid w:val="00D7767F"/>
    <w:rsid w:val="00D77CE5"/>
    <w:rsid w:val="00D814DD"/>
    <w:rsid w:val="00D8162F"/>
    <w:rsid w:val="00D819B0"/>
    <w:rsid w:val="00D81CD1"/>
    <w:rsid w:val="00D824A8"/>
    <w:rsid w:val="00D82B97"/>
    <w:rsid w:val="00D838A6"/>
    <w:rsid w:val="00D8396C"/>
    <w:rsid w:val="00D8486C"/>
    <w:rsid w:val="00D848D8"/>
    <w:rsid w:val="00D84966"/>
    <w:rsid w:val="00D8563F"/>
    <w:rsid w:val="00D86851"/>
    <w:rsid w:val="00D87638"/>
    <w:rsid w:val="00D879DF"/>
    <w:rsid w:val="00D90AF7"/>
    <w:rsid w:val="00D90D13"/>
    <w:rsid w:val="00D90F8A"/>
    <w:rsid w:val="00D90FEA"/>
    <w:rsid w:val="00D91572"/>
    <w:rsid w:val="00D91F6B"/>
    <w:rsid w:val="00D92A51"/>
    <w:rsid w:val="00D93359"/>
    <w:rsid w:val="00D935CB"/>
    <w:rsid w:val="00D9401D"/>
    <w:rsid w:val="00D942AB"/>
    <w:rsid w:val="00D951C4"/>
    <w:rsid w:val="00D95448"/>
    <w:rsid w:val="00D95C58"/>
    <w:rsid w:val="00D967D4"/>
    <w:rsid w:val="00D967E0"/>
    <w:rsid w:val="00D969B2"/>
    <w:rsid w:val="00D96E6D"/>
    <w:rsid w:val="00D96FDE"/>
    <w:rsid w:val="00D970B6"/>
    <w:rsid w:val="00D97798"/>
    <w:rsid w:val="00D979F7"/>
    <w:rsid w:val="00D97D35"/>
    <w:rsid w:val="00D97F5F"/>
    <w:rsid w:val="00DA01E2"/>
    <w:rsid w:val="00DA021E"/>
    <w:rsid w:val="00DA19EC"/>
    <w:rsid w:val="00DA1E6A"/>
    <w:rsid w:val="00DA1F1E"/>
    <w:rsid w:val="00DA23A1"/>
    <w:rsid w:val="00DA3106"/>
    <w:rsid w:val="00DA34B5"/>
    <w:rsid w:val="00DA3686"/>
    <w:rsid w:val="00DA3971"/>
    <w:rsid w:val="00DA427D"/>
    <w:rsid w:val="00DA4840"/>
    <w:rsid w:val="00DA4BCD"/>
    <w:rsid w:val="00DA6094"/>
    <w:rsid w:val="00DA6298"/>
    <w:rsid w:val="00DA67DB"/>
    <w:rsid w:val="00DA6D22"/>
    <w:rsid w:val="00DB0602"/>
    <w:rsid w:val="00DB09F6"/>
    <w:rsid w:val="00DB124B"/>
    <w:rsid w:val="00DB1567"/>
    <w:rsid w:val="00DB15F0"/>
    <w:rsid w:val="00DB251D"/>
    <w:rsid w:val="00DB2564"/>
    <w:rsid w:val="00DB274A"/>
    <w:rsid w:val="00DB2A0E"/>
    <w:rsid w:val="00DB2D84"/>
    <w:rsid w:val="00DB33BD"/>
    <w:rsid w:val="00DB3C28"/>
    <w:rsid w:val="00DB3CBF"/>
    <w:rsid w:val="00DB4A53"/>
    <w:rsid w:val="00DB5B9F"/>
    <w:rsid w:val="00DB5CC3"/>
    <w:rsid w:val="00DB645F"/>
    <w:rsid w:val="00DB666B"/>
    <w:rsid w:val="00DB697A"/>
    <w:rsid w:val="00DB6CB9"/>
    <w:rsid w:val="00DB70C5"/>
    <w:rsid w:val="00DB7953"/>
    <w:rsid w:val="00DC09C0"/>
    <w:rsid w:val="00DC0F5E"/>
    <w:rsid w:val="00DC14B9"/>
    <w:rsid w:val="00DC150B"/>
    <w:rsid w:val="00DC1627"/>
    <w:rsid w:val="00DC1842"/>
    <w:rsid w:val="00DC18BF"/>
    <w:rsid w:val="00DC1B3D"/>
    <w:rsid w:val="00DC2299"/>
    <w:rsid w:val="00DC2404"/>
    <w:rsid w:val="00DC35E7"/>
    <w:rsid w:val="00DC3903"/>
    <w:rsid w:val="00DC476F"/>
    <w:rsid w:val="00DC4878"/>
    <w:rsid w:val="00DC488D"/>
    <w:rsid w:val="00DC48CF"/>
    <w:rsid w:val="00DC5061"/>
    <w:rsid w:val="00DC6C1C"/>
    <w:rsid w:val="00DC7063"/>
    <w:rsid w:val="00DD02E6"/>
    <w:rsid w:val="00DD09F5"/>
    <w:rsid w:val="00DD0FF6"/>
    <w:rsid w:val="00DD1AEF"/>
    <w:rsid w:val="00DD1B17"/>
    <w:rsid w:val="00DD2409"/>
    <w:rsid w:val="00DD267D"/>
    <w:rsid w:val="00DD2A89"/>
    <w:rsid w:val="00DD41D2"/>
    <w:rsid w:val="00DD42FC"/>
    <w:rsid w:val="00DD46E0"/>
    <w:rsid w:val="00DD4B05"/>
    <w:rsid w:val="00DD5563"/>
    <w:rsid w:val="00DD55FA"/>
    <w:rsid w:val="00DD65DD"/>
    <w:rsid w:val="00DD66FD"/>
    <w:rsid w:val="00DD6DD5"/>
    <w:rsid w:val="00DD6EB6"/>
    <w:rsid w:val="00DD7AA6"/>
    <w:rsid w:val="00DD7BE8"/>
    <w:rsid w:val="00DE0144"/>
    <w:rsid w:val="00DE0286"/>
    <w:rsid w:val="00DE0462"/>
    <w:rsid w:val="00DE126D"/>
    <w:rsid w:val="00DE13A5"/>
    <w:rsid w:val="00DE1793"/>
    <w:rsid w:val="00DE1F52"/>
    <w:rsid w:val="00DE2483"/>
    <w:rsid w:val="00DE2737"/>
    <w:rsid w:val="00DE27EB"/>
    <w:rsid w:val="00DE30CB"/>
    <w:rsid w:val="00DE408A"/>
    <w:rsid w:val="00DE4B08"/>
    <w:rsid w:val="00DE5807"/>
    <w:rsid w:val="00DE6344"/>
    <w:rsid w:val="00DE644A"/>
    <w:rsid w:val="00DE7BC6"/>
    <w:rsid w:val="00DF00FF"/>
    <w:rsid w:val="00DF0259"/>
    <w:rsid w:val="00DF029F"/>
    <w:rsid w:val="00DF06F3"/>
    <w:rsid w:val="00DF0BFF"/>
    <w:rsid w:val="00DF1036"/>
    <w:rsid w:val="00DF114B"/>
    <w:rsid w:val="00DF1BCC"/>
    <w:rsid w:val="00DF1D00"/>
    <w:rsid w:val="00DF43EE"/>
    <w:rsid w:val="00DF5095"/>
    <w:rsid w:val="00DF5352"/>
    <w:rsid w:val="00DF6040"/>
    <w:rsid w:val="00DF689B"/>
    <w:rsid w:val="00DF6EBE"/>
    <w:rsid w:val="00DF711E"/>
    <w:rsid w:val="00DF732B"/>
    <w:rsid w:val="00DF767A"/>
    <w:rsid w:val="00E000F3"/>
    <w:rsid w:val="00E007E2"/>
    <w:rsid w:val="00E00CAD"/>
    <w:rsid w:val="00E01848"/>
    <w:rsid w:val="00E01C54"/>
    <w:rsid w:val="00E021C0"/>
    <w:rsid w:val="00E02AC5"/>
    <w:rsid w:val="00E02BEB"/>
    <w:rsid w:val="00E02CCB"/>
    <w:rsid w:val="00E032BD"/>
    <w:rsid w:val="00E03C6B"/>
    <w:rsid w:val="00E046A5"/>
    <w:rsid w:val="00E047C8"/>
    <w:rsid w:val="00E04D8C"/>
    <w:rsid w:val="00E05A81"/>
    <w:rsid w:val="00E06961"/>
    <w:rsid w:val="00E06B9B"/>
    <w:rsid w:val="00E06D29"/>
    <w:rsid w:val="00E06E2D"/>
    <w:rsid w:val="00E070DB"/>
    <w:rsid w:val="00E10009"/>
    <w:rsid w:val="00E10894"/>
    <w:rsid w:val="00E11548"/>
    <w:rsid w:val="00E1205A"/>
    <w:rsid w:val="00E12771"/>
    <w:rsid w:val="00E12B8E"/>
    <w:rsid w:val="00E12B9D"/>
    <w:rsid w:val="00E1304F"/>
    <w:rsid w:val="00E1359A"/>
    <w:rsid w:val="00E138C7"/>
    <w:rsid w:val="00E147AB"/>
    <w:rsid w:val="00E15CC3"/>
    <w:rsid w:val="00E167CD"/>
    <w:rsid w:val="00E17443"/>
    <w:rsid w:val="00E179F2"/>
    <w:rsid w:val="00E17A0F"/>
    <w:rsid w:val="00E208A2"/>
    <w:rsid w:val="00E20ABA"/>
    <w:rsid w:val="00E20CD9"/>
    <w:rsid w:val="00E21212"/>
    <w:rsid w:val="00E21CE4"/>
    <w:rsid w:val="00E21F6A"/>
    <w:rsid w:val="00E22304"/>
    <w:rsid w:val="00E2239B"/>
    <w:rsid w:val="00E2245F"/>
    <w:rsid w:val="00E224CC"/>
    <w:rsid w:val="00E2251D"/>
    <w:rsid w:val="00E2267E"/>
    <w:rsid w:val="00E2297F"/>
    <w:rsid w:val="00E23129"/>
    <w:rsid w:val="00E23611"/>
    <w:rsid w:val="00E2409C"/>
    <w:rsid w:val="00E24ADA"/>
    <w:rsid w:val="00E25322"/>
    <w:rsid w:val="00E254C1"/>
    <w:rsid w:val="00E25AF2"/>
    <w:rsid w:val="00E25D7B"/>
    <w:rsid w:val="00E274EB"/>
    <w:rsid w:val="00E30280"/>
    <w:rsid w:val="00E30F6D"/>
    <w:rsid w:val="00E3118B"/>
    <w:rsid w:val="00E31F44"/>
    <w:rsid w:val="00E320B8"/>
    <w:rsid w:val="00E32283"/>
    <w:rsid w:val="00E32893"/>
    <w:rsid w:val="00E32C69"/>
    <w:rsid w:val="00E32DB2"/>
    <w:rsid w:val="00E338B1"/>
    <w:rsid w:val="00E33CF9"/>
    <w:rsid w:val="00E33D56"/>
    <w:rsid w:val="00E343EB"/>
    <w:rsid w:val="00E34FC1"/>
    <w:rsid w:val="00E350EC"/>
    <w:rsid w:val="00E35D6E"/>
    <w:rsid w:val="00E36348"/>
    <w:rsid w:val="00E36C20"/>
    <w:rsid w:val="00E36E97"/>
    <w:rsid w:val="00E375C3"/>
    <w:rsid w:val="00E37882"/>
    <w:rsid w:val="00E404F8"/>
    <w:rsid w:val="00E40EE0"/>
    <w:rsid w:val="00E41B65"/>
    <w:rsid w:val="00E4291B"/>
    <w:rsid w:val="00E431FA"/>
    <w:rsid w:val="00E435B1"/>
    <w:rsid w:val="00E43F40"/>
    <w:rsid w:val="00E4476F"/>
    <w:rsid w:val="00E44B0F"/>
    <w:rsid w:val="00E44D18"/>
    <w:rsid w:val="00E4508B"/>
    <w:rsid w:val="00E46563"/>
    <w:rsid w:val="00E4696F"/>
    <w:rsid w:val="00E46C84"/>
    <w:rsid w:val="00E46CB3"/>
    <w:rsid w:val="00E46E17"/>
    <w:rsid w:val="00E4731D"/>
    <w:rsid w:val="00E4780A"/>
    <w:rsid w:val="00E479C5"/>
    <w:rsid w:val="00E47A7B"/>
    <w:rsid w:val="00E50783"/>
    <w:rsid w:val="00E50B17"/>
    <w:rsid w:val="00E512E8"/>
    <w:rsid w:val="00E51F91"/>
    <w:rsid w:val="00E5271E"/>
    <w:rsid w:val="00E52754"/>
    <w:rsid w:val="00E52956"/>
    <w:rsid w:val="00E53F66"/>
    <w:rsid w:val="00E54321"/>
    <w:rsid w:val="00E543E2"/>
    <w:rsid w:val="00E54724"/>
    <w:rsid w:val="00E54CD0"/>
    <w:rsid w:val="00E55220"/>
    <w:rsid w:val="00E55B98"/>
    <w:rsid w:val="00E5623D"/>
    <w:rsid w:val="00E56428"/>
    <w:rsid w:val="00E577D8"/>
    <w:rsid w:val="00E610A5"/>
    <w:rsid w:val="00E613B3"/>
    <w:rsid w:val="00E614CD"/>
    <w:rsid w:val="00E61CB4"/>
    <w:rsid w:val="00E624F8"/>
    <w:rsid w:val="00E625FA"/>
    <w:rsid w:val="00E62627"/>
    <w:rsid w:val="00E63775"/>
    <w:rsid w:val="00E6393B"/>
    <w:rsid w:val="00E63E9E"/>
    <w:rsid w:val="00E64B16"/>
    <w:rsid w:val="00E64CF0"/>
    <w:rsid w:val="00E650A6"/>
    <w:rsid w:val="00E652E3"/>
    <w:rsid w:val="00E6537A"/>
    <w:rsid w:val="00E65A34"/>
    <w:rsid w:val="00E65FB6"/>
    <w:rsid w:val="00E660D2"/>
    <w:rsid w:val="00E66725"/>
    <w:rsid w:val="00E6686D"/>
    <w:rsid w:val="00E66894"/>
    <w:rsid w:val="00E67AFC"/>
    <w:rsid w:val="00E67EF9"/>
    <w:rsid w:val="00E7049F"/>
    <w:rsid w:val="00E70606"/>
    <w:rsid w:val="00E706EA"/>
    <w:rsid w:val="00E70B86"/>
    <w:rsid w:val="00E70C3C"/>
    <w:rsid w:val="00E71669"/>
    <w:rsid w:val="00E71778"/>
    <w:rsid w:val="00E71B69"/>
    <w:rsid w:val="00E71DBF"/>
    <w:rsid w:val="00E721B9"/>
    <w:rsid w:val="00E7227A"/>
    <w:rsid w:val="00E726ED"/>
    <w:rsid w:val="00E72714"/>
    <w:rsid w:val="00E72872"/>
    <w:rsid w:val="00E72878"/>
    <w:rsid w:val="00E72B18"/>
    <w:rsid w:val="00E732A6"/>
    <w:rsid w:val="00E73414"/>
    <w:rsid w:val="00E73FF3"/>
    <w:rsid w:val="00E74588"/>
    <w:rsid w:val="00E74C84"/>
    <w:rsid w:val="00E75033"/>
    <w:rsid w:val="00E754CC"/>
    <w:rsid w:val="00E75802"/>
    <w:rsid w:val="00E761B6"/>
    <w:rsid w:val="00E76428"/>
    <w:rsid w:val="00E76C07"/>
    <w:rsid w:val="00E77497"/>
    <w:rsid w:val="00E775BC"/>
    <w:rsid w:val="00E80769"/>
    <w:rsid w:val="00E8097E"/>
    <w:rsid w:val="00E80A61"/>
    <w:rsid w:val="00E80AA3"/>
    <w:rsid w:val="00E80E2C"/>
    <w:rsid w:val="00E80F38"/>
    <w:rsid w:val="00E81125"/>
    <w:rsid w:val="00E81152"/>
    <w:rsid w:val="00E81578"/>
    <w:rsid w:val="00E819DC"/>
    <w:rsid w:val="00E81F5D"/>
    <w:rsid w:val="00E821AC"/>
    <w:rsid w:val="00E82328"/>
    <w:rsid w:val="00E82523"/>
    <w:rsid w:val="00E82F00"/>
    <w:rsid w:val="00E833F5"/>
    <w:rsid w:val="00E83F05"/>
    <w:rsid w:val="00E84582"/>
    <w:rsid w:val="00E8584E"/>
    <w:rsid w:val="00E85BAD"/>
    <w:rsid w:val="00E85D87"/>
    <w:rsid w:val="00E85F29"/>
    <w:rsid w:val="00E85F3D"/>
    <w:rsid w:val="00E867D2"/>
    <w:rsid w:val="00E86857"/>
    <w:rsid w:val="00E86BA5"/>
    <w:rsid w:val="00E87751"/>
    <w:rsid w:val="00E906C4"/>
    <w:rsid w:val="00E90AD0"/>
    <w:rsid w:val="00E9100E"/>
    <w:rsid w:val="00E912F2"/>
    <w:rsid w:val="00E91340"/>
    <w:rsid w:val="00E91734"/>
    <w:rsid w:val="00E91EEE"/>
    <w:rsid w:val="00E9241A"/>
    <w:rsid w:val="00E926E2"/>
    <w:rsid w:val="00E94AC6"/>
    <w:rsid w:val="00E958C2"/>
    <w:rsid w:val="00E95C83"/>
    <w:rsid w:val="00E96A32"/>
    <w:rsid w:val="00E96BA5"/>
    <w:rsid w:val="00EA00A5"/>
    <w:rsid w:val="00EA0311"/>
    <w:rsid w:val="00EA083D"/>
    <w:rsid w:val="00EA0A8D"/>
    <w:rsid w:val="00EA0EA1"/>
    <w:rsid w:val="00EA1167"/>
    <w:rsid w:val="00EA11C5"/>
    <w:rsid w:val="00EA1871"/>
    <w:rsid w:val="00EA1B0A"/>
    <w:rsid w:val="00EA1B5F"/>
    <w:rsid w:val="00EA2719"/>
    <w:rsid w:val="00EA2ECD"/>
    <w:rsid w:val="00EA310A"/>
    <w:rsid w:val="00EA312C"/>
    <w:rsid w:val="00EA34EA"/>
    <w:rsid w:val="00EA3F35"/>
    <w:rsid w:val="00EA4F82"/>
    <w:rsid w:val="00EA595E"/>
    <w:rsid w:val="00EA5E1B"/>
    <w:rsid w:val="00EA6801"/>
    <w:rsid w:val="00EA71C5"/>
    <w:rsid w:val="00EA79F3"/>
    <w:rsid w:val="00EB0237"/>
    <w:rsid w:val="00EB0764"/>
    <w:rsid w:val="00EB07D2"/>
    <w:rsid w:val="00EB0AF3"/>
    <w:rsid w:val="00EB0D59"/>
    <w:rsid w:val="00EB11F8"/>
    <w:rsid w:val="00EB121A"/>
    <w:rsid w:val="00EB1C92"/>
    <w:rsid w:val="00EB1E7F"/>
    <w:rsid w:val="00EB24FE"/>
    <w:rsid w:val="00EB2682"/>
    <w:rsid w:val="00EB2798"/>
    <w:rsid w:val="00EB368B"/>
    <w:rsid w:val="00EB385B"/>
    <w:rsid w:val="00EB3D3D"/>
    <w:rsid w:val="00EB4040"/>
    <w:rsid w:val="00EB4245"/>
    <w:rsid w:val="00EB47CB"/>
    <w:rsid w:val="00EB5111"/>
    <w:rsid w:val="00EB555A"/>
    <w:rsid w:val="00EB6200"/>
    <w:rsid w:val="00EB71B6"/>
    <w:rsid w:val="00EB744A"/>
    <w:rsid w:val="00EB7776"/>
    <w:rsid w:val="00EC0EFF"/>
    <w:rsid w:val="00EC0F18"/>
    <w:rsid w:val="00EC125B"/>
    <w:rsid w:val="00EC2009"/>
    <w:rsid w:val="00EC28CC"/>
    <w:rsid w:val="00EC3833"/>
    <w:rsid w:val="00EC59CB"/>
    <w:rsid w:val="00EC6FB2"/>
    <w:rsid w:val="00EC78F6"/>
    <w:rsid w:val="00EC7C07"/>
    <w:rsid w:val="00EC7D62"/>
    <w:rsid w:val="00EC7F73"/>
    <w:rsid w:val="00ED0770"/>
    <w:rsid w:val="00ED0B7F"/>
    <w:rsid w:val="00ED1E92"/>
    <w:rsid w:val="00ED234D"/>
    <w:rsid w:val="00ED23EC"/>
    <w:rsid w:val="00ED240D"/>
    <w:rsid w:val="00ED2CB1"/>
    <w:rsid w:val="00ED342F"/>
    <w:rsid w:val="00ED460D"/>
    <w:rsid w:val="00ED4748"/>
    <w:rsid w:val="00ED542F"/>
    <w:rsid w:val="00ED5A7F"/>
    <w:rsid w:val="00ED63AB"/>
    <w:rsid w:val="00ED64EF"/>
    <w:rsid w:val="00ED69CC"/>
    <w:rsid w:val="00ED761E"/>
    <w:rsid w:val="00ED784A"/>
    <w:rsid w:val="00ED7EB3"/>
    <w:rsid w:val="00EE1160"/>
    <w:rsid w:val="00EE16BD"/>
    <w:rsid w:val="00EE1B74"/>
    <w:rsid w:val="00EE1F3C"/>
    <w:rsid w:val="00EE2761"/>
    <w:rsid w:val="00EE29BF"/>
    <w:rsid w:val="00EE2EB5"/>
    <w:rsid w:val="00EE313F"/>
    <w:rsid w:val="00EE34CE"/>
    <w:rsid w:val="00EE35BA"/>
    <w:rsid w:val="00EE36C4"/>
    <w:rsid w:val="00EE3FBC"/>
    <w:rsid w:val="00EE5498"/>
    <w:rsid w:val="00EE5B27"/>
    <w:rsid w:val="00EE5E99"/>
    <w:rsid w:val="00EE6CB2"/>
    <w:rsid w:val="00EE6FF8"/>
    <w:rsid w:val="00EE72B3"/>
    <w:rsid w:val="00EE73B3"/>
    <w:rsid w:val="00EE7617"/>
    <w:rsid w:val="00EE77CB"/>
    <w:rsid w:val="00EE79E8"/>
    <w:rsid w:val="00EE7A13"/>
    <w:rsid w:val="00EF0027"/>
    <w:rsid w:val="00EF09FB"/>
    <w:rsid w:val="00EF1BEC"/>
    <w:rsid w:val="00EF1FE0"/>
    <w:rsid w:val="00EF206A"/>
    <w:rsid w:val="00EF2233"/>
    <w:rsid w:val="00EF238C"/>
    <w:rsid w:val="00EF2471"/>
    <w:rsid w:val="00EF2D49"/>
    <w:rsid w:val="00EF30EA"/>
    <w:rsid w:val="00EF363F"/>
    <w:rsid w:val="00EF377E"/>
    <w:rsid w:val="00EF3BCA"/>
    <w:rsid w:val="00EF3F9B"/>
    <w:rsid w:val="00EF49A7"/>
    <w:rsid w:val="00EF4A39"/>
    <w:rsid w:val="00EF4C19"/>
    <w:rsid w:val="00EF591C"/>
    <w:rsid w:val="00EF706A"/>
    <w:rsid w:val="00EF77D8"/>
    <w:rsid w:val="00F00556"/>
    <w:rsid w:val="00F007E3"/>
    <w:rsid w:val="00F00A14"/>
    <w:rsid w:val="00F00D7C"/>
    <w:rsid w:val="00F012F7"/>
    <w:rsid w:val="00F01537"/>
    <w:rsid w:val="00F0301E"/>
    <w:rsid w:val="00F0398D"/>
    <w:rsid w:val="00F03F8E"/>
    <w:rsid w:val="00F0412C"/>
    <w:rsid w:val="00F04509"/>
    <w:rsid w:val="00F04E83"/>
    <w:rsid w:val="00F07316"/>
    <w:rsid w:val="00F07521"/>
    <w:rsid w:val="00F079A9"/>
    <w:rsid w:val="00F07B04"/>
    <w:rsid w:val="00F07F43"/>
    <w:rsid w:val="00F103C2"/>
    <w:rsid w:val="00F106B4"/>
    <w:rsid w:val="00F10D29"/>
    <w:rsid w:val="00F10D67"/>
    <w:rsid w:val="00F11008"/>
    <w:rsid w:val="00F1230C"/>
    <w:rsid w:val="00F12460"/>
    <w:rsid w:val="00F12BFD"/>
    <w:rsid w:val="00F14459"/>
    <w:rsid w:val="00F144A1"/>
    <w:rsid w:val="00F14B7C"/>
    <w:rsid w:val="00F15231"/>
    <w:rsid w:val="00F15956"/>
    <w:rsid w:val="00F16CCB"/>
    <w:rsid w:val="00F16D7F"/>
    <w:rsid w:val="00F16DF8"/>
    <w:rsid w:val="00F16EA2"/>
    <w:rsid w:val="00F16F4F"/>
    <w:rsid w:val="00F170FE"/>
    <w:rsid w:val="00F174DB"/>
    <w:rsid w:val="00F1783C"/>
    <w:rsid w:val="00F17B4B"/>
    <w:rsid w:val="00F204E5"/>
    <w:rsid w:val="00F20AF9"/>
    <w:rsid w:val="00F20E26"/>
    <w:rsid w:val="00F2168F"/>
    <w:rsid w:val="00F21891"/>
    <w:rsid w:val="00F21E69"/>
    <w:rsid w:val="00F2266E"/>
    <w:rsid w:val="00F226EA"/>
    <w:rsid w:val="00F22CBA"/>
    <w:rsid w:val="00F2337E"/>
    <w:rsid w:val="00F235D1"/>
    <w:rsid w:val="00F23FA0"/>
    <w:rsid w:val="00F24C4D"/>
    <w:rsid w:val="00F24DCF"/>
    <w:rsid w:val="00F24EB5"/>
    <w:rsid w:val="00F25C9A"/>
    <w:rsid w:val="00F25D17"/>
    <w:rsid w:val="00F25E1C"/>
    <w:rsid w:val="00F2679E"/>
    <w:rsid w:val="00F2731D"/>
    <w:rsid w:val="00F27CD3"/>
    <w:rsid w:val="00F27F5C"/>
    <w:rsid w:val="00F30646"/>
    <w:rsid w:val="00F306A4"/>
    <w:rsid w:val="00F30A78"/>
    <w:rsid w:val="00F30E98"/>
    <w:rsid w:val="00F319DC"/>
    <w:rsid w:val="00F3243B"/>
    <w:rsid w:val="00F328F2"/>
    <w:rsid w:val="00F33B1A"/>
    <w:rsid w:val="00F33FA1"/>
    <w:rsid w:val="00F34354"/>
    <w:rsid w:val="00F34AF3"/>
    <w:rsid w:val="00F36DA9"/>
    <w:rsid w:val="00F37DF5"/>
    <w:rsid w:val="00F37EB3"/>
    <w:rsid w:val="00F40394"/>
    <w:rsid w:val="00F40878"/>
    <w:rsid w:val="00F4104D"/>
    <w:rsid w:val="00F411F6"/>
    <w:rsid w:val="00F4124C"/>
    <w:rsid w:val="00F41678"/>
    <w:rsid w:val="00F419A1"/>
    <w:rsid w:val="00F438D4"/>
    <w:rsid w:val="00F43E9C"/>
    <w:rsid w:val="00F4481A"/>
    <w:rsid w:val="00F44854"/>
    <w:rsid w:val="00F44A1F"/>
    <w:rsid w:val="00F45224"/>
    <w:rsid w:val="00F459F0"/>
    <w:rsid w:val="00F460AA"/>
    <w:rsid w:val="00F461C2"/>
    <w:rsid w:val="00F46CA1"/>
    <w:rsid w:val="00F474F6"/>
    <w:rsid w:val="00F477D2"/>
    <w:rsid w:val="00F47E5D"/>
    <w:rsid w:val="00F500E1"/>
    <w:rsid w:val="00F5066A"/>
    <w:rsid w:val="00F50C0D"/>
    <w:rsid w:val="00F52244"/>
    <w:rsid w:val="00F52DA8"/>
    <w:rsid w:val="00F52DB3"/>
    <w:rsid w:val="00F5321D"/>
    <w:rsid w:val="00F55AD9"/>
    <w:rsid w:val="00F55BFC"/>
    <w:rsid w:val="00F564C5"/>
    <w:rsid w:val="00F56AD5"/>
    <w:rsid w:val="00F56D12"/>
    <w:rsid w:val="00F5744B"/>
    <w:rsid w:val="00F574D9"/>
    <w:rsid w:val="00F5762F"/>
    <w:rsid w:val="00F60A40"/>
    <w:rsid w:val="00F61570"/>
    <w:rsid w:val="00F61599"/>
    <w:rsid w:val="00F617D1"/>
    <w:rsid w:val="00F617F9"/>
    <w:rsid w:val="00F61927"/>
    <w:rsid w:val="00F620ED"/>
    <w:rsid w:val="00F6224C"/>
    <w:rsid w:val="00F627FE"/>
    <w:rsid w:val="00F62C9B"/>
    <w:rsid w:val="00F6333A"/>
    <w:rsid w:val="00F63F0D"/>
    <w:rsid w:val="00F64DED"/>
    <w:rsid w:val="00F64E1A"/>
    <w:rsid w:val="00F64ED7"/>
    <w:rsid w:val="00F659A8"/>
    <w:rsid w:val="00F65AAE"/>
    <w:rsid w:val="00F66266"/>
    <w:rsid w:val="00F671C5"/>
    <w:rsid w:val="00F678F3"/>
    <w:rsid w:val="00F67909"/>
    <w:rsid w:val="00F67966"/>
    <w:rsid w:val="00F67D68"/>
    <w:rsid w:val="00F7088B"/>
    <w:rsid w:val="00F70F0A"/>
    <w:rsid w:val="00F710D2"/>
    <w:rsid w:val="00F71A66"/>
    <w:rsid w:val="00F71D44"/>
    <w:rsid w:val="00F72446"/>
    <w:rsid w:val="00F72598"/>
    <w:rsid w:val="00F726FB"/>
    <w:rsid w:val="00F727D0"/>
    <w:rsid w:val="00F73D3C"/>
    <w:rsid w:val="00F75B67"/>
    <w:rsid w:val="00F75C52"/>
    <w:rsid w:val="00F75D28"/>
    <w:rsid w:val="00F769C4"/>
    <w:rsid w:val="00F76D7F"/>
    <w:rsid w:val="00F76E0D"/>
    <w:rsid w:val="00F770B9"/>
    <w:rsid w:val="00F77265"/>
    <w:rsid w:val="00F7767D"/>
    <w:rsid w:val="00F77917"/>
    <w:rsid w:val="00F77938"/>
    <w:rsid w:val="00F77DD8"/>
    <w:rsid w:val="00F8032F"/>
    <w:rsid w:val="00F80F9F"/>
    <w:rsid w:val="00F8162A"/>
    <w:rsid w:val="00F81F76"/>
    <w:rsid w:val="00F828E1"/>
    <w:rsid w:val="00F837B1"/>
    <w:rsid w:val="00F83CF7"/>
    <w:rsid w:val="00F848EB"/>
    <w:rsid w:val="00F84DC3"/>
    <w:rsid w:val="00F84E7C"/>
    <w:rsid w:val="00F8602C"/>
    <w:rsid w:val="00F862EE"/>
    <w:rsid w:val="00F872A9"/>
    <w:rsid w:val="00F87447"/>
    <w:rsid w:val="00F87676"/>
    <w:rsid w:val="00F876EC"/>
    <w:rsid w:val="00F877DA"/>
    <w:rsid w:val="00F8781D"/>
    <w:rsid w:val="00F902DF"/>
    <w:rsid w:val="00F9037E"/>
    <w:rsid w:val="00F90840"/>
    <w:rsid w:val="00F90D3B"/>
    <w:rsid w:val="00F915C5"/>
    <w:rsid w:val="00F91827"/>
    <w:rsid w:val="00F926D7"/>
    <w:rsid w:val="00F929C4"/>
    <w:rsid w:val="00F92DB3"/>
    <w:rsid w:val="00F935D3"/>
    <w:rsid w:val="00F937DA"/>
    <w:rsid w:val="00F94059"/>
    <w:rsid w:val="00F948C8"/>
    <w:rsid w:val="00F949BE"/>
    <w:rsid w:val="00F94F77"/>
    <w:rsid w:val="00F960BE"/>
    <w:rsid w:val="00F9694F"/>
    <w:rsid w:val="00F97E8E"/>
    <w:rsid w:val="00F97F7F"/>
    <w:rsid w:val="00FA0122"/>
    <w:rsid w:val="00FA09A9"/>
    <w:rsid w:val="00FA1646"/>
    <w:rsid w:val="00FA1898"/>
    <w:rsid w:val="00FA200F"/>
    <w:rsid w:val="00FA26C8"/>
    <w:rsid w:val="00FA26E6"/>
    <w:rsid w:val="00FA2A04"/>
    <w:rsid w:val="00FA2F8B"/>
    <w:rsid w:val="00FA3203"/>
    <w:rsid w:val="00FA34E7"/>
    <w:rsid w:val="00FA37DB"/>
    <w:rsid w:val="00FA39D0"/>
    <w:rsid w:val="00FA3FCC"/>
    <w:rsid w:val="00FA44BA"/>
    <w:rsid w:val="00FA4775"/>
    <w:rsid w:val="00FA52F8"/>
    <w:rsid w:val="00FA559C"/>
    <w:rsid w:val="00FA5D11"/>
    <w:rsid w:val="00FA657F"/>
    <w:rsid w:val="00FA6597"/>
    <w:rsid w:val="00FA69ED"/>
    <w:rsid w:val="00FA6DA7"/>
    <w:rsid w:val="00FA76AD"/>
    <w:rsid w:val="00FA7C0C"/>
    <w:rsid w:val="00FA7F7F"/>
    <w:rsid w:val="00FA7F97"/>
    <w:rsid w:val="00FB01DF"/>
    <w:rsid w:val="00FB0307"/>
    <w:rsid w:val="00FB0D52"/>
    <w:rsid w:val="00FB0F1F"/>
    <w:rsid w:val="00FB133D"/>
    <w:rsid w:val="00FB2277"/>
    <w:rsid w:val="00FB286F"/>
    <w:rsid w:val="00FB33C0"/>
    <w:rsid w:val="00FB3C86"/>
    <w:rsid w:val="00FB4D7F"/>
    <w:rsid w:val="00FB52EE"/>
    <w:rsid w:val="00FB56C6"/>
    <w:rsid w:val="00FB617E"/>
    <w:rsid w:val="00FB619D"/>
    <w:rsid w:val="00FB6304"/>
    <w:rsid w:val="00FB6E5E"/>
    <w:rsid w:val="00FB75B9"/>
    <w:rsid w:val="00FB7781"/>
    <w:rsid w:val="00FB7B23"/>
    <w:rsid w:val="00FB7F29"/>
    <w:rsid w:val="00FC0437"/>
    <w:rsid w:val="00FC08CA"/>
    <w:rsid w:val="00FC151F"/>
    <w:rsid w:val="00FC1A2F"/>
    <w:rsid w:val="00FC1AB5"/>
    <w:rsid w:val="00FC2251"/>
    <w:rsid w:val="00FC31E9"/>
    <w:rsid w:val="00FC33B1"/>
    <w:rsid w:val="00FC36A7"/>
    <w:rsid w:val="00FC399E"/>
    <w:rsid w:val="00FC3BC9"/>
    <w:rsid w:val="00FC4479"/>
    <w:rsid w:val="00FC5017"/>
    <w:rsid w:val="00FC5053"/>
    <w:rsid w:val="00FC55A8"/>
    <w:rsid w:val="00FC56FA"/>
    <w:rsid w:val="00FC6066"/>
    <w:rsid w:val="00FC6FE4"/>
    <w:rsid w:val="00FC7536"/>
    <w:rsid w:val="00FD005B"/>
    <w:rsid w:val="00FD0931"/>
    <w:rsid w:val="00FD13C0"/>
    <w:rsid w:val="00FD22E5"/>
    <w:rsid w:val="00FD23E2"/>
    <w:rsid w:val="00FD2775"/>
    <w:rsid w:val="00FD2CF3"/>
    <w:rsid w:val="00FD33BB"/>
    <w:rsid w:val="00FD3A6E"/>
    <w:rsid w:val="00FD4CD5"/>
    <w:rsid w:val="00FD645E"/>
    <w:rsid w:val="00FD6556"/>
    <w:rsid w:val="00FD65DE"/>
    <w:rsid w:val="00FD6636"/>
    <w:rsid w:val="00FD6EDD"/>
    <w:rsid w:val="00FD73A2"/>
    <w:rsid w:val="00FD7525"/>
    <w:rsid w:val="00FD7F41"/>
    <w:rsid w:val="00FE0BE0"/>
    <w:rsid w:val="00FE0C67"/>
    <w:rsid w:val="00FE0D6D"/>
    <w:rsid w:val="00FE1300"/>
    <w:rsid w:val="00FE1886"/>
    <w:rsid w:val="00FE1D9C"/>
    <w:rsid w:val="00FE227F"/>
    <w:rsid w:val="00FE23BC"/>
    <w:rsid w:val="00FE3BD9"/>
    <w:rsid w:val="00FE434F"/>
    <w:rsid w:val="00FE4F42"/>
    <w:rsid w:val="00FE56FF"/>
    <w:rsid w:val="00FE5E17"/>
    <w:rsid w:val="00FE5F37"/>
    <w:rsid w:val="00FE60A0"/>
    <w:rsid w:val="00FE6502"/>
    <w:rsid w:val="00FE73F6"/>
    <w:rsid w:val="00FE7609"/>
    <w:rsid w:val="00FF049C"/>
    <w:rsid w:val="00FF0B98"/>
    <w:rsid w:val="00FF0EC2"/>
    <w:rsid w:val="00FF0EDA"/>
    <w:rsid w:val="00FF1DF7"/>
    <w:rsid w:val="00FF2B13"/>
    <w:rsid w:val="00FF2C02"/>
    <w:rsid w:val="00FF2E38"/>
    <w:rsid w:val="00FF303E"/>
    <w:rsid w:val="00FF36B2"/>
    <w:rsid w:val="00FF36BB"/>
    <w:rsid w:val="00FF3D07"/>
    <w:rsid w:val="00FF3E90"/>
    <w:rsid w:val="00FF3FB1"/>
    <w:rsid w:val="00FF4BEE"/>
    <w:rsid w:val="00FF64BE"/>
    <w:rsid w:val="00FF7312"/>
    <w:rsid w:val="00FF7935"/>
    <w:rsid w:val="00FF7CA2"/>
    <w:rsid w:val="00FF7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4B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127"/>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127"/>
      </w:numPr>
      <w:tabs>
        <w:tab w:val="clear" w:pos="660"/>
        <w:tab w:val="left" w:pos="640"/>
      </w:tabs>
      <w:spacing w:line="250" w:lineRule="exact"/>
    </w:pPr>
    <w:rPr>
      <w:sz w:val="22"/>
    </w:rPr>
  </w:style>
  <w:style w:type="paragraph" w:customStyle="1" w:styleId="a4">
    <w:name w:val="a4"/>
    <w:basedOn w:val="Heading4"/>
    <w:next w:val="Normal"/>
    <w:pPr>
      <w:numPr>
        <w:numId w:val="1127"/>
      </w:numPr>
      <w:tabs>
        <w:tab w:val="clear" w:pos="940"/>
        <w:tab w:val="clear" w:pos="1140"/>
        <w:tab w:val="clear" w:pos="1360"/>
        <w:tab w:val="left" w:pos="880"/>
      </w:tabs>
    </w:pPr>
  </w:style>
  <w:style w:type="paragraph" w:customStyle="1" w:styleId="a5">
    <w:name w:val="a5"/>
    <w:basedOn w:val="Heading5"/>
    <w:next w:val="Normal"/>
    <w:pPr>
      <w:numPr>
        <w:numId w:val="1127"/>
      </w:numPr>
      <w:tabs>
        <w:tab w:val="left" w:pos="1140"/>
        <w:tab w:val="left" w:pos="1360"/>
      </w:tabs>
    </w:pPr>
  </w:style>
  <w:style w:type="paragraph" w:customStyle="1" w:styleId="a6">
    <w:name w:val="a6"/>
    <w:basedOn w:val="Heading6"/>
    <w:next w:val="Normal"/>
    <w:pPr>
      <w:numPr>
        <w:numId w:val="1127"/>
      </w:numPr>
      <w:tabs>
        <w:tab w:val="left" w:pos="1140"/>
        <w:tab w:val="left" w:pos="1360"/>
      </w:tabs>
    </w:pPr>
  </w:style>
  <w:style w:type="paragraph" w:customStyle="1" w:styleId="ANNEX">
    <w:name w:val="ANNEX"/>
    <w:basedOn w:val="Normal"/>
    <w:next w:val="Normal"/>
    <w:pPr>
      <w:keepNext/>
      <w:pageBreakBefore/>
      <w:numPr>
        <w:numId w:val="1127"/>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52"/>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395"/>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396"/>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 w:type="paragraph" w:customStyle="1" w:styleId="pc-0">
    <w:name w:val="pc-0"/>
    <w:basedOn w:val="NameList"/>
    <w:qFormat/>
    <w:rsid w:val="008F7A25"/>
    <w:pPr>
      <w:numPr>
        <w:numId w:val="1531"/>
      </w:numPr>
    </w:pPr>
  </w:style>
  <w:style w:type="paragraph" w:customStyle="1" w:styleId="pc-2">
    <w:name w:val="pc-2"/>
    <w:basedOn w:val="pc-0"/>
    <w:qFormat/>
    <w:rsid w:val="008F7A25"/>
    <w:pPr>
      <w:numPr>
        <w:ilvl w:val="1"/>
        <w:numId w:val="390"/>
      </w:numPr>
      <w:tabs>
        <w:tab w:val="clear" w:pos="1080"/>
      </w:tabs>
    </w:pPr>
  </w:style>
  <w:style w:type="paragraph" w:customStyle="1" w:styleId="pc-3">
    <w:name w:val="pc-3"/>
    <w:basedOn w:val="pc-2"/>
    <w:qFormat/>
    <w:rsid w:val="00016146"/>
    <w:pPr>
      <w:numPr>
        <w:ilvl w:val="2"/>
      </w:numPr>
      <w:tabs>
        <w:tab w:val="clear" w:pos="1800"/>
        <w:tab w:val="num" w:pos="1440"/>
      </w:tabs>
      <w:ind w:left="1440"/>
    </w:pPr>
  </w:style>
  <w:style w:type="paragraph" w:customStyle="1" w:styleId="pc-4">
    <w:name w:val="pc-4"/>
    <w:basedOn w:val="pc-3"/>
    <w:qFormat/>
    <w:rsid w:val="00016146"/>
    <w:pPr>
      <w:numPr>
        <w:ilvl w:val="3"/>
      </w:numPr>
      <w:tabs>
        <w:tab w:val="clear" w:pos="2520"/>
        <w:tab w:val="num" w:pos="2700"/>
      </w:tabs>
      <w:ind w:left="1710"/>
    </w:pPr>
  </w:style>
  <w:style w:type="paragraph" w:customStyle="1" w:styleId="pc-5">
    <w:name w:val="pc-5"/>
    <w:basedOn w:val="pc-4"/>
    <w:qFormat/>
    <w:rsid w:val="00016146"/>
    <w:pPr>
      <w:numPr>
        <w:ilvl w:val="4"/>
      </w:numPr>
      <w:tabs>
        <w:tab w:val="clear" w:pos="3240"/>
        <w:tab w:val="num" w:pos="1980"/>
      </w:tabs>
      <w:ind w:left="1980"/>
    </w:pPr>
  </w:style>
  <w:style w:type="paragraph" w:customStyle="1" w:styleId="pc-6">
    <w:name w:val="pc-6"/>
    <w:basedOn w:val="pc-5"/>
    <w:qFormat/>
    <w:rsid w:val="00016146"/>
    <w:pPr>
      <w:numPr>
        <w:ilvl w:val="0"/>
        <w:numId w:val="1529"/>
      </w:numPr>
      <w:tabs>
        <w:tab w:val="left" w:pos="2250"/>
      </w:tabs>
      <w:ind w:left="225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4B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127"/>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127"/>
      </w:numPr>
      <w:tabs>
        <w:tab w:val="clear" w:pos="660"/>
        <w:tab w:val="left" w:pos="640"/>
      </w:tabs>
      <w:spacing w:line="250" w:lineRule="exact"/>
    </w:pPr>
    <w:rPr>
      <w:sz w:val="22"/>
    </w:rPr>
  </w:style>
  <w:style w:type="paragraph" w:customStyle="1" w:styleId="a4">
    <w:name w:val="a4"/>
    <w:basedOn w:val="Heading4"/>
    <w:next w:val="Normal"/>
    <w:pPr>
      <w:numPr>
        <w:numId w:val="1127"/>
      </w:numPr>
      <w:tabs>
        <w:tab w:val="clear" w:pos="940"/>
        <w:tab w:val="clear" w:pos="1140"/>
        <w:tab w:val="clear" w:pos="1360"/>
        <w:tab w:val="left" w:pos="880"/>
      </w:tabs>
    </w:pPr>
  </w:style>
  <w:style w:type="paragraph" w:customStyle="1" w:styleId="a5">
    <w:name w:val="a5"/>
    <w:basedOn w:val="Heading5"/>
    <w:next w:val="Normal"/>
    <w:pPr>
      <w:numPr>
        <w:numId w:val="1127"/>
      </w:numPr>
      <w:tabs>
        <w:tab w:val="left" w:pos="1140"/>
        <w:tab w:val="left" w:pos="1360"/>
      </w:tabs>
    </w:pPr>
  </w:style>
  <w:style w:type="paragraph" w:customStyle="1" w:styleId="a6">
    <w:name w:val="a6"/>
    <w:basedOn w:val="Heading6"/>
    <w:next w:val="Normal"/>
    <w:pPr>
      <w:numPr>
        <w:numId w:val="1127"/>
      </w:numPr>
      <w:tabs>
        <w:tab w:val="left" w:pos="1140"/>
        <w:tab w:val="left" w:pos="1360"/>
      </w:tabs>
    </w:pPr>
  </w:style>
  <w:style w:type="paragraph" w:customStyle="1" w:styleId="ANNEX">
    <w:name w:val="ANNEX"/>
    <w:basedOn w:val="Normal"/>
    <w:next w:val="Normal"/>
    <w:pPr>
      <w:keepNext/>
      <w:pageBreakBefore/>
      <w:numPr>
        <w:numId w:val="1127"/>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52"/>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395"/>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396"/>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 w:type="paragraph" w:customStyle="1" w:styleId="pc-0">
    <w:name w:val="pc-0"/>
    <w:basedOn w:val="NameList"/>
    <w:qFormat/>
    <w:rsid w:val="008F7A25"/>
    <w:pPr>
      <w:numPr>
        <w:numId w:val="1531"/>
      </w:numPr>
    </w:pPr>
  </w:style>
  <w:style w:type="paragraph" w:customStyle="1" w:styleId="pc-2">
    <w:name w:val="pc-2"/>
    <w:basedOn w:val="pc-0"/>
    <w:qFormat/>
    <w:rsid w:val="008F7A25"/>
    <w:pPr>
      <w:numPr>
        <w:ilvl w:val="1"/>
        <w:numId w:val="390"/>
      </w:numPr>
      <w:tabs>
        <w:tab w:val="clear" w:pos="1080"/>
      </w:tabs>
    </w:pPr>
  </w:style>
  <w:style w:type="paragraph" w:customStyle="1" w:styleId="pc-3">
    <w:name w:val="pc-3"/>
    <w:basedOn w:val="pc-2"/>
    <w:qFormat/>
    <w:rsid w:val="00016146"/>
    <w:pPr>
      <w:numPr>
        <w:ilvl w:val="2"/>
      </w:numPr>
      <w:tabs>
        <w:tab w:val="clear" w:pos="1800"/>
        <w:tab w:val="num" w:pos="1440"/>
      </w:tabs>
      <w:ind w:left="1440"/>
    </w:pPr>
  </w:style>
  <w:style w:type="paragraph" w:customStyle="1" w:styleId="pc-4">
    <w:name w:val="pc-4"/>
    <w:basedOn w:val="pc-3"/>
    <w:qFormat/>
    <w:rsid w:val="00016146"/>
    <w:pPr>
      <w:numPr>
        <w:ilvl w:val="3"/>
      </w:numPr>
      <w:tabs>
        <w:tab w:val="clear" w:pos="2520"/>
        <w:tab w:val="num" w:pos="2700"/>
      </w:tabs>
      <w:ind w:left="1710"/>
    </w:pPr>
  </w:style>
  <w:style w:type="paragraph" w:customStyle="1" w:styleId="pc-5">
    <w:name w:val="pc-5"/>
    <w:basedOn w:val="pc-4"/>
    <w:qFormat/>
    <w:rsid w:val="00016146"/>
    <w:pPr>
      <w:numPr>
        <w:ilvl w:val="4"/>
      </w:numPr>
      <w:tabs>
        <w:tab w:val="clear" w:pos="3240"/>
        <w:tab w:val="num" w:pos="1980"/>
      </w:tabs>
      <w:ind w:left="1980"/>
    </w:pPr>
  </w:style>
  <w:style w:type="paragraph" w:customStyle="1" w:styleId="pc-6">
    <w:name w:val="pc-6"/>
    <w:basedOn w:val="pc-5"/>
    <w:qFormat/>
    <w:rsid w:val="00016146"/>
    <w:pPr>
      <w:numPr>
        <w:ilvl w:val="0"/>
        <w:numId w:val="1529"/>
      </w:numPr>
      <w:tabs>
        <w:tab w:val="left" w:pos="2250"/>
      </w:tabs>
      <w:ind w:left="2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2379">
      <w:bodyDiv w:val="1"/>
      <w:marLeft w:val="0"/>
      <w:marRight w:val="0"/>
      <w:marTop w:val="0"/>
      <w:marBottom w:val="0"/>
      <w:divBdr>
        <w:top w:val="none" w:sz="0" w:space="0" w:color="auto"/>
        <w:left w:val="none" w:sz="0" w:space="0" w:color="auto"/>
        <w:bottom w:val="none" w:sz="0" w:space="0" w:color="auto"/>
        <w:right w:val="none" w:sz="0" w:space="0" w:color="auto"/>
      </w:divBdr>
    </w:div>
    <w:div w:id="558712336">
      <w:bodyDiv w:val="1"/>
      <w:marLeft w:val="0"/>
      <w:marRight w:val="0"/>
      <w:marTop w:val="0"/>
      <w:marBottom w:val="0"/>
      <w:divBdr>
        <w:top w:val="none" w:sz="0" w:space="0" w:color="auto"/>
        <w:left w:val="none" w:sz="0" w:space="0" w:color="auto"/>
        <w:bottom w:val="none" w:sz="0" w:space="0" w:color="auto"/>
        <w:right w:val="none" w:sz="0" w:space="0" w:color="auto"/>
      </w:divBdr>
    </w:div>
    <w:div w:id="748621709">
      <w:bodyDiv w:val="1"/>
      <w:marLeft w:val="0"/>
      <w:marRight w:val="0"/>
      <w:marTop w:val="0"/>
      <w:marBottom w:val="0"/>
      <w:divBdr>
        <w:top w:val="none" w:sz="0" w:space="0" w:color="auto"/>
        <w:left w:val="none" w:sz="0" w:space="0" w:color="auto"/>
        <w:bottom w:val="none" w:sz="0" w:space="0" w:color="auto"/>
        <w:right w:val="none" w:sz="0" w:space="0" w:color="auto"/>
      </w:divBdr>
    </w:div>
    <w:div w:id="933514450">
      <w:bodyDiv w:val="1"/>
      <w:marLeft w:val="0"/>
      <w:marRight w:val="0"/>
      <w:marTop w:val="0"/>
      <w:marBottom w:val="0"/>
      <w:divBdr>
        <w:top w:val="none" w:sz="0" w:space="0" w:color="auto"/>
        <w:left w:val="none" w:sz="0" w:space="0" w:color="auto"/>
        <w:bottom w:val="none" w:sz="0" w:space="0" w:color="auto"/>
        <w:right w:val="none" w:sz="0" w:space="0" w:color="auto"/>
      </w:divBdr>
    </w:div>
    <w:div w:id="936518634">
      <w:bodyDiv w:val="1"/>
      <w:marLeft w:val="0"/>
      <w:marRight w:val="0"/>
      <w:marTop w:val="0"/>
      <w:marBottom w:val="0"/>
      <w:divBdr>
        <w:top w:val="none" w:sz="0" w:space="0" w:color="auto"/>
        <w:left w:val="none" w:sz="0" w:space="0" w:color="auto"/>
        <w:bottom w:val="none" w:sz="0" w:space="0" w:color="auto"/>
        <w:right w:val="none" w:sz="0" w:space="0" w:color="auto"/>
      </w:divBdr>
    </w:div>
    <w:div w:id="1065758910">
      <w:bodyDiv w:val="1"/>
      <w:marLeft w:val="0"/>
      <w:marRight w:val="0"/>
      <w:marTop w:val="0"/>
      <w:marBottom w:val="0"/>
      <w:divBdr>
        <w:top w:val="none" w:sz="0" w:space="0" w:color="auto"/>
        <w:left w:val="none" w:sz="0" w:space="0" w:color="auto"/>
        <w:bottom w:val="none" w:sz="0" w:space="0" w:color="auto"/>
        <w:right w:val="none" w:sz="0" w:space="0" w:color="auto"/>
      </w:divBdr>
    </w:div>
    <w:div w:id="1174414359">
      <w:bodyDiv w:val="1"/>
      <w:marLeft w:val="0"/>
      <w:marRight w:val="0"/>
      <w:marTop w:val="0"/>
      <w:marBottom w:val="0"/>
      <w:divBdr>
        <w:top w:val="none" w:sz="0" w:space="0" w:color="auto"/>
        <w:left w:val="none" w:sz="0" w:space="0" w:color="auto"/>
        <w:bottom w:val="none" w:sz="0" w:space="0" w:color="auto"/>
        <w:right w:val="none" w:sz="0" w:space="0" w:color="auto"/>
      </w:divBdr>
    </w:div>
    <w:div w:id="1507865485">
      <w:bodyDiv w:val="1"/>
      <w:marLeft w:val="0"/>
      <w:marRight w:val="0"/>
      <w:marTop w:val="0"/>
      <w:marBottom w:val="0"/>
      <w:divBdr>
        <w:top w:val="none" w:sz="0" w:space="0" w:color="auto"/>
        <w:left w:val="none" w:sz="0" w:space="0" w:color="auto"/>
        <w:bottom w:val="none" w:sz="0" w:space="0" w:color="auto"/>
        <w:right w:val="none" w:sz="0" w:space="0" w:color="auto"/>
      </w:divBdr>
    </w:div>
    <w:div w:id="17146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EXCHANGE\Patrick\New%202009%20Ecma%20templates%20for%20Standards%20and%20TRs\New%202009%20Ecma%20template%20for%20Standar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F94CC-8F5D-B747-B48A-9B3A8312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\Common\EXCHANGE\Patrick\New 2009 Ecma templates for Standards and TRs\New 2009 Ecma template for Standards.dot</Template>
  <TotalTime>4</TotalTime>
  <Pages>1</Pages>
  <Words>126</Words>
  <Characters>721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Working draft Ecm-262 edition 6</vt:lpstr>
    </vt:vector>
  </TitlesOfParts>
  <Company/>
  <LinksUpToDate>false</LinksUpToDate>
  <CharactersWithSpaces>846</CharactersWithSpaces>
  <SharedDoc>false</SharedDoc>
  <HLinks>
    <vt:vector size="2370" baseType="variant">
      <vt:variant>
        <vt:i4>2031624</vt:i4>
      </vt:variant>
      <vt:variant>
        <vt:i4>2681</vt:i4>
      </vt:variant>
      <vt:variant>
        <vt:i4>0</vt:i4>
      </vt:variant>
      <vt:variant>
        <vt:i4>5</vt:i4>
      </vt:variant>
      <vt:variant>
        <vt:lpwstr>http://www.unicode.org/reports/tr15/tr15-29.html</vt:lpwstr>
      </vt:variant>
      <vt:variant>
        <vt:lpwstr/>
      </vt:variant>
      <vt:variant>
        <vt:i4>2424933</vt:i4>
      </vt:variant>
      <vt:variant>
        <vt:i4>2678</vt:i4>
      </vt:variant>
      <vt:variant>
        <vt:i4>0</vt:i4>
      </vt:variant>
      <vt:variant>
        <vt:i4>5</vt:i4>
      </vt:variant>
      <vt:variant>
        <vt:lpwstr>http://tools.ietf.org/html/rfc4627</vt:lpwstr>
      </vt:variant>
      <vt:variant>
        <vt:lpwstr/>
      </vt:variant>
      <vt:variant>
        <vt:i4>2818146</vt:i4>
      </vt:variant>
      <vt:variant>
        <vt:i4>2675</vt:i4>
      </vt:variant>
      <vt:variant>
        <vt:i4>0</vt:i4>
      </vt:variant>
      <vt:variant>
        <vt:i4>5</vt:i4>
      </vt:variant>
      <vt:variant>
        <vt:lpwstr>http://tools.ietf.org/html/rfc3629</vt:lpwstr>
      </vt:variant>
      <vt:variant>
        <vt:lpwstr/>
      </vt:variant>
      <vt:variant>
        <vt:i4>2162792</vt:i4>
      </vt:variant>
      <vt:variant>
        <vt:i4>2672</vt:i4>
      </vt:variant>
      <vt:variant>
        <vt:i4>0</vt:i4>
      </vt:variant>
      <vt:variant>
        <vt:i4>5</vt:i4>
      </vt:variant>
      <vt:variant>
        <vt:lpwstr>http://tools.ietf.org/html/rfc2396</vt:lpwstr>
      </vt:variant>
      <vt:variant>
        <vt:lpwstr/>
      </vt:variant>
      <vt:variant>
        <vt:i4>2818145</vt:i4>
      </vt:variant>
      <vt:variant>
        <vt:i4>2669</vt:i4>
      </vt:variant>
      <vt:variant>
        <vt:i4>0</vt:i4>
      </vt:variant>
      <vt:variant>
        <vt:i4>5</vt:i4>
      </vt:variant>
      <vt:variant>
        <vt:lpwstr>http://tools.ietf.org/html/rfc1738</vt:lpwstr>
      </vt:variant>
      <vt:variant>
        <vt:lpwstr/>
      </vt:variant>
      <vt:variant>
        <vt:i4>8257616</vt:i4>
      </vt:variant>
      <vt:variant>
        <vt:i4>2627</vt:i4>
      </vt:variant>
      <vt:variant>
        <vt:i4>0</vt:i4>
      </vt:variant>
      <vt:variant>
        <vt:i4>5</vt:i4>
      </vt:variant>
      <vt:variant>
        <vt:lpwstr>http://wiki.ecmascript.org/doku.php?id=harmony:reflect_api</vt:lpwstr>
      </vt:variant>
      <vt:variant>
        <vt:lpwstr/>
      </vt:variant>
      <vt:variant>
        <vt:i4>4194366</vt:i4>
      </vt:variant>
      <vt:variant>
        <vt:i4>2618</vt:i4>
      </vt:variant>
      <vt:variant>
        <vt:i4>0</vt:i4>
      </vt:variant>
      <vt:variant>
        <vt:i4>5</vt:i4>
      </vt:variant>
      <vt:variant>
        <vt:lpwstr>http://www.jucs.org/jucs_14_21/eliminating_cycles_in_weak</vt:lpwstr>
      </vt:variant>
      <vt:variant>
        <vt:lpwstr/>
      </vt:variant>
      <vt:variant>
        <vt:i4>1900616</vt:i4>
      </vt:variant>
      <vt:variant>
        <vt:i4>2615</vt:i4>
      </vt:variant>
      <vt:variant>
        <vt:i4>0</vt:i4>
      </vt:variant>
      <vt:variant>
        <vt:i4>5</vt:i4>
      </vt:variant>
      <vt:variant>
        <vt:lpwstr>http://doi.acm.org/10.1145/263698.263733</vt:lpwstr>
      </vt:variant>
      <vt:variant>
        <vt:lpwstr/>
      </vt:variant>
      <vt:variant>
        <vt:i4>7405649</vt:i4>
      </vt:variant>
      <vt:variant>
        <vt:i4>2606</vt:i4>
      </vt:variant>
      <vt:variant>
        <vt:i4>0</vt:i4>
      </vt:variant>
      <vt:variant>
        <vt:i4>5</vt:i4>
      </vt:variant>
      <vt:variant>
        <vt:lpwstr>http://wiki.ecmascript.org/doku.php?id=strawman:typed_arrays</vt:lpwstr>
      </vt:variant>
      <vt:variant>
        <vt:lpwstr/>
      </vt:variant>
      <vt:variant>
        <vt:i4>2031624</vt:i4>
      </vt:variant>
      <vt:variant>
        <vt:i4>2543</vt:i4>
      </vt:variant>
      <vt:variant>
        <vt:i4>0</vt:i4>
      </vt:variant>
      <vt:variant>
        <vt:i4>5</vt:i4>
      </vt:variant>
      <vt:variant>
        <vt:lpwstr>http://www.unicode.org/reports/tr15/tr15-29.html</vt:lpwstr>
      </vt:variant>
      <vt:variant>
        <vt:lpwstr/>
      </vt:variant>
      <vt:variant>
        <vt:i4>2555946</vt:i4>
      </vt:variant>
      <vt:variant>
        <vt:i4>2510</vt:i4>
      </vt:variant>
      <vt:variant>
        <vt:i4>0</vt:i4>
      </vt:variant>
      <vt:variant>
        <vt:i4>5</vt:i4>
      </vt:variant>
      <vt:variant>
        <vt:lpwstr>http://wiki.ecmascript.org/doku.php?id=harmony:proper_tail_calls</vt:lpwstr>
      </vt:variant>
      <vt:variant>
        <vt:lpwstr/>
      </vt:variant>
      <vt:variant>
        <vt:i4>1900598</vt:i4>
      </vt:variant>
      <vt:variant>
        <vt:i4>2264</vt:i4>
      </vt:variant>
      <vt:variant>
        <vt:i4>0</vt:i4>
      </vt:variant>
      <vt:variant>
        <vt:i4>5</vt:i4>
      </vt:variant>
      <vt:variant>
        <vt:lpwstr/>
      </vt:variant>
      <vt:variant>
        <vt:lpwstr>_Toc350509535</vt:lpwstr>
      </vt:variant>
      <vt:variant>
        <vt:i4>1900598</vt:i4>
      </vt:variant>
      <vt:variant>
        <vt:i4>2258</vt:i4>
      </vt:variant>
      <vt:variant>
        <vt:i4>0</vt:i4>
      </vt:variant>
      <vt:variant>
        <vt:i4>5</vt:i4>
      </vt:variant>
      <vt:variant>
        <vt:lpwstr/>
      </vt:variant>
      <vt:variant>
        <vt:lpwstr>_Toc350509534</vt:lpwstr>
      </vt:variant>
      <vt:variant>
        <vt:i4>1900598</vt:i4>
      </vt:variant>
      <vt:variant>
        <vt:i4>2252</vt:i4>
      </vt:variant>
      <vt:variant>
        <vt:i4>0</vt:i4>
      </vt:variant>
      <vt:variant>
        <vt:i4>5</vt:i4>
      </vt:variant>
      <vt:variant>
        <vt:lpwstr/>
      </vt:variant>
      <vt:variant>
        <vt:lpwstr>_Toc350509533</vt:lpwstr>
      </vt:variant>
      <vt:variant>
        <vt:i4>1900598</vt:i4>
      </vt:variant>
      <vt:variant>
        <vt:i4>2246</vt:i4>
      </vt:variant>
      <vt:variant>
        <vt:i4>0</vt:i4>
      </vt:variant>
      <vt:variant>
        <vt:i4>5</vt:i4>
      </vt:variant>
      <vt:variant>
        <vt:lpwstr/>
      </vt:variant>
      <vt:variant>
        <vt:lpwstr>_Toc350509532</vt:lpwstr>
      </vt:variant>
      <vt:variant>
        <vt:i4>1900598</vt:i4>
      </vt:variant>
      <vt:variant>
        <vt:i4>2240</vt:i4>
      </vt:variant>
      <vt:variant>
        <vt:i4>0</vt:i4>
      </vt:variant>
      <vt:variant>
        <vt:i4>5</vt:i4>
      </vt:variant>
      <vt:variant>
        <vt:lpwstr/>
      </vt:variant>
      <vt:variant>
        <vt:lpwstr>_Toc350509531</vt:lpwstr>
      </vt:variant>
      <vt:variant>
        <vt:i4>1900598</vt:i4>
      </vt:variant>
      <vt:variant>
        <vt:i4>2234</vt:i4>
      </vt:variant>
      <vt:variant>
        <vt:i4>0</vt:i4>
      </vt:variant>
      <vt:variant>
        <vt:i4>5</vt:i4>
      </vt:variant>
      <vt:variant>
        <vt:lpwstr/>
      </vt:variant>
      <vt:variant>
        <vt:lpwstr>_Toc350509530</vt:lpwstr>
      </vt:variant>
      <vt:variant>
        <vt:i4>1835062</vt:i4>
      </vt:variant>
      <vt:variant>
        <vt:i4>2228</vt:i4>
      </vt:variant>
      <vt:variant>
        <vt:i4>0</vt:i4>
      </vt:variant>
      <vt:variant>
        <vt:i4>5</vt:i4>
      </vt:variant>
      <vt:variant>
        <vt:lpwstr/>
      </vt:variant>
      <vt:variant>
        <vt:lpwstr>_Toc350509529</vt:lpwstr>
      </vt:variant>
      <vt:variant>
        <vt:i4>1835062</vt:i4>
      </vt:variant>
      <vt:variant>
        <vt:i4>2222</vt:i4>
      </vt:variant>
      <vt:variant>
        <vt:i4>0</vt:i4>
      </vt:variant>
      <vt:variant>
        <vt:i4>5</vt:i4>
      </vt:variant>
      <vt:variant>
        <vt:lpwstr/>
      </vt:variant>
      <vt:variant>
        <vt:lpwstr>_Toc350509528</vt:lpwstr>
      </vt:variant>
      <vt:variant>
        <vt:i4>1835062</vt:i4>
      </vt:variant>
      <vt:variant>
        <vt:i4>2216</vt:i4>
      </vt:variant>
      <vt:variant>
        <vt:i4>0</vt:i4>
      </vt:variant>
      <vt:variant>
        <vt:i4>5</vt:i4>
      </vt:variant>
      <vt:variant>
        <vt:lpwstr/>
      </vt:variant>
      <vt:variant>
        <vt:lpwstr>_Toc350509527</vt:lpwstr>
      </vt:variant>
      <vt:variant>
        <vt:i4>1835062</vt:i4>
      </vt:variant>
      <vt:variant>
        <vt:i4>2210</vt:i4>
      </vt:variant>
      <vt:variant>
        <vt:i4>0</vt:i4>
      </vt:variant>
      <vt:variant>
        <vt:i4>5</vt:i4>
      </vt:variant>
      <vt:variant>
        <vt:lpwstr/>
      </vt:variant>
      <vt:variant>
        <vt:lpwstr>_Toc350509526</vt:lpwstr>
      </vt:variant>
      <vt:variant>
        <vt:i4>1835062</vt:i4>
      </vt:variant>
      <vt:variant>
        <vt:i4>2204</vt:i4>
      </vt:variant>
      <vt:variant>
        <vt:i4>0</vt:i4>
      </vt:variant>
      <vt:variant>
        <vt:i4>5</vt:i4>
      </vt:variant>
      <vt:variant>
        <vt:lpwstr/>
      </vt:variant>
      <vt:variant>
        <vt:lpwstr>_Toc350509525</vt:lpwstr>
      </vt:variant>
      <vt:variant>
        <vt:i4>1835062</vt:i4>
      </vt:variant>
      <vt:variant>
        <vt:i4>2198</vt:i4>
      </vt:variant>
      <vt:variant>
        <vt:i4>0</vt:i4>
      </vt:variant>
      <vt:variant>
        <vt:i4>5</vt:i4>
      </vt:variant>
      <vt:variant>
        <vt:lpwstr/>
      </vt:variant>
      <vt:variant>
        <vt:lpwstr>_Toc350509524</vt:lpwstr>
      </vt:variant>
      <vt:variant>
        <vt:i4>1835062</vt:i4>
      </vt:variant>
      <vt:variant>
        <vt:i4>2192</vt:i4>
      </vt:variant>
      <vt:variant>
        <vt:i4>0</vt:i4>
      </vt:variant>
      <vt:variant>
        <vt:i4>5</vt:i4>
      </vt:variant>
      <vt:variant>
        <vt:lpwstr/>
      </vt:variant>
      <vt:variant>
        <vt:lpwstr>_Toc350509523</vt:lpwstr>
      </vt:variant>
      <vt:variant>
        <vt:i4>1835062</vt:i4>
      </vt:variant>
      <vt:variant>
        <vt:i4>2186</vt:i4>
      </vt:variant>
      <vt:variant>
        <vt:i4>0</vt:i4>
      </vt:variant>
      <vt:variant>
        <vt:i4>5</vt:i4>
      </vt:variant>
      <vt:variant>
        <vt:lpwstr/>
      </vt:variant>
      <vt:variant>
        <vt:lpwstr>_Toc350509522</vt:lpwstr>
      </vt:variant>
      <vt:variant>
        <vt:i4>1835062</vt:i4>
      </vt:variant>
      <vt:variant>
        <vt:i4>2180</vt:i4>
      </vt:variant>
      <vt:variant>
        <vt:i4>0</vt:i4>
      </vt:variant>
      <vt:variant>
        <vt:i4>5</vt:i4>
      </vt:variant>
      <vt:variant>
        <vt:lpwstr/>
      </vt:variant>
      <vt:variant>
        <vt:lpwstr>_Toc350509521</vt:lpwstr>
      </vt:variant>
      <vt:variant>
        <vt:i4>1835062</vt:i4>
      </vt:variant>
      <vt:variant>
        <vt:i4>2174</vt:i4>
      </vt:variant>
      <vt:variant>
        <vt:i4>0</vt:i4>
      </vt:variant>
      <vt:variant>
        <vt:i4>5</vt:i4>
      </vt:variant>
      <vt:variant>
        <vt:lpwstr/>
      </vt:variant>
      <vt:variant>
        <vt:lpwstr>_Toc350509520</vt:lpwstr>
      </vt:variant>
      <vt:variant>
        <vt:i4>2031670</vt:i4>
      </vt:variant>
      <vt:variant>
        <vt:i4>2168</vt:i4>
      </vt:variant>
      <vt:variant>
        <vt:i4>0</vt:i4>
      </vt:variant>
      <vt:variant>
        <vt:i4>5</vt:i4>
      </vt:variant>
      <vt:variant>
        <vt:lpwstr/>
      </vt:variant>
      <vt:variant>
        <vt:lpwstr>_Toc350509519</vt:lpwstr>
      </vt:variant>
      <vt:variant>
        <vt:i4>2031670</vt:i4>
      </vt:variant>
      <vt:variant>
        <vt:i4>2162</vt:i4>
      </vt:variant>
      <vt:variant>
        <vt:i4>0</vt:i4>
      </vt:variant>
      <vt:variant>
        <vt:i4>5</vt:i4>
      </vt:variant>
      <vt:variant>
        <vt:lpwstr/>
      </vt:variant>
      <vt:variant>
        <vt:lpwstr>_Toc350509517</vt:lpwstr>
      </vt:variant>
      <vt:variant>
        <vt:i4>2031670</vt:i4>
      </vt:variant>
      <vt:variant>
        <vt:i4>2156</vt:i4>
      </vt:variant>
      <vt:variant>
        <vt:i4>0</vt:i4>
      </vt:variant>
      <vt:variant>
        <vt:i4>5</vt:i4>
      </vt:variant>
      <vt:variant>
        <vt:lpwstr/>
      </vt:variant>
      <vt:variant>
        <vt:lpwstr>_Toc350509516</vt:lpwstr>
      </vt:variant>
      <vt:variant>
        <vt:i4>2031670</vt:i4>
      </vt:variant>
      <vt:variant>
        <vt:i4>2150</vt:i4>
      </vt:variant>
      <vt:variant>
        <vt:i4>0</vt:i4>
      </vt:variant>
      <vt:variant>
        <vt:i4>5</vt:i4>
      </vt:variant>
      <vt:variant>
        <vt:lpwstr/>
      </vt:variant>
      <vt:variant>
        <vt:lpwstr>_Toc350509515</vt:lpwstr>
      </vt:variant>
      <vt:variant>
        <vt:i4>2031670</vt:i4>
      </vt:variant>
      <vt:variant>
        <vt:i4>2144</vt:i4>
      </vt:variant>
      <vt:variant>
        <vt:i4>0</vt:i4>
      </vt:variant>
      <vt:variant>
        <vt:i4>5</vt:i4>
      </vt:variant>
      <vt:variant>
        <vt:lpwstr/>
      </vt:variant>
      <vt:variant>
        <vt:lpwstr>_Toc350509514</vt:lpwstr>
      </vt:variant>
      <vt:variant>
        <vt:i4>2031670</vt:i4>
      </vt:variant>
      <vt:variant>
        <vt:i4>2138</vt:i4>
      </vt:variant>
      <vt:variant>
        <vt:i4>0</vt:i4>
      </vt:variant>
      <vt:variant>
        <vt:i4>5</vt:i4>
      </vt:variant>
      <vt:variant>
        <vt:lpwstr/>
      </vt:variant>
      <vt:variant>
        <vt:lpwstr>_Toc350509513</vt:lpwstr>
      </vt:variant>
      <vt:variant>
        <vt:i4>2031670</vt:i4>
      </vt:variant>
      <vt:variant>
        <vt:i4>2132</vt:i4>
      </vt:variant>
      <vt:variant>
        <vt:i4>0</vt:i4>
      </vt:variant>
      <vt:variant>
        <vt:i4>5</vt:i4>
      </vt:variant>
      <vt:variant>
        <vt:lpwstr/>
      </vt:variant>
      <vt:variant>
        <vt:lpwstr>_Toc350509512</vt:lpwstr>
      </vt:variant>
      <vt:variant>
        <vt:i4>2031670</vt:i4>
      </vt:variant>
      <vt:variant>
        <vt:i4>2126</vt:i4>
      </vt:variant>
      <vt:variant>
        <vt:i4>0</vt:i4>
      </vt:variant>
      <vt:variant>
        <vt:i4>5</vt:i4>
      </vt:variant>
      <vt:variant>
        <vt:lpwstr/>
      </vt:variant>
      <vt:variant>
        <vt:lpwstr>_Toc350509511</vt:lpwstr>
      </vt:variant>
      <vt:variant>
        <vt:i4>2031670</vt:i4>
      </vt:variant>
      <vt:variant>
        <vt:i4>2120</vt:i4>
      </vt:variant>
      <vt:variant>
        <vt:i4>0</vt:i4>
      </vt:variant>
      <vt:variant>
        <vt:i4>5</vt:i4>
      </vt:variant>
      <vt:variant>
        <vt:lpwstr/>
      </vt:variant>
      <vt:variant>
        <vt:lpwstr>_Toc350509510</vt:lpwstr>
      </vt:variant>
      <vt:variant>
        <vt:i4>1966134</vt:i4>
      </vt:variant>
      <vt:variant>
        <vt:i4>2114</vt:i4>
      </vt:variant>
      <vt:variant>
        <vt:i4>0</vt:i4>
      </vt:variant>
      <vt:variant>
        <vt:i4>5</vt:i4>
      </vt:variant>
      <vt:variant>
        <vt:lpwstr/>
      </vt:variant>
      <vt:variant>
        <vt:lpwstr>_Toc350509509</vt:lpwstr>
      </vt:variant>
      <vt:variant>
        <vt:i4>1966134</vt:i4>
      </vt:variant>
      <vt:variant>
        <vt:i4>2108</vt:i4>
      </vt:variant>
      <vt:variant>
        <vt:i4>0</vt:i4>
      </vt:variant>
      <vt:variant>
        <vt:i4>5</vt:i4>
      </vt:variant>
      <vt:variant>
        <vt:lpwstr/>
      </vt:variant>
      <vt:variant>
        <vt:lpwstr>_Toc350509508</vt:lpwstr>
      </vt:variant>
      <vt:variant>
        <vt:i4>1966134</vt:i4>
      </vt:variant>
      <vt:variant>
        <vt:i4>2102</vt:i4>
      </vt:variant>
      <vt:variant>
        <vt:i4>0</vt:i4>
      </vt:variant>
      <vt:variant>
        <vt:i4>5</vt:i4>
      </vt:variant>
      <vt:variant>
        <vt:lpwstr/>
      </vt:variant>
      <vt:variant>
        <vt:lpwstr>_Toc350509507</vt:lpwstr>
      </vt:variant>
      <vt:variant>
        <vt:i4>1966134</vt:i4>
      </vt:variant>
      <vt:variant>
        <vt:i4>2096</vt:i4>
      </vt:variant>
      <vt:variant>
        <vt:i4>0</vt:i4>
      </vt:variant>
      <vt:variant>
        <vt:i4>5</vt:i4>
      </vt:variant>
      <vt:variant>
        <vt:lpwstr/>
      </vt:variant>
      <vt:variant>
        <vt:lpwstr>_Toc350509506</vt:lpwstr>
      </vt:variant>
      <vt:variant>
        <vt:i4>1966134</vt:i4>
      </vt:variant>
      <vt:variant>
        <vt:i4>2090</vt:i4>
      </vt:variant>
      <vt:variant>
        <vt:i4>0</vt:i4>
      </vt:variant>
      <vt:variant>
        <vt:i4>5</vt:i4>
      </vt:variant>
      <vt:variant>
        <vt:lpwstr/>
      </vt:variant>
      <vt:variant>
        <vt:lpwstr>_Toc350509505</vt:lpwstr>
      </vt:variant>
      <vt:variant>
        <vt:i4>1966134</vt:i4>
      </vt:variant>
      <vt:variant>
        <vt:i4>2084</vt:i4>
      </vt:variant>
      <vt:variant>
        <vt:i4>0</vt:i4>
      </vt:variant>
      <vt:variant>
        <vt:i4>5</vt:i4>
      </vt:variant>
      <vt:variant>
        <vt:lpwstr/>
      </vt:variant>
      <vt:variant>
        <vt:lpwstr>_Toc350509504</vt:lpwstr>
      </vt:variant>
      <vt:variant>
        <vt:i4>1966134</vt:i4>
      </vt:variant>
      <vt:variant>
        <vt:i4>2078</vt:i4>
      </vt:variant>
      <vt:variant>
        <vt:i4>0</vt:i4>
      </vt:variant>
      <vt:variant>
        <vt:i4>5</vt:i4>
      </vt:variant>
      <vt:variant>
        <vt:lpwstr/>
      </vt:variant>
      <vt:variant>
        <vt:lpwstr>_Toc350509503</vt:lpwstr>
      </vt:variant>
      <vt:variant>
        <vt:i4>1966134</vt:i4>
      </vt:variant>
      <vt:variant>
        <vt:i4>2072</vt:i4>
      </vt:variant>
      <vt:variant>
        <vt:i4>0</vt:i4>
      </vt:variant>
      <vt:variant>
        <vt:i4>5</vt:i4>
      </vt:variant>
      <vt:variant>
        <vt:lpwstr/>
      </vt:variant>
      <vt:variant>
        <vt:lpwstr>_Toc350509502</vt:lpwstr>
      </vt:variant>
      <vt:variant>
        <vt:i4>1966134</vt:i4>
      </vt:variant>
      <vt:variant>
        <vt:i4>2066</vt:i4>
      </vt:variant>
      <vt:variant>
        <vt:i4>0</vt:i4>
      </vt:variant>
      <vt:variant>
        <vt:i4>5</vt:i4>
      </vt:variant>
      <vt:variant>
        <vt:lpwstr/>
      </vt:variant>
      <vt:variant>
        <vt:lpwstr>_Toc350509501</vt:lpwstr>
      </vt:variant>
      <vt:variant>
        <vt:i4>1966134</vt:i4>
      </vt:variant>
      <vt:variant>
        <vt:i4>2060</vt:i4>
      </vt:variant>
      <vt:variant>
        <vt:i4>0</vt:i4>
      </vt:variant>
      <vt:variant>
        <vt:i4>5</vt:i4>
      </vt:variant>
      <vt:variant>
        <vt:lpwstr/>
      </vt:variant>
      <vt:variant>
        <vt:lpwstr>_Toc350509500</vt:lpwstr>
      </vt:variant>
      <vt:variant>
        <vt:i4>1507383</vt:i4>
      </vt:variant>
      <vt:variant>
        <vt:i4>2054</vt:i4>
      </vt:variant>
      <vt:variant>
        <vt:i4>0</vt:i4>
      </vt:variant>
      <vt:variant>
        <vt:i4>5</vt:i4>
      </vt:variant>
      <vt:variant>
        <vt:lpwstr/>
      </vt:variant>
      <vt:variant>
        <vt:lpwstr>_Toc350509499</vt:lpwstr>
      </vt:variant>
      <vt:variant>
        <vt:i4>1507383</vt:i4>
      </vt:variant>
      <vt:variant>
        <vt:i4>2048</vt:i4>
      </vt:variant>
      <vt:variant>
        <vt:i4>0</vt:i4>
      </vt:variant>
      <vt:variant>
        <vt:i4>5</vt:i4>
      </vt:variant>
      <vt:variant>
        <vt:lpwstr/>
      </vt:variant>
      <vt:variant>
        <vt:lpwstr>_Toc350509498</vt:lpwstr>
      </vt:variant>
      <vt:variant>
        <vt:i4>1507383</vt:i4>
      </vt:variant>
      <vt:variant>
        <vt:i4>2042</vt:i4>
      </vt:variant>
      <vt:variant>
        <vt:i4>0</vt:i4>
      </vt:variant>
      <vt:variant>
        <vt:i4>5</vt:i4>
      </vt:variant>
      <vt:variant>
        <vt:lpwstr/>
      </vt:variant>
      <vt:variant>
        <vt:lpwstr>_Toc350509497</vt:lpwstr>
      </vt:variant>
      <vt:variant>
        <vt:i4>1507383</vt:i4>
      </vt:variant>
      <vt:variant>
        <vt:i4>2036</vt:i4>
      </vt:variant>
      <vt:variant>
        <vt:i4>0</vt:i4>
      </vt:variant>
      <vt:variant>
        <vt:i4>5</vt:i4>
      </vt:variant>
      <vt:variant>
        <vt:lpwstr/>
      </vt:variant>
      <vt:variant>
        <vt:lpwstr>_Toc350509496</vt:lpwstr>
      </vt:variant>
      <vt:variant>
        <vt:i4>1507383</vt:i4>
      </vt:variant>
      <vt:variant>
        <vt:i4>2030</vt:i4>
      </vt:variant>
      <vt:variant>
        <vt:i4>0</vt:i4>
      </vt:variant>
      <vt:variant>
        <vt:i4>5</vt:i4>
      </vt:variant>
      <vt:variant>
        <vt:lpwstr/>
      </vt:variant>
      <vt:variant>
        <vt:lpwstr>_Toc350509495</vt:lpwstr>
      </vt:variant>
      <vt:variant>
        <vt:i4>1507383</vt:i4>
      </vt:variant>
      <vt:variant>
        <vt:i4>2024</vt:i4>
      </vt:variant>
      <vt:variant>
        <vt:i4>0</vt:i4>
      </vt:variant>
      <vt:variant>
        <vt:i4>5</vt:i4>
      </vt:variant>
      <vt:variant>
        <vt:lpwstr/>
      </vt:variant>
      <vt:variant>
        <vt:lpwstr>_Toc350509494</vt:lpwstr>
      </vt:variant>
      <vt:variant>
        <vt:i4>1507383</vt:i4>
      </vt:variant>
      <vt:variant>
        <vt:i4>2018</vt:i4>
      </vt:variant>
      <vt:variant>
        <vt:i4>0</vt:i4>
      </vt:variant>
      <vt:variant>
        <vt:i4>5</vt:i4>
      </vt:variant>
      <vt:variant>
        <vt:lpwstr/>
      </vt:variant>
      <vt:variant>
        <vt:lpwstr>_Toc350509493</vt:lpwstr>
      </vt:variant>
      <vt:variant>
        <vt:i4>1507383</vt:i4>
      </vt:variant>
      <vt:variant>
        <vt:i4>2012</vt:i4>
      </vt:variant>
      <vt:variant>
        <vt:i4>0</vt:i4>
      </vt:variant>
      <vt:variant>
        <vt:i4>5</vt:i4>
      </vt:variant>
      <vt:variant>
        <vt:lpwstr/>
      </vt:variant>
      <vt:variant>
        <vt:lpwstr>_Toc350509492</vt:lpwstr>
      </vt:variant>
      <vt:variant>
        <vt:i4>1507383</vt:i4>
      </vt:variant>
      <vt:variant>
        <vt:i4>2006</vt:i4>
      </vt:variant>
      <vt:variant>
        <vt:i4>0</vt:i4>
      </vt:variant>
      <vt:variant>
        <vt:i4>5</vt:i4>
      </vt:variant>
      <vt:variant>
        <vt:lpwstr/>
      </vt:variant>
      <vt:variant>
        <vt:lpwstr>_Toc350509491</vt:lpwstr>
      </vt:variant>
      <vt:variant>
        <vt:i4>1507383</vt:i4>
      </vt:variant>
      <vt:variant>
        <vt:i4>2000</vt:i4>
      </vt:variant>
      <vt:variant>
        <vt:i4>0</vt:i4>
      </vt:variant>
      <vt:variant>
        <vt:i4>5</vt:i4>
      </vt:variant>
      <vt:variant>
        <vt:lpwstr/>
      </vt:variant>
      <vt:variant>
        <vt:lpwstr>_Toc350509490</vt:lpwstr>
      </vt:variant>
      <vt:variant>
        <vt:i4>1441847</vt:i4>
      </vt:variant>
      <vt:variant>
        <vt:i4>1994</vt:i4>
      </vt:variant>
      <vt:variant>
        <vt:i4>0</vt:i4>
      </vt:variant>
      <vt:variant>
        <vt:i4>5</vt:i4>
      </vt:variant>
      <vt:variant>
        <vt:lpwstr/>
      </vt:variant>
      <vt:variant>
        <vt:lpwstr>_Toc350509489</vt:lpwstr>
      </vt:variant>
      <vt:variant>
        <vt:i4>1441847</vt:i4>
      </vt:variant>
      <vt:variant>
        <vt:i4>1988</vt:i4>
      </vt:variant>
      <vt:variant>
        <vt:i4>0</vt:i4>
      </vt:variant>
      <vt:variant>
        <vt:i4>5</vt:i4>
      </vt:variant>
      <vt:variant>
        <vt:lpwstr/>
      </vt:variant>
      <vt:variant>
        <vt:lpwstr>_Toc350509488</vt:lpwstr>
      </vt:variant>
      <vt:variant>
        <vt:i4>1441847</vt:i4>
      </vt:variant>
      <vt:variant>
        <vt:i4>1982</vt:i4>
      </vt:variant>
      <vt:variant>
        <vt:i4>0</vt:i4>
      </vt:variant>
      <vt:variant>
        <vt:i4>5</vt:i4>
      </vt:variant>
      <vt:variant>
        <vt:lpwstr/>
      </vt:variant>
      <vt:variant>
        <vt:lpwstr>_Toc350509487</vt:lpwstr>
      </vt:variant>
      <vt:variant>
        <vt:i4>1441847</vt:i4>
      </vt:variant>
      <vt:variant>
        <vt:i4>1976</vt:i4>
      </vt:variant>
      <vt:variant>
        <vt:i4>0</vt:i4>
      </vt:variant>
      <vt:variant>
        <vt:i4>5</vt:i4>
      </vt:variant>
      <vt:variant>
        <vt:lpwstr/>
      </vt:variant>
      <vt:variant>
        <vt:lpwstr>_Toc350509486</vt:lpwstr>
      </vt:variant>
      <vt:variant>
        <vt:i4>1441847</vt:i4>
      </vt:variant>
      <vt:variant>
        <vt:i4>1970</vt:i4>
      </vt:variant>
      <vt:variant>
        <vt:i4>0</vt:i4>
      </vt:variant>
      <vt:variant>
        <vt:i4>5</vt:i4>
      </vt:variant>
      <vt:variant>
        <vt:lpwstr/>
      </vt:variant>
      <vt:variant>
        <vt:lpwstr>_Toc350509485</vt:lpwstr>
      </vt:variant>
      <vt:variant>
        <vt:i4>1441847</vt:i4>
      </vt:variant>
      <vt:variant>
        <vt:i4>1964</vt:i4>
      </vt:variant>
      <vt:variant>
        <vt:i4>0</vt:i4>
      </vt:variant>
      <vt:variant>
        <vt:i4>5</vt:i4>
      </vt:variant>
      <vt:variant>
        <vt:lpwstr/>
      </vt:variant>
      <vt:variant>
        <vt:lpwstr>_Toc350509484</vt:lpwstr>
      </vt:variant>
      <vt:variant>
        <vt:i4>1441847</vt:i4>
      </vt:variant>
      <vt:variant>
        <vt:i4>1958</vt:i4>
      </vt:variant>
      <vt:variant>
        <vt:i4>0</vt:i4>
      </vt:variant>
      <vt:variant>
        <vt:i4>5</vt:i4>
      </vt:variant>
      <vt:variant>
        <vt:lpwstr/>
      </vt:variant>
      <vt:variant>
        <vt:lpwstr>_Toc350509483</vt:lpwstr>
      </vt:variant>
      <vt:variant>
        <vt:i4>1441847</vt:i4>
      </vt:variant>
      <vt:variant>
        <vt:i4>1952</vt:i4>
      </vt:variant>
      <vt:variant>
        <vt:i4>0</vt:i4>
      </vt:variant>
      <vt:variant>
        <vt:i4>5</vt:i4>
      </vt:variant>
      <vt:variant>
        <vt:lpwstr/>
      </vt:variant>
      <vt:variant>
        <vt:lpwstr>_Toc350509482</vt:lpwstr>
      </vt:variant>
      <vt:variant>
        <vt:i4>1441847</vt:i4>
      </vt:variant>
      <vt:variant>
        <vt:i4>1946</vt:i4>
      </vt:variant>
      <vt:variant>
        <vt:i4>0</vt:i4>
      </vt:variant>
      <vt:variant>
        <vt:i4>5</vt:i4>
      </vt:variant>
      <vt:variant>
        <vt:lpwstr/>
      </vt:variant>
      <vt:variant>
        <vt:lpwstr>_Toc350509481</vt:lpwstr>
      </vt:variant>
      <vt:variant>
        <vt:i4>1441847</vt:i4>
      </vt:variant>
      <vt:variant>
        <vt:i4>1940</vt:i4>
      </vt:variant>
      <vt:variant>
        <vt:i4>0</vt:i4>
      </vt:variant>
      <vt:variant>
        <vt:i4>5</vt:i4>
      </vt:variant>
      <vt:variant>
        <vt:lpwstr/>
      </vt:variant>
      <vt:variant>
        <vt:lpwstr>_Toc350509480</vt:lpwstr>
      </vt:variant>
      <vt:variant>
        <vt:i4>1638455</vt:i4>
      </vt:variant>
      <vt:variant>
        <vt:i4>1934</vt:i4>
      </vt:variant>
      <vt:variant>
        <vt:i4>0</vt:i4>
      </vt:variant>
      <vt:variant>
        <vt:i4>5</vt:i4>
      </vt:variant>
      <vt:variant>
        <vt:lpwstr/>
      </vt:variant>
      <vt:variant>
        <vt:lpwstr>_Toc350509479</vt:lpwstr>
      </vt:variant>
      <vt:variant>
        <vt:i4>1638455</vt:i4>
      </vt:variant>
      <vt:variant>
        <vt:i4>1928</vt:i4>
      </vt:variant>
      <vt:variant>
        <vt:i4>0</vt:i4>
      </vt:variant>
      <vt:variant>
        <vt:i4>5</vt:i4>
      </vt:variant>
      <vt:variant>
        <vt:lpwstr/>
      </vt:variant>
      <vt:variant>
        <vt:lpwstr>_Toc350509478</vt:lpwstr>
      </vt:variant>
      <vt:variant>
        <vt:i4>1638455</vt:i4>
      </vt:variant>
      <vt:variant>
        <vt:i4>1922</vt:i4>
      </vt:variant>
      <vt:variant>
        <vt:i4>0</vt:i4>
      </vt:variant>
      <vt:variant>
        <vt:i4>5</vt:i4>
      </vt:variant>
      <vt:variant>
        <vt:lpwstr/>
      </vt:variant>
      <vt:variant>
        <vt:lpwstr>_Toc350509477</vt:lpwstr>
      </vt:variant>
      <vt:variant>
        <vt:i4>1638455</vt:i4>
      </vt:variant>
      <vt:variant>
        <vt:i4>1916</vt:i4>
      </vt:variant>
      <vt:variant>
        <vt:i4>0</vt:i4>
      </vt:variant>
      <vt:variant>
        <vt:i4>5</vt:i4>
      </vt:variant>
      <vt:variant>
        <vt:lpwstr/>
      </vt:variant>
      <vt:variant>
        <vt:lpwstr>_Toc350509476</vt:lpwstr>
      </vt:variant>
      <vt:variant>
        <vt:i4>1638455</vt:i4>
      </vt:variant>
      <vt:variant>
        <vt:i4>1910</vt:i4>
      </vt:variant>
      <vt:variant>
        <vt:i4>0</vt:i4>
      </vt:variant>
      <vt:variant>
        <vt:i4>5</vt:i4>
      </vt:variant>
      <vt:variant>
        <vt:lpwstr/>
      </vt:variant>
      <vt:variant>
        <vt:lpwstr>_Toc350509475</vt:lpwstr>
      </vt:variant>
      <vt:variant>
        <vt:i4>1638455</vt:i4>
      </vt:variant>
      <vt:variant>
        <vt:i4>1904</vt:i4>
      </vt:variant>
      <vt:variant>
        <vt:i4>0</vt:i4>
      </vt:variant>
      <vt:variant>
        <vt:i4>5</vt:i4>
      </vt:variant>
      <vt:variant>
        <vt:lpwstr/>
      </vt:variant>
      <vt:variant>
        <vt:lpwstr>_Toc350509474</vt:lpwstr>
      </vt:variant>
      <vt:variant>
        <vt:i4>1638455</vt:i4>
      </vt:variant>
      <vt:variant>
        <vt:i4>1898</vt:i4>
      </vt:variant>
      <vt:variant>
        <vt:i4>0</vt:i4>
      </vt:variant>
      <vt:variant>
        <vt:i4>5</vt:i4>
      </vt:variant>
      <vt:variant>
        <vt:lpwstr/>
      </vt:variant>
      <vt:variant>
        <vt:lpwstr>_Toc350509473</vt:lpwstr>
      </vt:variant>
      <vt:variant>
        <vt:i4>1638455</vt:i4>
      </vt:variant>
      <vt:variant>
        <vt:i4>1892</vt:i4>
      </vt:variant>
      <vt:variant>
        <vt:i4>0</vt:i4>
      </vt:variant>
      <vt:variant>
        <vt:i4>5</vt:i4>
      </vt:variant>
      <vt:variant>
        <vt:lpwstr/>
      </vt:variant>
      <vt:variant>
        <vt:lpwstr>_Toc350509472</vt:lpwstr>
      </vt:variant>
      <vt:variant>
        <vt:i4>1638455</vt:i4>
      </vt:variant>
      <vt:variant>
        <vt:i4>1886</vt:i4>
      </vt:variant>
      <vt:variant>
        <vt:i4>0</vt:i4>
      </vt:variant>
      <vt:variant>
        <vt:i4>5</vt:i4>
      </vt:variant>
      <vt:variant>
        <vt:lpwstr/>
      </vt:variant>
      <vt:variant>
        <vt:lpwstr>_Toc350509471</vt:lpwstr>
      </vt:variant>
      <vt:variant>
        <vt:i4>1638455</vt:i4>
      </vt:variant>
      <vt:variant>
        <vt:i4>1880</vt:i4>
      </vt:variant>
      <vt:variant>
        <vt:i4>0</vt:i4>
      </vt:variant>
      <vt:variant>
        <vt:i4>5</vt:i4>
      </vt:variant>
      <vt:variant>
        <vt:lpwstr/>
      </vt:variant>
      <vt:variant>
        <vt:lpwstr>_Toc350509470</vt:lpwstr>
      </vt:variant>
      <vt:variant>
        <vt:i4>1572919</vt:i4>
      </vt:variant>
      <vt:variant>
        <vt:i4>1874</vt:i4>
      </vt:variant>
      <vt:variant>
        <vt:i4>0</vt:i4>
      </vt:variant>
      <vt:variant>
        <vt:i4>5</vt:i4>
      </vt:variant>
      <vt:variant>
        <vt:lpwstr/>
      </vt:variant>
      <vt:variant>
        <vt:lpwstr>_Toc350509469</vt:lpwstr>
      </vt:variant>
      <vt:variant>
        <vt:i4>1572919</vt:i4>
      </vt:variant>
      <vt:variant>
        <vt:i4>1868</vt:i4>
      </vt:variant>
      <vt:variant>
        <vt:i4>0</vt:i4>
      </vt:variant>
      <vt:variant>
        <vt:i4>5</vt:i4>
      </vt:variant>
      <vt:variant>
        <vt:lpwstr/>
      </vt:variant>
      <vt:variant>
        <vt:lpwstr>_Toc350509468</vt:lpwstr>
      </vt:variant>
      <vt:variant>
        <vt:i4>1572919</vt:i4>
      </vt:variant>
      <vt:variant>
        <vt:i4>1862</vt:i4>
      </vt:variant>
      <vt:variant>
        <vt:i4>0</vt:i4>
      </vt:variant>
      <vt:variant>
        <vt:i4>5</vt:i4>
      </vt:variant>
      <vt:variant>
        <vt:lpwstr/>
      </vt:variant>
      <vt:variant>
        <vt:lpwstr>_Toc350509467</vt:lpwstr>
      </vt:variant>
      <vt:variant>
        <vt:i4>1572919</vt:i4>
      </vt:variant>
      <vt:variant>
        <vt:i4>1856</vt:i4>
      </vt:variant>
      <vt:variant>
        <vt:i4>0</vt:i4>
      </vt:variant>
      <vt:variant>
        <vt:i4>5</vt:i4>
      </vt:variant>
      <vt:variant>
        <vt:lpwstr/>
      </vt:variant>
      <vt:variant>
        <vt:lpwstr>_Toc350509466</vt:lpwstr>
      </vt:variant>
      <vt:variant>
        <vt:i4>1572919</vt:i4>
      </vt:variant>
      <vt:variant>
        <vt:i4>1850</vt:i4>
      </vt:variant>
      <vt:variant>
        <vt:i4>0</vt:i4>
      </vt:variant>
      <vt:variant>
        <vt:i4>5</vt:i4>
      </vt:variant>
      <vt:variant>
        <vt:lpwstr/>
      </vt:variant>
      <vt:variant>
        <vt:lpwstr>_Toc350509465</vt:lpwstr>
      </vt:variant>
      <vt:variant>
        <vt:i4>1572919</vt:i4>
      </vt:variant>
      <vt:variant>
        <vt:i4>1844</vt:i4>
      </vt:variant>
      <vt:variant>
        <vt:i4>0</vt:i4>
      </vt:variant>
      <vt:variant>
        <vt:i4>5</vt:i4>
      </vt:variant>
      <vt:variant>
        <vt:lpwstr/>
      </vt:variant>
      <vt:variant>
        <vt:lpwstr>_Toc350509464</vt:lpwstr>
      </vt:variant>
      <vt:variant>
        <vt:i4>1572919</vt:i4>
      </vt:variant>
      <vt:variant>
        <vt:i4>1838</vt:i4>
      </vt:variant>
      <vt:variant>
        <vt:i4>0</vt:i4>
      </vt:variant>
      <vt:variant>
        <vt:i4>5</vt:i4>
      </vt:variant>
      <vt:variant>
        <vt:lpwstr/>
      </vt:variant>
      <vt:variant>
        <vt:lpwstr>_Toc350509463</vt:lpwstr>
      </vt:variant>
      <vt:variant>
        <vt:i4>1572919</vt:i4>
      </vt:variant>
      <vt:variant>
        <vt:i4>1832</vt:i4>
      </vt:variant>
      <vt:variant>
        <vt:i4>0</vt:i4>
      </vt:variant>
      <vt:variant>
        <vt:i4>5</vt:i4>
      </vt:variant>
      <vt:variant>
        <vt:lpwstr/>
      </vt:variant>
      <vt:variant>
        <vt:lpwstr>_Toc350509462</vt:lpwstr>
      </vt:variant>
      <vt:variant>
        <vt:i4>1572919</vt:i4>
      </vt:variant>
      <vt:variant>
        <vt:i4>1826</vt:i4>
      </vt:variant>
      <vt:variant>
        <vt:i4>0</vt:i4>
      </vt:variant>
      <vt:variant>
        <vt:i4>5</vt:i4>
      </vt:variant>
      <vt:variant>
        <vt:lpwstr/>
      </vt:variant>
      <vt:variant>
        <vt:lpwstr>_Toc350509461</vt:lpwstr>
      </vt:variant>
      <vt:variant>
        <vt:i4>1572919</vt:i4>
      </vt:variant>
      <vt:variant>
        <vt:i4>1820</vt:i4>
      </vt:variant>
      <vt:variant>
        <vt:i4>0</vt:i4>
      </vt:variant>
      <vt:variant>
        <vt:i4>5</vt:i4>
      </vt:variant>
      <vt:variant>
        <vt:lpwstr/>
      </vt:variant>
      <vt:variant>
        <vt:lpwstr>_Toc350509460</vt:lpwstr>
      </vt:variant>
      <vt:variant>
        <vt:i4>1769527</vt:i4>
      </vt:variant>
      <vt:variant>
        <vt:i4>1814</vt:i4>
      </vt:variant>
      <vt:variant>
        <vt:i4>0</vt:i4>
      </vt:variant>
      <vt:variant>
        <vt:i4>5</vt:i4>
      </vt:variant>
      <vt:variant>
        <vt:lpwstr/>
      </vt:variant>
      <vt:variant>
        <vt:lpwstr>_Toc350509459</vt:lpwstr>
      </vt:variant>
      <vt:variant>
        <vt:i4>1769527</vt:i4>
      </vt:variant>
      <vt:variant>
        <vt:i4>1808</vt:i4>
      </vt:variant>
      <vt:variant>
        <vt:i4>0</vt:i4>
      </vt:variant>
      <vt:variant>
        <vt:i4>5</vt:i4>
      </vt:variant>
      <vt:variant>
        <vt:lpwstr/>
      </vt:variant>
      <vt:variant>
        <vt:lpwstr>_Toc350509458</vt:lpwstr>
      </vt:variant>
      <vt:variant>
        <vt:i4>1769527</vt:i4>
      </vt:variant>
      <vt:variant>
        <vt:i4>1802</vt:i4>
      </vt:variant>
      <vt:variant>
        <vt:i4>0</vt:i4>
      </vt:variant>
      <vt:variant>
        <vt:i4>5</vt:i4>
      </vt:variant>
      <vt:variant>
        <vt:lpwstr/>
      </vt:variant>
      <vt:variant>
        <vt:lpwstr>_Toc350509457</vt:lpwstr>
      </vt:variant>
      <vt:variant>
        <vt:i4>1769527</vt:i4>
      </vt:variant>
      <vt:variant>
        <vt:i4>1796</vt:i4>
      </vt:variant>
      <vt:variant>
        <vt:i4>0</vt:i4>
      </vt:variant>
      <vt:variant>
        <vt:i4>5</vt:i4>
      </vt:variant>
      <vt:variant>
        <vt:lpwstr/>
      </vt:variant>
      <vt:variant>
        <vt:lpwstr>_Toc350509456</vt:lpwstr>
      </vt:variant>
      <vt:variant>
        <vt:i4>1769527</vt:i4>
      </vt:variant>
      <vt:variant>
        <vt:i4>1790</vt:i4>
      </vt:variant>
      <vt:variant>
        <vt:i4>0</vt:i4>
      </vt:variant>
      <vt:variant>
        <vt:i4>5</vt:i4>
      </vt:variant>
      <vt:variant>
        <vt:lpwstr/>
      </vt:variant>
      <vt:variant>
        <vt:lpwstr>_Toc350509455</vt:lpwstr>
      </vt:variant>
      <vt:variant>
        <vt:i4>1769527</vt:i4>
      </vt:variant>
      <vt:variant>
        <vt:i4>1784</vt:i4>
      </vt:variant>
      <vt:variant>
        <vt:i4>0</vt:i4>
      </vt:variant>
      <vt:variant>
        <vt:i4>5</vt:i4>
      </vt:variant>
      <vt:variant>
        <vt:lpwstr/>
      </vt:variant>
      <vt:variant>
        <vt:lpwstr>_Toc350509454</vt:lpwstr>
      </vt:variant>
      <vt:variant>
        <vt:i4>1769527</vt:i4>
      </vt:variant>
      <vt:variant>
        <vt:i4>1778</vt:i4>
      </vt:variant>
      <vt:variant>
        <vt:i4>0</vt:i4>
      </vt:variant>
      <vt:variant>
        <vt:i4>5</vt:i4>
      </vt:variant>
      <vt:variant>
        <vt:lpwstr/>
      </vt:variant>
      <vt:variant>
        <vt:lpwstr>_Toc350509453</vt:lpwstr>
      </vt:variant>
      <vt:variant>
        <vt:i4>1769527</vt:i4>
      </vt:variant>
      <vt:variant>
        <vt:i4>1772</vt:i4>
      </vt:variant>
      <vt:variant>
        <vt:i4>0</vt:i4>
      </vt:variant>
      <vt:variant>
        <vt:i4>5</vt:i4>
      </vt:variant>
      <vt:variant>
        <vt:lpwstr/>
      </vt:variant>
      <vt:variant>
        <vt:lpwstr>_Toc350509452</vt:lpwstr>
      </vt:variant>
      <vt:variant>
        <vt:i4>1769527</vt:i4>
      </vt:variant>
      <vt:variant>
        <vt:i4>1766</vt:i4>
      </vt:variant>
      <vt:variant>
        <vt:i4>0</vt:i4>
      </vt:variant>
      <vt:variant>
        <vt:i4>5</vt:i4>
      </vt:variant>
      <vt:variant>
        <vt:lpwstr/>
      </vt:variant>
      <vt:variant>
        <vt:lpwstr>_Toc350509451</vt:lpwstr>
      </vt:variant>
      <vt:variant>
        <vt:i4>1769527</vt:i4>
      </vt:variant>
      <vt:variant>
        <vt:i4>1760</vt:i4>
      </vt:variant>
      <vt:variant>
        <vt:i4>0</vt:i4>
      </vt:variant>
      <vt:variant>
        <vt:i4>5</vt:i4>
      </vt:variant>
      <vt:variant>
        <vt:lpwstr/>
      </vt:variant>
      <vt:variant>
        <vt:lpwstr>_Toc350509450</vt:lpwstr>
      </vt:variant>
      <vt:variant>
        <vt:i4>1703991</vt:i4>
      </vt:variant>
      <vt:variant>
        <vt:i4>1754</vt:i4>
      </vt:variant>
      <vt:variant>
        <vt:i4>0</vt:i4>
      </vt:variant>
      <vt:variant>
        <vt:i4>5</vt:i4>
      </vt:variant>
      <vt:variant>
        <vt:lpwstr/>
      </vt:variant>
      <vt:variant>
        <vt:lpwstr>_Toc350509449</vt:lpwstr>
      </vt:variant>
      <vt:variant>
        <vt:i4>1703991</vt:i4>
      </vt:variant>
      <vt:variant>
        <vt:i4>1748</vt:i4>
      </vt:variant>
      <vt:variant>
        <vt:i4>0</vt:i4>
      </vt:variant>
      <vt:variant>
        <vt:i4>5</vt:i4>
      </vt:variant>
      <vt:variant>
        <vt:lpwstr/>
      </vt:variant>
      <vt:variant>
        <vt:lpwstr>_Toc350509448</vt:lpwstr>
      </vt:variant>
      <vt:variant>
        <vt:i4>1703991</vt:i4>
      </vt:variant>
      <vt:variant>
        <vt:i4>1742</vt:i4>
      </vt:variant>
      <vt:variant>
        <vt:i4>0</vt:i4>
      </vt:variant>
      <vt:variant>
        <vt:i4>5</vt:i4>
      </vt:variant>
      <vt:variant>
        <vt:lpwstr/>
      </vt:variant>
      <vt:variant>
        <vt:lpwstr>_Toc350509447</vt:lpwstr>
      </vt:variant>
      <vt:variant>
        <vt:i4>1703991</vt:i4>
      </vt:variant>
      <vt:variant>
        <vt:i4>1736</vt:i4>
      </vt:variant>
      <vt:variant>
        <vt:i4>0</vt:i4>
      </vt:variant>
      <vt:variant>
        <vt:i4>5</vt:i4>
      </vt:variant>
      <vt:variant>
        <vt:lpwstr/>
      </vt:variant>
      <vt:variant>
        <vt:lpwstr>_Toc350509446</vt:lpwstr>
      </vt:variant>
      <vt:variant>
        <vt:i4>1703991</vt:i4>
      </vt:variant>
      <vt:variant>
        <vt:i4>1730</vt:i4>
      </vt:variant>
      <vt:variant>
        <vt:i4>0</vt:i4>
      </vt:variant>
      <vt:variant>
        <vt:i4>5</vt:i4>
      </vt:variant>
      <vt:variant>
        <vt:lpwstr/>
      </vt:variant>
      <vt:variant>
        <vt:lpwstr>_Toc350509445</vt:lpwstr>
      </vt:variant>
      <vt:variant>
        <vt:i4>1703991</vt:i4>
      </vt:variant>
      <vt:variant>
        <vt:i4>1724</vt:i4>
      </vt:variant>
      <vt:variant>
        <vt:i4>0</vt:i4>
      </vt:variant>
      <vt:variant>
        <vt:i4>5</vt:i4>
      </vt:variant>
      <vt:variant>
        <vt:lpwstr/>
      </vt:variant>
      <vt:variant>
        <vt:lpwstr>_Toc350509444</vt:lpwstr>
      </vt:variant>
      <vt:variant>
        <vt:i4>1703991</vt:i4>
      </vt:variant>
      <vt:variant>
        <vt:i4>1718</vt:i4>
      </vt:variant>
      <vt:variant>
        <vt:i4>0</vt:i4>
      </vt:variant>
      <vt:variant>
        <vt:i4>5</vt:i4>
      </vt:variant>
      <vt:variant>
        <vt:lpwstr/>
      </vt:variant>
      <vt:variant>
        <vt:lpwstr>_Toc350509443</vt:lpwstr>
      </vt:variant>
      <vt:variant>
        <vt:i4>1703991</vt:i4>
      </vt:variant>
      <vt:variant>
        <vt:i4>1712</vt:i4>
      </vt:variant>
      <vt:variant>
        <vt:i4>0</vt:i4>
      </vt:variant>
      <vt:variant>
        <vt:i4>5</vt:i4>
      </vt:variant>
      <vt:variant>
        <vt:lpwstr/>
      </vt:variant>
      <vt:variant>
        <vt:lpwstr>_Toc350509442</vt:lpwstr>
      </vt:variant>
      <vt:variant>
        <vt:i4>1703991</vt:i4>
      </vt:variant>
      <vt:variant>
        <vt:i4>1706</vt:i4>
      </vt:variant>
      <vt:variant>
        <vt:i4>0</vt:i4>
      </vt:variant>
      <vt:variant>
        <vt:i4>5</vt:i4>
      </vt:variant>
      <vt:variant>
        <vt:lpwstr/>
      </vt:variant>
      <vt:variant>
        <vt:lpwstr>_Toc350509441</vt:lpwstr>
      </vt:variant>
      <vt:variant>
        <vt:i4>1703991</vt:i4>
      </vt:variant>
      <vt:variant>
        <vt:i4>1700</vt:i4>
      </vt:variant>
      <vt:variant>
        <vt:i4>0</vt:i4>
      </vt:variant>
      <vt:variant>
        <vt:i4>5</vt:i4>
      </vt:variant>
      <vt:variant>
        <vt:lpwstr/>
      </vt:variant>
      <vt:variant>
        <vt:lpwstr>_Toc350509440</vt:lpwstr>
      </vt:variant>
      <vt:variant>
        <vt:i4>1900599</vt:i4>
      </vt:variant>
      <vt:variant>
        <vt:i4>1694</vt:i4>
      </vt:variant>
      <vt:variant>
        <vt:i4>0</vt:i4>
      </vt:variant>
      <vt:variant>
        <vt:i4>5</vt:i4>
      </vt:variant>
      <vt:variant>
        <vt:lpwstr/>
      </vt:variant>
      <vt:variant>
        <vt:lpwstr>_Toc350509439</vt:lpwstr>
      </vt:variant>
      <vt:variant>
        <vt:i4>1900599</vt:i4>
      </vt:variant>
      <vt:variant>
        <vt:i4>1688</vt:i4>
      </vt:variant>
      <vt:variant>
        <vt:i4>0</vt:i4>
      </vt:variant>
      <vt:variant>
        <vt:i4>5</vt:i4>
      </vt:variant>
      <vt:variant>
        <vt:lpwstr/>
      </vt:variant>
      <vt:variant>
        <vt:lpwstr>_Toc350509438</vt:lpwstr>
      </vt:variant>
      <vt:variant>
        <vt:i4>1900599</vt:i4>
      </vt:variant>
      <vt:variant>
        <vt:i4>1682</vt:i4>
      </vt:variant>
      <vt:variant>
        <vt:i4>0</vt:i4>
      </vt:variant>
      <vt:variant>
        <vt:i4>5</vt:i4>
      </vt:variant>
      <vt:variant>
        <vt:lpwstr/>
      </vt:variant>
      <vt:variant>
        <vt:lpwstr>_Toc350509437</vt:lpwstr>
      </vt:variant>
      <vt:variant>
        <vt:i4>1900599</vt:i4>
      </vt:variant>
      <vt:variant>
        <vt:i4>1676</vt:i4>
      </vt:variant>
      <vt:variant>
        <vt:i4>0</vt:i4>
      </vt:variant>
      <vt:variant>
        <vt:i4>5</vt:i4>
      </vt:variant>
      <vt:variant>
        <vt:lpwstr/>
      </vt:variant>
      <vt:variant>
        <vt:lpwstr>_Toc350509436</vt:lpwstr>
      </vt:variant>
      <vt:variant>
        <vt:i4>1900599</vt:i4>
      </vt:variant>
      <vt:variant>
        <vt:i4>1670</vt:i4>
      </vt:variant>
      <vt:variant>
        <vt:i4>0</vt:i4>
      </vt:variant>
      <vt:variant>
        <vt:i4>5</vt:i4>
      </vt:variant>
      <vt:variant>
        <vt:lpwstr/>
      </vt:variant>
      <vt:variant>
        <vt:lpwstr>_Toc350509435</vt:lpwstr>
      </vt:variant>
      <vt:variant>
        <vt:i4>1900599</vt:i4>
      </vt:variant>
      <vt:variant>
        <vt:i4>1664</vt:i4>
      </vt:variant>
      <vt:variant>
        <vt:i4>0</vt:i4>
      </vt:variant>
      <vt:variant>
        <vt:i4>5</vt:i4>
      </vt:variant>
      <vt:variant>
        <vt:lpwstr/>
      </vt:variant>
      <vt:variant>
        <vt:lpwstr>_Toc350509434</vt:lpwstr>
      </vt:variant>
      <vt:variant>
        <vt:i4>1900599</vt:i4>
      </vt:variant>
      <vt:variant>
        <vt:i4>1658</vt:i4>
      </vt:variant>
      <vt:variant>
        <vt:i4>0</vt:i4>
      </vt:variant>
      <vt:variant>
        <vt:i4>5</vt:i4>
      </vt:variant>
      <vt:variant>
        <vt:lpwstr/>
      </vt:variant>
      <vt:variant>
        <vt:lpwstr>_Toc350509433</vt:lpwstr>
      </vt:variant>
      <vt:variant>
        <vt:i4>1900599</vt:i4>
      </vt:variant>
      <vt:variant>
        <vt:i4>1652</vt:i4>
      </vt:variant>
      <vt:variant>
        <vt:i4>0</vt:i4>
      </vt:variant>
      <vt:variant>
        <vt:i4>5</vt:i4>
      </vt:variant>
      <vt:variant>
        <vt:lpwstr/>
      </vt:variant>
      <vt:variant>
        <vt:lpwstr>_Toc350509432</vt:lpwstr>
      </vt:variant>
      <vt:variant>
        <vt:i4>1900599</vt:i4>
      </vt:variant>
      <vt:variant>
        <vt:i4>1646</vt:i4>
      </vt:variant>
      <vt:variant>
        <vt:i4>0</vt:i4>
      </vt:variant>
      <vt:variant>
        <vt:i4>5</vt:i4>
      </vt:variant>
      <vt:variant>
        <vt:lpwstr/>
      </vt:variant>
      <vt:variant>
        <vt:lpwstr>_Toc350509431</vt:lpwstr>
      </vt:variant>
      <vt:variant>
        <vt:i4>1900599</vt:i4>
      </vt:variant>
      <vt:variant>
        <vt:i4>1640</vt:i4>
      </vt:variant>
      <vt:variant>
        <vt:i4>0</vt:i4>
      </vt:variant>
      <vt:variant>
        <vt:i4>5</vt:i4>
      </vt:variant>
      <vt:variant>
        <vt:lpwstr/>
      </vt:variant>
      <vt:variant>
        <vt:lpwstr>_Toc350509430</vt:lpwstr>
      </vt:variant>
      <vt:variant>
        <vt:i4>1835063</vt:i4>
      </vt:variant>
      <vt:variant>
        <vt:i4>1634</vt:i4>
      </vt:variant>
      <vt:variant>
        <vt:i4>0</vt:i4>
      </vt:variant>
      <vt:variant>
        <vt:i4>5</vt:i4>
      </vt:variant>
      <vt:variant>
        <vt:lpwstr/>
      </vt:variant>
      <vt:variant>
        <vt:lpwstr>_Toc350509429</vt:lpwstr>
      </vt:variant>
      <vt:variant>
        <vt:i4>1835063</vt:i4>
      </vt:variant>
      <vt:variant>
        <vt:i4>1628</vt:i4>
      </vt:variant>
      <vt:variant>
        <vt:i4>0</vt:i4>
      </vt:variant>
      <vt:variant>
        <vt:i4>5</vt:i4>
      </vt:variant>
      <vt:variant>
        <vt:lpwstr/>
      </vt:variant>
      <vt:variant>
        <vt:lpwstr>_Toc350509428</vt:lpwstr>
      </vt:variant>
      <vt:variant>
        <vt:i4>1835063</vt:i4>
      </vt:variant>
      <vt:variant>
        <vt:i4>1622</vt:i4>
      </vt:variant>
      <vt:variant>
        <vt:i4>0</vt:i4>
      </vt:variant>
      <vt:variant>
        <vt:i4>5</vt:i4>
      </vt:variant>
      <vt:variant>
        <vt:lpwstr/>
      </vt:variant>
      <vt:variant>
        <vt:lpwstr>_Toc350509427</vt:lpwstr>
      </vt:variant>
      <vt:variant>
        <vt:i4>1835063</vt:i4>
      </vt:variant>
      <vt:variant>
        <vt:i4>1616</vt:i4>
      </vt:variant>
      <vt:variant>
        <vt:i4>0</vt:i4>
      </vt:variant>
      <vt:variant>
        <vt:i4>5</vt:i4>
      </vt:variant>
      <vt:variant>
        <vt:lpwstr/>
      </vt:variant>
      <vt:variant>
        <vt:lpwstr>_Toc350509426</vt:lpwstr>
      </vt:variant>
      <vt:variant>
        <vt:i4>1835063</vt:i4>
      </vt:variant>
      <vt:variant>
        <vt:i4>1610</vt:i4>
      </vt:variant>
      <vt:variant>
        <vt:i4>0</vt:i4>
      </vt:variant>
      <vt:variant>
        <vt:i4>5</vt:i4>
      </vt:variant>
      <vt:variant>
        <vt:lpwstr/>
      </vt:variant>
      <vt:variant>
        <vt:lpwstr>_Toc350509425</vt:lpwstr>
      </vt:variant>
      <vt:variant>
        <vt:i4>1835063</vt:i4>
      </vt:variant>
      <vt:variant>
        <vt:i4>1604</vt:i4>
      </vt:variant>
      <vt:variant>
        <vt:i4>0</vt:i4>
      </vt:variant>
      <vt:variant>
        <vt:i4>5</vt:i4>
      </vt:variant>
      <vt:variant>
        <vt:lpwstr/>
      </vt:variant>
      <vt:variant>
        <vt:lpwstr>_Toc350509424</vt:lpwstr>
      </vt:variant>
      <vt:variant>
        <vt:i4>1835063</vt:i4>
      </vt:variant>
      <vt:variant>
        <vt:i4>1598</vt:i4>
      </vt:variant>
      <vt:variant>
        <vt:i4>0</vt:i4>
      </vt:variant>
      <vt:variant>
        <vt:i4>5</vt:i4>
      </vt:variant>
      <vt:variant>
        <vt:lpwstr/>
      </vt:variant>
      <vt:variant>
        <vt:lpwstr>_Toc350509423</vt:lpwstr>
      </vt:variant>
      <vt:variant>
        <vt:i4>1835063</vt:i4>
      </vt:variant>
      <vt:variant>
        <vt:i4>1592</vt:i4>
      </vt:variant>
      <vt:variant>
        <vt:i4>0</vt:i4>
      </vt:variant>
      <vt:variant>
        <vt:i4>5</vt:i4>
      </vt:variant>
      <vt:variant>
        <vt:lpwstr/>
      </vt:variant>
      <vt:variant>
        <vt:lpwstr>_Toc350509422</vt:lpwstr>
      </vt:variant>
      <vt:variant>
        <vt:i4>1835063</vt:i4>
      </vt:variant>
      <vt:variant>
        <vt:i4>1586</vt:i4>
      </vt:variant>
      <vt:variant>
        <vt:i4>0</vt:i4>
      </vt:variant>
      <vt:variant>
        <vt:i4>5</vt:i4>
      </vt:variant>
      <vt:variant>
        <vt:lpwstr/>
      </vt:variant>
      <vt:variant>
        <vt:lpwstr>_Toc350509421</vt:lpwstr>
      </vt:variant>
      <vt:variant>
        <vt:i4>1835063</vt:i4>
      </vt:variant>
      <vt:variant>
        <vt:i4>1580</vt:i4>
      </vt:variant>
      <vt:variant>
        <vt:i4>0</vt:i4>
      </vt:variant>
      <vt:variant>
        <vt:i4>5</vt:i4>
      </vt:variant>
      <vt:variant>
        <vt:lpwstr/>
      </vt:variant>
      <vt:variant>
        <vt:lpwstr>_Toc350509420</vt:lpwstr>
      </vt:variant>
      <vt:variant>
        <vt:i4>2031671</vt:i4>
      </vt:variant>
      <vt:variant>
        <vt:i4>1574</vt:i4>
      </vt:variant>
      <vt:variant>
        <vt:i4>0</vt:i4>
      </vt:variant>
      <vt:variant>
        <vt:i4>5</vt:i4>
      </vt:variant>
      <vt:variant>
        <vt:lpwstr/>
      </vt:variant>
      <vt:variant>
        <vt:lpwstr>_Toc350509419</vt:lpwstr>
      </vt:variant>
      <vt:variant>
        <vt:i4>2031671</vt:i4>
      </vt:variant>
      <vt:variant>
        <vt:i4>1568</vt:i4>
      </vt:variant>
      <vt:variant>
        <vt:i4>0</vt:i4>
      </vt:variant>
      <vt:variant>
        <vt:i4>5</vt:i4>
      </vt:variant>
      <vt:variant>
        <vt:lpwstr/>
      </vt:variant>
      <vt:variant>
        <vt:lpwstr>_Toc350509418</vt:lpwstr>
      </vt:variant>
      <vt:variant>
        <vt:i4>2031671</vt:i4>
      </vt:variant>
      <vt:variant>
        <vt:i4>1562</vt:i4>
      </vt:variant>
      <vt:variant>
        <vt:i4>0</vt:i4>
      </vt:variant>
      <vt:variant>
        <vt:i4>5</vt:i4>
      </vt:variant>
      <vt:variant>
        <vt:lpwstr/>
      </vt:variant>
      <vt:variant>
        <vt:lpwstr>_Toc350509417</vt:lpwstr>
      </vt:variant>
      <vt:variant>
        <vt:i4>2031671</vt:i4>
      </vt:variant>
      <vt:variant>
        <vt:i4>1556</vt:i4>
      </vt:variant>
      <vt:variant>
        <vt:i4>0</vt:i4>
      </vt:variant>
      <vt:variant>
        <vt:i4>5</vt:i4>
      </vt:variant>
      <vt:variant>
        <vt:lpwstr/>
      </vt:variant>
      <vt:variant>
        <vt:lpwstr>_Toc350509416</vt:lpwstr>
      </vt:variant>
      <vt:variant>
        <vt:i4>2031671</vt:i4>
      </vt:variant>
      <vt:variant>
        <vt:i4>1550</vt:i4>
      </vt:variant>
      <vt:variant>
        <vt:i4>0</vt:i4>
      </vt:variant>
      <vt:variant>
        <vt:i4>5</vt:i4>
      </vt:variant>
      <vt:variant>
        <vt:lpwstr/>
      </vt:variant>
      <vt:variant>
        <vt:lpwstr>_Toc350509415</vt:lpwstr>
      </vt:variant>
      <vt:variant>
        <vt:i4>2031671</vt:i4>
      </vt:variant>
      <vt:variant>
        <vt:i4>1544</vt:i4>
      </vt:variant>
      <vt:variant>
        <vt:i4>0</vt:i4>
      </vt:variant>
      <vt:variant>
        <vt:i4>5</vt:i4>
      </vt:variant>
      <vt:variant>
        <vt:lpwstr/>
      </vt:variant>
      <vt:variant>
        <vt:lpwstr>_Toc350509414</vt:lpwstr>
      </vt:variant>
      <vt:variant>
        <vt:i4>2031671</vt:i4>
      </vt:variant>
      <vt:variant>
        <vt:i4>1538</vt:i4>
      </vt:variant>
      <vt:variant>
        <vt:i4>0</vt:i4>
      </vt:variant>
      <vt:variant>
        <vt:i4>5</vt:i4>
      </vt:variant>
      <vt:variant>
        <vt:lpwstr/>
      </vt:variant>
      <vt:variant>
        <vt:lpwstr>_Toc350509413</vt:lpwstr>
      </vt:variant>
      <vt:variant>
        <vt:i4>2031671</vt:i4>
      </vt:variant>
      <vt:variant>
        <vt:i4>1532</vt:i4>
      </vt:variant>
      <vt:variant>
        <vt:i4>0</vt:i4>
      </vt:variant>
      <vt:variant>
        <vt:i4>5</vt:i4>
      </vt:variant>
      <vt:variant>
        <vt:lpwstr/>
      </vt:variant>
      <vt:variant>
        <vt:lpwstr>_Toc350509412</vt:lpwstr>
      </vt:variant>
      <vt:variant>
        <vt:i4>2031671</vt:i4>
      </vt:variant>
      <vt:variant>
        <vt:i4>1526</vt:i4>
      </vt:variant>
      <vt:variant>
        <vt:i4>0</vt:i4>
      </vt:variant>
      <vt:variant>
        <vt:i4>5</vt:i4>
      </vt:variant>
      <vt:variant>
        <vt:lpwstr/>
      </vt:variant>
      <vt:variant>
        <vt:lpwstr>_Toc350509411</vt:lpwstr>
      </vt:variant>
      <vt:variant>
        <vt:i4>2031671</vt:i4>
      </vt:variant>
      <vt:variant>
        <vt:i4>1520</vt:i4>
      </vt:variant>
      <vt:variant>
        <vt:i4>0</vt:i4>
      </vt:variant>
      <vt:variant>
        <vt:i4>5</vt:i4>
      </vt:variant>
      <vt:variant>
        <vt:lpwstr/>
      </vt:variant>
      <vt:variant>
        <vt:lpwstr>_Toc350509410</vt:lpwstr>
      </vt:variant>
      <vt:variant>
        <vt:i4>1966135</vt:i4>
      </vt:variant>
      <vt:variant>
        <vt:i4>1514</vt:i4>
      </vt:variant>
      <vt:variant>
        <vt:i4>0</vt:i4>
      </vt:variant>
      <vt:variant>
        <vt:i4>5</vt:i4>
      </vt:variant>
      <vt:variant>
        <vt:lpwstr/>
      </vt:variant>
      <vt:variant>
        <vt:lpwstr>_Toc350509409</vt:lpwstr>
      </vt:variant>
      <vt:variant>
        <vt:i4>1966135</vt:i4>
      </vt:variant>
      <vt:variant>
        <vt:i4>1508</vt:i4>
      </vt:variant>
      <vt:variant>
        <vt:i4>0</vt:i4>
      </vt:variant>
      <vt:variant>
        <vt:i4>5</vt:i4>
      </vt:variant>
      <vt:variant>
        <vt:lpwstr/>
      </vt:variant>
      <vt:variant>
        <vt:lpwstr>_Toc350509408</vt:lpwstr>
      </vt:variant>
      <vt:variant>
        <vt:i4>1966135</vt:i4>
      </vt:variant>
      <vt:variant>
        <vt:i4>1502</vt:i4>
      </vt:variant>
      <vt:variant>
        <vt:i4>0</vt:i4>
      </vt:variant>
      <vt:variant>
        <vt:i4>5</vt:i4>
      </vt:variant>
      <vt:variant>
        <vt:lpwstr/>
      </vt:variant>
      <vt:variant>
        <vt:lpwstr>_Toc350509407</vt:lpwstr>
      </vt:variant>
      <vt:variant>
        <vt:i4>1966135</vt:i4>
      </vt:variant>
      <vt:variant>
        <vt:i4>1496</vt:i4>
      </vt:variant>
      <vt:variant>
        <vt:i4>0</vt:i4>
      </vt:variant>
      <vt:variant>
        <vt:i4>5</vt:i4>
      </vt:variant>
      <vt:variant>
        <vt:lpwstr/>
      </vt:variant>
      <vt:variant>
        <vt:lpwstr>_Toc350509406</vt:lpwstr>
      </vt:variant>
      <vt:variant>
        <vt:i4>1966135</vt:i4>
      </vt:variant>
      <vt:variant>
        <vt:i4>1490</vt:i4>
      </vt:variant>
      <vt:variant>
        <vt:i4>0</vt:i4>
      </vt:variant>
      <vt:variant>
        <vt:i4>5</vt:i4>
      </vt:variant>
      <vt:variant>
        <vt:lpwstr/>
      </vt:variant>
      <vt:variant>
        <vt:lpwstr>_Toc350509405</vt:lpwstr>
      </vt:variant>
      <vt:variant>
        <vt:i4>1966135</vt:i4>
      </vt:variant>
      <vt:variant>
        <vt:i4>1484</vt:i4>
      </vt:variant>
      <vt:variant>
        <vt:i4>0</vt:i4>
      </vt:variant>
      <vt:variant>
        <vt:i4>5</vt:i4>
      </vt:variant>
      <vt:variant>
        <vt:lpwstr/>
      </vt:variant>
      <vt:variant>
        <vt:lpwstr>_Toc350509404</vt:lpwstr>
      </vt:variant>
      <vt:variant>
        <vt:i4>1966135</vt:i4>
      </vt:variant>
      <vt:variant>
        <vt:i4>1478</vt:i4>
      </vt:variant>
      <vt:variant>
        <vt:i4>0</vt:i4>
      </vt:variant>
      <vt:variant>
        <vt:i4>5</vt:i4>
      </vt:variant>
      <vt:variant>
        <vt:lpwstr/>
      </vt:variant>
      <vt:variant>
        <vt:lpwstr>_Toc350509403</vt:lpwstr>
      </vt:variant>
      <vt:variant>
        <vt:i4>1966135</vt:i4>
      </vt:variant>
      <vt:variant>
        <vt:i4>1472</vt:i4>
      </vt:variant>
      <vt:variant>
        <vt:i4>0</vt:i4>
      </vt:variant>
      <vt:variant>
        <vt:i4>5</vt:i4>
      </vt:variant>
      <vt:variant>
        <vt:lpwstr/>
      </vt:variant>
      <vt:variant>
        <vt:lpwstr>_Toc350509402</vt:lpwstr>
      </vt:variant>
      <vt:variant>
        <vt:i4>1966135</vt:i4>
      </vt:variant>
      <vt:variant>
        <vt:i4>1466</vt:i4>
      </vt:variant>
      <vt:variant>
        <vt:i4>0</vt:i4>
      </vt:variant>
      <vt:variant>
        <vt:i4>5</vt:i4>
      </vt:variant>
      <vt:variant>
        <vt:lpwstr/>
      </vt:variant>
      <vt:variant>
        <vt:lpwstr>_Toc350509401</vt:lpwstr>
      </vt:variant>
      <vt:variant>
        <vt:i4>1966135</vt:i4>
      </vt:variant>
      <vt:variant>
        <vt:i4>1460</vt:i4>
      </vt:variant>
      <vt:variant>
        <vt:i4>0</vt:i4>
      </vt:variant>
      <vt:variant>
        <vt:i4>5</vt:i4>
      </vt:variant>
      <vt:variant>
        <vt:lpwstr/>
      </vt:variant>
      <vt:variant>
        <vt:lpwstr>_Toc350509400</vt:lpwstr>
      </vt:variant>
      <vt:variant>
        <vt:i4>1507376</vt:i4>
      </vt:variant>
      <vt:variant>
        <vt:i4>1454</vt:i4>
      </vt:variant>
      <vt:variant>
        <vt:i4>0</vt:i4>
      </vt:variant>
      <vt:variant>
        <vt:i4>5</vt:i4>
      </vt:variant>
      <vt:variant>
        <vt:lpwstr/>
      </vt:variant>
      <vt:variant>
        <vt:lpwstr>_Toc350509399</vt:lpwstr>
      </vt:variant>
      <vt:variant>
        <vt:i4>1507376</vt:i4>
      </vt:variant>
      <vt:variant>
        <vt:i4>1448</vt:i4>
      </vt:variant>
      <vt:variant>
        <vt:i4>0</vt:i4>
      </vt:variant>
      <vt:variant>
        <vt:i4>5</vt:i4>
      </vt:variant>
      <vt:variant>
        <vt:lpwstr/>
      </vt:variant>
      <vt:variant>
        <vt:lpwstr>_Toc350509398</vt:lpwstr>
      </vt:variant>
      <vt:variant>
        <vt:i4>1507376</vt:i4>
      </vt:variant>
      <vt:variant>
        <vt:i4>1442</vt:i4>
      </vt:variant>
      <vt:variant>
        <vt:i4>0</vt:i4>
      </vt:variant>
      <vt:variant>
        <vt:i4>5</vt:i4>
      </vt:variant>
      <vt:variant>
        <vt:lpwstr/>
      </vt:variant>
      <vt:variant>
        <vt:lpwstr>_Toc350509397</vt:lpwstr>
      </vt:variant>
      <vt:variant>
        <vt:i4>1507376</vt:i4>
      </vt:variant>
      <vt:variant>
        <vt:i4>1436</vt:i4>
      </vt:variant>
      <vt:variant>
        <vt:i4>0</vt:i4>
      </vt:variant>
      <vt:variant>
        <vt:i4>5</vt:i4>
      </vt:variant>
      <vt:variant>
        <vt:lpwstr/>
      </vt:variant>
      <vt:variant>
        <vt:lpwstr>_Toc350509396</vt:lpwstr>
      </vt:variant>
      <vt:variant>
        <vt:i4>1507376</vt:i4>
      </vt:variant>
      <vt:variant>
        <vt:i4>1430</vt:i4>
      </vt:variant>
      <vt:variant>
        <vt:i4>0</vt:i4>
      </vt:variant>
      <vt:variant>
        <vt:i4>5</vt:i4>
      </vt:variant>
      <vt:variant>
        <vt:lpwstr/>
      </vt:variant>
      <vt:variant>
        <vt:lpwstr>_Toc350509395</vt:lpwstr>
      </vt:variant>
      <vt:variant>
        <vt:i4>1507376</vt:i4>
      </vt:variant>
      <vt:variant>
        <vt:i4>1424</vt:i4>
      </vt:variant>
      <vt:variant>
        <vt:i4>0</vt:i4>
      </vt:variant>
      <vt:variant>
        <vt:i4>5</vt:i4>
      </vt:variant>
      <vt:variant>
        <vt:lpwstr/>
      </vt:variant>
      <vt:variant>
        <vt:lpwstr>_Toc350509394</vt:lpwstr>
      </vt:variant>
      <vt:variant>
        <vt:i4>1507376</vt:i4>
      </vt:variant>
      <vt:variant>
        <vt:i4>1418</vt:i4>
      </vt:variant>
      <vt:variant>
        <vt:i4>0</vt:i4>
      </vt:variant>
      <vt:variant>
        <vt:i4>5</vt:i4>
      </vt:variant>
      <vt:variant>
        <vt:lpwstr/>
      </vt:variant>
      <vt:variant>
        <vt:lpwstr>_Toc350509393</vt:lpwstr>
      </vt:variant>
      <vt:variant>
        <vt:i4>1507376</vt:i4>
      </vt:variant>
      <vt:variant>
        <vt:i4>1412</vt:i4>
      </vt:variant>
      <vt:variant>
        <vt:i4>0</vt:i4>
      </vt:variant>
      <vt:variant>
        <vt:i4>5</vt:i4>
      </vt:variant>
      <vt:variant>
        <vt:lpwstr/>
      </vt:variant>
      <vt:variant>
        <vt:lpwstr>_Toc350509392</vt:lpwstr>
      </vt:variant>
      <vt:variant>
        <vt:i4>1507376</vt:i4>
      </vt:variant>
      <vt:variant>
        <vt:i4>1406</vt:i4>
      </vt:variant>
      <vt:variant>
        <vt:i4>0</vt:i4>
      </vt:variant>
      <vt:variant>
        <vt:i4>5</vt:i4>
      </vt:variant>
      <vt:variant>
        <vt:lpwstr/>
      </vt:variant>
      <vt:variant>
        <vt:lpwstr>_Toc350509391</vt:lpwstr>
      </vt:variant>
      <vt:variant>
        <vt:i4>1507376</vt:i4>
      </vt:variant>
      <vt:variant>
        <vt:i4>1400</vt:i4>
      </vt:variant>
      <vt:variant>
        <vt:i4>0</vt:i4>
      </vt:variant>
      <vt:variant>
        <vt:i4>5</vt:i4>
      </vt:variant>
      <vt:variant>
        <vt:lpwstr/>
      </vt:variant>
      <vt:variant>
        <vt:lpwstr>_Toc350509390</vt:lpwstr>
      </vt:variant>
      <vt:variant>
        <vt:i4>1441840</vt:i4>
      </vt:variant>
      <vt:variant>
        <vt:i4>1394</vt:i4>
      </vt:variant>
      <vt:variant>
        <vt:i4>0</vt:i4>
      </vt:variant>
      <vt:variant>
        <vt:i4>5</vt:i4>
      </vt:variant>
      <vt:variant>
        <vt:lpwstr/>
      </vt:variant>
      <vt:variant>
        <vt:lpwstr>_Toc350509389</vt:lpwstr>
      </vt:variant>
      <vt:variant>
        <vt:i4>1441840</vt:i4>
      </vt:variant>
      <vt:variant>
        <vt:i4>1388</vt:i4>
      </vt:variant>
      <vt:variant>
        <vt:i4>0</vt:i4>
      </vt:variant>
      <vt:variant>
        <vt:i4>5</vt:i4>
      </vt:variant>
      <vt:variant>
        <vt:lpwstr/>
      </vt:variant>
      <vt:variant>
        <vt:lpwstr>_Toc350509388</vt:lpwstr>
      </vt:variant>
      <vt:variant>
        <vt:i4>1441840</vt:i4>
      </vt:variant>
      <vt:variant>
        <vt:i4>1382</vt:i4>
      </vt:variant>
      <vt:variant>
        <vt:i4>0</vt:i4>
      </vt:variant>
      <vt:variant>
        <vt:i4>5</vt:i4>
      </vt:variant>
      <vt:variant>
        <vt:lpwstr/>
      </vt:variant>
      <vt:variant>
        <vt:lpwstr>_Toc350509387</vt:lpwstr>
      </vt:variant>
      <vt:variant>
        <vt:i4>1441840</vt:i4>
      </vt:variant>
      <vt:variant>
        <vt:i4>1376</vt:i4>
      </vt:variant>
      <vt:variant>
        <vt:i4>0</vt:i4>
      </vt:variant>
      <vt:variant>
        <vt:i4>5</vt:i4>
      </vt:variant>
      <vt:variant>
        <vt:lpwstr/>
      </vt:variant>
      <vt:variant>
        <vt:lpwstr>_Toc350509386</vt:lpwstr>
      </vt:variant>
      <vt:variant>
        <vt:i4>1441840</vt:i4>
      </vt:variant>
      <vt:variant>
        <vt:i4>1370</vt:i4>
      </vt:variant>
      <vt:variant>
        <vt:i4>0</vt:i4>
      </vt:variant>
      <vt:variant>
        <vt:i4>5</vt:i4>
      </vt:variant>
      <vt:variant>
        <vt:lpwstr/>
      </vt:variant>
      <vt:variant>
        <vt:lpwstr>_Toc350509385</vt:lpwstr>
      </vt:variant>
      <vt:variant>
        <vt:i4>1441840</vt:i4>
      </vt:variant>
      <vt:variant>
        <vt:i4>1364</vt:i4>
      </vt:variant>
      <vt:variant>
        <vt:i4>0</vt:i4>
      </vt:variant>
      <vt:variant>
        <vt:i4>5</vt:i4>
      </vt:variant>
      <vt:variant>
        <vt:lpwstr/>
      </vt:variant>
      <vt:variant>
        <vt:lpwstr>_Toc350509384</vt:lpwstr>
      </vt:variant>
      <vt:variant>
        <vt:i4>1441840</vt:i4>
      </vt:variant>
      <vt:variant>
        <vt:i4>1358</vt:i4>
      </vt:variant>
      <vt:variant>
        <vt:i4>0</vt:i4>
      </vt:variant>
      <vt:variant>
        <vt:i4>5</vt:i4>
      </vt:variant>
      <vt:variant>
        <vt:lpwstr/>
      </vt:variant>
      <vt:variant>
        <vt:lpwstr>_Toc350509383</vt:lpwstr>
      </vt:variant>
      <vt:variant>
        <vt:i4>1441840</vt:i4>
      </vt:variant>
      <vt:variant>
        <vt:i4>1352</vt:i4>
      </vt:variant>
      <vt:variant>
        <vt:i4>0</vt:i4>
      </vt:variant>
      <vt:variant>
        <vt:i4>5</vt:i4>
      </vt:variant>
      <vt:variant>
        <vt:lpwstr/>
      </vt:variant>
      <vt:variant>
        <vt:lpwstr>_Toc350509382</vt:lpwstr>
      </vt:variant>
      <vt:variant>
        <vt:i4>1441840</vt:i4>
      </vt:variant>
      <vt:variant>
        <vt:i4>1346</vt:i4>
      </vt:variant>
      <vt:variant>
        <vt:i4>0</vt:i4>
      </vt:variant>
      <vt:variant>
        <vt:i4>5</vt:i4>
      </vt:variant>
      <vt:variant>
        <vt:lpwstr/>
      </vt:variant>
      <vt:variant>
        <vt:lpwstr>_Toc350509381</vt:lpwstr>
      </vt:variant>
      <vt:variant>
        <vt:i4>1441840</vt:i4>
      </vt:variant>
      <vt:variant>
        <vt:i4>1340</vt:i4>
      </vt:variant>
      <vt:variant>
        <vt:i4>0</vt:i4>
      </vt:variant>
      <vt:variant>
        <vt:i4>5</vt:i4>
      </vt:variant>
      <vt:variant>
        <vt:lpwstr/>
      </vt:variant>
      <vt:variant>
        <vt:lpwstr>_Toc350509380</vt:lpwstr>
      </vt:variant>
      <vt:variant>
        <vt:i4>1638448</vt:i4>
      </vt:variant>
      <vt:variant>
        <vt:i4>1334</vt:i4>
      </vt:variant>
      <vt:variant>
        <vt:i4>0</vt:i4>
      </vt:variant>
      <vt:variant>
        <vt:i4>5</vt:i4>
      </vt:variant>
      <vt:variant>
        <vt:lpwstr/>
      </vt:variant>
      <vt:variant>
        <vt:lpwstr>_Toc350509379</vt:lpwstr>
      </vt:variant>
      <vt:variant>
        <vt:i4>1638448</vt:i4>
      </vt:variant>
      <vt:variant>
        <vt:i4>1328</vt:i4>
      </vt:variant>
      <vt:variant>
        <vt:i4>0</vt:i4>
      </vt:variant>
      <vt:variant>
        <vt:i4>5</vt:i4>
      </vt:variant>
      <vt:variant>
        <vt:lpwstr/>
      </vt:variant>
      <vt:variant>
        <vt:lpwstr>_Toc350509378</vt:lpwstr>
      </vt:variant>
      <vt:variant>
        <vt:i4>1638448</vt:i4>
      </vt:variant>
      <vt:variant>
        <vt:i4>1322</vt:i4>
      </vt:variant>
      <vt:variant>
        <vt:i4>0</vt:i4>
      </vt:variant>
      <vt:variant>
        <vt:i4>5</vt:i4>
      </vt:variant>
      <vt:variant>
        <vt:lpwstr/>
      </vt:variant>
      <vt:variant>
        <vt:lpwstr>_Toc350509377</vt:lpwstr>
      </vt:variant>
      <vt:variant>
        <vt:i4>1638448</vt:i4>
      </vt:variant>
      <vt:variant>
        <vt:i4>1316</vt:i4>
      </vt:variant>
      <vt:variant>
        <vt:i4>0</vt:i4>
      </vt:variant>
      <vt:variant>
        <vt:i4>5</vt:i4>
      </vt:variant>
      <vt:variant>
        <vt:lpwstr/>
      </vt:variant>
      <vt:variant>
        <vt:lpwstr>_Toc350509376</vt:lpwstr>
      </vt:variant>
      <vt:variant>
        <vt:i4>1638448</vt:i4>
      </vt:variant>
      <vt:variant>
        <vt:i4>1310</vt:i4>
      </vt:variant>
      <vt:variant>
        <vt:i4>0</vt:i4>
      </vt:variant>
      <vt:variant>
        <vt:i4>5</vt:i4>
      </vt:variant>
      <vt:variant>
        <vt:lpwstr/>
      </vt:variant>
      <vt:variant>
        <vt:lpwstr>_Toc350509375</vt:lpwstr>
      </vt:variant>
      <vt:variant>
        <vt:i4>1638448</vt:i4>
      </vt:variant>
      <vt:variant>
        <vt:i4>1304</vt:i4>
      </vt:variant>
      <vt:variant>
        <vt:i4>0</vt:i4>
      </vt:variant>
      <vt:variant>
        <vt:i4>5</vt:i4>
      </vt:variant>
      <vt:variant>
        <vt:lpwstr/>
      </vt:variant>
      <vt:variant>
        <vt:lpwstr>_Toc350509374</vt:lpwstr>
      </vt:variant>
      <vt:variant>
        <vt:i4>1638448</vt:i4>
      </vt:variant>
      <vt:variant>
        <vt:i4>1298</vt:i4>
      </vt:variant>
      <vt:variant>
        <vt:i4>0</vt:i4>
      </vt:variant>
      <vt:variant>
        <vt:i4>5</vt:i4>
      </vt:variant>
      <vt:variant>
        <vt:lpwstr/>
      </vt:variant>
      <vt:variant>
        <vt:lpwstr>_Toc350509373</vt:lpwstr>
      </vt:variant>
      <vt:variant>
        <vt:i4>1638448</vt:i4>
      </vt:variant>
      <vt:variant>
        <vt:i4>1292</vt:i4>
      </vt:variant>
      <vt:variant>
        <vt:i4>0</vt:i4>
      </vt:variant>
      <vt:variant>
        <vt:i4>5</vt:i4>
      </vt:variant>
      <vt:variant>
        <vt:lpwstr/>
      </vt:variant>
      <vt:variant>
        <vt:lpwstr>_Toc350509372</vt:lpwstr>
      </vt:variant>
      <vt:variant>
        <vt:i4>1638448</vt:i4>
      </vt:variant>
      <vt:variant>
        <vt:i4>1286</vt:i4>
      </vt:variant>
      <vt:variant>
        <vt:i4>0</vt:i4>
      </vt:variant>
      <vt:variant>
        <vt:i4>5</vt:i4>
      </vt:variant>
      <vt:variant>
        <vt:lpwstr/>
      </vt:variant>
      <vt:variant>
        <vt:lpwstr>_Toc350509371</vt:lpwstr>
      </vt:variant>
      <vt:variant>
        <vt:i4>1638448</vt:i4>
      </vt:variant>
      <vt:variant>
        <vt:i4>1280</vt:i4>
      </vt:variant>
      <vt:variant>
        <vt:i4>0</vt:i4>
      </vt:variant>
      <vt:variant>
        <vt:i4>5</vt:i4>
      </vt:variant>
      <vt:variant>
        <vt:lpwstr/>
      </vt:variant>
      <vt:variant>
        <vt:lpwstr>_Toc350509370</vt:lpwstr>
      </vt:variant>
      <vt:variant>
        <vt:i4>1572912</vt:i4>
      </vt:variant>
      <vt:variant>
        <vt:i4>1274</vt:i4>
      </vt:variant>
      <vt:variant>
        <vt:i4>0</vt:i4>
      </vt:variant>
      <vt:variant>
        <vt:i4>5</vt:i4>
      </vt:variant>
      <vt:variant>
        <vt:lpwstr/>
      </vt:variant>
      <vt:variant>
        <vt:lpwstr>_Toc350509369</vt:lpwstr>
      </vt:variant>
      <vt:variant>
        <vt:i4>1572912</vt:i4>
      </vt:variant>
      <vt:variant>
        <vt:i4>1268</vt:i4>
      </vt:variant>
      <vt:variant>
        <vt:i4>0</vt:i4>
      </vt:variant>
      <vt:variant>
        <vt:i4>5</vt:i4>
      </vt:variant>
      <vt:variant>
        <vt:lpwstr/>
      </vt:variant>
      <vt:variant>
        <vt:lpwstr>_Toc350509368</vt:lpwstr>
      </vt:variant>
      <vt:variant>
        <vt:i4>1572912</vt:i4>
      </vt:variant>
      <vt:variant>
        <vt:i4>1262</vt:i4>
      </vt:variant>
      <vt:variant>
        <vt:i4>0</vt:i4>
      </vt:variant>
      <vt:variant>
        <vt:i4>5</vt:i4>
      </vt:variant>
      <vt:variant>
        <vt:lpwstr/>
      </vt:variant>
      <vt:variant>
        <vt:lpwstr>_Toc350509367</vt:lpwstr>
      </vt:variant>
      <vt:variant>
        <vt:i4>1572912</vt:i4>
      </vt:variant>
      <vt:variant>
        <vt:i4>1256</vt:i4>
      </vt:variant>
      <vt:variant>
        <vt:i4>0</vt:i4>
      </vt:variant>
      <vt:variant>
        <vt:i4>5</vt:i4>
      </vt:variant>
      <vt:variant>
        <vt:lpwstr/>
      </vt:variant>
      <vt:variant>
        <vt:lpwstr>_Toc350509366</vt:lpwstr>
      </vt:variant>
      <vt:variant>
        <vt:i4>1572912</vt:i4>
      </vt:variant>
      <vt:variant>
        <vt:i4>1250</vt:i4>
      </vt:variant>
      <vt:variant>
        <vt:i4>0</vt:i4>
      </vt:variant>
      <vt:variant>
        <vt:i4>5</vt:i4>
      </vt:variant>
      <vt:variant>
        <vt:lpwstr/>
      </vt:variant>
      <vt:variant>
        <vt:lpwstr>_Toc350509365</vt:lpwstr>
      </vt:variant>
      <vt:variant>
        <vt:i4>1572912</vt:i4>
      </vt:variant>
      <vt:variant>
        <vt:i4>1244</vt:i4>
      </vt:variant>
      <vt:variant>
        <vt:i4>0</vt:i4>
      </vt:variant>
      <vt:variant>
        <vt:i4>5</vt:i4>
      </vt:variant>
      <vt:variant>
        <vt:lpwstr/>
      </vt:variant>
      <vt:variant>
        <vt:lpwstr>_Toc350509364</vt:lpwstr>
      </vt:variant>
      <vt:variant>
        <vt:i4>1572912</vt:i4>
      </vt:variant>
      <vt:variant>
        <vt:i4>1238</vt:i4>
      </vt:variant>
      <vt:variant>
        <vt:i4>0</vt:i4>
      </vt:variant>
      <vt:variant>
        <vt:i4>5</vt:i4>
      </vt:variant>
      <vt:variant>
        <vt:lpwstr/>
      </vt:variant>
      <vt:variant>
        <vt:lpwstr>_Toc350509363</vt:lpwstr>
      </vt:variant>
      <vt:variant>
        <vt:i4>1572912</vt:i4>
      </vt:variant>
      <vt:variant>
        <vt:i4>1232</vt:i4>
      </vt:variant>
      <vt:variant>
        <vt:i4>0</vt:i4>
      </vt:variant>
      <vt:variant>
        <vt:i4>5</vt:i4>
      </vt:variant>
      <vt:variant>
        <vt:lpwstr/>
      </vt:variant>
      <vt:variant>
        <vt:lpwstr>_Toc350509362</vt:lpwstr>
      </vt:variant>
      <vt:variant>
        <vt:i4>1572912</vt:i4>
      </vt:variant>
      <vt:variant>
        <vt:i4>1226</vt:i4>
      </vt:variant>
      <vt:variant>
        <vt:i4>0</vt:i4>
      </vt:variant>
      <vt:variant>
        <vt:i4>5</vt:i4>
      </vt:variant>
      <vt:variant>
        <vt:lpwstr/>
      </vt:variant>
      <vt:variant>
        <vt:lpwstr>_Toc350509361</vt:lpwstr>
      </vt:variant>
      <vt:variant>
        <vt:i4>1572912</vt:i4>
      </vt:variant>
      <vt:variant>
        <vt:i4>1220</vt:i4>
      </vt:variant>
      <vt:variant>
        <vt:i4>0</vt:i4>
      </vt:variant>
      <vt:variant>
        <vt:i4>5</vt:i4>
      </vt:variant>
      <vt:variant>
        <vt:lpwstr/>
      </vt:variant>
      <vt:variant>
        <vt:lpwstr>_Toc350509360</vt:lpwstr>
      </vt:variant>
      <vt:variant>
        <vt:i4>1769520</vt:i4>
      </vt:variant>
      <vt:variant>
        <vt:i4>1214</vt:i4>
      </vt:variant>
      <vt:variant>
        <vt:i4>0</vt:i4>
      </vt:variant>
      <vt:variant>
        <vt:i4>5</vt:i4>
      </vt:variant>
      <vt:variant>
        <vt:lpwstr/>
      </vt:variant>
      <vt:variant>
        <vt:lpwstr>_Toc350509359</vt:lpwstr>
      </vt:variant>
      <vt:variant>
        <vt:i4>1769520</vt:i4>
      </vt:variant>
      <vt:variant>
        <vt:i4>1208</vt:i4>
      </vt:variant>
      <vt:variant>
        <vt:i4>0</vt:i4>
      </vt:variant>
      <vt:variant>
        <vt:i4>5</vt:i4>
      </vt:variant>
      <vt:variant>
        <vt:lpwstr/>
      </vt:variant>
      <vt:variant>
        <vt:lpwstr>_Toc350509358</vt:lpwstr>
      </vt:variant>
      <vt:variant>
        <vt:i4>1769520</vt:i4>
      </vt:variant>
      <vt:variant>
        <vt:i4>1202</vt:i4>
      </vt:variant>
      <vt:variant>
        <vt:i4>0</vt:i4>
      </vt:variant>
      <vt:variant>
        <vt:i4>5</vt:i4>
      </vt:variant>
      <vt:variant>
        <vt:lpwstr/>
      </vt:variant>
      <vt:variant>
        <vt:lpwstr>_Toc350509357</vt:lpwstr>
      </vt:variant>
      <vt:variant>
        <vt:i4>1769520</vt:i4>
      </vt:variant>
      <vt:variant>
        <vt:i4>1196</vt:i4>
      </vt:variant>
      <vt:variant>
        <vt:i4>0</vt:i4>
      </vt:variant>
      <vt:variant>
        <vt:i4>5</vt:i4>
      </vt:variant>
      <vt:variant>
        <vt:lpwstr/>
      </vt:variant>
      <vt:variant>
        <vt:lpwstr>_Toc350509356</vt:lpwstr>
      </vt:variant>
      <vt:variant>
        <vt:i4>1769520</vt:i4>
      </vt:variant>
      <vt:variant>
        <vt:i4>1190</vt:i4>
      </vt:variant>
      <vt:variant>
        <vt:i4>0</vt:i4>
      </vt:variant>
      <vt:variant>
        <vt:i4>5</vt:i4>
      </vt:variant>
      <vt:variant>
        <vt:lpwstr/>
      </vt:variant>
      <vt:variant>
        <vt:lpwstr>_Toc350509355</vt:lpwstr>
      </vt:variant>
      <vt:variant>
        <vt:i4>1769520</vt:i4>
      </vt:variant>
      <vt:variant>
        <vt:i4>1184</vt:i4>
      </vt:variant>
      <vt:variant>
        <vt:i4>0</vt:i4>
      </vt:variant>
      <vt:variant>
        <vt:i4>5</vt:i4>
      </vt:variant>
      <vt:variant>
        <vt:lpwstr/>
      </vt:variant>
      <vt:variant>
        <vt:lpwstr>_Toc350509354</vt:lpwstr>
      </vt:variant>
      <vt:variant>
        <vt:i4>1769520</vt:i4>
      </vt:variant>
      <vt:variant>
        <vt:i4>1178</vt:i4>
      </vt:variant>
      <vt:variant>
        <vt:i4>0</vt:i4>
      </vt:variant>
      <vt:variant>
        <vt:i4>5</vt:i4>
      </vt:variant>
      <vt:variant>
        <vt:lpwstr/>
      </vt:variant>
      <vt:variant>
        <vt:lpwstr>_Toc350509353</vt:lpwstr>
      </vt:variant>
      <vt:variant>
        <vt:i4>1769520</vt:i4>
      </vt:variant>
      <vt:variant>
        <vt:i4>1172</vt:i4>
      </vt:variant>
      <vt:variant>
        <vt:i4>0</vt:i4>
      </vt:variant>
      <vt:variant>
        <vt:i4>5</vt:i4>
      </vt:variant>
      <vt:variant>
        <vt:lpwstr/>
      </vt:variant>
      <vt:variant>
        <vt:lpwstr>_Toc350509352</vt:lpwstr>
      </vt:variant>
      <vt:variant>
        <vt:i4>1769520</vt:i4>
      </vt:variant>
      <vt:variant>
        <vt:i4>1166</vt:i4>
      </vt:variant>
      <vt:variant>
        <vt:i4>0</vt:i4>
      </vt:variant>
      <vt:variant>
        <vt:i4>5</vt:i4>
      </vt:variant>
      <vt:variant>
        <vt:lpwstr/>
      </vt:variant>
      <vt:variant>
        <vt:lpwstr>_Toc350509351</vt:lpwstr>
      </vt:variant>
      <vt:variant>
        <vt:i4>1769520</vt:i4>
      </vt:variant>
      <vt:variant>
        <vt:i4>1160</vt:i4>
      </vt:variant>
      <vt:variant>
        <vt:i4>0</vt:i4>
      </vt:variant>
      <vt:variant>
        <vt:i4>5</vt:i4>
      </vt:variant>
      <vt:variant>
        <vt:lpwstr/>
      </vt:variant>
      <vt:variant>
        <vt:lpwstr>_Toc350509350</vt:lpwstr>
      </vt:variant>
      <vt:variant>
        <vt:i4>1703984</vt:i4>
      </vt:variant>
      <vt:variant>
        <vt:i4>1154</vt:i4>
      </vt:variant>
      <vt:variant>
        <vt:i4>0</vt:i4>
      </vt:variant>
      <vt:variant>
        <vt:i4>5</vt:i4>
      </vt:variant>
      <vt:variant>
        <vt:lpwstr/>
      </vt:variant>
      <vt:variant>
        <vt:lpwstr>_Toc350509349</vt:lpwstr>
      </vt:variant>
      <vt:variant>
        <vt:i4>1703984</vt:i4>
      </vt:variant>
      <vt:variant>
        <vt:i4>1148</vt:i4>
      </vt:variant>
      <vt:variant>
        <vt:i4>0</vt:i4>
      </vt:variant>
      <vt:variant>
        <vt:i4>5</vt:i4>
      </vt:variant>
      <vt:variant>
        <vt:lpwstr/>
      </vt:variant>
      <vt:variant>
        <vt:lpwstr>_Toc350509348</vt:lpwstr>
      </vt:variant>
      <vt:variant>
        <vt:i4>1703984</vt:i4>
      </vt:variant>
      <vt:variant>
        <vt:i4>1142</vt:i4>
      </vt:variant>
      <vt:variant>
        <vt:i4>0</vt:i4>
      </vt:variant>
      <vt:variant>
        <vt:i4>5</vt:i4>
      </vt:variant>
      <vt:variant>
        <vt:lpwstr/>
      </vt:variant>
      <vt:variant>
        <vt:lpwstr>_Toc350509347</vt:lpwstr>
      </vt:variant>
      <vt:variant>
        <vt:i4>1703984</vt:i4>
      </vt:variant>
      <vt:variant>
        <vt:i4>1136</vt:i4>
      </vt:variant>
      <vt:variant>
        <vt:i4>0</vt:i4>
      </vt:variant>
      <vt:variant>
        <vt:i4>5</vt:i4>
      </vt:variant>
      <vt:variant>
        <vt:lpwstr/>
      </vt:variant>
      <vt:variant>
        <vt:lpwstr>_Toc350509346</vt:lpwstr>
      </vt:variant>
      <vt:variant>
        <vt:i4>1703984</vt:i4>
      </vt:variant>
      <vt:variant>
        <vt:i4>1130</vt:i4>
      </vt:variant>
      <vt:variant>
        <vt:i4>0</vt:i4>
      </vt:variant>
      <vt:variant>
        <vt:i4>5</vt:i4>
      </vt:variant>
      <vt:variant>
        <vt:lpwstr/>
      </vt:variant>
      <vt:variant>
        <vt:lpwstr>_Toc350509345</vt:lpwstr>
      </vt:variant>
      <vt:variant>
        <vt:i4>1703984</vt:i4>
      </vt:variant>
      <vt:variant>
        <vt:i4>1124</vt:i4>
      </vt:variant>
      <vt:variant>
        <vt:i4>0</vt:i4>
      </vt:variant>
      <vt:variant>
        <vt:i4>5</vt:i4>
      </vt:variant>
      <vt:variant>
        <vt:lpwstr/>
      </vt:variant>
      <vt:variant>
        <vt:lpwstr>_Toc350509344</vt:lpwstr>
      </vt:variant>
      <vt:variant>
        <vt:i4>1703984</vt:i4>
      </vt:variant>
      <vt:variant>
        <vt:i4>1118</vt:i4>
      </vt:variant>
      <vt:variant>
        <vt:i4>0</vt:i4>
      </vt:variant>
      <vt:variant>
        <vt:i4>5</vt:i4>
      </vt:variant>
      <vt:variant>
        <vt:lpwstr/>
      </vt:variant>
      <vt:variant>
        <vt:lpwstr>_Toc350509343</vt:lpwstr>
      </vt:variant>
      <vt:variant>
        <vt:i4>1703984</vt:i4>
      </vt:variant>
      <vt:variant>
        <vt:i4>1112</vt:i4>
      </vt:variant>
      <vt:variant>
        <vt:i4>0</vt:i4>
      </vt:variant>
      <vt:variant>
        <vt:i4>5</vt:i4>
      </vt:variant>
      <vt:variant>
        <vt:lpwstr/>
      </vt:variant>
      <vt:variant>
        <vt:lpwstr>_Toc350509342</vt:lpwstr>
      </vt:variant>
      <vt:variant>
        <vt:i4>1703984</vt:i4>
      </vt:variant>
      <vt:variant>
        <vt:i4>1106</vt:i4>
      </vt:variant>
      <vt:variant>
        <vt:i4>0</vt:i4>
      </vt:variant>
      <vt:variant>
        <vt:i4>5</vt:i4>
      </vt:variant>
      <vt:variant>
        <vt:lpwstr/>
      </vt:variant>
      <vt:variant>
        <vt:lpwstr>_Toc350509341</vt:lpwstr>
      </vt:variant>
      <vt:variant>
        <vt:i4>1703984</vt:i4>
      </vt:variant>
      <vt:variant>
        <vt:i4>1100</vt:i4>
      </vt:variant>
      <vt:variant>
        <vt:i4>0</vt:i4>
      </vt:variant>
      <vt:variant>
        <vt:i4>5</vt:i4>
      </vt:variant>
      <vt:variant>
        <vt:lpwstr/>
      </vt:variant>
      <vt:variant>
        <vt:lpwstr>_Toc350509340</vt:lpwstr>
      </vt:variant>
      <vt:variant>
        <vt:i4>1900592</vt:i4>
      </vt:variant>
      <vt:variant>
        <vt:i4>1094</vt:i4>
      </vt:variant>
      <vt:variant>
        <vt:i4>0</vt:i4>
      </vt:variant>
      <vt:variant>
        <vt:i4>5</vt:i4>
      </vt:variant>
      <vt:variant>
        <vt:lpwstr/>
      </vt:variant>
      <vt:variant>
        <vt:lpwstr>_Toc350509339</vt:lpwstr>
      </vt:variant>
      <vt:variant>
        <vt:i4>1900592</vt:i4>
      </vt:variant>
      <vt:variant>
        <vt:i4>1088</vt:i4>
      </vt:variant>
      <vt:variant>
        <vt:i4>0</vt:i4>
      </vt:variant>
      <vt:variant>
        <vt:i4>5</vt:i4>
      </vt:variant>
      <vt:variant>
        <vt:lpwstr/>
      </vt:variant>
      <vt:variant>
        <vt:lpwstr>_Toc350509338</vt:lpwstr>
      </vt:variant>
      <vt:variant>
        <vt:i4>1900592</vt:i4>
      </vt:variant>
      <vt:variant>
        <vt:i4>1082</vt:i4>
      </vt:variant>
      <vt:variant>
        <vt:i4>0</vt:i4>
      </vt:variant>
      <vt:variant>
        <vt:i4>5</vt:i4>
      </vt:variant>
      <vt:variant>
        <vt:lpwstr/>
      </vt:variant>
      <vt:variant>
        <vt:lpwstr>_Toc350509337</vt:lpwstr>
      </vt:variant>
      <vt:variant>
        <vt:i4>1900592</vt:i4>
      </vt:variant>
      <vt:variant>
        <vt:i4>1076</vt:i4>
      </vt:variant>
      <vt:variant>
        <vt:i4>0</vt:i4>
      </vt:variant>
      <vt:variant>
        <vt:i4>5</vt:i4>
      </vt:variant>
      <vt:variant>
        <vt:lpwstr/>
      </vt:variant>
      <vt:variant>
        <vt:lpwstr>_Toc350509336</vt:lpwstr>
      </vt:variant>
      <vt:variant>
        <vt:i4>1900592</vt:i4>
      </vt:variant>
      <vt:variant>
        <vt:i4>1070</vt:i4>
      </vt:variant>
      <vt:variant>
        <vt:i4>0</vt:i4>
      </vt:variant>
      <vt:variant>
        <vt:i4>5</vt:i4>
      </vt:variant>
      <vt:variant>
        <vt:lpwstr/>
      </vt:variant>
      <vt:variant>
        <vt:lpwstr>_Toc350509335</vt:lpwstr>
      </vt:variant>
      <vt:variant>
        <vt:i4>1900592</vt:i4>
      </vt:variant>
      <vt:variant>
        <vt:i4>1064</vt:i4>
      </vt:variant>
      <vt:variant>
        <vt:i4>0</vt:i4>
      </vt:variant>
      <vt:variant>
        <vt:i4>5</vt:i4>
      </vt:variant>
      <vt:variant>
        <vt:lpwstr/>
      </vt:variant>
      <vt:variant>
        <vt:lpwstr>_Toc350509334</vt:lpwstr>
      </vt:variant>
      <vt:variant>
        <vt:i4>1900592</vt:i4>
      </vt:variant>
      <vt:variant>
        <vt:i4>1058</vt:i4>
      </vt:variant>
      <vt:variant>
        <vt:i4>0</vt:i4>
      </vt:variant>
      <vt:variant>
        <vt:i4>5</vt:i4>
      </vt:variant>
      <vt:variant>
        <vt:lpwstr/>
      </vt:variant>
      <vt:variant>
        <vt:lpwstr>_Toc350509333</vt:lpwstr>
      </vt:variant>
      <vt:variant>
        <vt:i4>1900592</vt:i4>
      </vt:variant>
      <vt:variant>
        <vt:i4>1052</vt:i4>
      </vt:variant>
      <vt:variant>
        <vt:i4>0</vt:i4>
      </vt:variant>
      <vt:variant>
        <vt:i4>5</vt:i4>
      </vt:variant>
      <vt:variant>
        <vt:lpwstr/>
      </vt:variant>
      <vt:variant>
        <vt:lpwstr>_Toc350509332</vt:lpwstr>
      </vt:variant>
      <vt:variant>
        <vt:i4>1900592</vt:i4>
      </vt:variant>
      <vt:variant>
        <vt:i4>1046</vt:i4>
      </vt:variant>
      <vt:variant>
        <vt:i4>0</vt:i4>
      </vt:variant>
      <vt:variant>
        <vt:i4>5</vt:i4>
      </vt:variant>
      <vt:variant>
        <vt:lpwstr/>
      </vt:variant>
      <vt:variant>
        <vt:lpwstr>_Toc350509331</vt:lpwstr>
      </vt:variant>
      <vt:variant>
        <vt:i4>1900592</vt:i4>
      </vt:variant>
      <vt:variant>
        <vt:i4>1040</vt:i4>
      </vt:variant>
      <vt:variant>
        <vt:i4>0</vt:i4>
      </vt:variant>
      <vt:variant>
        <vt:i4>5</vt:i4>
      </vt:variant>
      <vt:variant>
        <vt:lpwstr/>
      </vt:variant>
      <vt:variant>
        <vt:lpwstr>_Toc350509330</vt:lpwstr>
      </vt:variant>
      <vt:variant>
        <vt:i4>1835056</vt:i4>
      </vt:variant>
      <vt:variant>
        <vt:i4>1034</vt:i4>
      </vt:variant>
      <vt:variant>
        <vt:i4>0</vt:i4>
      </vt:variant>
      <vt:variant>
        <vt:i4>5</vt:i4>
      </vt:variant>
      <vt:variant>
        <vt:lpwstr/>
      </vt:variant>
      <vt:variant>
        <vt:lpwstr>_Toc350509329</vt:lpwstr>
      </vt:variant>
      <vt:variant>
        <vt:i4>1835056</vt:i4>
      </vt:variant>
      <vt:variant>
        <vt:i4>1028</vt:i4>
      </vt:variant>
      <vt:variant>
        <vt:i4>0</vt:i4>
      </vt:variant>
      <vt:variant>
        <vt:i4>5</vt:i4>
      </vt:variant>
      <vt:variant>
        <vt:lpwstr/>
      </vt:variant>
      <vt:variant>
        <vt:lpwstr>_Toc350509328</vt:lpwstr>
      </vt:variant>
      <vt:variant>
        <vt:i4>1835056</vt:i4>
      </vt:variant>
      <vt:variant>
        <vt:i4>1022</vt:i4>
      </vt:variant>
      <vt:variant>
        <vt:i4>0</vt:i4>
      </vt:variant>
      <vt:variant>
        <vt:i4>5</vt:i4>
      </vt:variant>
      <vt:variant>
        <vt:lpwstr/>
      </vt:variant>
      <vt:variant>
        <vt:lpwstr>_Toc350509327</vt:lpwstr>
      </vt:variant>
      <vt:variant>
        <vt:i4>1835056</vt:i4>
      </vt:variant>
      <vt:variant>
        <vt:i4>1016</vt:i4>
      </vt:variant>
      <vt:variant>
        <vt:i4>0</vt:i4>
      </vt:variant>
      <vt:variant>
        <vt:i4>5</vt:i4>
      </vt:variant>
      <vt:variant>
        <vt:lpwstr/>
      </vt:variant>
      <vt:variant>
        <vt:lpwstr>_Toc350509326</vt:lpwstr>
      </vt:variant>
      <vt:variant>
        <vt:i4>1835056</vt:i4>
      </vt:variant>
      <vt:variant>
        <vt:i4>1010</vt:i4>
      </vt:variant>
      <vt:variant>
        <vt:i4>0</vt:i4>
      </vt:variant>
      <vt:variant>
        <vt:i4>5</vt:i4>
      </vt:variant>
      <vt:variant>
        <vt:lpwstr/>
      </vt:variant>
      <vt:variant>
        <vt:lpwstr>_Toc350509325</vt:lpwstr>
      </vt:variant>
      <vt:variant>
        <vt:i4>1835056</vt:i4>
      </vt:variant>
      <vt:variant>
        <vt:i4>1004</vt:i4>
      </vt:variant>
      <vt:variant>
        <vt:i4>0</vt:i4>
      </vt:variant>
      <vt:variant>
        <vt:i4>5</vt:i4>
      </vt:variant>
      <vt:variant>
        <vt:lpwstr/>
      </vt:variant>
      <vt:variant>
        <vt:lpwstr>_Toc350509324</vt:lpwstr>
      </vt:variant>
      <vt:variant>
        <vt:i4>1835056</vt:i4>
      </vt:variant>
      <vt:variant>
        <vt:i4>998</vt:i4>
      </vt:variant>
      <vt:variant>
        <vt:i4>0</vt:i4>
      </vt:variant>
      <vt:variant>
        <vt:i4>5</vt:i4>
      </vt:variant>
      <vt:variant>
        <vt:lpwstr/>
      </vt:variant>
      <vt:variant>
        <vt:lpwstr>_Toc350509323</vt:lpwstr>
      </vt:variant>
      <vt:variant>
        <vt:i4>1835056</vt:i4>
      </vt:variant>
      <vt:variant>
        <vt:i4>992</vt:i4>
      </vt:variant>
      <vt:variant>
        <vt:i4>0</vt:i4>
      </vt:variant>
      <vt:variant>
        <vt:i4>5</vt:i4>
      </vt:variant>
      <vt:variant>
        <vt:lpwstr/>
      </vt:variant>
      <vt:variant>
        <vt:lpwstr>_Toc350509322</vt:lpwstr>
      </vt:variant>
      <vt:variant>
        <vt:i4>1835056</vt:i4>
      </vt:variant>
      <vt:variant>
        <vt:i4>986</vt:i4>
      </vt:variant>
      <vt:variant>
        <vt:i4>0</vt:i4>
      </vt:variant>
      <vt:variant>
        <vt:i4>5</vt:i4>
      </vt:variant>
      <vt:variant>
        <vt:lpwstr/>
      </vt:variant>
      <vt:variant>
        <vt:lpwstr>_Toc350509321</vt:lpwstr>
      </vt:variant>
      <vt:variant>
        <vt:i4>1835056</vt:i4>
      </vt:variant>
      <vt:variant>
        <vt:i4>980</vt:i4>
      </vt:variant>
      <vt:variant>
        <vt:i4>0</vt:i4>
      </vt:variant>
      <vt:variant>
        <vt:i4>5</vt:i4>
      </vt:variant>
      <vt:variant>
        <vt:lpwstr/>
      </vt:variant>
      <vt:variant>
        <vt:lpwstr>_Toc350509320</vt:lpwstr>
      </vt:variant>
      <vt:variant>
        <vt:i4>2031664</vt:i4>
      </vt:variant>
      <vt:variant>
        <vt:i4>974</vt:i4>
      </vt:variant>
      <vt:variant>
        <vt:i4>0</vt:i4>
      </vt:variant>
      <vt:variant>
        <vt:i4>5</vt:i4>
      </vt:variant>
      <vt:variant>
        <vt:lpwstr/>
      </vt:variant>
      <vt:variant>
        <vt:lpwstr>_Toc350509319</vt:lpwstr>
      </vt:variant>
      <vt:variant>
        <vt:i4>2031664</vt:i4>
      </vt:variant>
      <vt:variant>
        <vt:i4>968</vt:i4>
      </vt:variant>
      <vt:variant>
        <vt:i4>0</vt:i4>
      </vt:variant>
      <vt:variant>
        <vt:i4>5</vt:i4>
      </vt:variant>
      <vt:variant>
        <vt:lpwstr/>
      </vt:variant>
      <vt:variant>
        <vt:lpwstr>_Toc350509318</vt:lpwstr>
      </vt:variant>
      <vt:variant>
        <vt:i4>2031664</vt:i4>
      </vt:variant>
      <vt:variant>
        <vt:i4>962</vt:i4>
      </vt:variant>
      <vt:variant>
        <vt:i4>0</vt:i4>
      </vt:variant>
      <vt:variant>
        <vt:i4>5</vt:i4>
      </vt:variant>
      <vt:variant>
        <vt:lpwstr/>
      </vt:variant>
      <vt:variant>
        <vt:lpwstr>_Toc350509317</vt:lpwstr>
      </vt:variant>
      <vt:variant>
        <vt:i4>2031664</vt:i4>
      </vt:variant>
      <vt:variant>
        <vt:i4>956</vt:i4>
      </vt:variant>
      <vt:variant>
        <vt:i4>0</vt:i4>
      </vt:variant>
      <vt:variant>
        <vt:i4>5</vt:i4>
      </vt:variant>
      <vt:variant>
        <vt:lpwstr/>
      </vt:variant>
      <vt:variant>
        <vt:lpwstr>_Toc350509316</vt:lpwstr>
      </vt:variant>
      <vt:variant>
        <vt:i4>2031664</vt:i4>
      </vt:variant>
      <vt:variant>
        <vt:i4>950</vt:i4>
      </vt:variant>
      <vt:variant>
        <vt:i4>0</vt:i4>
      </vt:variant>
      <vt:variant>
        <vt:i4>5</vt:i4>
      </vt:variant>
      <vt:variant>
        <vt:lpwstr/>
      </vt:variant>
      <vt:variant>
        <vt:lpwstr>_Toc350509315</vt:lpwstr>
      </vt:variant>
      <vt:variant>
        <vt:i4>2031664</vt:i4>
      </vt:variant>
      <vt:variant>
        <vt:i4>944</vt:i4>
      </vt:variant>
      <vt:variant>
        <vt:i4>0</vt:i4>
      </vt:variant>
      <vt:variant>
        <vt:i4>5</vt:i4>
      </vt:variant>
      <vt:variant>
        <vt:lpwstr/>
      </vt:variant>
      <vt:variant>
        <vt:lpwstr>_Toc350509314</vt:lpwstr>
      </vt:variant>
      <vt:variant>
        <vt:i4>2031664</vt:i4>
      </vt:variant>
      <vt:variant>
        <vt:i4>938</vt:i4>
      </vt:variant>
      <vt:variant>
        <vt:i4>0</vt:i4>
      </vt:variant>
      <vt:variant>
        <vt:i4>5</vt:i4>
      </vt:variant>
      <vt:variant>
        <vt:lpwstr/>
      </vt:variant>
      <vt:variant>
        <vt:lpwstr>_Toc350509313</vt:lpwstr>
      </vt:variant>
      <vt:variant>
        <vt:i4>2031664</vt:i4>
      </vt:variant>
      <vt:variant>
        <vt:i4>932</vt:i4>
      </vt:variant>
      <vt:variant>
        <vt:i4>0</vt:i4>
      </vt:variant>
      <vt:variant>
        <vt:i4>5</vt:i4>
      </vt:variant>
      <vt:variant>
        <vt:lpwstr/>
      </vt:variant>
      <vt:variant>
        <vt:lpwstr>_Toc350509312</vt:lpwstr>
      </vt:variant>
      <vt:variant>
        <vt:i4>2031664</vt:i4>
      </vt:variant>
      <vt:variant>
        <vt:i4>926</vt:i4>
      </vt:variant>
      <vt:variant>
        <vt:i4>0</vt:i4>
      </vt:variant>
      <vt:variant>
        <vt:i4>5</vt:i4>
      </vt:variant>
      <vt:variant>
        <vt:lpwstr/>
      </vt:variant>
      <vt:variant>
        <vt:lpwstr>_Toc350509311</vt:lpwstr>
      </vt:variant>
      <vt:variant>
        <vt:i4>2031664</vt:i4>
      </vt:variant>
      <vt:variant>
        <vt:i4>920</vt:i4>
      </vt:variant>
      <vt:variant>
        <vt:i4>0</vt:i4>
      </vt:variant>
      <vt:variant>
        <vt:i4>5</vt:i4>
      </vt:variant>
      <vt:variant>
        <vt:lpwstr/>
      </vt:variant>
      <vt:variant>
        <vt:lpwstr>_Toc350509310</vt:lpwstr>
      </vt:variant>
      <vt:variant>
        <vt:i4>1966128</vt:i4>
      </vt:variant>
      <vt:variant>
        <vt:i4>914</vt:i4>
      </vt:variant>
      <vt:variant>
        <vt:i4>0</vt:i4>
      </vt:variant>
      <vt:variant>
        <vt:i4>5</vt:i4>
      </vt:variant>
      <vt:variant>
        <vt:lpwstr/>
      </vt:variant>
      <vt:variant>
        <vt:lpwstr>_Toc350509309</vt:lpwstr>
      </vt:variant>
      <vt:variant>
        <vt:i4>1966128</vt:i4>
      </vt:variant>
      <vt:variant>
        <vt:i4>908</vt:i4>
      </vt:variant>
      <vt:variant>
        <vt:i4>0</vt:i4>
      </vt:variant>
      <vt:variant>
        <vt:i4>5</vt:i4>
      </vt:variant>
      <vt:variant>
        <vt:lpwstr/>
      </vt:variant>
      <vt:variant>
        <vt:lpwstr>_Toc350509308</vt:lpwstr>
      </vt:variant>
      <vt:variant>
        <vt:i4>1966128</vt:i4>
      </vt:variant>
      <vt:variant>
        <vt:i4>902</vt:i4>
      </vt:variant>
      <vt:variant>
        <vt:i4>0</vt:i4>
      </vt:variant>
      <vt:variant>
        <vt:i4>5</vt:i4>
      </vt:variant>
      <vt:variant>
        <vt:lpwstr/>
      </vt:variant>
      <vt:variant>
        <vt:lpwstr>_Toc350509307</vt:lpwstr>
      </vt:variant>
      <vt:variant>
        <vt:i4>1966128</vt:i4>
      </vt:variant>
      <vt:variant>
        <vt:i4>896</vt:i4>
      </vt:variant>
      <vt:variant>
        <vt:i4>0</vt:i4>
      </vt:variant>
      <vt:variant>
        <vt:i4>5</vt:i4>
      </vt:variant>
      <vt:variant>
        <vt:lpwstr/>
      </vt:variant>
      <vt:variant>
        <vt:lpwstr>_Toc350509306</vt:lpwstr>
      </vt:variant>
      <vt:variant>
        <vt:i4>1966128</vt:i4>
      </vt:variant>
      <vt:variant>
        <vt:i4>890</vt:i4>
      </vt:variant>
      <vt:variant>
        <vt:i4>0</vt:i4>
      </vt:variant>
      <vt:variant>
        <vt:i4>5</vt:i4>
      </vt:variant>
      <vt:variant>
        <vt:lpwstr/>
      </vt:variant>
      <vt:variant>
        <vt:lpwstr>_Toc350509305</vt:lpwstr>
      </vt:variant>
      <vt:variant>
        <vt:i4>1966128</vt:i4>
      </vt:variant>
      <vt:variant>
        <vt:i4>884</vt:i4>
      </vt:variant>
      <vt:variant>
        <vt:i4>0</vt:i4>
      </vt:variant>
      <vt:variant>
        <vt:i4>5</vt:i4>
      </vt:variant>
      <vt:variant>
        <vt:lpwstr/>
      </vt:variant>
      <vt:variant>
        <vt:lpwstr>_Toc350509304</vt:lpwstr>
      </vt:variant>
      <vt:variant>
        <vt:i4>1966128</vt:i4>
      </vt:variant>
      <vt:variant>
        <vt:i4>878</vt:i4>
      </vt:variant>
      <vt:variant>
        <vt:i4>0</vt:i4>
      </vt:variant>
      <vt:variant>
        <vt:i4>5</vt:i4>
      </vt:variant>
      <vt:variant>
        <vt:lpwstr/>
      </vt:variant>
      <vt:variant>
        <vt:lpwstr>_Toc350509303</vt:lpwstr>
      </vt:variant>
      <vt:variant>
        <vt:i4>1966128</vt:i4>
      </vt:variant>
      <vt:variant>
        <vt:i4>872</vt:i4>
      </vt:variant>
      <vt:variant>
        <vt:i4>0</vt:i4>
      </vt:variant>
      <vt:variant>
        <vt:i4>5</vt:i4>
      </vt:variant>
      <vt:variant>
        <vt:lpwstr/>
      </vt:variant>
      <vt:variant>
        <vt:lpwstr>_Toc350509302</vt:lpwstr>
      </vt:variant>
      <vt:variant>
        <vt:i4>1966128</vt:i4>
      </vt:variant>
      <vt:variant>
        <vt:i4>866</vt:i4>
      </vt:variant>
      <vt:variant>
        <vt:i4>0</vt:i4>
      </vt:variant>
      <vt:variant>
        <vt:i4>5</vt:i4>
      </vt:variant>
      <vt:variant>
        <vt:lpwstr/>
      </vt:variant>
      <vt:variant>
        <vt:lpwstr>_Toc350509301</vt:lpwstr>
      </vt:variant>
      <vt:variant>
        <vt:i4>1966128</vt:i4>
      </vt:variant>
      <vt:variant>
        <vt:i4>860</vt:i4>
      </vt:variant>
      <vt:variant>
        <vt:i4>0</vt:i4>
      </vt:variant>
      <vt:variant>
        <vt:i4>5</vt:i4>
      </vt:variant>
      <vt:variant>
        <vt:lpwstr/>
      </vt:variant>
      <vt:variant>
        <vt:lpwstr>_Toc350509300</vt:lpwstr>
      </vt:variant>
      <vt:variant>
        <vt:i4>1507377</vt:i4>
      </vt:variant>
      <vt:variant>
        <vt:i4>854</vt:i4>
      </vt:variant>
      <vt:variant>
        <vt:i4>0</vt:i4>
      </vt:variant>
      <vt:variant>
        <vt:i4>5</vt:i4>
      </vt:variant>
      <vt:variant>
        <vt:lpwstr/>
      </vt:variant>
      <vt:variant>
        <vt:lpwstr>_Toc350509299</vt:lpwstr>
      </vt:variant>
      <vt:variant>
        <vt:i4>1507377</vt:i4>
      </vt:variant>
      <vt:variant>
        <vt:i4>848</vt:i4>
      </vt:variant>
      <vt:variant>
        <vt:i4>0</vt:i4>
      </vt:variant>
      <vt:variant>
        <vt:i4>5</vt:i4>
      </vt:variant>
      <vt:variant>
        <vt:lpwstr/>
      </vt:variant>
      <vt:variant>
        <vt:lpwstr>_Toc350509298</vt:lpwstr>
      </vt:variant>
      <vt:variant>
        <vt:i4>1507377</vt:i4>
      </vt:variant>
      <vt:variant>
        <vt:i4>842</vt:i4>
      </vt:variant>
      <vt:variant>
        <vt:i4>0</vt:i4>
      </vt:variant>
      <vt:variant>
        <vt:i4>5</vt:i4>
      </vt:variant>
      <vt:variant>
        <vt:lpwstr/>
      </vt:variant>
      <vt:variant>
        <vt:lpwstr>_Toc350509297</vt:lpwstr>
      </vt:variant>
      <vt:variant>
        <vt:i4>1507377</vt:i4>
      </vt:variant>
      <vt:variant>
        <vt:i4>836</vt:i4>
      </vt:variant>
      <vt:variant>
        <vt:i4>0</vt:i4>
      </vt:variant>
      <vt:variant>
        <vt:i4>5</vt:i4>
      </vt:variant>
      <vt:variant>
        <vt:lpwstr/>
      </vt:variant>
      <vt:variant>
        <vt:lpwstr>_Toc350509296</vt:lpwstr>
      </vt:variant>
      <vt:variant>
        <vt:i4>1507377</vt:i4>
      </vt:variant>
      <vt:variant>
        <vt:i4>830</vt:i4>
      </vt:variant>
      <vt:variant>
        <vt:i4>0</vt:i4>
      </vt:variant>
      <vt:variant>
        <vt:i4>5</vt:i4>
      </vt:variant>
      <vt:variant>
        <vt:lpwstr/>
      </vt:variant>
      <vt:variant>
        <vt:lpwstr>_Toc350509295</vt:lpwstr>
      </vt:variant>
      <vt:variant>
        <vt:i4>1507377</vt:i4>
      </vt:variant>
      <vt:variant>
        <vt:i4>824</vt:i4>
      </vt:variant>
      <vt:variant>
        <vt:i4>0</vt:i4>
      </vt:variant>
      <vt:variant>
        <vt:i4>5</vt:i4>
      </vt:variant>
      <vt:variant>
        <vt:lpwstr/>
      </vt:variant>
      <vt:variant>
        <vt:lpwstr>_Toc350509294</vt:lpwstr>
      </vt:variant>
      <vt:variant>
        <vt:i4>1507377</vt:i4>
      </vt:variant>
      <vt:variant>
        <vt:i4>818</vt:i4>
      </vt:variant>
      <vt:variant>
        <vt:i4>0</vt:i4>
      </vt:variant>
      <vt:variant>
        <vt:i4>5</vt:i4>
      </vt:variant>
      <vt:variant>
        <vt:lpwstr/>
      </vt:variant>
      <vt:variant>
        <vt:lpwstr>_Toc350509293</vt:lpwstr>
      </vt:variant>
      <vt:variant>
        <vt:i4>1507377</vt:i4>
      </vt:variant>
      <vt:variant>
        <vt:i4>812</vt:i4>
      </vt:variant>
      <vt:variant>
        <vt:i4>0</vt:i4>
      </vt:variant>
      <vt:variant>
        <vt:i4>5</vt:i4>
      </vt:variant>
      <vt:variant>
        <vt:lpwstr/>
      </vt:variant>
      <vt:variant>
        <vt:lpwstr>_Toc350509292</vt:lpwstr>
      </vt:variant>
      <vt:variant>
        <vt:i4>1507377</vt:i4>
      </vt:variant>
      <vt:variant>
        <vt:i4>806</vt:i4>
      </vt:variant>
      <vt:variant>
        <vt:i4>0</vt:i4>
      </vt:variant>
      <vt:variant>
        <vt:i4>5</vt:i4>
      </vt:variant>
      <vt:variant>
        <vt:lpwstr/>
      </vt:variant>
      <vt:variant>
        <vt:lpwstr>_Toc350509291</vt:lpwstr>
      </vt:variant>
      <vt:variant>
        <vt:i4>1507377</vt:i4>
      </vt:variant>
      <vt:variant>
        <vt:i4>800</vt:i4>
      </vt:variant>
      <vt:variant>
        <vt:i4>0</vt:i4>
      </vt:variant>
      <vt:variant>
        <vt:i4>5</vt:i4>
      </vt:variant>
      <vt:variant>
        <vt:lpwstr/>
      </vt:variant>
      <vt:variant>
        <vt:lpwstr>_Toc350509290</vt:lpwstr>
      </vt:variant>
      <vt:variant>
        <vt:i4>1441841</vt:i4>
      </vt:variant>
      <vt:variant>
        <vt:i4>794</vt:i4>
      </vt:variant>
      <vt:variant>
        <vt:i4>0</vt:i4>
      </vt:variant>
      <vt:variant>
        <vt:i4>5</vt:i4>
      </vt:variant>
      <vt:variant>
        <vt:lpwstr/>
      </vt:variant>
      <vt:variant>
        <vt:lpwstr>_Toc350509289</vt:lpwstr>
      </vt:variant>
      <vt:variant>
        <vt:i4>1441841</vt:i4>
      </vt:variant>
      <vt:variant>
        <vt:i4>788</vt:i4>
      </vt:variant>
      <vt:variant>
        <vt:i4>0</vt:i4>
      </vt:variant>
      <vt:variant>
        <vt:i4>5</vt:i4>
      </vt:variant>
      <vt:variant>
        <vt:lpwstr/>
      </vt:variant>
      <vt:variant>
        <vt:lpwstr>_Toc350509288</vt:lpwstr>
      </vt:variant>
      <vt:variant>
        <vt:i4>1441841</vt:i4>
      </vt:variant>
      <vt:variant>
        <vt:i4>782</vt:i4>
      </vt:variant>
      <vt:variant>
        <vt:i4>0</vt:i4>
      </vt:variant>
      <vt:variant>
        <vt:i4>5</vt:i4>
      </vt:variant>
      <vt:variant>
        <vt:lpwstr/>
      </vt:variant>
      <vt:variant>
        <vt:lpwstr>_Toc350509287</vt:lpwstr>
      </vt:variant>
      <vt:variant>
        <vt:i4>1441841</vt:i4>
      </vt:variant>
      <vt:variant>
        <vt:i4>776</vt:i4>
      </vt:variant>
      <vt:variant>
        <vt:i4>0</vt:i4>
      </vt:variant>
      <vt:variant>
        <vt:i4>5</vt:i4>
      </vt:variant>
      <vt:variant>
        <vt:lpwstr/>
      </vt:variant>
      <vt:variant>
        <vt:lpwstr>_Toc350509286</vt:lpwstr>
      </vt:variant>
      <vt:variant>
        <vt:i4>1441841</vt:i4>
      </vt:variant>
      <vt:variant>
        <vt:i4>770</vt:i4>
      </vt:variant>
      <vt:variant>
        <vt:i4>0</vt:i4>
      </vt:variant>
      <vt:variant>
        <vt:i4>5</vt:i4>
      </vt:variant>
      <vt:variant>
        <vt:lpwstr/>
      </vt:variant>
      <vt:variant>
        <vt:lpwstr>_Toc350509285</vt:lpwstr>
      </vt:variant>
      <vt:variant>
        <vt:i4>1441841</vt:i4>
      </vt:variant>
      <vt:variant>
        <vt:i4>764</vt:i4>
      </vt:variant>
      <vt:variant>
        <vt:i4>0</vt:i4>
      </vt:variant>
      <vt:variant>
        <vt:i4>5</vt:i4>
      </vt:variant>
      <vt:variant>
        <vt:lpwstr/>
      </vt:variant>
      <vt:variant>
        <vt:lpwstr>_Toc350509284</vt:lpwstr>
      </vt:variant>
      <vt:variant>
        <vt:i4>1441841</vt:i4>
      </vt:variant>
      <vt:variant>
        <vt:i4>758</vt:i4>
      </vt:variant>
      <vt:variant>
        <vt:i4>0</vt:i4>
      </vt:variant>
      <vt:variant>
        <vt:i4>5</vt:i4>
      </vt:variant>
      <vt:variant>
        <vt:lpwstr/>
      </vt:variant>
      <vt:variant>
        <vt:lpwstr>_Toc350509283</vt:lpwstr>
      </vt:variant>
      <vt:variant>
        <vt:i4>1441841</vt:i4>
      </vt:variant>
      <vt:variant>
        <vt:i4>752</vt:i4>
      </vt:variant>
      <vt:variant>
        <vt:i4>0</vt:i4>
      </vt:variant>
      <vt:variant>
        <vt:i4>5</vt:i4>
      </vt:variant>
      <vt:variant>
        <vt:lpwstr/>
      </vt:variant>
      <vt:variant>
        <vt:lpwstr>_Toc350509282</vt:lpwstr>
      </vt:variant>
      <vt:variant>
        <vt:i4>1441841</vt:i4>
      </vt:variant>
      <vt:variant>
        <vt:i4>746</vt:i4>
      </vt:variant>
      <vt:variant>
        <vt:i4>0</vt:i4>
      </vt:variant>
      <vt:variant>
        <vt:i4>5</vt:i4>
      </vt:variant>
      <vt:variant>
        <vt:lpwstr/>
      </vt:variant>
      <vt:variant>
        <vt:lpwstr>_Toc350509281</vt:lpwstr>
      </vt:variant>
      <vt:variant>
        <vt:i4>1441841</vt:i4>
      </vt:variant>
      <vt:variant>
        <vt:i4>740</vt:i4>
      </vt:variant>
      <vt:variant>
        <vt:i4>0</vt:i4>
      </vt:variant>
      <vt:variant>
        <vt:i4>5</vt:i4>
      </vt:variant>
      <vt:variant>
        <vt:lpwstr/>
      </vt:variant>
      <vt:variant>
        <vt:lpwstr>_Toc350509280</vt:lpwstr>
      </vt:variant>
      <vt:variant>
        <vt:i4>1638449</vt:i4>
      </vt:variant>
      <vt:variant>
        <vt:i4>734</vt:i4>
      </vt:variant>
      <vt:variant>
        <vt:i4>0</vt:i4>
      </vt:variant>
      <vt:variant>
        <vt:i4>5</vt:i4>
      </vt:variant>
      <vt:variant>
        <vt:lpwstr/>
      </vt:variant>
      <vt:variant>
        <vt:lpwstr>_Toc350509279</vt:lpwstr>
      </vt:variant>
      <vt:variant>
        <vt:i4>1638449</vt:i4>
      </vt:variant>
      <vt:variant>
        <vt:i4>728</vt:i4>
      </vt:variant>
      <vt:variant>
        <vt:i4>0</vt:i4>
      </vt:variant>
      <vt:variant>
        <vt:i4>5</vt:i4>
      </vt:variant>
      <vt:variant>
        <vt:lpwstr/>
      </vt:variant>
      <vt:variant>
        <vt:lpwstr>_Toc350509278</vt:lpwstr>
      </vt:variant>
      <vt:variant>
        <vt:i4>1638449</vt:i4>
      </vt:variant>
      <vt:variant>
        <vt:i4>722</vt:i4>
      </vt:variant>
      <vt:variant>
        <vt:i4>0</vt:i4>
      </vt:variant>
      <vt:variant>
        <vt:i4>5</vt:i4>
      </vt:variant>
      <vt:variant>
        <vt:lpwstr/>
      </vt:variant>
      <vt:variant>
        <vt:lpwstr>_Toc350509277</vt:lpwstr>
      </vt:variant>
      <vt:variant>
        <vt:i4>1638449</vt:i4>
      </vt:variant>
      <vt:variant>
        <vt:i4>716</vt:i4>
      </vt:variant>
      <vt:variant>
        <vt:i4>0</vt:i4>
      </vt:variant>
      <vt:variant>
        <vt:i4>5</vt:i4>
      </vt:variant>
      <vt:variant>
        <vt:lpwstr/>
      </vt:variant>
      <vt:variant>
        <vt:lpwstr>_Toc350509276</vt:lpwstr>
      </vt:variant>
      <vt:variant>
        <vt:i4>1638449</vt:i4>
      </vt:variant>
      <vt:variant>
        <vt:i4>710</vt:i4>
      </vt:variant>
      <vt:variant>
        <vt:i4>0</vt:i4>
      </vt:variant>
      <vt:variant>
        <vt:i4>5</vt:i4>
      </vt:variant>
      <vt:variant>
        <vt:lpwstr/>
      </vt:variant>
      <vt:variant>
        <vt:lpwstr>_Toc350509275</vt:lpwstr>
      </vt:variant>
      <vt:variant>
        <vt:i4>1638449</vt:i4>
      </vt:variant>
      <vt:variant>
        <vt:i4>704</vt:i4>
      </vt:variant>
      <vt:variant>
        <vt:i4>0</vt:i4>
      </vt:variant>
      <vt:variant>
        <vt:i4>5</vt:i4>
      </vt:variant>
      <vt:variant>
        <vt:lpwstr/>
      </vt:variant>
      <vt:variant>
        <vt:lpwstr>_Toc350509274</vt:lpwstr>
      </vt:variant>
      <vt:variant>
        <vt:i4>1638449</vt:i4>
      </vt:variant>
      <vt:variant>
        <vt:i4>698</vt:i4>
      </vt:variant>
      <vt:variant>
        <vt:i4>0</vt:i4>
      </vt:variant>
      <vt:variant>
        <vt:i4>5</vt:i4>
      </vt:variant>
      <vt:variant>
        <vt:lpwstr/>
      </vt:variant>
      <vt:variant>
        <vt:lpwstr>_Toc350509273</vt:lpwstr>
      </vt:variant>
      <vt:variant>
        <vt:i4>1638449</vt:i4>
      </vt:variant>
      <vt:variant>
        <vt:i4>692</vt:i4>
      </vt:variant>
      <vt:variant>
        <vt:i4>0</vt:i4>
      </vt:variant>
      <vt:variant>
        <vt:i4>5</vt:i4>
      </vt:variant>
      <vt:variant>
        <vt:lpwstr/>
      </vt:variant>
      <vt:variant>
        <vt:lpwstr>_Toc350509272</vt:lpwstr>
      </vt:variant>
      <vt:variant>
        <vt:i4>1638449</vt:i4>
      </vt:variant>
      <vt:variant>
        <vt:i4>686</vt:i4>
      </vt:variant>
      <vt:variant>
        <vt:i4>0</vt:i4>
      </vt:variant>
      <vt:variant>
        <vt:i4>5</vt:i4>
      </vt:variant>
      <vt:variant>
        <vt:lpwstr/>
      </vt:variant>
      <vt:variant>
        <vt:lpwstr>_Toc350509271</vt:lpwstr>
      </vt:variant>
      <vt:variant>
        <vt:i4>1638449</vt:i4>
      </vt:variant>
      <vt:variant>
        <vt:i4>680</vt:i4>
      </vt:variant>
      <vt:variant>
        <vt:i4>0</vt:i4>
      </vt:variant>
      <vt:variant>
        <vt:i4>5</vt:i4>
      </vt:variant>
      <vt:variant>
        <vt:lpwstr/>
      </vt:variant>
      <vt:variant>
        <vt:lpwstr>_Toc350509270</vt:lpwstr>
      </vt:variant>
      <vt:variant>
        <vt:i4>1572913</vt:i4>
      </vt:variant>
      <vt:variant>
        <vt:i4>674</vt:i4>
      </vt:variant>
      <vt:variant>
        <vt:i4>0</vt:i4>
      </vt:variant>
      <vt:variant>
        <vt:i4>5</vt:i4>
      </vt:variant>
      <vt:variant>
        <vt:lpwstr/>
      </vt:variant>
      <vt:variant>
        <vt:lpwstr>_Toc350509269</vt:lpwstr>
      </vt:variant>
      <vt:variant>
        <vt:i4>1572913</vt:i4>
      </vt:variant>
      <vt:variant>
        <vt:i4>668</vt:i4>
      </vt:variant>
      <vt:variant>
        <vt:i4>0</vt:i4>
      </vt:variant>
      <vt:variant>
        <vt:i4>5</vt:i4>
      </vt:variant>
      <vt:variant>
        <vt:lpwstr/>
      </vt:variant>
      <vt:variant>
        <vt:lpwstr>_Toc350509268</vt:lpwstr>
      </vt:variant>
      <vt:variant>
        <vt:i4>1572913</vt:i4>
      </vt:variant>
      <vt:variant>
        <vt:i4>662</vt:i4>
      </vt:variant>
      <vt:variant>
        <vt:i4>0</vt:i4>
      </vt:variant>
      <vt:variant>
        <vt:i4>5</vt:i4>
      </vt:variant>
      <vt:variant>
        <vt:lpwstr/>
      </vt:variant>
      <vt:variant>
        <vt:lpwstr>_Toc350509267</vt:lpwstr>
      </vt:variant>
      <vt:variant>
        <vt:i4>1572913</vt:i4>
      </vt:variant>
      <vt:variant>
        <vt:i4>656</vt:i4>
      </vt:variant>
      <vt:variant>
        <vt:i4>0</vt:i4>
      </vt:variant>
      <vt:variant>
        <vt:i4>5</vt:i4>
      </vt:variant>
      <vt:variant>
        <vt:lpwstr/>
      </vt:variant>
      <vt:variant>
        <vt:lpwstr>_Toc350509266</vt:lpwstr>
      </vt:variant>
      <vt:variant>
        <vt:i4>1572913</vt:i4>
      </vt:variant>
      <vt:variant>
        <vt:i4>650</vt:i4>
      </vt:variant>
      <vt:variant>
        <vt:i4>0</vt:i4>
      </vt:variant>
      <vt:variant>
        <vt:i4>5</vt:i4>
      </vt:variant>
      <vt:variant>
        <vt:lpwstr/>
      </vt:variant>
      <vt:variant>
        <vt:lpwstr>_Toc350509265</vt:lpwstr>
      </vt:variant>
      <vt:variant>
        <vt:i4>1572913</vt:i4>
      </vt:variant>
      <vt:variant>
        <vt:i4>644</vt:i4>
      </vt:variant>
      <vt:variant>
        <vt:i4>0</vt:i4>
      </vt:variant>
      <vt:variant>
        <vt:i4>5</vt:i4>
      </vt:variant>
      <vt:variant>
        <vt:lpwstr/>
      </vt:variant>
      <vt:variant>
        <vt:lpwstr>_Toc350509264</vt:lpwstr>
      </vt:variant>
      <vt:variant>
        <vt:i4>1572913</vt:i4>
      </vt:variant>
      <vt:variant>
        <vt:i4>638</vt:i4>
      </vt:variant>
      <vt:variant>
        <vt:i4>0</vt:i4>
      </vt:variant>
      <vt:variant>
        <vt:i4>5</vt:i4>
      </vt:variant>
      <vt:variant>
        <vt:lpwstr/>
      </vt:variant>
      <vt:variant>
        <vt:lpwstr>_Toc350509263</vt:lpwstr>
      </vt:variant>
      <vt:variant>
        <vt:i4>1572913</vt:i4>
      </vt:variant>
      <vt:variant>
        <vt:i4>632</vt:i4>
      </vt:variant>
      <vt:variant>
        <vt:i4>0</vt:i4>
      </vt:variant>
      <vt:variant>
        <vt:i4>5</vt:i4>
      </vt:variant>
      <vt:variant>
        <vt:lpwstr/>
      </vt:variant>
      <vt:variant>
        <vt:lpwstr>_Toc350509262</vt:lpwstr>
      </vt:variant>
      <vt:variant>
        <vt:i4>1572913</vt:i4>
      </vt:variant>
      <vt:variant>
        <vt:i4>626</vt:i4>
      </vt:variant>
      <vt:variant>
        <vt:i4>0</vt:i4>
      </vt:variant>
      <vt:variant>
        <vt:i4>5</vt:i4>
      </vt:variant>
      <vt:variant>
        <vt:lpwstr/>
      </vt:variant>
      <vt:variant>
        <vt:lpwstr>_Toc350509261</vt:lpwstr>
      </vt:variant>
      <vt:variant>
        <vt:i4>1572913</vt:i4>
      </vt:variant>
      <vt:variant>
        <vt:i4>620</vt:i4>
      </vt:variant>
      <vt:variant>
        <vt:i4>0</vt:i4>
      </vt:variant>
      <vt:variant>
        <vt:i4>5</vt:i4>
      </vt:variant>
      <vt:variant>
        <vt:lpwstr/>
      </vt:variant>
      <vt:variant>
        <vt:lpwstr>_Toc350509260</vt:lpwstr>
      </vt:variant>
      <vt:variant>
        <vt:i4>1769521</vt:i4>
      </vt:variant>
      <vt:variant>
        <vt:i4>614</vt:i4>
      </vt:variant>
      <vt:variant>
        <vt:i4>0</vt:i4>
      </vt:variant>
      <vt:variant>
        <vt:i4>5</vt:i4>
      </vt:variant>
      <vt:variant>
        <vt:lpwstr/>
      </vt:variant>
      <vt:variant>
        <vt:lpwstr>_Toc350509259</vt:lpwstr>
      </vt:variant>
      <vt:variant>
        <vt:i4>1769521</vt:i4>
      </vt:variant>
      <vt:variant>
        <vt:i4>608</vt:i4>
      </vt:variant>
      <vt:variant>
        <vt:i4>0</vt:i4>
      </vt:variant>
      <vt:variant>
        <vt:i4>5</vt:i4>
      </vt:variant>
      <vt:variant>
        <vt:lpwstr/>
      </vt:variant>
      <vt:variant>
        <vt:lpwstr>_Toc350509258</vt:lpwstr>
      </vt:variant>
      <vt:variant>
        <vt:i4>1769521</vt:i4>
      </vt:variant>
      <vt:variant>
        <vt:i4>602</vt:i4>
      </vt:variant>
      <vt:variant>
        <vt:i4>0</vt:i4>
      </vt:variant>
      <vt:variant>
        <vt:i4>5</vt:i4>
      </vt:variant>
      <vt:variant>
        <vt:lpwstr/>
      </vt:variant>
      <vt:variant>
        <vt:lpwstr>_Toc350509257</vt:lpwstr>
      </vt:variant>
      <vt:variant>
        <vt:i4>1769521</vt:i4>
      </vt:variant>
      <vt:variant>
        <vt:i4>596</vt:i4>
      </vt:variant>
      <vt:variant>
        <vt:i4>0</vt:i4>
      </vt:variant>
      <vt:variant>
        <vt:i4>5</vt:i4>
      </vt:variant>
      <vt:variant>
        <vt:lpwstr/>
      </vt:variant>
      <vt:variant>
        <vt:lpwstr>_Toc350509256</vt:lpwstr>
      </vt:variant>
      <vt:variant>
        <vt:i4>1769521</vt:i4>
      </vt:variant>
      <vt:variant>
        <vt:i4>590</vt:i4>
      </vt:variant>
      <vt:variant>
        <vt:i4>0</vt:i4>
      </vt:variant>
      <vt:variant>
        <vt:i4>5</vt:i4>
      </vt:variant>
      <vt:variant>
        <vt:lpwstr/>
      </vt:variant>
      <vt:variant>
        <vt:lpwstr>_Toc350509255</vt:lpwstr>
      </vt:variant>
      <vt:variant>
        <vt:i4>1769521</vt:i4>
      </vt:variant>
      <vt:variant>
        <vt:i4>584</vt:i4>
      </vt:variant>
      <vt:variant>
        <vt:i4>0</vt:i4>
      </vt:variant>
      <vt:variant>
        <vt:i4>5</vt:i4>
      </vt:variant>
      <vt:variant>
        <vt:lpwstr/>
      </vt:variant>
      <vt:variant>
        <vt:lpwstr>_Toc350509254</vt:lpwstr>
      </vt:variant>
      <vt:variant>
        <vt:i4>1769521</vt:i4>
      </vt:variant>
      <vt:variant>
        <vt:i4>578</vt:i4>
      </vt:variant>
      <vt:variant>
        <vt:i4>0</vt:i4>
      </vt:variant>
      <vt:variant>
        <vt:i4>5</vt:i4>
      </vt:variant>
      <vt:variant>
        <vt:lpwstr/>
      </vt:variant>
      <vt:variant>
        <vt:lpwstr>_Toc350509253</vt:lpwstr>
      </vt:variant>
      <vt:variant>
        <vt:i4>1769521</vt:i4>
      </vt:variant>
      <vt:variant>
        <vt:i4>572</vt:i4>
      </vt:variant>
      <vt:variant>
        <vt:i4>0</vt:i4>
      </vt:variant>
      <vt:variant>
        <vt:i4>5</vt:i4>
      </vt:variant>
      <vt:variant>
        <vt:lpwstr/>
      </vt:variant>
      <vt:variant>
        <vt:lpwstr>_Toc350509252</vt:lpwstr>
      </vt:variant>
      <vt:variant>
        <vt:i4>1769521</vt:i4>
      </vt:variant>
      <vt:variant>
        <vt:i4>566</vt:i4>
      </vt:variant>
      <vt:variant>
        <vt:i4>0</vt:i4>
      </vt:variant>
      <vt:variant>
        <vt:i4>5</vt:i4>
      </vt:variant>
      <vt:variant>
        <vt:lpwstr/>
      </vt:variant>
      <vt:variant>
        <vt:lpwstr>_Toc350509251</vt:lpwstr>
      </vt:variant>
      <vt:variant>
        <vt:i4>1769521</vt:i4>
      </vt:variant>
      <vt:variant>
        <vt:i4>560</vt:i4>
      </vt:variant>
      <vt:variant>
        <vt:i4>0</vt:i4>
      </vt:variant>
      <vt:variant>
        <vt:i4>5</vt:i4>
      </vt:variant>
      <vt:variant>
        <vt:lpwstr/>
      </vt:variant>
      <vt:variant>
        <vt:lpwstr>_Toc350509250</vt:lpwstr>
      </vt:variant>
      <vt:variant>
        <vt:i4>1703985</vt:i4>
      </vt:variant>
      <vt:variant>
        <vt:i4>554</vt:i4>
      </vt:variant>
      <vt:variant>
        <vt:i4>0</vt:i4>
      </vt:variant>
      <vt:variant>
        <vt:i4>5</vt:i4>
      </vt:variant>
      <vt:variant>
        <vt:lpwstr/>
      </vt:variant>
      <vt:variant>
        <vt:lpwstr>_Toc350509249</vt:lpwstr>
      </vt:variant>
      <vt:variant>
        <vt:i4>1703985</vt:i4>
      </vt:variant>
      <vt:variant>
        <vt:i4>548</vt:i4>
      </vt:variant>
      <vt:variant>
        <vt:i4>0</vt:i4>
      </vt:variant>
      <vt:variant>
        <vt:i4>5</vt:i4>
      </vt:variant>
      <vt:variant>
        <vt:lpwstr/>
      </vt:variant>
      <vt:variant>
        <vt:lpwstr>_Toc350509248</vt:lpwstr>
      </vt:variant>
      <vt:variant>
        <vt:i4>1703985</vt:i4>
      </vt:variant>
      <vt:variant>
        <vt:i4>542</vt:i4>
      </vt:variant>
      <vt:variant>
        <vt:i4>0</vt:i4>
      </vt:variant>
      <vt:variant>
        <vt:i4>5</vt:i4>
      </vt:variant>
      <vt:variant>
        <vt:lpwstr/>
      </vt:variant>
      <vt:variant>
        <vt:lpwstr>_Toc350509247</vt:lpwstr>
      </vt:variant>
      <vt:variant>
        <vt:i4>1703985</vt:i4>
      </vt:variant>
      <vt:variant>
        <vt:i4>536</vt:i4>
      </vt:variant>
      <vt:variant>
        <vt:i4>0</vt:i4>
      </vt:variant>
      <vt:variant>
        <vt:i4>5</vt:i4>
      </vt:variant>
      <vt:variant>
        <vt:lpwstr/>
      </vt:variant>
      <vt:variant>
        <vt:lpwstr>_Toc350509246</vt:lpwstr>
      </vt:variant>
      <vt:variant>
        <vt:i4>1703985</vt:i4>
      </vt:variant>
      <vt:variant>
        <vt:i4>530</vt:i4>
      </vt:variant>
      <vt:variant>
        <vt:i4>0</vt:i4>
      </vt:variant>
      <vt:variant>
        <vt:i4>5</vt:i4>
      </vt:variant>
      <vt:variant>
        <vt:lpwstr/>
      </vt:variant>
      <vt:variant>
        <vt:lpwstr>_Toc350509245</vt:lpwstr>
      </vt:variant>
      <vt:variant>
        <vt:i4>1703985</vt:i4>
      </vt:variant>
      <vt:variant>
        <vt:i4>524</vt:i4>
      </vt:variant>
      <vt:variant>
        <vt:i4>0</vt:i4>
      </vt:variant>
      <vt:variant>
        <vt:i4>5</vt:i4>
      </vt:variant>
      <vt:variant>
        <vt:lpwstr/>
      </vt:variant>
      <vt:variant>
        <vt:lpwstr>_Toc350509244</vt:lpwstr>
      </vt:variant>
      <vt:variant>
        <vt:i4>1703985</vt:i4>
      </vt:variant>
      <vt:variant>
        <vt:i4>518</vt:i4>
      </vt:variant>
      <vt:variant>
        <vt:i4>0</vt:i4>
      </vt:variant>
      <vt:variant>
        <vt:i4>5</vt:i4>
      </vt:variant>
      <vt:variant>
        <vt:lpwstr/>
      </vt:variant>
      <vt:variant>
        <vt:lpwstr>_Toc350509243</vt:lpwstr>
      </vt:variant>
      <vt:variant>
        <vt:i4>1703985</vt:i4>
      </vt:variant>
      <vt:variant>
        <vt:i4>512</vt:i4>
      </vt:variant>
      <vt:variant>
        <vt:i4>0</vt:i4>
      </vt:variant>
      <vt:variant>
        <vt:i4>5</vt:i4>
      </vt:variant>
      <vt:variant>
        <vt:lpwstr/>
      </vt:variant>
      <vt:variant>
        <vt:lpwstr>_Toc350509242</vt:lpwstr>
      </vt:variant>
      <vt:variant>
        <vt:i4>1703985</vt:i4>
      </vt:variant>
      <vt:variant>
        <vt:i4>506</vt:i4>
      </vt:variant>
      <vt:variant>
        <vt:i4>0</vt:i4>
      </vt:variant>
      <vt:variant>
        <vt:i4>5</vt:i4>
      </vt:variant>
      <vt:variant>
        <vt:lpwstr/>
      </vt:variant>
      <vt:variant>
        <vt:lpwstr>_Toc350509241</vt:lpwstr>
      </vt:variant>
      <vt:variant>
        <vt:i4>1703985</vt:i4>
      </vt:variant>
      <vt:variant>
        <vt:i4>500</vt:i4>
      </vt:variant>
      <vt:variant>
        <vt:i4>0</vt:i4>
      </vt:variant>
      <vt:variant>
        <vt:i4>5</vt:i4>
      </vt:variant>
      <vt:variant>
        <vt:lpwstr/>
      </vt:variant>
      <vt:variant>
        <vt:lpwstr>_Toc350509240</vt:lpwstr>
      </vt:variant>
      <vt:variant>
        <vt:i4>1900593</vt:i4>
      </vt:variant>
      <vt:variant>
        <vt:i4>494</vt:i4>
      </vt:variant>
      <vt:variant>
        <vt:i4>0</vt:i4>
      </vt:variant>
      <vt:variant>
        <vt:i4>5</vt:i4>
      </vt:variant>
      <vt:variant>
        <vt:lpwstr/>
      </vt:variant>
      <vt:variant>
        <vt:lpwstr>_Toc350509239</vt:lpwstr>
      </vt:variant>
      <vt:variant>
        <vt:i4>1900593</vt:i4>
      </vt:variant>
      <vt:variant>
        <vt:i4>488</vt:i4>
      </vt:variant>
      <vt:variant>
        <vt:i4>0</vt:i4>
      </vt:variant>
      <vt:variant>
        <vt:i4>5</vt:i4>
      </vt:variant>
      <vt:variant>
        <vt:lpwstr/>
      </vt:variant>
      <vt:variant>
        <vt:lpwstr>_Toc350509238</vt:lpwstr>
      </vt:variant>
      <vt:variant>
        <vt:i4>1900593</vt:i4>
      </vt:variant>
      <vt:variant>
        <vt:i4>482</vt:i4>
      </vt:variant>
      <vt:variant>
        <vt:i4>0</vt:i4>
      </vt:variant>
      <vt:variant>
        <vt:i4>5</vt:i4>
      </vt:variant>
      <vt:variant>
        <vt:lpwstr/>
      </vt:variant>
      <vt:variant>
        <vt:lpwstr>_Toc350509237</vt:lpwstr>
      </vt:variant>
      <vt:variant>
        <vt:i4>1900593</vt:i4>
      </vt:variant>
      <vt:variant>
        <vt:i4>476</vt:i4>
      </vt:variant>
      <vt:variant>
        <vt:i4>0</vt:i4>
      </vt:variant>
      <vt:variant>
        <vt:i4>5</vt:i4>
      </vt:variant>
      <vt:variant>
        <vt:lpwstr/>
      </vt:variant>
      <vt:variant>
        <vt:lpwstr>_Toc350509236</vt:lpwstr>
      </vt:variant>
      <vt:variant>
        <vt:i4>1900593</vt:i4>
      </vt:variant>
      <vt:variant>
        <vt:i4>470</vt:i4>
      </vt:variant>
      <vt:variant>
        <vt:i4>0</vt:i4>
      </vt:variant>
      <vt:variant>
        <vt:i4>5</vt:i4>
      </vt:variant>
      <vt:variant>
        <vt:lpwstr/>
      </vt:variant>
      <vt:variant>
        <vt:lpwstr>_Toc350509235</vt:lpwstr>
      </vt:variant>
      <vt:variant>
        <vt:i4>1900593</vt:i4>
      </vt:variant>
      <vt:variant>
        <vt:i4>464</vt:i4>
      </vt:variant>
      <vt:variant>
        <vt:i4>0</vt:i4>
      </vt:variant>
      <vt:variant>
        <vt:i4>5</vt:i4>
      </vt:variant>
      <vt:variant>
        <vt:lpwstr/>
      </vt:variant>
      <vt:variant>
        <vt:lpwstr>_Toc350509234</vt:lpwstr>
      </vt:variant>
      <vt:variant>
        <vt:i4>1900593</vt:i4>
      </vt:variant>
      <vt:variant>
        <vt:i4>458</vt:i4>
      </vt:variant>
      <vt:variant>
        <vt:i4>0</vt:i4>
      </vt:variant>
      <vt:variant>
        <vt:i4>5</vt:i4>
      </vt:variant>
      <vt:variant>
        <vt:lpwstr/>
      </vt:variant>
      <vt:variant>
        <vt:lpwstr>_Toc350509233</vt:lpwstr>
      </vt:variant>
      <vt:variant>
        <vt:i4>1900593</vt:i4>
      </vt:variant>
      <vt:variant>
        <vt:i4>452</vt:i4>
      </vt:variant>
      <vt:variant>
        <vt:i4>0</vt:i4>
      </vt:variant>
      <vt:variant>
        <vt:i4>5</vt:i4>
      </vt:variant>
      <vt:variant>
        <vt:lpwstr/>
      </vt:variant>
      <vt:variant>
        <vt:lpwstr>_Toc350509232</vt:lpwstr>
      </vt:variant>
      <vt:variant>
        <vt:i4>1900593</vt:i4>
      </vt:variant>
      <vt:variant>
        <vt:i4>446</vt:i4>
      </vt:variant>
      <vt:variant>
        <vt:i4>0</vt:i4>
      </vt:variant>
      <vt:variant>
        <vt:i4>5</vt:i4>
      </vt:variant>
      <vt:variant>
        <vt:lpwstr/>
      </vt:variant>
      <vt:variant>
        <vt:lpwstr>_Toc350509231</vt:lpwstr>
      </vt:variant>
      <vt:variant>
        <vt:i4>1900593</vt:i4>
      </vt:variant>
      <vt:variant>
        <vt:i4>440</vt:i4>
      </vt:variant>
      <vt:variant>
        <vt:i4>0</vt:i4>
      </vt:variant>
      <vt:variant>
        <vt:i4>5</vt:i4>
      </vt:variant>
      <vt:variant>
        <vt:lpwstr/>
      </vt:variant>
      <vt:variant>
        <vt:lpwstr>_Toc350509230</vt:lpwstr>
      </vt:variant>
      <vt:variant>
        <vt:i4>1835057</vt:i4>
      </vt:variant>
      <vt:variant>
        <vt:i4>434</vt:i4>
      </vt:variant>
      <vt:variant>
        <vt:i4>0</vt:i4>
      </vt:variant>
      <vt:variant>
        <vt:i4>5</vt:i4>
      </vt:variant>
      <vt:variant>
        <vt:lpwstr/>
      </vt:variant>
      <vt:variant>
        <vt:lpwstr>_Toc350509229</vt:lpwstr>
      </vt:variant>
      <vt:variant>
        <vt:i4>1835057</vt:i4>
      </vt:variant>
      <vt:variant>
        <vt:i4>428</vt:i4>
      </vt:variant>
      <vt:variant>
        <vt:i4>0</vt:i4>
      </vt:variant>
      <vt:variant>
        <vt:i4>5</vt:i4>
      </vt:variant>
      <vt:variant>
        <vt:lpwstr/>
      </vt:variant>
      <vt:variant>
        <vt:lpwstr>_Toc350509228</vt:lpwstr>
      </vt:variant>
      <vt:variant>
        <vt:i4>1835057</vt:i4>
      </vt:variant>
      <vt:variant>
        <vt:i4>422</vt:i4>
      </vt:variant>
      <vt:variant>
        <vt:i4>0</vt:i4>
      </vt:variant>
      <vt:variant>
        <vt:i4>5</vt:i4>
      </vt:variant>
      <vt:variant>
        <vt:lpwstr/>
      </vt:variant>
      <vt:variant>
        <vt:lpwstr>_Toc350509227</vt:lpwstr>
      </vt:variant>
      <vt:variant>
        <vt:i4>1835057</vt:i4>
      </vt:variant>
      <vt:variant>
        <vt:i4>416</vt:i4>
      </vt:variant>
      <vt:variant>
        <vt:i4>0</vt:i4>
      </vt:variant>
      <vt:variant>
        <vt:i4>5</vt:i4>
      </vt:variant>
      <vt:variant>
        <vt:lpwstr/>
      </vt:variant>
      <vt:variant>
        <vt:lpwstr>_Toc350509226</vt:lpwstr>
      </vt:variant>
      <vt:variant>
        <vt:i4>1835057</vt:i4>
      </vt:variant>
      <vt:variant>
        <vt:i4>410</vt:i4>
      </vt:variant>
      <vt:variant>
        <vt:i4>0</vt:i4>
      </vt:variant>
      <vt:variant>
        <vt:i4>5</vt:i4>
      </vt:variant>
      <vt:variant>
        <vt:lpwstr/>
      </vt:variant>
      <vt:variant>
        <vt:lpwstr>_Toc350509225</vt:lpwstr>
      </vt:variant>
      <vt:variant>
        <vt:i4>1835057</vt:i4>
      </vt:variant>
      <vt:variant>
        <vt:i4>404</vt:i4>
      </vt:variant>
      <vt:variant>
        <vt:i4>0</vt:i4>
      </vt:variant>
      <vt:variant>
        <vt:i4>5</vt:i4>
      </vt:variant>
      <vt:variant>
        <vt:lpwstr/>
      </vt:variant>
      <vt:variant>
        <vt:lpwstr>_Toc350509224</vt:lpwstr>
      </vt:variant>
      <vt:variant>
        <vt:i4>1835057</vt:i4>
      </vt:variant>
      <vt:variant>
        <vt:i4>398</vt:i4>
      </vt:variant>
      <vt:variant>
        <vt:i4>0</vt:i4>
      </vt:variant>
      <vt:variant>
        <vt:i4>5</vt:i4>
      </vt:variant>
      <vt:variant>
        <vt:lpwstr/>
      </vt:variant>
      <vt:variant>
        <vt:lpwstr>_Toc350509223</vt:lpwstr>
      </vt:variant>
      <vt:variant>
        <vt:i4>1835057</vt:i4>
      </vt:variant>
      <vt:variant>
        <vt:i4>392</vt:i4>
      </vt:variant>
      <vt:variant>
        <vt:i4>0</vt:i4>
      </vt:variant>
      <vt:variant>
        <vt:i4>5</vt:i4>
      </vt:variant>
      <vt:variant>
        <vt:lpwstr/>
      </vt:variant>
      <vt:variant>
        <vt:lpwstr>_Toc350509222</vt:lpwstr>
      </vt:variant>
      <vt:variant>
        <vt:i4>1835057</vt:i4>
      </vt:variant>
      <vt:variant>
        <vt:i4>386</vt:i4>
      </vt:variant>
      <vt:variant>
        <vt:i4>0</vt:i4>
      </vt:variant>
      <vt:variant>
        <vt:i4>5</vt:i4>
      </vt:variant>
      <vt:variant>
        <vt:lpwstr/>
      </vt:variant>
      <vt:variant>
        <vt:lpwstr>_Toc350509221</vt:lpwstr>
      </vt:variant>
      <vt:variant>
        <vt:i4>1835057</vt:i4>
      </vt:variant>
      <vt:variant>
        <vt:i4>380</vt:i4>
      </vt:variant>
      <vt:variant>
        <vt:i4>0</vt:i4>
      </vt:variant>
      <vt:variant>
        <vt:i4>5</vt:i4>
      </vt:variant>
      <vt:variant>
        <vt:lpwstr/>
      </vt:variant>
      <vt:variant>
        <vt:lpwstr>_Toc350509220</vt:lpwstr>
      </vt:variant>
      <vt:variant>
        <vt:i4>2031665</vt:i4>
      </vt:variant>
      <vt:variant>
        <vt:i4>374</vt:i4>
      </vt:variant>
      <vt:variant>
        <vt:i4>0</vt:i4>
      </vt:variant>
      <vt:variant>
        <vt:i4>5</vt:i4>
      </vt:variant>
      <vt:variant>
        <vt:lpwstr/>
      </vt:variant>
      <vt:variant>
        <vt:lpwstr>_Toc350509219</vt:lpwstr>
      </vt:variant>
      <vt:variant>
        <vt:i4>2031665</vt:i4>
      </vt:variant>
      <vt:variant>
        <vt:i4>368</vt:i4>
      </vt:variant>
      <vt:variant>
        <vt:i4>0</vt:i4>
      </vt:variant>
      <vt:variant>
        <vt:i4>5</vt:i4>
      </vt:variant>
      <vt:variant>
        <vt:lpwstr/>
      </vt:variant>
      <vt:variant>
        <vt:lpwstr>_Toc350509218</vt:lpwstr>
      </vt:variant>
      <vt:variant>
        <vt:i4>2031665</vt:i4>
      </vt:variant>
      <vt:variant>
        <vt:i4>362</vt:i4>
      </vt:variant>
      <vt:variant>
        <vt:i4>0</vt:i4>
      </vt:variant>
      <vt:variant>
        <vt:i4>5</vt:i4>
      </vt:variant>
      <vt:variant>
        <vt:lpwstr/>
      </vt:variant>
      <vt:variant>
        <vt:lpwstr>_Toc350509217</vt:lpwstr>
      </vt:variant>
      <vt:variant>
        <vt:i4>2031665</vt:i4>
      </vt:variant>
      <vt:variant>
        <vt:i4>356</vt:i4>
      </vt:variant>
      <vt:variant>
        <vt:i4>0</vt:i4>
      </vt:variant>
      <vt:variant>
        <vt:i4>5</vt:i4>
      </vt:variant>
      <vt:variant>
        <vt:lpwstr/>
      </vt:variant>
      <vt:variant>
        <vt:lpwstr>_Toc350509216</vt:lpwstr>
      </vt:variant>
      <vt:variant>
        <vt:i4>2031665</vt:i4>
      </vt:variant>
      <vt:variant>
        <vt:i4>350</vt:i4>
      </vt:variant>
      <vt:variant>
        <vt:i4>0</vt:i4>
      </vt:variant>
      <vt:variant>
        <vt:i4>5</vt:i4>
      </vt:variant>
      <vt:variant>
        <vt:lpwstr/>
      </vt:variant>
      <vt:variant>
        <vt:lpwstr>_Toc350509215</vt:lpwstr>
      </vt:variant>
      <vt:variant>
        <vt:i4>2031665</vt:i4>
      </vt:variant>
      <vt:variant>
        <vt:i4>344</vt:i4>
      </vt:variant>
      <vt:variant>
        <vt:i4>0</vt:i4>
      </vt:variant>
      <vt:variant>
        <vt:i4>5</vt:i4>
      </vt:variant>
      <vt:variant>
        <vt:lpwstr/>
      </vt:variant>
      <vt:variant>
        <vt:lpwstr>_Toc350509214</vt:lpwstr>
      </vt:variant>
      <vt:variant>
        <vt:i4>2031665</vt:i4>
      </vt:variant>
      <vt:variant>
        <vt:i4>338</vt:i4>
      </vt:variant>
      <vt:variant>
        <vt:i4>0</vt:i4>
      </vt:variant>
      <vt:variant>
        <vt:i4>5</vt:i4>
      </vt:variant>
      <vt:variant>
        <vt:lpwstr/>
      </vt:variant>
      <vt:variant>
        <vt:lpwstr>_Toc350509213</vt:lpwstr>
      </vt:variant>
      <vt:variant>
        <vt:i4>2031665</vt:i4>
      </vt:variant>
      <vt:variant>
        <vt:i4>332</vt:i4>
      </vt:variant>
      <vt:variant>
        <vt:i4>0</vt:i4>
      </vt:variant>
      <vt:variant>
        <vt:i4>5</vt:i4>
      </vt:variant>
      <vt:variant>
        <vt:lpwstr/>
      </vt:variant>
      <vt:variant>
        <vt:lpwstr>_Toc350509212</vt:lpwstr>
      </vt:variant>
      <vt:variant>
        <vt:i4>2031665</vt:i4>
      </vt:variant>
      <vt:variant>
        <vt:i4>326</vt:i4>
      </vt:variant>
      <vt:variant>
        <vt:i4>0</vt:i4>
      </vt:variant>
      <vt:variant>
        <vt:i4>5</vt:i4>
      </vt:variant>
      <vt:variant>
        <vt:lpwstr/>
      </vt:variant>
      <vt:variant>
        <vt:lpwstr>_Toc350509211</vt:lpwstr>
      </vt:variant>
      <vt:variant>
        <vt:i4>2031665</vt:i4>
      </vt:variant>
      <vt:variant>
        <vt:i4>320</vt:i4>
      </vt:variant>
      <vt:variant>
        <vt:i4>0</vt:i4>
      </vt:variant>
      <vt:variant>
        <vt:i4>5</vt:i4>
      </vt:variant>
      <vt:variant>
        <vt:lpwstr/>
      </vt:variant>
      <vt:variant>
        <vt:lpwstr>_Toc350509210</vt:lpwstr>
      </vt:variant>
      <vt:variant>
        <vt:i4>1966129</vt:i4>
      </vt:variant>
      <vt:variant>
        <vt:i4>314</vt:i4>
      </vt:variant>
      <vt:variant>
        <vt:i4>0</vt:i4>
      </vt:variant>
      <vt:variant>
        <vt:i4>5</vt:i4>
      </vt:variant>
      <vt:variant>
        <vt:lpwstr/>
      </vt:variant>
      <vt:variant>
        <vt:lpwstr>_Toc350509209</vt:lpwstr>
      </vt:variant>
      <vt:variant>
        <vt:i4>1966129</vt:i4>
      </vt:variant>
      <vt:variant>
        <vt:i4>308</vt:i4>
      </vt:variant>
      <vt:variant>
        <vt:i4>0</vt:i4>
      </vt:variant>
      <vt:variant>
        <vt:i4>5</vt:i4>
      </vt:variant>
      <vt:variant>
        <vt:lpwstr/>
      </vt:variant>
      <vt:variant>
        <vt:lpwstr>_Toc350509208</vt:lpwstr>
      </vt:variant>
      <vt:variant>
        <vt:i4>1966129</vt:i4>
      </vt:variant>
      <vt:variant>
        <vt:i4>302</vt:i4>
      </vt:variant>
      <vt:variant>
        <vt:i4>0</vt:i4>
      </vt:variant>
      <vt:variant>
        <vt:i4>5</vt:i4>
      </vt:variant>
      <vt:variant>
        <vt:lpwstr/>
      </vt:variant>
      <vt:variant>
        <vt:lpwstr>_Toc350509207</vt:lpwstr>
      </vt:variant>
      <vt:variant>
        <vt:i4>1966129</vt:i4>
      </vt:variant>
      <vt:variant>
        <vt:i4>296</vt:i4>
      </vt:variant>
      <vt:variant>
        <vt:i4>0</vt:i4>
      </vt:variant>
      <vt:variant>
        <vt:i4>5</vt:i4>
      </vt:variant>
      <vt:variant>
        <vt:lpwstr/>
      </vt:variant>
      <vt:variant>
        <vt:lpwstr>_Toc350509206</vt:lpwstr>
      </vt:variant>
      <vt:variant>
        <vt:i4>1966129</vt:i4>
      </vt:variant>
      <vt:variant>
        <vt:i4>290</vt:i4>
      </vt:variant>
      <vt:variant>
        <vt:i4>0</vt:i4>
      </vt:variant>
      <vt:variant>
        <vt:i4>5</vt:i4>
      </vt:variant>
      <vt:variant>
        <vt:lpwstr/>
      </vt:variant>
      <vt:variant>
        <vt:lpwstr>_Toc350509205</vt:lpwstr>
      </vt:variant>
      <vt:variant>
        <vt:i4>1966129</vt:i4>
      </vt:variant>
      <vt:variant>
        <vt:i4>284</vt:i4>
      </vt:variant>
      <vt:variant>
        <vt:i4>0</vt:i4>
      </vt:variant>
      <vt:variant>
        <vt:i4>5</vt:i4>
      </vt:variant>
      <vt:variant>
        <vt:lpwstr/>
      </vt:variant>
      <vt:variant>
        <vt:lpwstr>_Toc350509204</vt:lpwstr>
      </vt:variant>
      <vt:variant>
        <vt:i4>1966129</vt:i4>
      </vt:variant>
      <vt:variant>
        <vt:i4>278</vt:i4>
      </vt:variant>
      <vt:variant>
        <vt:i4>0</vt:i4>
      </vt:variant>
      <vt:variant>
        <vt:i4>5</vt:i4>
      </vt:variant>
      <vt:variant>
        <vt:lpwstr/>
      </vt:variant>
      <vt:variant>
        <vt:lpwstr>_Toc350509203</vt:lpwstr>
      </vt:variant>
      <vt:variant>
        <vt:i4>1966129</vt:i4>
      </vt:variant>
      <vt:variant>
        <vt:i4>272</vt:i4>
      </vt:variant>
      <vt:variant>
        <vt:i4>0</vt:i4>
      </vt:variant>
      <vt:variant>
        <vt:i4>5</vt:i4>
      </vt:variant>
      <vt:variant>
        <vt:lpwstr/>
      </vt:variant>
      <vt:variant>
        <vt:lpwstr>_Toc350509202</vt:lpwstr>
      </vt:variant>
      <vt:variant>
        <vt:i4>1966129</vt:i4>
      </vt:variant>
      <vt:variant>
        <vt:i4>266</vt:i4>
      </vt:variant>
      <vt:variant>
        <vt:i4>0</vt:i4>
      </vt:variant>
      <vt:variant>
        <vt:i4>5</vt:i4>
      </vt:variant>
      <vt:variant>
        <vt:lpwstr/>
      </vt:variant>
      <vt:variant>
        <vt:lpwstr>_Toc350509201</vt:lpwstr>
      </vt:variant>
      <vt:variant>
        <vt:i4>1966129</vt:i4>
      </vt:variant>
      <vt:variant>
        <vt:i4>260</vt:i4>
      </vt:variant>
      <vt:variant>
        <vt:i4>0</vt:i4>
      </vt:variant>
      <vt:variant>
        <vt:i4>5</vt:i4>
      </vt:variant>
      <vt:variant>
        <vt:lpwstr/>
      </vt:variant>
      <vt:variant>
        <vt:lpwstr>_Toc350509200</vt:lpwstr>
      </vt:variant>
      <vt:variant>
        <vt:i4>1507378</vt:i4>
      </vt:variant>
      <vt:variant>
        <vt:i4>254</vt:i4>
      </vt:variant>
      <vt:variant>
        <vt:i4>0</vt:i4>
      </vt:variant>
      <vt:variant>
        <vt:i4>5</vt:i4>
      </vt:variant>
      <vt:variant>
        <vt:lpwstr/>
      </vt:variant>
      <vt:variant>
        <vt:lpwstr>_Toc350509199</vt:lpwstr>
      </vt:variant>
      <vt:variant>
        <vt:i4>1507378</vt:i4>
      </vt:variant>
      <vt:variant>
        <vt:i4>248</vt:i4>
      </vt:variant>
      <vt:variant>
        <vt:i4>0</vt:i4>
      </vt:variant>
      <vt:variant>
        <vt:i4>5</vt:i4>
      </vt:variant>
      <vt:variant>
        <vt:lpwstr/>
      </vt:variant>
      <vt:variant>
        <vt:lpwstr>_Toc350509198</vt:lpwstr>
      </vt:variant>
      <vt:variant>
        <vt:i4>1507378</vt:i4>
      </vt:variant>
      <vt:variant>
        <vt:i4>242</vt:i4>
      </vt:variant>
      <vt:variant>
        <vt:i4>0</vt:i4>
      </vt:variant>
      <vt:variant>
        <vt:i4>5</vt:i4>
      </vt:variant>
      <vt:variant>
        <vt:lpwstr/>
      </vt:variant>
      <vt:variant>
        <vt:lpwstr>_Toc350509197</vt:lpwstr>
      </vt:variant>
      <vt:variant>
        <vt:i4>1507378</vt:i4>
      </vt:variant>
      <vt:variant>
        <vt:i4>236</vt:i4>
      </vt:variant>
      <vt:variant>
        <vt:i4>0</vt:i4>
      </vt:variant>
      <vt:variant>
        <vt:i4>5</vt:i4>
      </vt:variant>
      <vt:variant>
        <vt:lpwstr/>
      </vt:variant>
      <vt:variant>
        <vt:lpwstr>_Toc350509196</vt:lpwstr>
      </vt:variant>
      <vt:variant>
        <vt:i4>1507378</vt:i4>
      </vt:variant>
      <vt:variant>
        <vt:i4>230</vt:i4>
      </vt:variant>
      <vt:variant>
        <vt:i4>0</vt:i4>
      </vt:variant>
      <vt:variant>
        <vt:i4>5</vt:i4>
      </vt:variant>
      <vt:variant>
        <vt:lpwstr/>
      </vt:variant>
      <vt:variant>
        <vt:lpwstr>_Toc350509195</vt:lpwstr>
      </vt:variant>
      <vt:variant>
        <vt:i4>1507378</vt:i4>
      </vt:variant>
      <vt:variant>
        <vt:i4>224</vt:i4>
      </vt:variant>
      <vt:variant>
        <vt:i4>0</vt:i4>
      </vt:variant>
      <vt:variant>
        <vt:i4>5</vt:i4>
      </vt:variant>
      <vt:variant>
        <vt:lpwstr/>
      </vt:variant>
      <vt:variant>
        <vt:lpwstr>_Toc350509194</vt:lpwstr>
      </vt:variant>
      <vt:variant>
        <vt:i4>1507378</vt:i4>
      </vt:variant>
      <vt:variant>
        <vt:i4>218</vt:i4>
      </vt:variant>
      <vt:variant>
        <vt:i4>0</vt:i4>
      </vt:variant>
      <vt:variant>
        <vt:i4>5</vt:i4>
      </vt:variant>
      <vt:variant>
        <vt:lpwstr/>
      </vt:variant>
      <vt:variant>
        <vt:lpwstr>_Toc350509193</vt:lpwstr>
      </vt:variant>
      <vt:variant>
        <vt:i4>1507378</vt:i4>
      </vt:variant>
      <vt:variant>
        <vt:i4>212</vt:i4>
      </vt:variant>
      <vt:variant>
        <vt:i4>0</vt:i4>
      </vt:variant>
      <vt:variant>
        <vt:i4>5</vt:i4>
      </vt:variant>
      <vt:variant>
        <vt:lpwstr/>
      </vt:variant>
      <vt:variant>
        <vt:lpwstr>_Toc350509192</vt:lpwstr>
      </vt:variant>
      <vt:variant>
        <vt:i4>1507378</vt:i4>
      </vt:variant>
      <vt:variant>
        <vt:i4>206</vt:i4>
      </vt:variant>
      <vt:variant>
        <vt:i4>0</vt:i4>
      </vt:variant>
      <vt:variant>
        <vt:i4>5</vt:i4>
      </vt:variant>
      <vt:variant>
        <vt:lpwstr/>
      </vt:variant>
      <vt:variant>
        <vt:lpwstr>_Toc350509191</vt:lpwstr>
      </vt:variant>
      <vt:variant>
        <vt:i4>1507378</vt:i4>
      </vt:variant>
      <vt:variant>
        <vt:i4>200</vt:i4>
      </vt:variant>
      <vt:variant>
        <vt:i4>0</vt:i4>
      </vt:variant>
      <vt:variant>
        <vt:i4>5</vt:i4>
      </vt:variant>
      <vt:variant>
        <vt:lpwstr/>
      </vt:variant>
      <vt:variant>
        <vt:lpwstr>_Toc350509190</vt:lpwstr>
      </vt:variant>
      <vt:variant>
        <vt:i4>1441842</vt:i4>
      </vt:variant>
      <vt:variant>
        <vt:i4>194</vt:i4>
      </vt:variant>
      <vt:variant>
        <vt:i4>0</vt:i4>
      </vt:variant>
      <vt:variant>
        <vt:i4>5</vt:i4>
      </vt:variant>
      <vt:variant>
        <vt:lpwstr/>
      </vt:variant>
      <vt:variant>
        <vt:lpwstr>_Toc350509189</vt:lpwstr>
      </vt:variant>
      <vt:variant>
        <vt:i4>1441842</vt:i4>
      </vt:variant>
      <vt:variant>
        <vt:i4>188</vt:i4>
      </vt:variant>
      <vt:variant>
        <vt:i4>0</vt:i4>
      </vt:variant>
      <vt:variant>
        <vt:i4>5</vt:i4>
      </vt:variant>
      <vt:variant>
        <vt:lpwstr/>
      </vt:variant>
      <vt:variant>
        <vt:lpwstr>_Toc350509188</vt:lpwstr>
      </vt:variant>
      <vt:variant>
        <vt:i4>1441842</vt:i4>
      </vt:variant>
      <vt:variant>
        <vt:i4>182</vt:i4>
      </vt:variant>
      <vt:variant>
        <vt:i4>0</vt:i4>
      </vt:variant>
      <vt:variant>
        <vt:i4>5</vt:i4>
      </vt:variant>
      <vt:variant>
        <vt:lpwstr/>
      </vt:variant>
      <vt:variant>
        <vt:lpwstr>_Toc350509187</vt:lpwstr>
      </vt:variant>
      <vt:variant>
        <vt:i4>1441842</vt:i4>
      </vt:variant>
      <vt:variant>
        <vt:i4>176</vt:i4>
      </vt:variant>
      <vt:variant>
        <vt:i4>0</vt:i4>
      </vt:variant>
      <vt:variant>
        <vt:i4>5</vt:i4>
      </vt:variant>
      <vt:variant>
        <vt:lpwstr/>
      </vt:variant>
      <vt:variant>
        <vt:lpwstr>_Toc350509186</vt:lpwstr>
      </vt:variant>
      <vt:variant>
        <vt:i4>1441842</vt:i4>
      </vt:variant>
      <vt:variant>
        <vt:i4>170</vt:i4>
      </vt:variant>
      <vt:variant>
        <vt:i4>0</vt:i4>
      </vt:variant>
      <vt:variant>
        <vt:i4>5</vt:i4>
      </vt:variant>
      <vt:variant>
        <vt:lpwstr/>
      </vt:variant>
      <vt:variant>
        <vt:lpwstr>_Toc350509185</vt:lpwstr>
      </vt:variant>
      <vt:variant>
        <vt:i4>1441842</vt:i4>
      </vt:variant>
      <vt:variant>
        <vt:i4>164</vt:i4>
      </vt:variant>
      <vt:variant>
        <vt:i4>0</vt:i4>
      </vt:variant>
      <vt:variant>
        <vt:i4>5</vt:i4>
      </vt:variant>
      <vt:variant>
        <vt:lpwstr/>
      </vt:variant>
      <vt:variant>
        <vt:lpwstr>_Toc350509184</vt:lpwstr>
      </vt:variant>
      <vt:variant>
        <vt:i4>1441842</vt:i4>
      </vt:variant>
      <vt:variant>
        <vt:i4>158</vt:i4>
      </vt:variant>
      <vt:variant>
        <vt:i4>0</vt:i4>
      </vt:variant>
      <vt:variant>
        <vt:i4>5</vt:i4>
      </vt:variant>
      <vt:variant>
        <vt:lpwstr/>
      </vt:variant>
      <vt:variant>
        <vt:lpwstr>_Toc350509183</vt:lpwstr>
      </vt:variant>
      <vt:variant>
        <vt:i4>1441842</vt:i4>
      </vt:variant>
      <vt:variant>
        <vt:i4>152</vt:i4>
      </vt:variant>
      <vt:variant>
        <vt:i4>0</vt:i4>
      </vt:variant>
      <vt:variant>
        <vt:i4>5</vt:i4>
      </vt:variant>
      <vt:variant>
        <vt:lpwstr/>
      </vt:variant>
      <vt:variant>
        <vt:lpwstr>_Toc350509182</vt:lpwstr>
      </vt:variant>
      <vt:variant>
        <vt:i4>1441842</vt:i4>
      </vt:variant>
      <vt:variant>
        <vt:i4>146</vt:i4>
      </vt:variant>
      <vt:variant>
        <vt:i4>0</vt:i4>
      </vt:variant>
      <vt:variant>
        <vt:i4>5</vt:i4>
      </vt:variant>
      <vt:variant>
        <vt:lpwstr/>
      </vt:variant>
      <vt:variant>
        <vt:lpwstr>_Toc350509181</vt:lpwstr>
      </vt:variant>
      <vt:variant>
        <vt:i4>1441842</vt:i4>
      </vt:variant>
      <vt:variant>
        <vt:i4>140</vt:i4>
      </vt:variant>
      <vt:variant>
        <vt:i4>0</vt:i4>
      </vt:variant>
      <vt:variant>
        <vt:i4>5</vt:i4>
      </vt:variant>
      <vt:variant>
        <vt:lpwstr/>
      </vt:variant>
      <vt:variant>
        <vt:lpwstr>_Toc350509180</vt:lpwstr>
      </vt:variant>
      <vt:variant>
        <vt:i4>1638450</vt:i4>
      </vt:variant>
      <vt:variant>
        <vt:i4>134</vt:i4>
      </vt:variant>
      <vt:variant>
        <vt:i4>0</vt:i4>
      </vt:variant>
      <vt:variant>
        <vt:i4>5</vt:i4>
      </vt:variant>
      <vt:variant>
        <vt:lpwstr/>
      </vt:variant>
      <vt:variant>
        <vt:lpwstr>_Toc350509179</vt:lpwstr>
      </vt:variant>
      <vt:variant>
        <vt:i4>1638450</vt:i4>
      </vt:variant>
      <vt:variant>
        <vt:i4>128</vt:i4>
      </vt:variant>
      <vt:variant>
        <vt:i4>0</vt:i4>
      </vt:variant>
      <vt:variant>
        <vt:i4>5</vt:i4>
      </vt:variant>
      <vt:variant>
        <vt:lpwstr/>
      </vt:variant>
      <vt:variant>
        <vt:lpwstr>_Toc350509178</vt:lpwstr>
      </vt:variant>
      <vt:variant>
        <vt:i4>1638450</vt:i4>
      </vt:variant>
      <vt:variant>
        <vt:i4>122</vt:i4>
      </vt:variant>
      <vt:variant>
        <vt:i4>0</vt:i4>
      </vt:variant>
      <vt:variant>
        <vt:i4>5</vt:i4>
      </vt:variant>
      <vt:variant>
        <vt:lpwstr/>
      </vt:variant>
      <vt:variant>
        <vt:lpwstr>_Toc350509177</vt:lpwstr>
      </vt:variant>
      <vt:variant>
        <vt:i4>1638450</vt:i4>
      </vt:variant>
      <vt:variant>
        <vt:i4>116</vt:i4>
      </vt:variant>
      <vt:variant>
        <vt:i4>0</vt:i4>
      </vt:variant>
      <vt:variant>
        <vt:i4>5</vt:i4>
      </vt:variant>
      <vt:variant>
        <vt:lpwstr/>
      </vt:variant>
      <vt:variant>
        <vt:lpwstr>_Toc350509176</vt:lpwstr>
      </vt:variant>
      <vt:variant>
        <vt:i4>1638450</vt:i4>
      </vt:variant>
      <vt:variant>
        <vt:i4>110</vt:i4>
      </vt:variant>
      <vt:variant>
        <vt:i4>0</vt:i4>
      </vt:variant>
      <vt:variant>
        <vt:i4>5</vt:i4>
      </vt:variant>
      <vt:variant>
        <vt:lpwstr/>
      </vt:variant>
      <vt:variant>
        <vt:lpwstr>_Toc350509175</vt:lpwstr>
      </vt:variant>
      <vt:variant>
        <vt:i4>1638450</vt:i4>
      </vt:variant>
      <vt:variant>
        <vt:i4>104</vt:i4>
      </vt:variant>
      <vt:variant>
        <vt:i4>0</vt:i4>
      </vt:variant>
      <vt:variant>
        <vt:i4>5</vt:i4>
      </vt:variant>
      <vt:variant>
        <vt:lpwstr/>
      </vt:variant>
      <vt:variant>
        <vt:lpwstr>_Toc350509174</vt:lpwstr>
      </vt:variant>
      <vt:variant>
        <vt:i4>1638450</vt:i4>
      </vt:variant>
      <vt:variant>
        <vt:i4>98</vt:i4>
      </vt:variant>
      <vt:variant>
        <vt:i4>0</vt:i4>
      </vt:variant>
      <vt:variant>
        <vt:i4>5</vt:i4>
      </vt:variant>
      <vt:variant>
        <vt:lpwstr/>
      </vt:variant>
      <vt:variant>
        <vt:lpwstr>_Toc350509173</vt:lpwstr>
      </vt:variant>
      <vt:variant>
        <vt:i4>1638450</vt:i4>
      </vt:variant>
      <vt:variant>
        <vt:i4>92</vt:i4>
      </vt:variant>
      <vt:variant>
        <vt:i4>0</vt:i4>
      </vt:variant>
      <vt:variant>
        <vt:i4>5</vt:i4>
      </vt:variant>
      <vt:variant>
        <vt:lpwstr/>
      </vt:variant>
      <vt:variant>
        <vt:lpwstr>_Toc350509172</vt:lpwstr>
      </vt:variant>
      <vt:variant>
        <vt:i4>1638450</vt:i4>
      </vt:variant>
      <vt:variant>
        <vt:i4>86</vt:i4>
      </vt:variant>
      <vt:variant>
        <vt:i4>0</vt:i4>
      </vt:variant>
      <vt:variant>
        <vt:i4>5</vt:i4>
      </vt:variant>
      <vt:variant>
        <vt:lpwstr/>
      </vt:variant>
      <vt:variant>
        <vt:lpwstr>_Toc350509171</vt:lpwstr>
      </vt:variant>
      <vt:variant>
        <vt:i4>1638450</vt:i4>
      </vt:variant>
      <vt:variant>
        <vt:i4>80</vt:i4>
      </vt:variant>
      <vt:variant>
        <vt:i4>0</vt:i4>
      </vt:variant>
      <vt:variant>
        <vt:i4>5</vt:i4>
      </vt:variant>
      <vt:variant>
        <vt:lpwstr/>
      </vt:variant>
      <vt:variant>
        <vt:lpwstr>_Toc350509170</vt:lpwstr>
      </vt:variant>
      <vt:variant>
        <vt:i4>1572914</vt:i4>
      </vt:variant>
      <vt:variant>
        <vt:i4>74</vt:i4>
      </vt:variant>
      <vt:variant>
        <vt:i4>0</vt:i4>
      </vt:variant>
      <vt:variant>
        <vt:i4>5</vt:i4>
      </vt:variant>
      <vt:variant>
        <vt:lpwstr/>
      </vt:variant>
      <vt:variant>
        <vt:lpwstr>_Toc350509169</vt:lpwstr>
      </vt:variant>
      <vt:variant>
        <vt:i4>1572914</vt:i4>
      </vt:variant>
      <vt:variant>
        <vt:i4>68</vt:i4>
      </vt:variant>
      <vt:variant>
        <vt:i4>0</vt:i4>
      </vt:variant>
      <vt:variant>
        <vt:i4>5</vt:i4>
      </vt:variant>
      <vt:variant>
        <vt:lpwstr/>
      </vt:variant>
      <vt:variant>
        <vt:lpwstr>_Toc350509168</vt:lpwstr>
      </vt:variant>
      <vt:variant>
        <vt:i4>1572914</vt:i4>
      </vt:variant>
      <vt:variant>
        <vt:i4>62</vt:i4>
      </vt:variant>
      <vt:variant>
        <vt:i4>0</vt:i4>
      </vt:variant>
      <vt:variant>
        <vt:i4>5</vt:i4>
      </vt:variant>
      <vt:variant>
        <vt:lpwstr/>
      </vt:variant>
      <vt:variant>
        <vt:lpwstr>_Toc350509167</vt:lpwstr>
      </vt:variant>
      <vt:variant>
        <vt:i4>1572914</vt:i4>
      </vt:variant>
      <vt:variant>
        <vt:i4>56</vt:i4>
      </vt:variant>
      <vt:variant>
        <vt:i4>0</vt:i4>
      </vt:variant>
      <vt:variant>
        <vt:i4>5</vt:i4>
      </vt:variant>
      <vt:variant>
        <vt:lpwstr/>
      </vt:variant>
      <vt:variant>
        <vt:lpwstr>_Toc350509166</vt:lpwstr>
      </vt:variant>
      <vt:variant>
        <vt:i4>1572914</vt:i4>
      </vt:variant>
      <vt:variant>
        <vt:i4>50</vt:i4>
      </vt:variant>
      <vt:variant>
        <vt:i4>0</vt:i4>
      </vt:variant>
      <vt:variant>
        <vt:i4>5</vt:i4>
      </vt:variant>
      <vt:variant>
        <vt:lpwstr/>
      </vt:variant>
      <vt:variant>
        <vt:lpwstr>_Toc350509165</vt:lpwstr>
      </vt:variant>
      <vt:variant>
        <vt:i4>1572914</vt:i4>
      </vt:variant>
      <vt:variant>
        <vt:i4>44</vt:i4>
      </vt:variant>
      <vt:variant>
        <vt:i4>0</vt:i4>
      </vt:variant>
      <vt:variant>
        <vt:i4>5</vt:i4>
      </vt:variant>
      <vt:variant>
        <vt:lpwstr/>
      </vt:variant>
      <vt:variant>
        <vt:lpwstr>_Toc350509164</vt:lpwstr>
      </vt:variant>
      <vt:variant>
        <vt:i4>1572914</vt:i4>
      </vt:variant>
      <vt:variant>
        <vt:i4>38</vt:i4>
      </vt:variant>
      <vt:variant>
        <vt:i4>0</vt:i4>
      </vt:variant>
      <vt:variant>
        <vt:i4>5</vt:i4>
      </vt:variant>
      <vt:variant>
        <vt:lpwstr/>
      </vt:variant>
      <vt:variant>
        <vt:lpwstr>_Toc350509163</vt:lpwstr>
      </vt:variant>
      <vt:variant>
        <vt:i4>1572914</vt:i4>
      </vt:variant>
      <vt:variant>
        <vt:i4>32</vt:i4>
      </vt:variant>
      <vt:variant>
        <vt:i4>0</vt:i4>
      </vt:variant>
      <vt:variant>
        <vt:i4>5</vt:i4>
      </vt:variant>
      <vt:variant>
        <vt:lpwstr/>
      </vt:variant>
      <vt:variant>
        <vt:lpwstr>_Toc350509162</vt:lpwstr>
      </vt:variant>
      <vt:variant>
        <vt:i4>1572914</vt:i4>
      </vt:variant>
      <vt:variant>
        <vt:i4>26</vt:i4>
      </vt:variant>
      <vt:variant>
        <vt:i4>0</vt:i4>
      </vt:variant>
      <vt:variant>
        <vt:i4>5</vt:i4>
      </vt:variant>
      <vt:variant>
        <vt:lpwstr/>
      </vt:variant>
      <vt:variant>
        <vt:lpwstr>_Toc350509161</vt:lpwstr>
      </vt:variant>
      <vt:variant>
        <vt:i4>1572914</vt:i4>
      </vt:variant>
      <vt:variant>
        <vt:i4>20</vt:i4>
      </vt:variant>
      <vt:variant>
        <vt:i4>0</vt:i4>
      </vt:variant>
      <vt:variant>
        <vt:i4>5</vt:i4>
      </vt:variant>
      <vt:variant>
        <vt:lpwstr/>
      </vt:variant>
      <vt:variant>
        <vt:lpwstr>_Toc350509160</vt:lpwstr>
      </vt:variant>
      <vt:variant>
        <vt:i4>1769522</vt:i4>
      </vt:variant>
      <vt:variant>
        <vt:i4>14</vt:i4>
      </vt:variant>
      <vt:variant>
        <vt:i4>0</vt:i4>
      </vt:variant>
      <vt:variant>
        <vt:i4>5</vt:i4>
      </vt:variant>
      <vt:variant>
        <vt:lpwstr/>
      </vt:variant>
      <vt:variant>
        <vt:lpwstr>_Toc350509159</vt:lpwstr>
      </vt:variant>
      <vt:variant>
        <vt:i4>1769522</vt:i4>
      </vt:variant>
      <vt:variant>
        <vt:i4>8</vt:i4>
      </vt:variant>
      <vt:variant>
        <vt:i4>0</vt:i4>
      </vt:variant>
      <vt:variant>
        <vt:i4>5</vt:i4>
      </vt:variant>
      <vt:variant>
        <vt:lpwstr/>
      </vt:variant>
      <vt:variant>
        <vt:lpwstr>_Toc350509158</vt:lpwstr>
      </vt:variant>
      <vt:variant>
        <vt:i4>1769522</vt:i4>
      </vt:variant>
      <vt:variant>
        <vt:i4>2</vt:i4>
      </vt:variant>
      <vt:variant>
        <vt:i4>0</vt:i4>
      </vt:variant>
      <vt:variant>
        <vt:i4>5</vt:i4>
      </vt:variant>
      <vt:variant>
        <vt:lpwstr/>
      </vt:variant>
      <vt:variant>
        <vt:lpwstr>_Toc350509157</vt:lpwstr>
      </vt:variant>
      <vt:variant>
        <vt:i4>5374068</vt:i4>
      </vt:variant>
      <vt:variant>
        <vt:i4>12</vt:i4>
      </vt:variant>
      <vt:variant>
        <vt:i4>0</vt:i4>
      </vt:variant>
      <vt:variant>
        <vt:i4>5</vt:i4>
      </vt:variant>
      <vt:variant>
        <vt:lpwstr>http://wiki.ecmascript.org/doku.php?id=harmony:binary_data</vt:lpwstr>
      </vt:variant>
      <vt:variant>
        <vt:lpwstr/>
      </vt:variant>
      <vt:variant>
        <vt:i4>6815759</vt:i4>
      </vt:variant>
      <vt:variant>
        <vt:i4>9</vt:i4>
      </vt:variant>
      <vt:variant>
        <vt:i4>0</vt:i4>
      </vt:variant>
      <vt:variant>
        <vt:i4>5</vt:i4>
      </vt:variant>
      <vt:variant>
        <vt:lpwstr>https://bugs.ecmascript.org/show_bug.cgi?id=417</vt:lpwstr>
      </vt:variant>
      <vt:variant>
        <vt:lpwstr/>
      </vt:variant>
      <vt:variant>
        <vt:i4>7077898</vt:i4>
      </vt:variant>
      <vt:variant>
        <vt:i4>6</vt:i4>
      </vt:variant>
      <vt:variant>
        <vt:i4>0</vt:i4>
      </vt:variant>
      <vt:variant>
        <vt:i4>5</vt:i4>
      </vt:variant>
      <vt:variant>
        <vt:lpwstr>https://bugs.ecmascript.org/show_bug.cgi?id=155</vt:lpwstr>
      </vt:variant>
      <vt:variant>
        <vt:lpwstr/>
      </vt:variant>
      <vt:variant>
        <vt:i4>5963834</vt:i4>
      </vt:variant>
      <vt:variant>
        <vt:i4>3</vt:i4>
      </vt:variant>
      <vt:variant>
        <vt:i4>0</vt:i4>
      </vt:variant>
      <vt:variant>
        <vt:i4>5</vt:i4>
      </vt:variant>
      <vt:variant>
        <vt:lpwstr>https://bugs.ecmascript.org/show_bug.cgi?id=1200</vt:lpwstr>
      </vt:variant>
      <vt:variant>
        <vt:lpwstr/>
      </vt:variant>
      <vt:variant>
        <vt:i4>7143426</vt:i4>
      </vt:variant>
      <vt:variant>
        <vt:i4>0</vt:i4>
      </vt:variant>
      <vt:variant>
        <vt:i4>0</vt:i4>
      </vt:variant>
      <vt:variant>
        <vt:i4>5</vt:i4>
      </vt:variant>
      <vt:variant>
        <vt:lpwstr>https://bugs.ecmascript.org/show_bug.cgi?id=944</vt:lpwstr>
      </vt:variant>
      <vt:variant>
        <vt:lpwstr/>
      </vt:variant>
      <vt:variant>
        <vt:i4>1900575</vt:i4>
      </vt:variant>
      <vt:variant>
        <vt:i4>0</vt:i4>
      </vt:variant>
      <vt:variant>
        <vt:i4>0</vt:i4>
      </vt:variant>
      <vt:variant>
        <vt:i4>5</vt:i4>
      </vt:variant>
      <vt:variant>
        <vt:lpwstr>https://bugs.ecmascript.org/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draft Ecm-262 edition 6</dc:title>
  <dc:creator>Allen Wirfs-Brock</dc:creator>
  <cp:lastModifiedBy>Jason</cp:lastModifiedBy>
  <cp:revision>2</cp:revision>
  <cp:lastPrinted>2013-09-05T18:37:00Z</cp:lastPrinted>
  <dcterms:created xsi:type="dcterms:W3CDTF">2013-10-13T15:33:00Z</dcterms:created>
  <dcterms:modified xsi:type="dcterms:W3CDTF">2013-10-13T15:33:00Z</dcterms:modified>
</cp:coreProperties>
</file>