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comments.xml" ContentType="application/vnd.openxmlformats-officedocument.wordprocessingml.comments+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ns0:document xmlns:ns0="http://schemas.openxmlformats.org/wordprocessingml/2006/main">
  <ns0:body/>
</ns0: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00" w:author="Rev 10 Allen Wirfs-Brock" w:date="2013-07-15T13:02:00Z" w:initials="AWB10">
    <w:p w:rsidR="0093237E" w:rsidRDefault="0093237E">
      <w:pPr>
        <w:pStyle w:val="CommentText"/>
      </w:pPr>
      <w:r>
        <w:rPr>
          <w:rStyle w:val="CommentReference"/>
        </w:rPr>
        <w:annotationRef/>
      </w:r>
      <w:r>
        <w:t>This description probably need to be tweaked in light of new features such as class declarations and explicit exposure of the [[Prototype]] property</w:t>
      </w:r>
    </w:p>
  </w:comment>
  <w:comment w:id="1987" w:author="Allen Wirfs-Brock" w:date="2013-07-15T13:02:00Z" w:initials="AW">
    <w:p w:rsidR="0093237E" w:rsidRDefault="0093237E">
      <w:pPr>
        <w:pStyle w:val="CommentText"/>
      </w:pPr>
      <w:r>
        <w:rPr>
          <w:rStyle w:val="CommentReference"/>
        </w:rPr>
        <w:annotationRef/>
      </w:r>
      <w:r>
        <w:t>Perhaps this should be somewhere else.  Currently we don’t have a section that enumerates all the steps in loading and evaluating a program.</w:t>
      </w:r>
    </w:p>
  </w:comment>
  <w:comment w:id="2249" w:author="Rev 9 Allen Wirfs-Brock" w:date="2013-07-15T13:02:00Z" w:initials="AWB9">
    <w:p w:rsidR="0093237E" w:rsidRDefault="0093237E">
      <w:pPr>
        <w:pStyle w:val="CommentText"/>
      </w:pPr>
      <w:r>
        <w:rPr>
          <w:rStyle w:val="CommentReference"/>
        </w:rPr>
        <w:annotationRef/>
      </w:r>
      <w:r>
        <w:t>May need to also say something about TemplateSubstitution tail.  Also need to consider with there are any ASI issues concerning it.</w:t>
      </w:r>
    </w:p>
  </w:comment>
  <w:comment w:id="2371" w:author="Rev 9 Allen Wirfs-Brock" w:date="2013-07-15T13:02:00Z" w:initials="AWB9">
    <w:p w:rsidR="0093237E" w:rsidRDefault="0093237E">
      <w:pPr>
        <w:pStyle w:val="CommentText"/>
      </w:pPr>
      <w:r>
        <w:rPr>
          <w:rStyle w:val="CommentReference"/>
        </w:rPr>
        <w:annotationRef/>
      </w:r>
      <w:r>
        <w:t>Need to talk about line terminators in Templates</w:t>
      </w:r>
    </w:p>
  </w:comment>
  <w:comment w:id="2551" w:author="Rev 9 Allen Wirfs-Brock" w:date="2013-07-15T13:02:00Z" w:initials="AWB9">
    <w:p w:rsidR="0093237E" w:rsidRDefault="0093237E">
      <w:pPr>
        <w:pStyle w:val="CommentText"/>
      </w:pPr>
      <w:r>
        <w:rPr>
          <w:rStyle w:val="CommentReference"/>
        </w:rPr>
        <w:annotationRef/>
      </w:r>
      <w:r>
        <w:t>Norbert suggests chaning this to 5.1.0.  Would be really be better for “portablility”?</w:t>
      </w:r>
    </w:p>
  </w:comment>
  <w:comment w:id="2692" w:author="Rev 8 Allen Wirfs-Brock" w:date="2013-07-15T13:02:00Z" w:initials="AWB8">
    <w:p w:rsidR="0093237E" w:rsidRDefault="0093237E">
      <w:pPr>
        <w:pStyle w:val="CommentText"/>
      </w:pPr>
      <w:r>
        <w:rPr>
          <w:rStyle w:val="CommentReference"/>
        </w:rPr>
        <w:annotationRef/>
      </w:r>
      <w:r>
        <w:t>It isn’t clear that extends actually needs to be reserved.  It’s only usage is highly contextual.</w:t>
      </w:r>
    </w:p>
  </w:comment>
  <w:comment w:id="2698" w:author="Rev 8 Allen Wirfs-Brock" w:date="2013-07-15T13:02:00Z" w:initials="AWB8">
    <w:p w:rsidR="0093237E" w:rsidRDefault="0093237E">
      <w:pPr>
        <w:pStyle w:val="CommentText"/>
      </w:pPr>
      <w:r>
        <w:rPr>
          <w:rStyle w:val="CommentReference"/>
        </w:rPr>
        <w:annotationRef/>
      </w:r>
      <w:r>
        <w:t>Move to keywords</w:t>
      </w:r>
    </w:p>
  </w:comment>
  <w:comment w:id="2886" w:author="Rev 7 Allen Wirfs-Brock" w:date="2013-07-15T13:02:00Z" w:initials="AWB7">
    <w:p w:rsidR="0093237E" w:rsidRDefault="0093237E" w:rsidP="007648B6">
      <w:pPr>
        <w:pStyle w:val="CommentText"/>
      </w:pPr>
      <w:r>
        <w:rPr>
          <w:rStyle w:val="CommentReference"/>
        </w:rPr>
        <w:annotationRef/>
      </w:r>
      <w:r>
        <w:t>From March 29 meeting notes:  Hex floating point literals:</w:t>
      </w:r>
    </w:p>
    <w:p w:rsidR="0093237E" w:rsidRDefault="0093237E" w:rsidP="007648B6">
      <w:pPr>
        <w:pStyle w:val="CommentText"/>
      </w:pPr>
      <w:r>
        <w:t>Waldemar:  Other languages include these things.  They're rarely used</w:t>
      </w:r>
    </w:p>
    <w:p w:rsidR="0093237E" w:rsidRDefault="0093237E" w:rsidP="007648B6">
      <w:pPr>
        <w:pStyle w:val="CommentText"/>
      </w:pPr>
      <w:r>
        <w:t>but when you want one, you really want one.  Use cases are similar to</w:t>
      </w:r>
    </w:p>
    <w:p w:rsidR="0093237E" w:rsidRDefault="0093237E" w:rsidP="007648B6">
      <w:pPr>
        <w:pStyle w:val="CommentText"/>
      </w:pPr>
      <w:r>
        <w:t>that of hex literals.</w:t>
      </w:r>
    </w:p>
    <w:p w:rsidR="0093237E" w:rsidRDefault="0093237E" w:rsidP="007648B6">
      <w:pPr>
        <w:pStyle w:val="CommentText"/>
      </w:pPr>
      <w:r>
        <w:t>Will explore adding them.</w:t>
      </w:r>
    </w:p>
    <w:p w:rsidR="0093237E" w:rsidRDefault="0093237E" w:rsidP="007648B6">
      <w:pPr>
        <w:pStyle w:val="CommentText"/>
      </w:pPr>
      <w:r>
        <w:t>MarkM:  0x3.p1 currently evaluates to undefined.  This would be a</w:t>
      </w:r>
    </w:p>
    <w:p w:rsidR="0093237E" w:rsidRDefault="0093237E" w:rsidP="007648B6">
      <w:pPr>
        <w:pStyle w:val="CommentText"/>
      </w:pPr>
      <w:r>
        <w:t>breaking change.</w:t>
      </w:r>
    </w:p>
    <w:p w:rsidR="0093237E" w:rsidRDefault="0093237E" w:rsidP="007648B6">
      <w:pPr>
        <w:pStyle w:val="CommentText"/>
      </w:pPr>
      <w:r>
        <w:t>Waldemar:  Not clear anyone would notice.  How did other languages</w:t>
      </w:r>
    </w:p>
    <w:p w:rsidR="0093237E" w:rsidRDefault="0093237E" w:rsidP="007648B6">
      <w:pPr>
        <w:pStyle w:val="CommentText"/>
      </w:pPr>
      <w:r>
        <w:t>deal with this?</w:t>
      </w:r>
    </w:p>
  </w:comment>
  <w:comment w:id="2888" w:author="Rev 7 Allen Wirfs-Brock" w:date="2013-07-15T13:02:00Z" w:initials="AWB7">
    <w:p w:rsidR="0093237E" w:rsidRDefault="0093237E">
      <w:pPr>
        <w:pStyle w:val="CommentText"/>
      </w:pPr>
      <w:r>
        <w:rPr>
          <w:rStyle w:val="CommentReference"/>
        </w:rPr>
        <w:annotationRef/>
      </w:r>
      <w:r>
        <w:t>The various Digit productions could be refactored to have less redundency</w:t>
      </w:r>
    </w:p>
  </w:comment>
  <w:comment w:id="4280" w:author="Rev 9 Allen Wirfs-Brock" w:date="2013-07-15T13:02:00Z" w:initials="AWB9">
    <w:p w:rsidR="0093237E" w:rsidRDefault="0093237E">
      <w:pPr>
        <w:pStyle w:val="CommentText"/>
      </w:pPr>
      <w:r>
        <w:rPr>
          <w:rStyle w:val="CommentReference"/>
        </w:rPr>
        <w:annotationRef/>
      </w:r>
      <w:r>
        <w:t>Note that the original proposal allowed $IdentifierName to be used as a substitution without { } around the name.</w:t>
      </w:r>
    </w:p>
    <w:p w:rsidR="0093237E" w:rsidRDefault="0093237E">
      <w:pPr>
        <w:pStyle w:val="CommentText"/>
      </w:pPr>
    </w:p>
    <w:p w:rsidR="0093237E" w:rsidRDefault="0093237E">
      <w:pPr>
        <w:pStyle w:val="CommentText"/>
      </w:pPr>
      <w:r>
        <w:t xml:space="preserve">Line terminations charcters are simply handled as literal SouceCharacters.  I find this troublesome.  Shouldn’t we have some sort of normalizations of line terminators.  Otherwise, the actual characters in a multi-line template are at the mercy of the authors editor/OS.  </w:t>
      </w:r>
    </w:p>
  </w:comment>
  <w:comment w:id="5613" w:author="Rev 12 Allen Wirfs-Brock" w:date="2013-07-15T13:02:00Z" w:initials="AWB12">
    <w:p w:rsidR="0093237E" w:rsidRDefault="0093237E">
      <w:pPr>
        <w:pStyle w:val="CommentText"/>
      </w:pPr>
      <w:r>
        <w:rPr>
          <w:rStyle w:val="CommentReference"/>
        </w:rPr>
        <w:annotationRef/>
      </w:r>
      <w:r>
        <w:t>TODO, section reference</w:t>
      </w:r>
    </w:p>
  </w:comment>
  <w:comment w:id="6489" w:author="Rev 12 Allen Wirfs-Brock" w:date="2013-07-15T13:02:00Z" w:initials="AWB12">
    <w:p w:rsidR="0093237E" w:rsidRDefault="0093237E" w:rsidP="00136D53">
      <w:pPr>
        <w:pStyle w:val="CommentText"/>
      </w:pPr>
      <w:r>
        <w:rPr>
          <w:rStyle w:val="CommentReference"/>
        </w:rPr>
        <w:annotationRef/>
      </w:r>
      <w:r>
        <w:t>Need to decide what replaces this when CanPut goes away</w:t>
      </w:r>
    </w:p>
  </w:comment>
  <w:comment w:id="6446" w:author="Rev 12 Allen Wirfs-Brock" w:date="2013-07-15T13:02:00Z" w:initials="AWB12">
    <w:p w:rsidR="0093237E" w:rsidRDefault="0093237E" w:rsidP="0017778E">
      <w:pPr>
        <w:pStyle w:val="CommentText"/>
      </w:pPr>
      <w:r>
        <w:rPr>
          <w:rStyle w:val="CommentReference"/>
        </w:rPr>
        <w:annotationRef/>
      </w:r>
      <w:r>
        <w:t>These are placeholders based upon the proxy trap invariants. We need to provide new versions for all the essential internal methods.</w:t>
      </w:r>
    </w:p>
  </w:comment>
  <w:comment w:id="6843" w:author="Rev 12 Allen Wirfs-Brock" w:date="2013-07-15T13:02:00Z" w:initials="AWB12">
    <w:p w:rsidR="0093237E" w:rsidRDefault="0093237E">
      <w:pPr>
        <w:pStyle w:val="CommentText"/>
      </w:pPr>
      <w:r>
        <w:rPr>
          <w:rStyle w:val="CommentReference"/>
        </w:rPr>
        <w:annotationRef/>
      </w:r>
      <w:r>
        <w:t xml:space="preserve">No longer true because of Proxies. </w:t>
      </w:r>
    </w:p>
  </w:comment>
  <w:comment w:id="7549" w:author="Rev 16 Allen Wirfs-Brock" w:date="2013-07-15T13:02:00Z" w:initials="AWB16">
    <w:p w:rsidR="0093237E" w:rsidRDefault="0093237E">
      <w:pPr>
        <w:pStyle w:val="CommentText"/>
      </w:pPr>
      <w:r>
        <w:rPr>
          <w:rStyle w:val="CommentReference"/>
        </w:rPr>
        <w:annotationRef/>
      </w:r>
      <w:r>
        <w:t>TODO  add all the other TypedArray view intrinsics</w:t>
      </w:r>
    </w:p>
  </w:comment>
  <w:comment w:id="7576" w:author="Rev 12 Allen Wirfs-Brock" w:date="2013-07-15T13:02:00Z" w:initials="AWB12">
    <w:p w:rsidR="0093237E" w:rsidRDefault="0093237E" w:rsidP="00005550">
      <w:pPr>
        <w:pStyle w:val="CommentText"/>
      </w:pPr>
      <w:r>
        <w:rPr>
          <w:rStyle w:val="CommentReference"/>
        </w:rPr>
        <w:annotationRef/>
      </w:r>
      <w:r>
        <w:t xml:space="preserve">TODO more to comeTODO </w:t>
      </w:r>
    </w:p>
  </w:comment>
  <w:comment w:id="8819" w:author="Rev 12 Allen Wirfs-Brock" w:date="2013-07-15T13:02:00Z" w:initials="AWB12">
    <w:p w:rsidR="0093237E" w:rsidRDefault="0093237E">
      <w:pPr>
        <w:pStyle w:val="CommentText"/>
      </w:pPr>
      <w:r>
        <w:rPr>
          <w:rStyle w:val="CommentReference"/>
        </w:rPr>
        <w:annotationRef/>
      </w:r>
      <w:r>
        <w:t>TODO</w:t>
      </w:r>
    </w:p>
  </w:comment>
  <w:comment w:id="11329" w:author="Rev 6 Allen Wirfs-Brock" w:date="2013-07-15T13:02:00Z" w:initials="AWB6">
    <w:p w:rsidR="0093237E" w:rsidRDefault="0093237E">
      <w:pPr>
        <w:pStyle w:val="CommentText"/>
      </w:pPr>
      <w:r>
        <w:rPr>
          <w:rStyle w:val="CommentReference"/>
        </w:rPr>
        <w:annotationRef/>
      </w:r>
      <w:r>
        <w:t>TODO</w:t>
      </w:r>
    </w:p>
  </w:comment>
  <w:comment w:id="11380" w:author="Rev 6 Allen Wirfs-Brock" w:date="2013-07-15T13:02:00Z" w:initials="AWB6">
    <w:p w:rsidR="0093237E" w:rsidRDefault="0093237E">
      <w:pPr>
        <w:pStyle w:val="CommentText"/>
      </w:pPr>
      <w:r>
        <w:rPr>
          <w:rStyle w:val="CommentReference"/>
        </w:rPr>
        <w:annotationRef/>
      </w:r>
      <w:r>
        <w:t>TODO: Finish this up, and turn it into iterator definition include a next method</w:t>
      </w:r>
    </w:p>
  </w:comment>
  <w:comment w:id="11568" w:author="Rev 6 Allen Wirfs-Brock" w:date="2013-07-15T13:02:00Z" w:initials="AWB6">
    <w:p w:rsidR="0093237E" w:rsidRDefault="0093237E" w:rsidP="00EE29BF">
      <w:pPr>
        <w:pStyle w:val="CommentText"/>
      </w:pPr>
      <w:r>
        <w:rPr>
          <w:rStyle w:val="CommentReference"/>
        </w:rPr>
        <w:annotationRef/>
      </w:r>
      <w:r>
        <w:t>TODO</w:t>
      </w:r>
    </w:p>
  </w:comment>
  <w:comment w:id="11577" w:author="Rev 6 Allen Wirfs-Brock" w:date="2013-07-15T13:02:00Z" w:initials="AWB6">
    <w:p w:rsidR="0093237E" w:rsidRDefault="0093237E" w:rsidP="00EE29BF">
      <w:pPr>
        <w:pStyle w:val="CommentText"/>
      </w:pPr>
      <w:r>
        <w:rPr>
          <w:rStyle w:val="CommentReference"/>
        </w:rPr>
        <w:annotationRef/>
      </w:r>
      <w:r>
        <w:t>TODO: Finish this up, and turn it into iterator definition include a next method.</w:t>
      </w:r>
    </w:p>
    <w:p w:rsidR="0093237E" w:rsidRDefault="0093237E" w:rsidP="00EE29BF">
      <w:pPr>
        <w:pStyle w:val="CommentText"/>
      </w:pPr>
    </w:p>
    <w:p w:rsidR="0093237E" w:rsidRDefault="0093237E" w:rsidP="003966E3">
      <w:pPr>
        <w:pStyle w:val="CommentText"/>
      </w:pPr>
      <w:r>
        <w:t xml:space="preserve">The algorithm is also confused about [[Enumerate]] called on proto returning a list or Iterator. See </w:t>
      </w:r>
      <w:hyperlink r:id="rId1" w:history="1">
        <w:r w:rsidRPr="006F659B">
          <w:rPr>
            <w:rStyle w:val="Hyperlink"/>
            <w:lang w:val="en-GB"/>
          </w:rPr>
          <w:t>https://bugs.ecmascript.org/show_bug.cgi?id=944</w:t>
        </w:r>
      </w:hyperlink>
      <w:r>
        <w:t xml:space="preserve"> </w:t>
      </w:r>
    </w:p>
  </w:comment>
  <w:comment w:id="11835" w:author="Rev 13 Allen Wirfs-Brock" w:date="2013-07-15T13:02:00Z" w:initials="AWB13">
    <w:p w:rsidR="0093237E" w:rsidRDefault="0093237E">
      <w:pPr>
        <w:pStyle w:val="CommentText"/>
      </w:pPr>
      <w:r>
        <w:rPr>
          <w:rStyle w:val="CommentReference"/>
        </w:rPr>
        <w:annotationRef/>
      </w:r>
      <w:r>
        <w:t>TODO: need to define, returns an iterator object over the elements of an internal list.</w:t>
      </w:r>
    </w:p>
  </w:comment>
  <w:comment w:id="12319" w:author="Rev 4 Allen Wirfs-Brock" w:date="2013-07-15T13:02:00Z" w:initials="AWB 3">
    <w:p w:rsidR="0093237E" w:rsidRDefault="0093237E" w:rsidP="009E3788">
      <w:pPr>
        <w:pStyle w:val="CommentText"/>
      </w:pPr>
      <w:r>
        <w:rPr>
          <w:rStyle w:val="CommentReference"/>
        </w:rPr>
        <w:annotationRef/>
      </w:r>
      <w:r>
        <w:rPr>
          <w:rStyle w:val="CommentReference"/>
        </w:rPr>
        <w:annotationRef/>
      </w:r>
      <w:r>
        <w:rPr>
          <w:rStyle w:val="CommentReference"/>
        </w:rPr>
        <w:t>May n</w:t>
      </w:r>
      <w:r>
        <w:t>eed to update section number</w:t>
      </w:r>
    </w:p>
    <w:p w:rsidR="0093237E" w:rsidRDefault="0093237E" w:rsidP="009E3788">
      <w:pPr>
        <w:pStyle w:val="CommentText"/>
      </w:pPr>
    </w:p>
  </w:comment>
  <w:comment w:id="12422" w:author="Rev 14 Allen Wirfs-Brock" w:date="2013-07-15T13:02:00Z" w:initials="AWB14">
    <w:p w:rsidR="0093237E" w:rsidRDefault="0093237E">
      <w:pPr>
        <w:pStyle w:val="CommentText"/>
      </w:pPr>
      <w:r>
        <w:rPr>
          <w:rStyle w:val="CommentReference"/>
        </w:rPr>
        <w:annotationRef/>
      </w:r>
      <w:r>
        <w:t>At Jan 29, 2012 TC39 serveral peopled suggest that this fall back was unnecessary complexity and that it should this throw.  However, that means that a ordinary function whose __proto__ is set to undefined will throw if newed.  I’m not sure that is desirable. It’s a breaking change for the reality web.</w:t>
      </w:r>
    </w:p>
  </w:comment>
  <w:comment w:id="13549" w:author="Rev 14 Allen Wirfs-Brock" w:date="2013-07-15T13:02:00Z" w:initials="AWB14">
    <w:p w:rsidR="0093237E" w:rsidRDefault="0093237E">
      <w:pPr>
        <w:pStyle w:val="CommentText"/>
      </w:pPr>
      <w:r>
        <w:rPr>
          <w:rStyle w:val="CommentReference"/>
        </w:rPr>
        <w:annotationRef/>
      </w:r>
      <w:r>
        <w:t>Note that if [[Value]] is an object this sequence will call its valueoOf method twice. That seems undesirable, but it is the legacy behaviour going back to at least ES3</w:t>
      </w:r>
    </w:p>
  </w:comment>
  <w:comment w:id="13556" w:author="Rev 14 Allen Wirfs-Brock" w:date="2013-07-15T13:02:00Z" w:initials="AWB14">
    <w:p w:rsidR="0093237E" w:rsidRDefault="0093237E">
      <w:pPr>
        <w:pStyle w:val="CommentText"/>
      </w:pPr>
      <w:r>
        <w:rPr>
          <w:rStyle w:val="CommentReference"/>
        </w:rPr>
        <w:annotationRef/>
      </w:r>
      <w:r>
        <w:t xml:space="preserve">See bug </w:t>
      </w:r>
      <w:hyperlink r:id="rId2" w:history="1">
        <w:r w:rsidRPr="004C4175">
          <w:rPr>
            <w:rStyle w:val="Hyperlink"/>
            <w:lang w:val="en-GB"/>
          </w:rPr>
          <w:t>https://bugs.ecmascript.org/show_bug.cgi?id=1200</w:t>
        </w:r>
      </w:hyperlink>
      <w:r>
        <w:t xml:space="preserve"> for why these two lines moved.</w:t>
      </w:r>
    </w:p>
  </w:comment>
  <w:comment w:id="13931" w:author="Rev 12 Allen Wirfs-Brock" w:date="2013-07-15T13:02:00Z" w:initials="AWB12">
    <w:p w:rsidR="0093237E" w:rsidRDefault="0093237E">
      <w:pPr>
        <w:pStyle w:val="CommentText"/>
      </w:pPr>
      <w:r>
        <w:rPr>
          <w:rStyle w:val="CommentReference"/>
        </w:rPr>
        <w:annotationRef/>
      </w:r>
      <w:r>
        <w:t>TODO</w:t>
      </w:r>
    </w:p>
  </w:comment>
  <w:comment w:id="13959" w:author="Rev 12 Allen Wirfs-Brock" w:date="2013-07-15T13:02:00Z" w:initials="AWB12">
    <w:p w:rsidR="0093237E" w:rsidRDefault="0093237E">
      <w:pPr>
        <w:pStyle w:val="CommentText"/>
      </w:pPr>
      <w:r>
        <w:rPr>
          <w:rStyle w:val="CommentReference"/>
        </w:rPr>
        <w:annotationRef/>
      </w:r>
      <w:r>
        <w:t>TODO</w:t>
      </w:r>
    </w:p>
  </w:comment>
  <w:comment w:id="13968" w:author="Rev 13 Allen Wirfs-Brock" w:date="2013-07-15T13:02:00Z" w:initials="AWB13">
    <w:p w:rsidR="0093237E" w:rsidRDefault="0093237E">
      <w:pPr>
        <w:pStyle w:val="CommentText"/>
      </w:pPr>
      <w:r>
        <w:rPr>
          <w:rStyle w:val="CommentReference"/>
        </w:rPr>
        <w:annotationRef/>
      </w:r>
      <w:r>
        <w:t>TODO</w:t>
      </w:r>
    </w:p>
  </w:comment>
  <w:comment w:id="14752" w:author="Rev 6 Allen Wirfs-Brock" w:date="2013-07-15T13:02:00Z" w:initials="AWB6">
    <w:p w:rsidR="0093237E" w:rsidRDefault="0093237E" w:rsidP="009655E7">
      <w:pPr>
        <w:pStyle w:val="CommentText"/>
      </w:pPr>
      <w:r>
        <w:rPr>
          <w:rStyle w:val="CommentReference"/>
        </w:rPr>
        <w:annotationRef/>
      </w:r>
      <w:r>
        <w:t>TODO</w:t>
      </w:r>
    </w:p>
  </w:comment>
  <w:comment w:id="14976" w:author="Rev 12 Allen Wirfs-Brock" w:date="2013-07-15T13:02:00Z" w:initials="AWB12">
    <w:p w:rsidR="0093237E" w:rsidRDefault="0093237E" w:rsidP="00BD058A">
      <w:pPr>
        <w:pStyle w:val="CommentText"/>
      </w:pPr>
      <w:r>
        <w:rPr>
          <w:rStyle w:val="CommentReference"/>
        </w:rPr>
        <w:annotationRef/>
      </w:r>
      <w:r>
        <w:t>TODO move arguments internal methods here.</w:t>
      </w:r>
    </w:p>
  </w:comment>
  <w:comment w:id="15000" w:author="Rev 13 Allen Wirfs-Brock" w:date="2013-07-15T13:02:00Z" w:initials="AWB13">
    <w:p w:rsidR="0093237E" w:rsidRDefault="0093237E">
      <w:pPr>
        <w:pStyle w:val="CommentText"/>
      </w:pPr>
      <w:r>
        <w:rPr>
          <w:rStyle w:val="CommentReference"/>
        </w:rPr>
        <w:annotationRef/>
      </w:r>
      <w:r>
        <w:t>Issue:  does the TypedArray spec./WEbIDL specs require that such indexed properties show up using [[GetOwnProperty]], keys, etc?  If so, some more internal method over-rides will be needed.</w:t>
      </w:r>
    </w:p>
  </w:comment>
  <w:comment w:id="15101" w:author="Rev 16 Allen Wirfs-Brock" w:date="2013-07-15T13:02:00Z" w:initials="AWB16">
    <w:p w:rsidR="0093237E" w:rsidRDefault="0093237E" w:rsidP="009834E4">
      <w:pPr>
        <w:pStyle w:val="CommentText"/>
      </w:pPr>
      <w:r>
        <w:rPr>
          <w:rStyle w:val="CommentReference"/>
        </w:rPr>
        <w:annotationRef/>
      </w:r>
      <w:r>
        <w:t>TODO: need to formaize this.</w:t>
      </w:r>
    </w:p>
  </w:comment>
  <w:comment w:id="15160" w:author="Rev 16 Allen Wirfs-Brock" w:date="2013-07-15T13:02:00Z" w:initials="AWB16">
    <w:p w:rsidR="0093237E" w:rsidRDefault="0093237E" w:rsidP="0014348C">
      <w:pPr>
        <w:pStyle w:val="CommentText"/>
      </w:pPr>
      <w:r>
        <w:rPr>
          <w:rStyle w:val="CommentReference"/>
        </w:rPr>
        <w:annotationRef/>
      </w:r>
      <w:r>
        <w:t>TODO: need to formaize this.</w:t>
      </w:r>
    </w:p>
  </w:comment>
  <w:comment w:id="15233" w:author="Rev 16 Allen Wirfs-Brock" w:date="2013-07-15T13:02:00Z" w:initials="AWB16">
    <w:p w:rsidR="0093237E" w:rsidRDefault="0093237E" w:rsidP="009834E4">
      <w:pPr>
        <w:pStyle w:val="CommentText"/>
      </w:pPr>
      <w:r>
        <w:rPr>
          <w:rStyle w:val="CommentReference"/>
        </w:rPr>
        <w:annotationRef/>
      </w:r>
      <w:r>
        <w:t>TODO: need to formaize this.</w:t>
      </w:r>
    </w:p>
  </w:comment>
  <w:comment w:id="15423" w:author="Rev 16 Allen Wirfs-Brock" w:date="2013-07-15T13:02:00Z" w:initials="AWB16">
    <w:p w:rsidR="0093237E" w:rsidRDefault="0093237E">
      <w:pPr>
        <w:pStyle w:val="CommentText"/>
      </w:pPr>
      <w:r>
        <w:rPr>
          <w:rStyle w:val="CommentReference"/>
        </w:rPr>
        <w:annotationRef/>
      </w:r>
      <w:r>
        <w:t>TODO</w:t>
      </w:r>
    </w:p>
  </w:comment>
  <w:comment w:id="15604" w:author="Rev 12 Allen Wirfs-Brock" w:date="2013-07-15T13:02:00Z" w:initials="AWB12">
    <w:p w:rsidR="0093237E" w:rsidRDefault="0093237E">
      <w:pPr>
        <w:pStyle w:val="CommentText"/>
      </w:pPr>
      <w:r>
        <w:rPr>
          <w:rStyle w:val="CommentReference"/>
        </w:rPr>
        <w:annotationRef/>
      </w:r>
      <w:r>
        <w:t>TODO: need to talk about [[Call]] and [[Construct]] behaviour of chapter 15 native functions.</w:t>
      </w:r>
    </w:p>
  </w:comment>
  <w:comment w:id="15617" w:author="Rev 16 Allen Wirfs-Brock" w:date="2013-07-15T13:02:00Z" w:initials="AWB16">
    <w:p w:rsidR="0093237E" w:rsidRDefault="0093237E">
      <w:pPr>
        <w:pStyle w:val="CommentText"/>
      </w:pPr>
      <w:r>
        <w:rPr>
          <w:rStyle w:val="CommentReference"/>
        </w:rPr>
        <w:annotationRef/>
      </w:r>
      <w:r>
        <w:t>Perhaps this needs to be elaborated.</w:t>
      </w:r>
    </w:p>
  </w:comment>
  <w:comment w:id="16625" w:author="Rev 12 Allen Wirfs-Brock" w:date="2013-07-15T13:02:00Z" w:initials="AWB12">
    <w:p w:rsidR="0093237E" w:rsidRDefault="0093237E">
      <w:pPr>
        <w:pStyle w:val="CommentText"/>
      </w:pPr>
      <w:r>
        <w:rPr>
          <w:rStyle w:val="CommentReference"/>
        </w:rPr>
        <w:annotationRef/>
      </w:r>
      <w:r>
        <w:t>Note the result descriptor defaults are set to the values in the targetDesc (if there is one) rather than the normal defaults.  This is a change from the wiki spec.</w:t>
      </w:r>
    </w:p>
  </w:comment>
  <w:comment w:id="16666" w:author="Rev 12 Allen Wirfs-Brock" w:date="2013-07-15T13:02:00Z" w:initials="AWB12">
    <w:p w:rsidR="0093237E" w:rsidRDefault="0093237E">
      <w:pPr>
        <w:pStyle w:val="CommentText"/>
      </w:pPr>
      <w:r>
        <w:rPr>
          <w:rStyle w:val="CommentReference"/>
        </w:rPr>
        <w:annotationRef/>
      </w:r>
      <w:r>
        <w:t>The resultDesc carries a reference to the original descriptor returned by the trap. A copy is not made and  missing attribute properties are not added to it.</w:t>
      </w:r>
    </w:p>
    <w:p w:rsidR="0093237E" w:rsidRDefault="0093237E">
      <w:pPr>
        <w:pStyle w:val="CommentText"/>
      </w:pPr>
    </w:p>
    <w:p w:rsidR="0093237E" w:rsidRDefault="0093237E">
      <w:pPr>
        <w:pStyle w:val="CommentText"/>
      </w:pPr>
      <w:r>
        <w:t>This is a change from the wiki spec.</w:t>
      </w:r>
    </w:p>
  </w:comment>
  <w:comment w:id="17570" w:author="Rev 12 Allen Wirfs-Brock" w:date="2013-07-15T13:02:00Z" w:initials="AWB12">
    <w:p w:rsidR="0093237E" w:rsidRDefault="0093237E" w:rsidP="00F876EC">
      <w:pPr>
        <w:pStyle w:val="CommentText"/>
      </w:pPr>
      <w:r>
        <w:rPr>
          <w:rStyle w:val="CommentReference"/>
        </w:rPr>
        <w:annotationRef/>
      </w:r>
      <w:r>
        <w:t xml:space="preserve">TODO.  </w:t>
      </w:r>
    </w:p>
  </w:comment>
  <w:comment w:id="17697" w:author="Rev 12 Allen Wirfs-Brock" w:date="2013-07-15T13:02:00Z" w:initials="AWB12">
    <w:p w:rsidR="0093237E" w:rsidRDefault="0093237E" w:rsidP="00F770B9">
      <w:pPr>
        <w:pStyle w:val="CommentText"/>
      </w:pPr>
      <w:r>
        <w:rPr>
          <w:rStyle w:val="CommentReference"/>
        </w:rPr>
        <w:annotationRef/>
      </w:r>
      <w:r>
        <w:t>TODO</w:t>
      </w:r>
    </w:p>
  </w:comment>
  <w:comment w:id="17778" w:author="Rev 12 Allen Wirfs-Brock" w:date="2013-07-15T13:02:00Z" w:initials="AWB12">
    <w:p w:rsidR="0093237E" w:rsidRDefault="0093237E">
      <w:pPr>
        <w:pStyle w:val="CommentText"/>
      </w:pPr>
      <w:r>
        <w:rPr>
          <w:rStyle w:val="CommentReference"/>
        </w:rPr>
        <w:annotationRef/>
      </w:r>
      <w:r>
        <w:t>TODO</w:t>
      </w:r>
    </w:p>
  </w:comment>
  <w:comment w:id="20537" w:author="Rev 7 Allen Wirfs-Brock" w:date="2013-07-15T13:02:00Z" w:initials="AWB7">
    <w:p w:rsidR="0093237E" w:rsidRDefault="0093237E">
      <w:pPr>
        <w:pStyle w:val="CommentText"/>
      </w:pPr>
      <w:r>
        <w:rPr>
          <w:rStyle w:val="CommentReference"/>
        </w:rPr>
        <w:annotationRef/>
      </w:r>
      <w:r>
        <w:t>TODO: may need an additional reference to the [[Code]] of a generator.</w:t>
      </w:r>
    </w:p>
  </w:comment>
  <w:comment w:id="20984" w:author="Rev 6 Allen Wirfs-Brock" w:date="2013-07-15T13:02:00Z" w:initials="AWB">
    <w:p w:rsidR="0093237E" w:rsidRDefault="0093237E" w:rsidP="00A023E9">
      <w:pPr>
        <w:pStyle w:val="CommentText"/>
      </w:pPr>
      <w:r>
        <w:rPr>
          <w:rStyle w:val="CommentReference"/>
        </w:rPr>
        <w:annotationRef/>
      </w:r>
      <w:r>
        <w:t>This probably needs a D option argument, just like createMutableEnvironment</w:t>
      </w:r>
    </w:p>
  </w:comment>
  <w:comment w:id="21120" w:author="Rev 6 Allen Wirfs-Brock" w:date="2013-07-15T13:02:00Z" w:initials="AWB">
    <w:p w:rsidR="0093237E" w:rsidRDefault="0093237E">
      <w:pPr>
        <w:pStyle w:val="CommentText"/>
      </w:pPr>
      <w:r>
        <w:rPr>
          <w:rStyle w:val="CommentReference"/>
        </w:rPr>
        <w:annotationRef/>
      </w:r>
      <w:r>
        <w:t>This probably needs a D option argument, just like createMutableEnvironment</w:t>
      </w:r>
    </w:p>
  </w:comment>
  <w:comment w:id="21196" w:author="Rev 6 Allen Wirfs-Brock" w:date="2013-07-15T13:02:00Z" w:initials="AWB">
    <w:p w:rsidR="0093237E" w:rsidRDefault="0093237E" w:rsidP="003144CB">
      <w:pPr>
        <w:pStyle w:val="CommentText"/>
      </w:pPr>
      <w:r>
        <w:rPr>
          <w:rStyle w:val="CommentReference"/>
        </w:rPr>
        <w:annotationRef/>
      </w:r>
      <w:r>
        <w:t>This probably needs a D option argument, just like createMutableEnvironment</w:t>
      </w:r>
    </w:p>
  </w:comment>
  <w:comment w:id="21916" w:author="Rev 6 Allen Wirfs-Brock" w:date="2013-07-15T13:02:00Z" w:initials="AWB">
    <w:p w:rsidR="0093237E" w:rsidRDefault="0093237E" w:rsidP="00855C5C">
      <w:pPr>
        <w:pStyle w:val="CommentText"/>
      </w:pPr>
      <w:r>
        <w:rPr>
          <w:rStyle w:val="CommentReference"/>
        </w:rPr>
        <w:annotationRef/>
      </w:r>
      <w:r>
        <w:t>This probably needs a D option argument, just like createMutableEnvironment</w:t>
      </w:r>
    </w:p>
  </w:comment>
  <w:comment w:id="22271" w:author="Rev 11 Allen Wirfs-Brock" w:date="2013-07-15T13:02:00Z" w:initials="AWB11">
    <w:p w:rsidR="0093237E" w:rsidRDefault="0093237E">
      <w:pPr>
        <w:pStyle w:val="CommentText"/>
      </w:pPr>
      <w:r>
        <w:rPr>
          <w:rStyle w:val="CommentReference"/>
        </w:rPr>
        <w:annotationRef/>
      </w:r>
      <w:r>
        <w:t>Carry over from ES5, but perhaps unnecessary</w:t>
      </w:r>
    </w:p>
  </w:comment>
  <w:comment w:id="22390" w:author="Rev 12 Allen Wirfs-Brock" w:date="2013-07-15T13:02:00Z" w:initials="AWB12">
    <w:p w:rsidR="0093237E" w:rsidRDefault="0093237E">
      <w:pPr>
        <w:pStyle w:val="CommentText"/>
      </w:pPr>
      <w:r>
        <w:rPr>
          <w:rStyle w:val="CommentReference"/>
        </w:rPr>
        <w:annotationRef/>
      </w:r>
      <w:r>
        <w:t>TODO: need to reconsider this?  May not be true if the global object can be a Proxy.</w:t>
      </w:r>
    </w:p>
  </w:comment>
  <w:comment w:id="22542" w:author="Rev 8 Allen Wirfs-Brock" w:date="2013-07-15T13:02:00Z" w:initials="AWB8">
    <w:p w:rsidR="0093237E" w:rsidRDefault="0093237E">
      <w:pPr>
        <w:pStyle w:val="CommentText"/>
      </w:pPr>
      <w:r>
        <w:rPr>
          <w:rStyle w:val="CommentReference"/>
        </w:rPr>
        <w:annotationRef/>
      </w:r>
      <w:r>
        <w:t>Other possible terms that  have been discussed are “Home” and “Island”.  We still need to get final agreement on terminology.</w:t>
      </w:r>
    </w:p>
  </w:comment>
  <w:comment w:id="22620" w:author="Rev 13 Allen Wirfs-Brock" w:date="2013-07-15T13:02:00Z" w:initials="AWB13">
    <w:p w:rsidR="0093237E" w:rsidRDefault="0093237E" w:rsidP="006979AE">
      <w:pPr>
        <w:pStyle w:val="CommentText"/>
      </w:pPr>
      <w:r>
        <w:rPr>
          <w:rStyle w:val="CommentReference"/>
        </w:rPr>
        <w:annotationRef/>
      </w:r>
      <w:r>
        <w:t>This is where we should list all the per realm intrinsics that don</w:t>
      </w:r>
    </w:p>
    <w:p w:rsidR="0093237E" w:rsidRDefault="0093237E">
      <w:pPr>
        <w:pStyle w:val="CommentText"/>
      </w:pPr>
      <w:r>
        <w:t>T have %names%</w:t>
      </w:r>
    </w:p>
  </w:comment>
  <w:comment w:id="23986" w:author="Rev 4 Allen Wirfs-Brock" w:date="2013-07-15T13:02:00Z" w:initials="AWB">
    <w:p w:rsidR="0093237E" w:rsidRDefault="0093237E">
      <w:pPr>
        <w:pStyle w:val="CommentText"/>
      </w:pPr>
      <w:r>
        <w:rPr>
          <w:rStyle w:val="CommentReference"/>
        </w:rPr>
        <w:annotationRef/>
      </w:r>
      <w:r>
        <w:t>It may make sense to split eval code out into a separate subsection.</w:t>
      </w:r>
    </w:p>
  </w:comment>
  <w:comment w:id="24779" w:author="Rev 4 Allen Wirfs-Brock" w:date="2013-07-15T13:02:00Z" w:initials="AWB">
    <w:p w:rsidR="0093237E" w:rsidRDefault="0093237E" w:rsidP="006B6D0A">
      <w:pPr>
        <w:pStyle w:val="CommentText"/>
      </w:pPr>
      <w:r>
        <w:rPr>
          <w:rStyle w:val="CommentReference"/>
        </w:rPr>
        <w:annotationRef/>
      </w:r>
      <w:r>
        <w:t>The exact details of declaration instantion for module  code still need to be worked out.</w:t>
      </w:r>
    </w:p>
  </w:comment>
  <w:comment w:id="24860" w:author="Rev 16 Allen Wirfs-Brock" w:date="2013-07-15T13:02:00Z" w:initials="AWB16">
    <w:p w:rsidR="0093237E" w:rsidRDefault="0093237E">
      <w:pPr>
        <w:pStyle w:val="CommentText"/>
      </w:pPr>
      <w:r>
        <w:rPr>
          <w:rStyle w:val="CommentReference"/>
        </w:rPr>
        <w:annotationRef/>
      </w:r>
      <w:r>
        <w:t>Issure: should concise methods also not get an arguments object?</w:t>
      </w:r>
    </w:p>
  </w:comment>
  <w:comment w:id="25474" w:author="Rev 7 Allen Wirfs-Brock" w:date="2013-07-15T13:02:00Z" w:initials="AWB7">
    <w:p w:rsidR="0093237E" w:rsidRDefault="0093237E">
      <w:pPr>
        <w:pStyle w:val="CommentText"/>
      </w:pPr>
      <w:r>
        <w:rPr>
          <w:rStyle w:val="CommentReference"/>
        </w:rPr>
        <w:annotationRef/>
      </w:r>
      <w:r>
        <w:t xml:space="preserve">Jan 19 meeting nortes: </w:t>
      </w:r>
      <w:r>
        <w:rPr>
          <w:rFonts w:ascii="Helvetica" w:hAnsi="Helvetica" w:cs="Helvetica"/>
          <w:sz w:val="24"/>
          <w:szCs w:val="24"/>
          <w:lang w:val="en-US" w:eastAsia="en-US"/>
        </w:rPr>
        <w:t>Current tentative decision is to support let, const, and local functions in nonstrict ES5 in the same way as in strict ES6.  Fallback to either specifying limited cases or doing the ES5 nonstrict status quo (i.e. syntax error + Clause 16) if experiments show this to not be viable.  We won't resolve this discussion without running some experiments.</w:t>
      </w:r>
    </w:p>
  </w:comment>
  <w:comment w:id="25660" w:author="Allen Wirfs-Brock rev2" w:date="2013-07-15T13:02:00Z" w:initials="AWB 2">
    <w:p w:rsidR="0093237E" w:rsidRDefault="0093237E">
      <w:pPr>
        <w:pStyle w:val="CommentText"/>
      </w:pPr>
      <w:r>
        <w:rPr>
          <w:rStyle w:val="CommentReference"/>
        </w:rPr>
        <w:annotationRef/>
      </w:r>
      <w:r>
        <w:t>Additional modification to this text will probably be need to accout for the new declaration statements.</w:t>
      </w:r>
    </w:p>
  </w:comment>
  <w:comment w:id="26127" w:author="Rev 12 Allen Wirfs-Brock" w:date="2013-07-15T13:02:00Z" w:initials="AWB12">
    <w:p w:rsidR="0093237E" w:rsidRDefault="0093237E">
      <w:pPr>
        <w:pStyle w:val="CommentText"/>
      </w:pPr>
      <w:r>
        <w:rPr>
          <w:rStyle w:val="CommentReference"/>
        </w:rPr>
        <w:annotationRef/>
      </w:r>
      <w:r>
        <w:t>TODO: keep reference up to date</w:t>
      </w:r>
    </w:p>
  </w:comment>
  <w:comment w:id="26513" w:author="Rev 8 Allen Wirfs-Brock" w:date="2013-07-15T13:02:00Z" w:initials="AWB8">
    <w:p w:rsidR="0093237E" w:rsidRDefault="0093237E">
      <w:pPr>
        <w:pStyle w:val="CommentText"/>
      </w:pPr>
      <w:r>
        <w:rPr>
          <w:rStyle w:val="CommentReference"/>
        </w:rPr>
        <w:annotationRef/>
      </w:r>
      <w:r>
        <w:t>It may make sense to define some of the static semantic rules related static name resolution</w:t>
      </w:r>
    </w:p>
  </w:comment>
  <w:comment w:id="27010" w:author="Allen Wirfs-Brock" w:date="2013-07-15T13:02:00Z" w:initials="AW">
    <w:p w:rsidR="0093237E" w:rsidRDefault="0093237E" w:rsidP="006A2DB4">
      <w:pPr>
        <w:pStyle w:val="CommentText"/>
      </w:pPr>
      <w:r>
        <w:rPr>
          <w:rStyle w:val="CommentReference"/>
        </w:rPr>
        <w:annotationRef/>
      </w:r>
      <w:r>
        <w:t>Note that the value the spread operator is applied to is coerced to an Object.</w:t>
      </w:r>
    </w:p>
  </w:comment>
  <w:comment w:id="27070" w:author="Allen Wirfs-Brock" w:date="2013-07-15T13:02:00Z" w:initials="AW">
    <w:p w:rsidR="0093237E" w:rsidRDefault="0093237E" w:rsidP="006A2DB4">
      <w:pPr>
        <w:pStyle w:val="CommentText"/>
      </w:pPr>
      <w:r>
        <w:rPr>
          <w:rStyle w:val="CommentReference"/>
        </w:rPr>
        <w:annotationRef/>
      </w:r>
      <w:r>
        <w:t>Note that indices wrap.  For example consider:</w:t>
      </w:r>
    </w:p>
    <w:p w:rsidR="0093237E" w:rsidRDefault="0093237E" w:rsidP="006A2DB4">
      <w:pPr>
        <w:pStyle w:val="CommentText"/>
      </w:pPr>
    </w:p>
    <w:p w:rsidR="0093237E" w:rsidRDefault="0093237E" w:rsidP="006A2DB4">
      <w:pPr>
        <w:pStyle w:val="CommentText"/>
      </w:pPr>
      <w:r>
        <w:t>[,,,,,, …{</w:t>
      </w:r>
      <w:r w:rsidRPr="009356F9">
        <w:rPr>
          <w:rFonts w:eastAsia="Times New Roman"/>
        </w:rPr>
        <w:t xml:space="preserve"> </w:t>
      </w:r>
      <w:r>
        <w:rPr>
          <w:rFonts w:eastAsia="Times New Roman"/>
        </w:rPr>
        <w:t xml:space="preserve">4294967293: “x”, </w:t>
      </w:r>
      <w:r>
        <w:t>length: Math.pow(2,32)-2}]</w:t>
      </w:r>
    </w:p>
  </w:comment>
  <w:comment w:id="28660" w:author="Rev 8 Allen Wirfs-Brock" w:date="2013-07-15T13:02:00Z" w:initials="AWB8">
    <w:p w:rsidR="0093237E" w:rsidRDefault="0093237E">
      <w:pPr>
        <w:pStyle w:val="CommentText"/>
      </w:pPr>
      <w:r>
        <w:rPr>
          <w:rStyle w:val="CommentReference"/>
        </w:rPr>
        <w:annotationRef/>
      </w:r>
      <w:r>
        <w:t>The currently prevailing position in TC39 is that use of super should not be allowed in object literals. This restriction is arbitrary in the sense that the runtime semantics would work.</w:t>
      </w:r>
    </w:p>
  </w:comment>
  <w:comment w:id="29191" w:author="Rev 10 Allen Wirfs-Brock" w:date="2013-07-15T13:02:00Z" w:initials="AWB10">
    <w:p w:rsidR="0093237E" w:rsidRDefault="0093237E">
      <w:pPr>
        <w:pStyle w:val="CommentText"/>
      </w:pPr>
      <w:r>
        <w:rPr>
          <w:rStyle w:val="CommentReference"/>
        </w:rPr>
        <w:annotationRef/>
      </w:r>
      <w:r>
        <w:t xml:space="preserve">Issue:  static semantic rules probably should call ToString (a runtime operation). </w:t>
      </w:r>
    </w:p>
  </w:comment>
  <w:comment w:id="29333" w:author="Rev 16 Allen Wirfs-Brock" w:date="2013-07-15T13:02:00Z" w:initials="AWB16">
    <w:p w:rsidR="0093237E" w:rsidRDefault="0093237E">
      <w:pPr>
        <w:pStyle w:val="CommentText"/>
      </w:pPr>
      <w:r>
        <w:rPr>
          <w:rStyle w:val="CommentReference"/>
        </w:rPr>
        <w:annotationRef/>
      </w:r>
      <w:r>
        <w:t>Issue, alternatively we could ToPropertyKey it if we want to allow non-symbol keys to be used as literal property names.</w:t>
      </w:r>
    </w:p>
  </w:comment>
  <w:comment w:id="29688" w:author="Rev 6 Allen Wirfs-Brock" w:date="2013-07-15T13:02:00Z" w:initials="AWB6">
    <w:p w:rsidR="0093237E" w:rsidRDefault="0093237E">
      <w:pPr>
        <w:pStyle w:val="CommentText"/>
      </w:pPr>
      <w:r>
        <w:rPr>
          <w:rStyle w:val="CommentReference"/>
        </w:rPr>
        <w:annotationRef/>
      </w:r>
      <w:r>
        <w:t>Need a actual reference</w:t>
      </w:r>
    </w:p>
  </w:comment>
  <w:comment w:id="30064" w:author="Rev 8 Allen Wirfs-Brock" w:date="2013-07-15T13:02:00Z" w:initials="AWB8">
    <w:p w:rsidR="0093237E" w:rsidRDefault="0093237E" w:rsidP="00607728">
      <w:pPr>
        <w:pStyle w:val="CommentText"/>
      </w:pPr>
      <w:r>
        <w:rPr>
          <w:rStyle w:val="CommentReference"/>
        </w:rPr>
        <w:annotationRef/>
      </w:r>
      <w:r>
        <w:t>Should convert to a multistep algorithm and breakout a static semantic rule for the early error</w:t>
      </w:r>
    </w:p>
  </w:comment>
  <w:comment w:id="30971" w:author="Rev 9 Allen Wirfs-Brock" w:date="2013-07-15T13:02:00Z" w:initials="AWB9">
    <w:p w:rsidR="0093237E" w:rsidRDefault="0093237E">
      <w:pPr>
        <w:pStyle w:val="CommentText"/>
      </w:pPr>
      <w:r>
        <w:rPr>
          <w:rStyle w:val="CommentReference"/>
        </w:rPr>
        <w:annotationRef/>
      </w:r>
      <w:r>
        <w:t>Note that the conversion semantics are like Stirng.prototype.concat rather than the + operator.</w:t>
      </w:r>
    </w:p>
  </w:comment>
  <w:comment w:id="31067" w:author="Rev 9 Allen Wirfs-Brock" w:date="2013-07-15T13:02:00Z" w:initials="AWB9">
    <w:p w:rsidR="0093237E" w:rsidRDefault="0093237E" w:rsidP="00F37DF5">
      <w:pPr>
        <w:pStyle w:val="CommentText"/>
      </w:pPr>
      <w:r>
        <w:rPr>
          <w:rStyle w:val="CommentReference"/>
        </w:rPr>
        <w:annotationRef/>
      </w:r>
      <w:r>
        <w:t>Note that the conversion semantics are like Stirng.prototype.concat rather than the + operator.</w:t>
      </w:r>
    </w:p>
  </w:comment>
  <w:comment w:id="31167" w:author="Rev 9 Allen Wirfs-Brock" w:date="2013-07-15T13:02:00Z" w:initials="AWB9">
    <w:p w:rsidR="0093237E" w:rsidRDefault="0093237E" w:rsidP="00810454">
      <w:pPr>
        <w:pStyle w:val="CommentText"/>
      </w:pPr>
      <w:r>
        <w:rPr>
          <w:rStyle w:val="CommentReference"/>
        </w:rPr>
        <w:annotationRef/>
      </w:r>
      <w:r>
        <w:t>Note that the conversion semantics are like Stirng.prototype.concat rather than the + operator.</w:t>
      </w:r>
    </w:p>
  </w:comment>
  <w:comment w:id="31225" w:author="Rev 9 Allen Wirfs-Brock" w:date="2013-07-15T13:02:00Z" w:initials="AWB9">
    <w:p w:rsidR="0093237E" w:rsidRDefault="0093237E" w:rsidP="00810454">
      <w:pPr>
        <w:pStyle w:val="CommentText"/>
      </w:pPr>
      <w:r>
        <w:rPr>
          <w:rStyle w:val="CommentReference"/>
        </w:rPr>
        <w:annotationRef/>
      </w:r>
      <w:r>
        <w:t>Note that the conversion semantics are like Stirng.prototype.concat rather than the + operator.</w:t>
      </w:r>
    </w:p>
  </w:comment>
  <w:comment w:id="31720" w:author="Rev 10 Allen Wirfs-Brock" w:date="2013-07-15T13:02:00Z" w:initials="AWB10">
    <w:p w:rsidR="0093237E" w:rsidRDefault="0093237E" w:rsidP="007954BD">
      <w:pPr>
        <w:pStyle w:val="CommentText"/>
      </w:pPr>
      <w:r>
        <w:rPr>
          <w:rStyle w:val="CommentReference"/>
        </w:rPr>
        <w:annotationRef/>
      </w:r>
      <w:r>
        <w:t>These are false, because we disallow host functions returning reference values.</w:t>
      </w:r>
    </w:p>
  </w:comment>
  <w:comment w:id="31842" w:author="Rev 9 Allen Wirfs-Brock" w:date="2013-07-15T13:02:00Z" w:initials="AWB9">
    <w:p w:rsidR="0093237E" w:rsidRDefault="0093237E">
      <w:pPr>
        <w:pStyle w:val="CommentText"/>
      </w:pPr>
      <w:r>
        <w:rPr>
          <w:rStyle w:val="CommentReference"/>
        </w:rPr>
        <w:annotationRef/>
      </w:r>
      <w:r>
        <w:t xml:space="preserve">TODO probably need to do something about new operators in tail position. </w:t>
      </w:r>
    </w:p>
  </w:comment>
  <w:comment w:id="31891" w:author="Rev 7 Allen Wirfs-Brock" w:date="2013-07-15T13:02:00Z" w:initials="AWB7">
    <w:p w:rsidR="0093237E" w:rsidRDefault="0093237E">
      <w:pPr>
        <w:pStyle w:val="CommentText"/>
      </w:pPr>
      <w:r>
        <w:rPr>
          <w:rStyle w:val="CommentReference"/>
        </w:rPr>
        <w:annotationRef/>
      </w:r>
      <w:r>
        <w:t>TODO: tail calls.</w:t>
      </w:r>
    </w:p>
    <w:p w:rsidR="0093237E" w:rsidRDefault="0093237E">
      <w:pPr>
        <w:pStyle w:val="CommentText"/>
      </w:pPr>
    </w:p>
    <w:p w:rsidR="0093237E" w:rsidRDefault="0093237E">
      <w:pPr>
        <w:pStyle w:val="CommentText"/>
      </w:pPr>
      <w:r>
        <w:t xml:space="preserve">Jan 19 meeting notes: </w:t>
      </w:r>
      <w:r>
        <w:rPr>
          <w:rFonts w:ascii="Helvetica" w:hAnsi="Helvetica" w:cs="Helvetica"/>
          <w:sz w:val="24"/>
          <w:szCs w:val="24"/>
          <w:lang w:val="en-US" w:eastAsia="en-US"/>
        </w:rPr>
        <w:t>Tentative decision is to support tail calls in strict mode only.</w:t>
      </w:r>
    </w:p>
  </w:comment>
  <w:comment w:id="31973" w:author="Rev 15 Allen Wirfs-Brock" w:date="2013-07-15T13:02:00Z" w:initials="AWB15">
    <w:p w:rsidR="0093237E" w:rsidRDefault="0093237E" w:rsidP="007262AE">
      <w:pPr>
        <w:pStyle w:val="CommentText"/>
      </w:pPr>
      <w:r>
        <w:rPr>
          <w:rStyle w:val="CommentReference"/>
        </w:rPr>
        <w:annotationRef/>
      </w:r>
      <w:r>
        <w:t>Explict property references are handled as method calls.</w:t>
      </w:r>
    </w:p>
  </w:comment>
  <w:comment w:id="31985" w:author="Rev 15 Allen Wirfs-Brock" w:date="2013-07-15T13:02:00Z" w:initials="AWB15">
    <w:p w:rsidR="0093237E" w:rsidRDefault="0093237E" w:rsidP="007262AE">
      <w:pPr>
        <w:pStyle w:val="CommentText"/>
      </w:pPr>
      <w:r>
        <w:rPr>
          <w:rStyle w:val="CommentReference"/>
        </w:rPr>
        <w:annotationRef/>
      </w:r>
      <w:r>
        <w:t>Implicit property references (via a with binding or global object binding) are also handled as method calls.</w:t>
      </w:r>
    </w:p>
  </w:comment>
  <w:comment w:id="32140" w:author="Rev 15 Allen Wirfs-Brock" w:date="2013-07-15T13:02:00Z" w:initials="AWB15">
    <w:p w:rsidR="0093237E" w:rsidRDefault="0093237E" w:rsidP="00470DC2">
      <w:pPr>
        <w:pStyle w:val="CommentText"/>
      </w:pPr>
      <w:r>
        <w:rPr>
          <w:rStyle w:val="CommentReference"/>
        </w:rPr>
        <w:annotationRef/>
      </w:r>
      <w:r>
        <w:t xml:space="preserve">This takes cares of property access on primitive values. </w:t>
      </w:r>
    </w:p>
  </w:comment>
  <w:comment w:id="32162" w:author="Rev 15 Allen Wirfs-Brock" w:date="2013-07-15T13:02:00Z" w:initials="AWB15">
    <w:p w:rsidR="0093237E" w:rsidRDefault="0093237E" w:rsidP="00167157">
      <w:pPr>
        <w:pStyle w:val="CommentText"/>
      </w:pPr>
      <w:r>
        <w:rPr>
          <w:rStyle w:val="CommentReference"/>
        </w:rPr>
        <w:annotationRef/>
      </w:r>
      <w:r>
        <w:t xml:space="preserve">It translate them into calls on the [[MethodCall]] internal method of the the base object. </w:t>
      </w:r>
    </w:p>
  </w:comment>
  <w:comment w:id="32771" w:author="Allen Wirfs-Brock" w:date="2013-07-15T13:02:00Z" w:initials="AW">
    <w:p w:rsidR="0093237E" w:rsidRDefault="0093237E" w:rsidP="00326D0A">
      <w:pPr>
        <w:pStyle w:val="CommentText"/>
      </w:pPr>
      <w:r>
        <w:rPr>
          <w:rStyle w:val="CommentReference"/>
        </w:rPr>
        <w:annotationRef/>
      </w:r>
      <w:r>
        <w:t>Note that the value the spread operator is applied to is coerced to an Object.</w:t>
      </w:r>
    </w:p>
  </w:comment>
  <w:comment w:id="32866" w:author="Allen Wirfs-Brock" w:date="2013-07-15T13:02:00Z" w:initials="AW">
    <w:p w:rsidR="0093237E" w:rsidRDefault="0093237E" w:rsidP="002A29A1">
      <w:pPr>
        <w:pStyle w:val="CommentText"/>
      </w:pPr>
      <w:r>
        <w:rPr>
          <w:rStyle w:val="CommentReference"/>
        </w:rPr>
        <w:annotationRef/>
      </w:r>
      <w:r>
        <w:t>Note that the value the spread operator is applied to is coerced to an Object.</w:t>
      </w:r>
    </w:p>
  </w:comment>
  <w:comment w:id="35817" w:author="Allen Wirfs-Brock" w:date="2013-07-15T13:02:00Z" w:initials="AW">
    <w:p w:rsidR="0093237E" w:rsidRDefault="0093237E" w:rsidP="001D4A8C">
      <w:pPr>
        <w:pStyle w:val="CommentText"/>
      </w:pPr>
      <w:r>
        <w:rPr>
          <w:rStyle w:val="CommentReference"/>
        </w:rPr>
        <w:annotationRef/>
      </w:r>
      <w:r>
        <w:t>This part probably doesn’t need to be here if 11.1.2 has this as a static semantic for extended code.</w:t>
      </w:r>
    </w:p>
  </w:comment>
  <w:comment w:id="35862" w:author="Allen Wirfs-Brock" w:date="2013-07-15T13:02:00Z" w:initials="AW">
    <w:p w:rsidR="0093237E" w:rsidRDefault="0093237E" w:rsidP="00D012F5">
      <w:pPr>
        <w:pStyle w:val="CommentText"/>
      </w:pPr>
      <w:r>
        <w:rPr>
          <w:rStyle w:val="CommentReference"/>
        </w:rPr>
        <w:annotationRef/>
      </w:r>
      <w:r>
        <w:t>This part probably doesn’t need to be here if 11.1.2 has this as a static semantic for extended code.</w:t>
      </w:r>
    </w:p>
  </w:comment>
  <w:comment w:id="37378" w:author="Rev 3 Allen Wirfs-Brock" w:date="2013-07-15T13:02:00Z" w:initials="AWB 3">
    <w:p w:rsidR="0093237E" w:rsidRDefault="0093237E">
      <w:pPr>
        <w:pStyle w:val="CommentText"/>
      </w:pPr>
      <w:r>
        <w:rPr>
          <w:rStyle w:val="CommentReference"/>
        </w:rPr>
        <w:annotationRef/>
      </w:r>
      <w:r>
        <w:t xml:space="preserve">Need to have an evlaution semantics in section 13 for </w:t>
      </w:r>
      <w:r w:rsidRPr="0072353C">
        <w:rPr>
          <w:i/>
        </w:rPr>
        <w:t>FunctionDeclaration</w:t>
      </w:r>
    </w:p>
  </w:comment>
  <w:comment w:id="37791" w:author="Rev 13 Allen Wirfs-Brock" w:date="2013-07-15T13:02:00Z" w:initials="AWB13">
    <w:p w:rsidR="0093237E" w:rsidRDefault="0093237E">
      <w:pPr>
        <w:pStyle w:val="CommentText"/>
      </w:pPr>
      <w:r>
        <w:rPr>
          <w:rStyle w:val="CommentReference"/>
        </w:rPr>
        <w:annotationRef/>
      </w:r>
      <w:r>
        <w:t>Breaking change: completion reform</w:t>
      </w:r>
    </w:p>
  </w:comment>
  <w:comment w:id="37789" w:author="Rev 13 Allen Wirfs-Brock" w:date="2013-07-15T13:02:00Z" w:initials="AWB13">
    <w:p w:rsidR="0093237E" w:rsidRDefault="0093237E">
      <w:pPr>
        <w:pStyle w:val="CommentText"/>
      </w:pPr>
      <w:r>
        <w:rPr>
          <w:rStyle w:val="CommentReference"/>
        </w:rPr>
        <w:annotationRef/>
      </w:r>
      <w:r>
        <w:t xml:space="preserve">TODO, need to verify that under ompletion reform empty blocks evaluate to undefined.  </w:t>
      </w:r>
    </w:p>
  </w:comment>
  <w:comment w:id="37946" w:author="Rev 13 Allen Wirfs-Brock" w:date="2013-07-15T13:02:00Z" w:initials="AWB13">
    <w:p w:rsidR="0093237E" w:rsidRDefault="0093237E" w:rsidP="00970924">
      <w:pPr>
        <w:pStyle w:val="CommentText"/>
      </w:pPr>
      <w:r>
        <w:rPr>
          <w:rStyle w:val="CommentReference"/>
        </w:rPr>
        <w:annotationRef/>
      </w:r>
      <w:r>
        <w:t>Breaking change: completion reform</w:t>
      </w:r>
    </w:p>
  </w:comment>
  <w:comment w:id="38005" w:author="Allen Wirfs-Brock" w:date="2013-07-15T13:02:00Z" w:initials="AW">
    <w:p w:rsidR="0093237E" w:rsidRDefault="0093237E">
      <w:pPr>
        <w:pStyle w:val="CommentText"/>
      </w:pPr>
      <w:r>
        <w:rPr>
          <w:rStyle w:val="CommentReference"/>
        </w:rPr>
        <w:annotationRef/>
      </w:r>
      <w:r>
        <w:t>If evaluation of code starts anywhere else other than here (for example as part of a function prolog) and we don’t want exceptions to propagate out then we need to have an explicit if an exception was thrown check such as this one.  We don’t currently have any  but we need to make sure for all new stuff that we consider this possibility.</w:t>
      </w:r>
    </w:p>
  </w:comment>
  <w:comment w:id="38151" w:author="Rev 13 Allen Wirfs-Brock" w:date="2013-07-15T13:02:00Z" w:initials="AWB13">
    <w:p w:rsidR="0093237E" w:rsidRDefault="0093237E">
      <w:pPr>
        <w:pStyle w:val="CommentText"/>
      </w:pPr>
      <w:r>
        <w:rPr>
          <w:rStyle w:val="CommentReference"/>
        </w:rPr>
        <w:annotationRef/>
      </w:r>
      <w:r>
        <w:t>ISSUE: above changes to completion reform will means this evaluates to undefined rather than 1 is</w:t>
      </w:r>
    </w:p>
  </w:comment>
  <w:comment w:id="38515" w:author="Rev 8 Allen Wirfs-Brock" w:date="2013-07-15T13:02:00Z" w:initials="AWB8">
    <w:p w:rsidR="0093237E" w:rsidRDefault="0093237E">
      <w:pPr>
        <w:pStyle w:val="CommentText"/>
      </w:pPr>
      <w:r>
        <w:rPr>
          <w:rStyle w:val="CommentReference"/>
        </w:rPr>
        <w:annotationRef/>
      </w:r>
      <w:r>
        <w:t>Consider disallowing undefined as a binding identifier in all new declaration forms.</w:t>
      </w:r>
    </w:p>
  </w:comment>
  <w:comment w:id="40111" w:author="Rev 16 Allen Wirfs-Brock" w:date="2013-07-15T13:02:00Z" w:initials="AWB16">
    <w:p w:rsidR="0093237E" w:rsidRDefault="0093237E">
      <w:pPr>
        <w:pStyle w:val="CommentText"/>
      </w:pPr>
      <w:r>
        <w:rPr>
          <w:rStyle w:val="CommentReference"/>
        </w:rPr>
        <w:annotationRef/>
      </w:r>
      <w:r>
        <w:t xml:space="preserve">Note that this may be a computed property name </w:t>
      </w:r>
    </w:p>
  </w:comment>
  <w:comment w:id="40341" w:author="Allen Wirfs-Brock" w:date="2013-07-15T13:02:00Z" w:initials="AW">
    <w:p w:rsidR="0093237E" w:rsidRDefault="0093237E" w:rsidP="009F731D">
      <w:pPr>
        <w:pStyle w:val="CommentText"/>
      </w:pPr>
      <w:r>
        <w:rPr>
          <w:rStyle w:val="CommentReference"/>
        </w:rPr>
        <w:annotationRef/>
      </w:r>
      <w:r>
        <w:t>The destructuring wiki page argues for allowing empty binding patterns.  I’m not really convinced.</w:t>
      </w:r>
    </w:p>
  </w:comment>
  <w:comment w:id="40715" w:author="Allen Wirfs-Brock" w:date="2013-07-15T13:02:00Z" w:initials="AW">
    <w:p w:rsidR="0093237E" w:rsidRDefault="0093237E" w:rsidP="002C479D">
      <w:pPr>
        <w:pStyle w:val="CommentText"/>
      </w:pPr>
      <w:r>
        <w:rPr>
          <w:rStyle w:val="CommentReference"/>
        </w:rPr>
        <w:annotationRef/>
      </w:r>
      <w:r>
        <w:t>The destructuring wiki page argues for allowing empty binding patterns.  I’m not really convinced.</w:t>
      </w:r>
    </w:p>
  </w:comment>
  <w:comment w:id="42993" w:author="Rev 13 Allen Wirfs-Brock" w:date="2013-07-15T13:02:00Z" w:initials="AWB13">
    <w:p w:rsidR="0093237E" w:rsidRDefault="0093237E" w:rsidP="00A53F35">
      <w:pPr>
        <w:pStyle w:val="CommentText"/>
      </w:pPr>
      <w:r>
        <w:rPr>
          <w:rStyle w:val="CommentReference"/>
        </w:rPr>
        <w:annotationRef/>
      </w:r>
      <w:r>
        <w:t>Breaking change from ES5: completion reform</w:t>
      </w:r>
    </w:p>
  </w:comment>
  <w:comment w:id="43058" w:author="Rev 6 Allen Wirfs-Brock" w:date="2013-07-15T13:02:00Z" w:initials="AWB6">
    <w:p w:rsidR="0093237E" w:rsidRDefault="0093237E">
      <w:pPr>
        <w:pStyle w:val="CommentText"/>
      </w:pPr>
      <w:r>
        <w:rPr>
          <w:rStyle w:val="CommentReference"/>
        </w:rPr>
        <w:annotationRef/>
      </w:r>
      <w:r>
        <w:t>Breaking change from ES5: completion reform</w:t>
      </w:r>
    </w:p>
  </w:comment>
  <w:comment w:id="43073" w:author="Rev 13 Allen Wirfs-Brock" w:date="2013-07-15T13:02:00Z" w:initials="AWB13">
    <w:p w:rsidR="0093237E" w:rsidRDefault="0093237E" w:rsidP="00A53F35">
      <w:pPr>
        <w:pStyle w:val="CommentText"/>
      </w:pPr>
      <w:r>
        <w:rPr>
          <w:rStyle w:val="CommentReference"/>
        </w:rPr>
        <w:annotationRef/>
      </w:r>
      <w:r>
        <w:t>Breaking change from ES5: completion reform</w:t>
      </w:r>
    </w:p>
  </w:comment>
  <w:comment w:id="43097" w:author="Rev 6 Allen Wirfs-Brock" w:date="2013-07-15T13:02:00Z" w:initials="AWB6">
    <w:p w:rsidR="0093237E" w:rsidRPr="00D07025" w:rsidRDefault="0093237E">
      <w:pPr>
        <w:pStyle w:val="CommentText"/>
      </w:pPr>
      <w:r>
        <w:rPr>
          <w:rStyle w:val="CommentReference"/>
        </w:rPr>
        <w:annotationRef/>
      </w:r>
      <w:r>
        <w:t xml:space="preserve">This is breaking change from ES5 which allowed a </w:t>
      </w:r>
      <w:r w:rsidRPr="00D07025">
        <w:rPr>
          <w:rFonts w:ascii="Times New Roman" w:hAnsi="Times New Roman"/>
          <w:i/>
        </w:rPr>
        <w:t>VariableDeclarationNoIn</w:t>
      </w:r>
      <w:r>
        <w:t xml:space="preserve"> to appear here. See es-discuss thread “</w:t>
      </w:r>
      <w:r w:rsidRPr="00D07025">
        <w:rPr>
          <w:rFonts w:ascii="Helvetica" w:hAnsi="Helvetica" w:cs="Helvetica"/>
          <w:bCs/>
          <w:sz w:val="24"/>
          <w:szCs w:val="24"/>
          <w:lang w:val="en-US" w:eastAsia="en-US"/>
        </w:rPr>
        <w:t>lexical for-in/for-of loose end</w:t>
      </w:r>
      <w:r>
        <w:rPr>
          <w:rFonts w:ascii="Helvetica" w:hAnsi="Helvetica" w:cs="Helvetica"/>
          <w:bCs/>
          <w:sz w:val="24"/>
          <w:szCs w:val="24"/>
          <w:lang w:val="en-US" w:eastAsia="en-US"/>
        </w:rPr>
        <w:t>”</w:t>
      </w:r>
    </w:p>
  </w:comment>
  <w:comment w:id="43170" w:author="Rev 6 Allen Wirfs-Brock" w:date="2013-07-15T13:02:00Z" w:initials="AWB6">
    <w:p w:rsidR="0093237E" w:rsidRDefault="0093237E">
      <w:pPr>
        <w:pStyle w:val="CommentText"/>
      </w:pPr>
      <w:r>
        <w:rPr>
          <w:rStyle w:val="CommentReference"/>
        </w:rPr>
        <w:annotationRef/>
      </w:r>
      <w:r>
        <w:t>Note that this is technically a breaking change from ES5, however it is made to match web reality.</w:t>
      </w:r>
    </w:p>
  </w:comment>
  <w:comment w:id="43252" w:author="Rev 6 Allen Wirfs-Brock" w:date="2013-07-15T13:02:00Z" w:initials="AWB6">
    <w:p w:rsidR="0093237E" w:rsidRDefault="0093237E">
      <w:pPr>
        <w:pStyle w:val="CommentText"/>
      </w:pPr>
      <w:r>
        <w:rPr>
          <w:rStyle w:val="CommentReference"/>
        </w:rPr>
        <w:annotationRef/>
      </w:r>
      <w:r>
        <w:t>Breaking change: completion reform</w:t>
      </w:r>
    </w:p>
  </w:comment>
  <w:comment w:id="43297" w:author="Rev 6 Allen Wirfs-Brock" w:date="2013-07-15T13:02:00Z" w:initials="AWB6">
    <w:p w:rsidR="0093237E" w:rsidRDefault="0093237E">
      <w:pPr>
        <w:pStyle w:val="CommentText"/>
      </w:pPr>
      <w:r>
        <w:rPr>
          <w:rStyle w:val="CommentReference"/>
        </w:rPr>
        <w:annotationRef/>
      </w:r>
      <w:r>
        <w:t>Break/continue/return in the expression works normally (future for do {} or block lamda expressions)</w:t>
      </w:r>
    </w:p>
  </w:comment>
  <w:comment w:id="43352" w:author="Rev 6 Allen Wirfs-Brock" w:date="2013-07-15T13:02:00Z" w:initials="AWB6">
    <w:p w:rsidR="0093237E" w:rsidRDefault="0093237E">
      <w:pPr>
        <w:pStyle w:val="CommentText"/>
      </w:pPr>
      <w:r>
        <w:rPr>
          <w:rStyle w:val="CommentReference"/>
        </w:rPr>
        <w:annotationRef/>
      </w:r>
      <w:r>
        <w:t>ES5 breaking change: completion reform</w:t>
      </w:r>
    </w:p>
  </w:comment>
  <w:comment w:id="43371" w:author="Rev 6 Allen Wirfs-Brock" w:date="2013-07-15T13:02:00Z" w:initials="AWB6">
    <w:p w:rsidR="0093237E" w:rsidRDefault="0093237E" w:rsidP="009E1306">
      <w:pPr>
        <w:pStyle w:val="CommentText"/>
      </w:pPr>
      <w:r>
        <w:rPr>
          <w:rStyle w:val="CommentReference"/>
        </w:rPr>
        <w:annotationRef/>
      </w:r>
      <w:r>
        <w:t>Break/continue/return in the expression works normally (future for do {} or block lamda expressions)</w:t>
      </w:r>
    </w:p>
  </w:comment>
  <w:comment w:id="43418" w:author="Rev 3 Allen Wirfs-Brock" w:date="2013-07-15T13:02:00Z" w:initials="AWB 3">
    <w:p w:rsidR="0093237E" w:rsidRDefault="0093237E">
      <w:pPr>
        <w:pStyle w:val="CommentText"/>
      </w:pPr>
      <w:r>
        <w:rPr>
          <w:rStyle w:val="CommentReference"/>
        </w:rPr>
        <w:annotationRef/>
      </w:r>
      <w:r>
        <w:t>The lexical scoping of for iteration variables still needs to be taken care of</w:t>
      </w:r>
    </w:p>
  </w:comment>
  <w:comment w:id="43512" w:author="Rev 6 Allen Wirfs-Brock" w:date="2013-07-15T13:02:00Z" w:initials="AWB6">
    <w:p w:rsidR="0093237E" w:rsidRDefault="0093237E" w:rsidP="006327B6">
      <w:pPr>
        <w:pStyle w:val="CommentText"/>
      </w:pPr>
      <w:r>
        <w:rPr>
          <w:rStyle w:val="CommentReference"/>
        </w:rPr>
        <w:annotationRef/>
      </w:r>
      <w:r>
        <w:t>ES5 breaking change: Completion reform</w:t>
      </w:r>
    </w:p>
  </w:comment>
  <w:comment w:id="43690" w:author="Rev 6 Allen Wirfs-Brock" w:date="2013-07-15T13:02:00Z" w:initials="AWB6">
    <w:p w:rsidR="0093237E" w:rsidRDefault="0093237E">
      <w:pPr>
        <w:pStyle w:val="CommentText"/>
      </w:pPr>
      <w:r>
        <w:rPr>
          <w:rStyle w:val="CommentReference"/>
        </w:rPr>
        <w:annotationRef/>
      </w:r>
      <w:r>
        <w:t>A final decision has not yet been reached on the scoping semantics used for this form of for statement.  This version uses “loop scoping” a single set of let/const bindings are used for all iterations of the loop.  This is the simpliest of the semantics under consideration.</w:t>
      </w:r>
    </w:p>
  </w:comment>
  <w:comment w:id="43798" w:author="Rev 6 Allen Wirfs-Brock" w:date="2013-07-15T13:02:00Z" w:initials="AWB6">
    <w:p w:rsidR="0093237E" w:rsidRDefault="0093237E" w:rsidP="006D2B83">
      <w:pPr>
        <w:pStyle w:val="CommentText"/>
      </w:pPr>
      <w:r>
        <w:rPr>
          <w:rStyle w:val="CommentReference"/>
        </w:rPr>
        <w:annotationRef/>
      </w:r>
      <w:r>
        <w:t>ES5 breaking change: Completion reform</w:t>
      </w:r>
    </w:p>
  </w:comment>
  <w:comment w:id="44563" w:author="Rev 15 Allen Wirfs-Brock" w:date="2013-07-15T13:02:00Z" w:initials="AWB15">
    <w:p w:rsidR="0093237E" w:rsidRDefault="0093237E" w:rsidP="0000738D">
      <w:pPr>
        <w:pStyle w:val="CommentText"/>
      </w:pPr>
      <w:r>
        <w:rPr>
          <w:rStyle w:val="CommentReference"/>
        </w:rPr>
        <w:annotationRef/>
      </w:r>
      <w:r>
        <w:t>NOTE that if this is a for-let, this places the evaluation of the AssignmentExpression outside the scope of the bindings.  Perhaps in should be within that scope and subject to TDZ checks on the bond values.</w:t>
      </w:r>
    </w:p>
  </w:comment>
  <w:comment w:id="44588" w:author="Rev 6 Allen Wirfs-Brock" w:date="2013-07-15T13:02:00Z" w:initials="AWB6">
    <w:p w:rsidR="0093237E" w:rsidRDefault="0093237E">
      <w:pPr>
        <w:pStyle w:val="CommentText"/>
      </w:pPr>
      <w:r>
        <w:rPr>
          <w:rStyle w:val="CommentReference"/>
        </w:rPr>
        <w:annotationRef/>
      </w:r>
      <w:r>
        <w:t>Note a continue in the initializer expression is just like a break</w:t>
      </w:r>
    </w:p>
  </w:comment>
  <w:comment w:id="44603" w:author="Rev 6 Allen Wirfs-Brock" w:date="2013-07-15T13:02:00Z" w:initials="AWB6">
    <w:p w:rsidR="0093237E" w:rsidRDefault="0093237E" w:rsidP="00FA7F97">
      <w:pPr>
        <w:pStyle w:val="CommentText"/>
      </w:pPr>
      <w:r>
        <w:rPr>
          <w:rStyle w:val="CommentReference"/>
        </w:rPr>
        <w:annotationRef/>
      </w:r>
      <w:r>
        <w:t>Completion value reform</w:t>
      </w:r>
    </w:p>
  </w:comment>
  <w:comment w:id="44628" w:author="Rev 6 Allen Wirfs-Brock" w:date="2013-07-15T13:02:00Z" w:initials="AWB6">
    <w:p w:rsidR="0093237E" w:rsidRDefault="0093237E" w:rsidP="00FA7F97">
      <w:pPr>
        <w:pStyle w:val="CommentText"/>
      </w:pPr>
      <w:r>
        <w:rPr>
          <w:rStyle w:val="CommentReference"/>
        </w:rPr>
        <w:annotationRef/>
      </w:r>
      <w:r>
        <w:t>Completion value reform</w:t>
      </w:r>
    </w:p>
  </w:comment>
  <w:comment w:id="44674" w:author="Rev 6 Allen Wirfs-Brock" w:date="2013-07-15T13:02:00Z" w:initials="AWB6">
    <w:p w:rsidR="0093237E" w:rsidRDefault="0093237E" w:rsidP="00FB33C0">
      <w:pPr>
        <w:pStyle w:val="CommentText"/>
      </w:pPr>
      <w:r>
        <w:rPr>
          <w:rStyle w:val="CommentReference"/>
        </w:rPr>
        <w:annotationRef/>
      </w:r>
      <w:r>
        <w:t>Break/continue in the expression works normally (future for do {} or block lamda expressions)</w:t>
      </w:r>
    </w:p>
  </w:comment>
  <w:comment w:id="44692" w:author="Rev 6 Allen Wirfs-Brock" w:date="2013-07-15T13:02:00Z" w:initials="AWB6">
    <w:p w:rsidR="0093237E" w:rsidRDefault="0093237E" w:rsidP="00FB33C0">
      <w:pPr>
        <w:pStyle w:val="CommentText"/>
      </w:pPr>
      <w:r>
        <w:rPr>
          <w:rStyle w:val="CommentReference"/>
        </w:rPr>
        <w:annotationRef/>
      </w:r>
      <w:r>
        <w:t>Note a continue in the initializer expression is just like a break</w:t>
      </w:r>
    </w:p>
  </w:comment>
  <w:comment w:id="44709" w:author="Rev 6 Allen Wirfs-Brock" w:date="2013-07-15T13:02:00Z" w:initials="AWB6">
    <w:p w:rsidR="0093237E" w:rsidRDefault="0093237E" w:rsidP="0055450D">
      <w:pPr>
        <w:pStyle w:val="CommentText"/>
      </w:pPr>
      <w:r>
        <w:rPr>
          <w:rStyle w:val="CommentReference"/>
        </w:rPr>
        <w:annotationRef/>
      </w:r>
      <w:r>
        <w:t>Completion value reform</w:t>
      </w:r>
    </w:p>
  </w:comment>
  <w:comment w:id="44755" w:author="Rev 6 Allen Wirfs-Brock" w:date="2013-07-15T13:02:00Z" w:initials="AWB6">
    <w:p w:rsidR="0093237E" w:rsidRDefault="0093237E" w:rsidP="0068432C">
      <w:pPr>
        <w:pStyle w:val="CommentText"/>
      </w:pPr>
      <w:r>
        <w:rPr>
          <w:rStyle w:val="CommentReference"/>
        </w:rPr>
        <w:annotationRef/>
      </w:r>
      <w:r>
        <w:t>Completion value reform</w:t>
      </w:r>
    </w:p>
  </w:comment>
  <w:comment w:id="44884" w:author="Rev 15 Allen Wirfs-Brock" w:date="2013-07-15T13:02:00Z" w:initials="AWB15">
    <w:p w:rsidR="0093237E" w:rsidRDefault="0093237E">
      <w:pPr>
        <w:pStyle w:val="CommentText"/>
      </w:pPr>
      <w:r>
        <w:rPr>
          <w:rStyle w:val="CommentReference"/>
        </w:rPr>
        <w:annotationRef/>
      </w:r>
      <w:r>
        <w:t>Recent destructuring assign changes probably mean that this turns into a throw if nextValue is not an Object.</w:t>
      </w:r>
    </w:p>
  </w:comment>
  <w:comment w:id="44893" w:author="Rev 6 Allen Wirfs-Brock" w:date="2013-07-15T13:02:00Z" w:initials="AWB6">
    <w:p w:rsidR="0093237E" w:rsidRDefault="0093237E">
      <w:pPr>
        <w:pStyle w:val="CommentText"/>
      </w:pPr>
      <w:r>
        <w:rPr>
          <w:rStyle w:val="CommentReference"/>
        </w:rPr>
        <w:annotationRef/>
      </w:r>
      <w:r>
        <w:t>ToDo, update this to return a completion value</w:t>
      </w:r>
    </w:p>
  </w:comment>
  <w:comment w:id="44937" w:author="Rev 11 Allen Wirfs-Brock" w:date="2013-07-15T13:02:00Z" w:initials="AWB11">
    <w:p w:rsidR="0093237E" w:rsidRDefault="0093237E" w:rsidP="00837E61">
      <w:pPr>
        <w:pStyle w:val="CommentText"/>
      </w:pPr>
      <w:r>
        <w:rPr>
          <w:rStyle w:val="CommentReference"/>
        </w:rPr>
        <w:annotationRef/>
      </w:r>
      <w:r>
        <w:t>Need to understand why result of previous step is ignored.  See bug 811</w:t>
      </w:r>
    </w:p>
  </w:comment>
  <w:comment w:id="45382" w:author="Rev 9 Allen Wirfs-Brock" w:date="2013-07-15T13:02:00Z" w:initials="AWB9">
    <w:p w:rsidR="0093237E" w:rsidRDefault="0093237E">
      <w:pPr>
        <w:pStyle w:val="CommentText"/>
      </w:pPr>
      <w:r>
        <w:rPr>
          <w:rStyle w:val="CommentReference"/>
        </w:rPr>
        <w:annotationRef/>
      </w:r>
      <w:r>
        <w:t>TODO If exprRef is a Reference that invokes a getter we probably should find a way to specify that the get call is handled as a tail call.</w:t>
      </w:r>
    </w:p>
  </w:comment>
  <w:comment w:id="45794" w:author="Rev 6 Allen Wirfs-Brock" w:date="2013-07-15T13:02:00Z" w:initials="AWB6">
    <w:p w:rsidR="0093237E" w:rsidRDefault="0093237E">
      <w:pPr>
        <w:pStyle w:val="CommentText"/>
      </w:pPr>
      <w:r>
        <w:rPr>
          <w:rStyle w:val="CommentReference"/>
        </w:rPr>
        <w:annotationRef/>
      </w:r>
      <w:r>
        <w:t>ES5 breaking change: completion reform</w:t>
      </w:r>
    </w:p>
  </w:comment>
  <w:comment w:id="45855" w:author="Rev 6 Allen Wirfs-Brock" w:date="2013-07-15T13:02:00Z" w:initials="AWB6">
    <w:p w:rsidR="0093237E" w:rsidRDefault="0093237E" w:rsidP="00176950">
      <w:pPr>
        <w:pStyle w:val="CommentText"/>
      </w:pPr>
      <w:r>
        <w:rPr>
          <w:rStyle w:val="CommentReference"/>
        </w:rPr>
        <w:annotationRef/>
      </w:r>
      <w:r>
        <w:t>ES5 breaking change: completion reform</w:t>
      </w:r>
    </w:p>
  </w:comment>
  <w:comment w:id="46365" w:author="Rev 6 Allen Wirfs-Brock" w:date="2013-07-15T13:02:00Z" w:initials="AWB">
    <w:p w:rsidR="0093237E" w:rsidRDefault="0093237E">
      <w:pPr>
        <w:pStyle w:val="CommentText"/>
      </w:pPr>
      <w:r>
        <w:rPr>
          <w:rStyle w:val="CommentReference"/>
        </w:rPr>
        <w:annotationRef/>
      </w:r>
      <w:r>
        <w:t>Note that this is a new restriction that does not exist in ES5</w:t>
      </w:r>
    </w:p>
  </w:comment>
  <w:comment w:id="46495" w:author="Rev 10 Allen Wirfs-Brock" w:date="2013-07-15T13:02:00Z" w:initials="AWB10">
    <w:p w:rsidR="0093237E" w:rsidRDefault="0093237E">
      <w:pPr>
        <w:pStyle w:val="CommentText"/>
      </w:pPr>
      <w:r>
        <w:rPr>
          <w:rStyle w:val="CommentReference"/>
        </w:rPr>
        <w:annotationRef/>
      </w:r>
      <w:r>
        <w:t>Catching a thrown null or undefined with a destructuing parameter rethrows a TypeError.  Does this make sense?</w:t>
      </w:r>
    </w:p>
  </w:comment>
  <w:comment w:id="47745" w:author="Rev 10 Allen Wirfs-Brock" w:date="2013-07-15T13:02:00Z" w:initials="AWB10">
    <w:p w:rsidR="0093237E" w:rsidRDefault="0093237E">
      <w:pPr>
        <w:pStyle w:val="CommentText"/>
      </w:pPr>
      <w:r>
        <w:rPr>
          <w:rStyle w:val="CommentReference"/>
        </w:rPr>
        <w:annotationRef/>
      </w:r>
      <w:r>
        <w:t>Need a better definition</w:t>
      </w:r>
    </w:p>
  </w:comment>
  <w:comment w:id="49348" w:author="Rev 7 Allen Wirfs-Brock" w:date="2013-07-15T13:02:00Z" w:initials="AWB7">
    <w:p w:rsidR="0093237E" w:rsidRDefault="0093237E" w:rsidP="004259BD">
      <w:pPr>
        <w:pStyle w:val="CommentText"/>
      </w:pPr>
      <w:r>
        <w:rPr>
          <w:rStyle w:val="CommentReference"/>
        </w:rPr>
        <w:annotationRef/>
      </w:r>
      <w:r>
        <w:t>TODO, need to resolve whether or not ArrowBodies are always strict</w:t>
      </w:r>
    </w:p>
  </w:comment>
  <w:comment w:id="49354" w:author="Rev 9 Allen Wirfs-Brock" w:date="2013-07-15T13:02:00Z" w:initials="AWB9">
    <w:p w:rsidR="0093237E" w:rsidRDefault="0093237E" w:rsidP="004259BD">
      <w:pPr>
        <w:pStyle w:val="CommentText"/>
      </w:pPr>
      <w:r>
        <w:rPr>
          <w:rStyle w:val="CommentReference"/>
        </w:rPr>
        <w:annotationRef/>
      </w:r>
      <w:r>
        <w:t>TODO If exprRef is a Reference that invokes a getter we probably should find a way to specify that the get call is handled as a tail call</w:t>
      </w:r>
    </w:p>
  </w:comment>
  <w:comment w:id="49474" w:author="Rev 7 Allen Wirfs-Brock" w:date="2013-07-15T13:02:00Z" w:initials="AWB7">
    <w:p w:rsidR="0093237E" w:rsidRDefault="0093237E" w:rsidP="000133D3">
      <w:pPr>
        <w:pStyle w:val="CommentText"/>
      </w:pPr>
      <w:r>
        <w:rPr>
          <w:rStyle w:val="CommentReference"/>
        </w:rPr>
        <w:annotationRef/>
      </w:r>
      <w:r>
        <w:t>Confirm: concise methods are always strict code.</w:t>
      </w:r>
    </w:p>
  </w:comment>
  <w:comment w:id="49528" w:author="Rev 7 Allen Wirfs-Brock" w:date="2013-07-15T13:02:00Z" w:initials="AWB7">
    <w:p w:rsidR="0093237E" w:rsidRDefault="0093237E">
      <w:pPr>
        <w:pStyle w:val="CommentText"/>
      </w:pPr>
      <w:r>
        <w:rPr>
          <w:rStyle w:val="CommentReference"/>
        </w:rPr>
        <w:annotationRef/>
      </w:r>
      <w:r>
        <w:t>TODO, need to resolve whether or not ArrowBodies are always strict</w:t>
      </w:r>
    </w:p>
  </w:comment>
  <w:comment w:id="49583" w:author="Rev 9 Allen Wirfs-Brock" w:date="2013-07-15T13:02:00Z" w:initials="AWB9">
    <w:p w:rsidR="0093237E" w:rsidRDefault="0093237E">
      <w:pPr>
        <w:pStyle w:val="CommentText"/>
      </w:pPr>
      <w:r>
        <w:rPr>
          <w:rStyle w:val="CommentReference"/>
        </w:rPr>
        <w:annotationRef/>
      </w:r>
      <w:r>
        <w:t>TODO If exprRef is a Reference that invokes a getter we probably should find a way to specify that the get call is handled as a tail call</w:t>
      </w:r>
    </w:p>
  </w:comment>
  <w:comment w:id="50227" w:author="Rev 10 Allen Wirfs-Brock" w:date="2013-07-15T13:02:00Z" w:initials="AWB10">
    <w:p w:rsidR="0093237E" w:rsidRDefault="0093237E">
      <w:pPr>
        <w:pStyle w:val="CommentText"/>
      </w:pPr>
      <w:r>
        <w:rPr>
          <w:rStyle w:val="CommentReference"/>
        </w:rPr>
        <w:annotationRef/>
      </w:r>
      <w:r>
        <w:t>At its sept 2012 meeting TC39 decided that it wants methods to be enumerable.</w:t>
      </w:r>
    </w:p>
  </w:comment>
  <w:comment w:id="50312" w:author="Rev 8 Allen Wirfs-Brock" w:date="2013-07-15T13:02:00Z" w:initials="AWB8">
    <w:p w:rsidR="0093237E" w:rsidRDefault="0093237E" w:rsidP="00567D93">
      <w:pPr>
        <w:pStyle w:val="CommentText"/>
      </w:pPr>
      <w:r>
        <w:rPr>
          <w:rStyle w:val="CommentReference"/>
        </w:rPr>
        <w:annotationRef/>
      </w:r>
      <w:r>
        <w:t>A default value expression could reference super</w:t>
      </w:r>
    </w:p>
  </w:comment>
  <w:comment w:id="50663" w:author="Rev 10 Allen Wirfs-Brock" w:date="2013-07-15T13:02:00Z" w:initials="AWB10">
    <w:p w:rsidR="0093237E" w:rsidRDefault="0093237E">
      <w:pPr>
        <w:pStyle w:val="CommentText"/>
      </w:pPr>
      <w:r>
        <w:rPr>
          <w:rStyle w:val="CommentReference"/>
        </w:rPr>
        <w:annotationRef/>
      </w:r>
      <w:r>
        <w:t>This actually doesn’t accomplish anything because a similar annotation within MemberExpression takes care of the possibility  of a leading RegExp here.</w:t>
      </w:r>
    </w:p>
  </w:comment>
  <w:comment w:id="52040" w:author="Rev 9 Allen Wirfs-Brock" w:date="2013-07-15T13:02:00Z" w:initials="AWB9">
    <w:p w:rsidR="0093237E" w:rsidRDefault="0093237E" w:rsidP="00167894">
      <w:pPr>
        <w:pStyle w:val="CommentText"/>
      </w:pPr>
      <w:r>
        <w:rPr>
          <w:rStyle w:val="CommentReference"/>
        </w:rPr>
        <w:annotationRef/>
      </w:r>
      <w:r>
        <w:t>Note that this variable currently isn’t used  in this algorithm</w:t>
      </w:r>
    </w:p>
  </w:comment>
  <w:comment w:id="52044" w:author="Rev 8 Allen Wirfs-Brock" w:date="2013-07-15T13:02:00Z" w:initials="AWB8">
    <w:p w:rsidR="0093237E" w:rsidRDefault="0093237E">
      <w:pPr>
        <w:pStyle w:val="CommentText"/>
      </w:pPr>
      <w:r>
        <w:rPr>
          <w:rStyle w:val="CommentReference"/>
        </w:rPr>
        <w:annotationRef/>
      </w:r>
      <w:r>
        <w:t>As it now stands, this will never be an abrupt completion</w:t>
      </w:r>
    </w:p>
  </w:comment>
  <w:comment w:id="53889" w:author="Rev 9 Allen Wirfs-Brock" w:date="2013-07-15T13:02:00Z" w:initials="AWB9">
    <w:p w:rsidR="0093237E" w:rsidRDefault="0093237E">
      <w:pPr>
        <w:pStyle w:val="CommentText"/>
      </w:pPr>
      <w:r>
        <w:rPr>
          <w:rStyle w:val="CommentReference"/>
        </w:rPr>
        <w:annotationRef/>
      </w:r>
      <w:r>
        <w:t>TODO:  Need to define tail positions.</w:t>
      </w:r>
    </w:p>
  </w:comment>
  <w:comment w:id="54076" w:author="Rev 10 Allen Wirfs-Brock" w:date="2013-07-15T13:02:00Z" w:initials="AWB10">
    <w:p w:rsidR="0093237E" w:rsidRDefault="0093237E" w:rsidP="004C3785">
      <w:pPr>
        <w:pStyle w:val="CommentText"/>
      </w:pPr>
      <w:r>
        <w:rPr>
          <w:rStyle w:val="CommentReference"/>
        </w:rPr>
        <w:annotationRef/>
      </w:r>
      <w:r>
        <w:t>Need a better definition</w:t>
      </w:r>
    </w:p>
  </w:comment>
  <w:comment w:id="54393" w:author="Rev 6 Allen Wirfs-Brock" w:date="2013-07-15T13:02:00Z" w:initials="AWB6">
    <w:p w:rsidR="0093237E" w:rsidRDefault="0093237E" w:rsidP="00205C61">
      <w:pPr>
        <w:pStyle w:val="CommentText"/>
      </w:pPr>
      <w:r>
        <w:rPr>
          <w:rStyle w:val="CommentReference"/>
        </w:rPr>
        <w:annotationRef/>
      </w:r>
      <w:r>
        <w:t>This is a place where we coiuld put something about what to do with unhandled exceptions</w:t>
      </w:r>
    </w:p>
  </w:comment>
  <w:comment w:id="54410" w:author="Rev 11 Allen Wirfs-Brock" w:date="2013-07-15T13:02:00Z" w:initials="AWB11">
    <w:p w:rsidR="0093237E" w:rsidRDefault="0093237E">
      <w:pPr>
        <w:pStyle w:val="CommentText"/>
      </w:pPr>
      <w:r>
        <w:rPr>
          <w:rStyle w:val="CommentReference"/>
        </w:rPr>
        <w:annotationRef/>
      </w:r>
      <w:r>
        <w:t>Not strictly true any longer.  Will need to update.</w:t>
      </w:r>
    </w:p>
  </w:comment>
  <w:comment w:id="54546" w:author="Rev 15 Allen Wirfs-Brock" w:date="2013-07-15T13:02:00Z" w:initials="AWB15">
    <w:p w:rsidR="0093237E" w:rsidRDefault="0093237E">
      <w:pPr>
        <w:pStyle w:val="CommentText"/>
      </w:pPr>
      <w:r>
        <w:rPr>
          <w:rStyle w:val="CommentReference"/>
        </w:rPr>
        <w:annotationRef/>
      </w:r>
      <w:r>
        <w:t xml:space="preserve">TODO: need to update </w:t>
      </w:r>
    </w:p>
  </w:comment>
  <w:comment w:id="54595" w:author="Allen Wirfs-Brock" w:date="2013-07-15T13:02:00Z" w:initials="AW">
    <w:p w:rsidR="0093237E" w:rsidRDefault="0093237E">
      <w:pPr>
        <w:pStyle w:val="CommentText"/>
      </w:pPr>
      <w:r>
        <w:rPr>
          <w:rStyle w:val="CommentReference"/>
        </w:rPr>
        <w:annotationRef/>
      </w:r>
      <w:hyperlink r:id="rId3" w:history="1">
        <w:r>
          <w:rPr>
            <w:rStyle w:val="Hyperlink"/>
            <w:lang w:val="en-GB"/>
          </w:rPr>
          <w:t>https://bugs.ecmascript.org/show_bug.cgi?id=155</w:t>
        </w:r>
      </w:hyperlink>
      <w:r>
        <w:t xml:space="preserve"> </w:t>
      </w:r>
    </w:p>
  </w:comment>
  <w:comment w:id="54789" w:author="Rev 11 Allen Wirfs-Brock" w:date="2013-07-15T13:02:00Z" w:initials="AWB11">
    <w:p w:rsidR="0093237E" w:rsidRDefault="0093237E">
      <w:pPr>
        <w:pStyle w:val="CommentText"/>
      </w:pPr>
      <w:r>
        <w:rPr>
          <w:rStyle w:val="CommentReference"/>
        </w:rPr>
        <w:annotationRef/>
      </w:r>
      <w:r>
        <w:t>or eval code that was direct eval’ed by function code??</w:t>
      </w:r>
    </w:p>
  </w:comment>
  <w:comment w:id="54792" w:author="Rev 11 Allen Wirfs-Brock" w:date="2013-07-15T13:02:00Z" w:initials="AWB11">
    <w:p w:rsidR="0093237E" w:rsidRDefault="0093237E">
      <w:pPr>
        <w:pStyle w:val="CommentText"/>
      </w:pPr>
      <w:r>
        <w:rPr>
          <w:rStyle w:val="CommentReference"/>
        </w:rPr>
        <w:annotationRef/>
      </w:r>
      <w:r>
        <w:t>TODO</w:t>
      </w:r>
    </w:p>
  </w:comment>
  <w:comment w:id="54803" w:author="Rev 11 Allen Wirfs-Brock" w:date="2013-07-15T13:02:00Z" w:initials="AWB11">
    <w:p w:rsidR="0093237E" w:rsidRDefault="0093237E" w:rsidP="00874D75">
      <w:pPr>
        <w:pStyle w:val="CommentText"/>
      </w:pPr>
      <w:r>
        <w:rPr>
          <w:rStyle w:val="CommentReference"/>
        </w:rPr>
        <w:annotationRef/>
      </w:r>
      <w:r>
        <w:t>or module code that was direct eval’ed by function code??</w:t>
      </w:r>
    </w:p>
  </w:comment>
  <w:comment w:id="54806" w:author="Rev 11 Allen Wirfs-Brock" w:date="2013-07-15T13:02:00Z" w:initials="AWB11">
    <w:p w:rsidR="0093237E" w:rsidRDefault="0093237E">
      <w:pPr>
        <w:pStyle w:val="CommentText"/>
      </w:pPr>
      <w:r>
        <w:rPr>
          <w:rStyle w:val="CommentReference"/>
        </w:rPr>
        <w:annotationRef/>
      </w:r>
      <w:r>
        <w:t>TODO</w:t>
      </w:r>
    </w:p>
  </w:comment>
  <w:comment w:id="55996" w:author="Rev 11 Allen Wirfs-Brock" w:date="2013-07-15T13:02:00Z" w:initials="AWB11">
    <w:p w:rsidR="0093237E" w:rsidRDefault="0093237E">
      <w:pPr>
        <w:pStyle w:val="CommentText"/>
      </w:pPr>
      <w:r>
        <w:rPr>
          <w:rStyle w:val="CommentReference"/>
        </w:rPr>
        <w:annotationRef/>
      </w:r>
      <w:r>
        <w:t>TODO need an algorithm</w:t>
      </w:r>
    </w:p>
    <w:p w:rsidR="0093237E" w:rsidRDefault="0093237E">
      <w:pPr>
        <w:pStyle w:val="CommentText"/>
      </w:pPr>
    </w:p>
    <w:p w:rsidR="0093237E" w:rsidRDefault="0093237E">
      <w:pPr>
        <w:pStyle w:val="CommentText"/>
      </w:pPr>
      <w:r>
        <w:t>Because [[Get]]/[[Put]] are invoked we need to figure out something to say about the order in which properties are accessed.</w:t>
      </w:r>
    </w:p>
    <w:p w:rsidR="0093237E" w:rsidRDefault="0093237E">
      <w:pPr>
        <w:pStyle w:val="CommentText"/>
      </w:pPr>
    </w:p>
    <w:p w:rsidR="0093237E" w:rsidRDefault="0093237E">
      <w:pPr>
        <w:pStyle w:val="CommentText"/>
      </w:pPr>
    </w:p>
  </w:comment>
  <w:comment w:id="56196" w:author="Rev 14 Allen Wirfs-Brock" w:date="2013-07-15T13:02:00Z" w:initials="AWB14">
    <w:p w:rsidR="0093237E" w:rsidRDefault="0093237E">
      <w:pPr>
        <w:pStyle w:val="CommentText"/>
      </w:pPr>
      <w:r>
        <w:rPr>
          <w:rStyle w:val="CommentReference"/>
        </w:rPr>
        <w:annotationRef/>
      </w:r>
      <w:r>
        <w:t>Need to decide how to tag the Math object</w:t>
      </w:r>
    </w:p>
  </w:comment>
  <w:comment w:id="56205" w:author="Rev 14 Allen Wirfs-Brock" w:date="2013-07-15T13:02:00Z" w:initials="AWB14">
    <w:p w:rsidR="0093237E" w:rsidRDefault="0093237E" w:rsidP="00A7569A">
      <w:pPr>
        <w:pStyle w:val="CommentText"/>
      </w:pPr>
      <w:r>
        <w:rPr>
          <w:rStyle w:val="CommentReference"/>
        </w:rPr>
        <w:annotationRef/>
      </w:r>
      <w:r>
        <w:t>Need to decide how to tag the JSON object</w:t>
      </w:r>
    </w:p>
  </w:comment>
  <w:comment w:id="57128" w:author="Rev 15 Allen Wirfs-Brock" w:date="2013-07-15T13:02:00Z" w:initials="AWB15">
    <w:p w:rsidR="0093237E" w:rsidRDefault="0093237E">
      <w:pPr>
        <w:pStyle w:val="CommentText"/>
      </w:pPr>
      <w:r>
        <w:rPr>
          <w:rStyle w:val="CommentReference"/>
        </w:rPr>
        <w:annotationRef/>
      </w:r>
      <w:r>
        <w:t>TODO This need to be rethought in light of Proxy based functions and other callables that may not be “BuiltinFunctionsa”</w:t>
      </w:r>
    </w:p>
  </w:comment>
  <w:comment w:id="57623" w:author="Rev 11 Allen Wirfs-Brock" w:date="2013-07-15T13:02:00Z" w:initials="AWB11">
    <w:p w:rsidR="0093237E" w:rsidRDefault="0093237E" w:rsidP="00E435B1">
      <w:pPr>
        <w:pStyle w:val="CommentText"/>
      </w:pPr>
      <w:r>
        <w:rPr>
          <w:rStyle w:val="CommentReference"/>
        </w:rPr>
        <w:annotationRef/>
      </w:r>
      <w:r>
        <w:t>TODO: see if this algorithm  is really needed</w:t>
      </w:r>
    </w:p>
  </w:comment>
  <w:comment w:id="58344" w:author="Rev 7 Allen Wirfs-Brock" w:date="2013-07-15T13:02:00Z" w:initials="AWB7">
    <w:p w:rsidR="0093237E" w:rsidRDefault="0093237E">
      <w:pPr>
        <w:pStyle w:val="CommentText"/>
      </w:pPr>
      <w:r>
        <w:rPr>
          <w:rStyle w:val="CommentReference"/>
        </w:rPr>
        <w:annotationRef/>
      </w:r>
      <w:r>
        <w:t>It would be nice to have a more explicit way to create a collection with a pre-specified number of elements.</w:t>
      </w:r>
    </w:p>
  </w:comment>
  <w:comment w:id="58498" w:author="Rev 7 Allen Wirfs-Brock" w:date="2013-07-15T13:02:00Z" w:initials="AWB7">
    <w:p w:rsidR="0093237E" w:rsidRDefault="0093237E" w:rsidP="00315DAF">
      <w:pPr>
        <w:pStyle w:val="CommentText"/>
      </w:pPr>
      <w:r>
        <w:rPr>
          <w:rStyle w:val="CommentReference"/>
        </w:rPr>
        <w:annotationRef/>
      </w:r>
      <w:r>
        <w:t>It would be nice to have a more explicit way to create a collection with a pre-specified number of elements.</w:t>
      </w:r>
    </w:p>
  </w:comment>
  <w:comment w:id="58589" w:author="Rev 7 Allen Wirfs-Brock" w:date="2013-07-15T13:02:00Z" w:initials="AWB7">
    <w:p w:rsidR="0093237E" w:rsidRDefault="0093237E" w:rsidP="001F4648">
      <w:pPr>
        <w:pStyle w:val="CommentText"/>
      </w:pPr>
      <w:r>
        <w:rPr>
          <w:rStyle w:val="CommentReference"/>
        </w:rPr>
        <w:annotationRef/>
      </w:r>
      <w:r>
        <w:t>It would be nice to have a more explicit way to create a collection with a pre-specified number of elements.</w:t>
      </w:r>
    </w:p>
  </w:comment>
  <w:comment w:id="58906" w:author="Rev 7 Allen Wirfs-Brock" w:date="2013-07-15T13:02:00Z" w:initials="AWB7">
    <w:p w:rsidR="0093237E" w:rsidRDefault="0093237E">
      <w:pPr>
        <w:pStyle w:val="CommentText"/>
      </w:pPr>
      <w:r>
        <w:rPr>
          <w:rStyle w:val="CommentReference"/>
        </w:rPr>
        <w:annotationRef/>
      </w:r>
      <w:r>
        <w:t>This step was missing in ES&lt;=5.1</w:t>
      </w:r>
    </w:p>
  </w:comment>
  <w:comment w:id="58941" w:author="Rev 7 Allen Wirfs-Brock" w:date="2013-07-15T13:02:00Z" w:initials="AWB7">
    <w:p w:rsidR="0093237E" w:rsidRDefault="0093237E">
      <w:pPr>
        <w:pStyle w:val="CommentText"/>
      </w:pPr>
      <w:r>
        <w:rPr>
          <w:rStyle w:val="CommentReference"/>
        </w:rPr>
        <w:annotationRef/>
      </w:r>
      <w:r>
        <w:t>This step was missing in ES&lt;=5.1</w:t>
      </w:r>
    </w:p>
  </w:comment>
  <w:comment w:id="58981" w:author="Rev 7 Allen Wirfs-Brock" w:date="2013-07-15T13:02:00Z" w:initials="AWB7">
    <w:p w:rsidR="0093237E" w:rsidRDefault="0093237E" w:rsidP="00F6333A">
      <w:pPr>
        <w:pStyle w:val="CommentText"/>
      </w:pPr>
      <w:r>
        <w:rPr>
          <w:rStyle w:val="CommentReference"/>
        </w:rPr>
        <w:annotationRef/>
      </w:r>
      <w:r>
        <w:t>It would be nice to have a more explicit way to create a collection with a pre-specified number of elements.</w:t>
      </w:r>
    </w:p>
  </w:comment>
  <w:comment w:id="59677" w:author="Rev 9 Allen Wirfs-Brock" w:date="2013-07-15T13:02:00Z" w:initials="AWB9">
    <w:p w:rsidR="0093237E" w:rsidRDefault="0093237E">
      <w:pPr>
        <w:pStyle w:val="CommentText"/>
      </w:pPr>
      <w:r>
        <w:rPr>
          <w:rStyle w:val="CommentReference"/>
        </w:rPr>
        <w:annotationRef/>
      </w:r>
      <w:r>
        <w:t xml:space="preserve">Fix for ES5 bug </w:t>
      </w:r>
      <w:hyperlink r:id="rId4" w:history="1">
        <w:r w:rsidRPr="00DA3A6B">
          <w:rPr>
            <w:rStyle w:val="Hyperlink"/>
            <w:lang w:val="en-GB"/>
          </w:rPr>
          <w:t>https://bugs.ecmascript.org/show_bug.cgi?id=417</w:t>
        </w:r>
      </w:hyperlink>
      <w:r>
        <w:t xml:space="preserve"> </w:t>
      </w:r>
    </w:p>
  </w:comment>
  <w:comment w:id="59706" w:author="Rev 7 Allen Wirfs-Brock" w:date="2013-07-15T13:02:00Z" w:initials="AWB7">
    <w:p w:rsidR="0093237E" w:rsidRDefault="0093237E">
      <w:pPr>
        <w:pStyle w:val="CommentText"/>
      </w:pPr>
      <w:r>
        <w:rPr>
          <w:rStyle w:val="CommentReference"/>
        </w:rPr>
        <w:annotationRef/>
      </w:r>
      <w:r>
        <w:t>TODO: take completion values into account.</w:t>
      </w:r>
    </w:p>
  </w:comment>
  <w:comment w:id="60799" w:author="Rev 11 Allen Wirfs-Brock" w:date="2013-07-15T13:02:00Z" w:initials="AWB11">
    <w:p w:rsidR="0093237E" w:rsidRDefault="0093237E">
      <w:pPr>
        <w:pStyle w:val="CommentText"/>
      </w:pPr>
      <w:r>
        <w:rPr>
          <w:rStyle w:val="CommentReference"/>
        </w:rPr>
        <w:annotationRef/>
      </w:r>
      <w:r>
        <w:t>Need to decide whether to allow an argument that requests sparse iteration</w:t>
      </w:r>
    </w:p>
  </w:comment>
  <w:comment w:id="60824" w:author="Rev 11 Allen Wirfs-Brock" w:date="2013-07-15T13:02:00Z" w:initials="AWB11">
    <w:p w:rsidR="0093237E" w:rsidRDefault="0093237E" w:rsidP="007258F8">
      <w:pPr>
        <w:pStyle w:val="CommentText"/>
      </w:pPr>
      <w:r>
        <w:rPr>
          <w:rStyle w:val="CommentReference"/>
        </w:rPr>
        <w:annotationRef/>
      </w:r>
      <w:r>
        <w:t>Need to decide whether to allow an argument that requests sparse iteration</w:t>
      </w:r>
    </w:p>
  </w:comment>
  <w:comment w:id="60849" w:author="Rev 11 Allen Wirfs-Brock" w:date="2013-07-15T13:02:00Z" w:initials="AWB11">
    <w:p w:rsidR="0093237E" w:rsidRDefault="0093237E" w:rsidP="007258F8">
      <w:pPr>
        <w:pStyle w:val="CommentText"/>
      </w:pPr>
      <w:r>
        <w:rPr>
          <w:rStyle w:val="CommentReference"/>
        </w:rPr>
        <w:annotationRef/>
      </w:r>
      <w:r>
        <w:t>Need to decide whether to allow an argument that requests sparse iteration</w:t>
      </w:r>
    </w:p>
  </w:comment>
  <w:comment w:id="60873" w:author="Rev 10 Allen Wirfs-Brock" w:date="2013-07-15T13:02:00Z" w:initials="AWB10">
    <w:p w:rsidR="0093237E" w:rsidRDefault="0093237E" w:rsidP="00A041A1">
      <w:pPr>
        <w:pStyle w:val="CommentText"/>
      </w:pPr>
      <w:r>
        <w:rPr>
          <w:rStyle w:val="CommentReference"/>
        </w:rPr>
        <w:annotationRef/>
      </w:r>
      <w:r>
        <w:t>This is how we  identify a property whose key is a built-in Symbol</w:t>
      </w:r>
    </w:p>
  </w:comment>
  <w:comment w:id="60882" w:author="Rev 10 Allen Wirfs-Brock" w:date="2013-07-15T13:02:00Z" w:initials="AWB10">
    <w:p w:rsidR="0093237E" w:rsidRDefault="0093237E" w:rsidP="00A041A1">
      <w:pPr>
        <w:pStyle w:val="CommentText"/>
      </w:pPr>
      <w:r>
        <w:rPr>
          <w:rStyle w:val="CommentReference"/>
        </w:rPr>
        <w:annotationRef/>
      </w:r>
      <w:r>
        <w:t>Do we really want to do this sort of method sharing.  It has a bad smell.</w:t>
      </w:r>
    </w:p>
  </w:comment>
  <w:comment w:id="61177" w:author="Rev 10 Allen Wirfs-Brock" w:date="2013-07-15T13:02:00Z" w:initials="AWB10">
    <w:p w:rsidR="0093237E" w:rsidRDefault="0093237E" w:rsidP="0094126F">
      <w:pPr>
        <w:pStyle w:val="CommentText"/>
      </w:pPr>
      <w:r>
        <w:rPr>
          <w:rStyle w:val="CommentReference"/>
        </w:rPr>
        <w:annotationRef/>
      </w:r>
      <w:r>
        <w:t>TODO:  need to decide what to use for a constructor for these sort of  objects.</w:t>
      </w:r>
    </w:p>
  </w:comment>
  <w:comment w:id="61229" w:author="Rev 15 Allen Wirfs-Brock" w:date="2013-07-15T13:02:00Z" w:initials="AWB15">
    <w:p w:rsidR="0093237E" w:rsidRDefault="0093237E">
      <w:pPr>
        <w:pStyle w:val="CommentText"/>
      </w:pPr>
      <w:r>
        <w:rPr>
          <w:rStyle w:val="CommentReference"/>
        </w:rPr>
        <w:annotationRef/>
      </w:r>
      <w:r>
        <w:t>We don’t current have a public API for requesting a sparse iteration.  If that remains the case we can delete this clause.</w:t>
      </w:r>
    </w:p>
  </w:comment>
  <w:comment w:id="61328" w:author="Rev 11 Allen Wirfs-Brock" w:date="2013-07-15T13:02:00Z" w:initials="AWB11">
    <w:p w:rsidR="0093237E" w:rsidRPr="00F80F9F" w:rsidRDefault="0093237E">
      <w:pPr>
        <w:pStyle w:val="CommentText"/>
      </w:pPr>
      <w:r>
        <w:rPr>
          <w:rStyle w:val="CommentReference"/>
        </w:rPr>
        <w:annotationRef/>
      </w:r>
      <w:r>
        <w:t xml:space="preserve">This is a string.  Should be return the numeric value of </w:t>
      </w:r>
      <w:r>
        <w:rPr>
          <w:i/>
          <w:iCs/>
        </w:rPr>
        <w:t>index</w:t>
      </w:r>
      <w:r>
        <w:t xml:space="preserve"> instead?</w:t>
      </w:r>
    </w:p>
  </w:comment>
  <w:comment w:id="61353" w:author="Rev 11 Allen Wirfs-Brock" w:date="2013-07-15T13:02:00Z" w:initials="AWB11">
    <w:p w:rsidR="0093237E" w:rsidRPr="00F80F9F" w:rsidRDefault="0093237E" w:rsidP="00725B1C">
      <w:pPr>
        <w:pStyle w:val="CommentText"/>
      </w:pPr>
      <w:r>
        <w:rPr>
          <w:rStyle w:val="CommentReference"/>
        </w:rPr>
        <w:annotationRef/>
      </w:r>
      <w:r>
        <w:t xml:space="preserve">This is a string.  Should we return the numeric value of </w:t>
      </w:r>
      <w:r>
        <w:rPr>
          <w:i/>
          <w:iCs/>
        </w:rPr>
        <w:t>index</w:t>
      </w:r>
      <w:r>
        <w:t xml:space="preserve"> instead?</w:t>
      </w:r>
    </w:p>
  </w:comment>
  <w:comment w:id="61380" w:author="Rev 10 Allen Wirfs-Brock" w:date="2013-07-15T13:02:00Z" w:initials="AWB10">
    <w:p w:rsidR="0093237E" w:rsidRDefault="0093237E" w:rsidP="0094126F">
      <w:pPr>
        <w:pStyle w:val="CommentText"/>
      </w:pPr>
      <w:r>
        <w:rPr>
          <w:rStyle w:val="CommentReference"/>
        </w:rPr>
        <w:annotationRef/>
      </w:r>
      <w:r>
        <w:t>This is how we  identify a property whose key is a built-in Symbol</w:t>
      </w:r>
    </w:p>
  </w:comment>
  <w:comment w:id="61704" w:author="Rev 9 Allen Wirfs-Brock" w:date="2013-07-15T13:02:00Z" w:initials="AWB9">
    <w:p w:rsidR="0093237E" w:rsidRDefault="0093237E">
      <w:pPr>
        <w:pStyle w:val="CommentText"/>
      </w:pPr>
      <w:r>
        <w:rPr>
          <w:rStyle w:val="CommentReference"/>
        </w:rPr>
        <w:annotationRef/>
      </w:r>
      <w:r>
        <w:t>Should we provide fromCodeUnit as an alias for this property and lable fromCharCode as obsolete.</w:t>
      </w:r>
    </w:p>
  </w:comment>
  <w:comment w:id="61895" w:author="Rev 9 Allen Wirfs-Brock" w:date="2013-07-15T13:02:00Z" w:initials="AWB9">
    <w:p w:rsidR="0093237E" w:rsidRDefault="0093237E">
      <w:pPr>
        <w:pStyle w:val="CommentText"/>
      </w:pPr>
      <w:r>
        <w:rPr>
          <w:rStyle w:val="CommentReference"/>
        </w:rPr>
        <w:annotationRef/>
      </w:r>
      <w:r>
        <w:t>Note this follows the ES6 convention for rest parameters rather than the precedent established by fromCharCode</w:t>
      </w:r>
    </w:p>
  </w:comment>
  <w:comment w:id="61957" w:author="Rev 10 Allen Wirfs-Brock" w:date="2013-07-15T13:02:00Z" w:initials="AWB10">
    <w:p w:rsidR="0093237E" w:rsidRDefault="0093237E">
      <w:pPr>
        <w:pStyle w:val="CommentText"/>
      </w:pPr>
      <w:r>
        <w:rPr>
          <w:rStyle w:val="CommentReference"/>
        </w:rPr>
        <w:annotationRef/>
      </w:r>
      <w:r>
        <w:t>TODO: this is something we probably need if we are going to eliminate array usage of ToUint32</w:t>
      </w:r>
    </w:p>
  </w:comment>
  <w:comment w:id="62217" w:author="Rev 9 Allen Wirfs-Brock" w:date="2013-07-15T13:02:00Z" w:initials="AWB9">
    <w:p w:rsidR="0093237E" w:rsidRDefault="0093237E">
      <w:pPr>
        <w:pStyle w:val="CommentText"/>
      </w:pPr>
      <w:r>
        <w:rPr>
          <w:rStyle w:val="CommentReference"/>
        </w:rPr>
        <w:annotationRef/>
      </w:r>
      <w:r>
        <w:t>Perhaps BMPCharAt should be provided as an alias for this method and charAt should be marked as obsolute.</w:t>
      </w:r>
    </w:p>
  </w:comment>
  <w:comment w:id="63003" w:author="Rev 14 Allen Wirfs-Brock" w:date="2013-07-15T13:02:00Z" w:initials="AWB14">
    <w:p w:rsidR="0093237E" w:rsidRDefault="0093237E">
      <w:pPr>
        <w:pStyle w:val="CommentText"/>
      </w:pPr>
      <w:r>
        <w:rPr>
          <w:rStyle w:val="CommentReference"/>
        </w:rPr>
        <w:annotationRef/>
      </w:r>
      <w:r>
        <w:t>Why is this impl defined? Can we specify this??</w:t>
      </w:r>
    </w:p>
  </w:comment>
  <w:comment w:id="63015" w:author="Rev 14 Allen Wirfs-Brock" w:date="2013-07-15T13:02:00Z" w:initials="AWB14">
    <w:p w:rsidR="0093237E" w:rsidRDefault="0093237E">
      <w:pPr>
        <w:pStyle w:val="CommentText"/>
      </w:pPr>
      <w:r>
        <w:rPr>
          <w:rStyle w:val="CommentReference"/>
        </w:rPr>
        <w:annotationRef/>
      </w:r>
      <w:r w:rsidRPr="00B63BF6">
        <w:t>"12345".replace("1",function(m,p,r) {x=[this,m,p,r]; return null})</w:t>
      </w:r>
    </w:p>
  </w:comment>
  <w:comment w:id="63835" w:author="Rev 9 Allen Wirfs-Brock" w:date="2013-07-15T13:02:00Z" w:initials="AWB9">
    <w:p w:rsidR="0093237E" w:rsidRDefault="0093237E">
      <w:pPr>
        <w:pStyle w:val="CommentText"/>
      </w:pPr>
      <w:r>
        <w:rPr>
          <w:rStyle w:val="CommentReference"/>
        </w:rPr>
        <w:annotationRef/>
      </w:r>
      <w:r>
        <w:t>Do we also need</w:t>
      </w:r>
    </w:p>
    <w:p w:rsidR="0093237E" w:rsidRDefault="0093237E">
      <w:pPr>
        <w:pStyle w:val="CommentText"/>
      </w:pPr>
      <w:r>
        <w:t>UnicodeCharAt that returns a string of length 1 or 2?</w:t>
      </w:r>
    </w:p>
  </w:comment>
  <w:comment w:id="63881" w:author="Rev 9 Allen Wirfs-Brock" w:date="2013-07-15T13:02:00Z" w:initials="AWB9">
    <w:p w:rsidR="0093237E" w:rsidRDefault="0093237E">
      <w:pPr>
        <w:pStyle w:val="CommentText"/>
      </w:pPr>
      <w:r>
        <w:rPr>
          <w:rStyle w:val="CommentReference"/>
        </w:rPr>
        <w:annotationRef/>
      </w:r>
      <w:r>
        <w:t>Note that this is inconsistent with the pre-exisitng behaviour or charCodeAt which returns NaN for out of bounds positions</w:t>
      </w:r>
    </w:p>
  </w:comment>
  <w:comment w:id="65101" w:author="Rev 7 Allen Wirfs-Brock" w:date="2013-07-15T13:02:00Z" w:initials="AWB7">
    <w:p w:rsidR="0093237E" w:rsidRDefault="0093237E">
      <w:pPr>
        <w:pStyle w:val="CommentText"/>
      </w:pPr>
      <w:r>
        <w:rPr>
          <w:rStyle w:val="CommentReference"/>
        </w:rPr>
        <w:annotationRef/>
      </w:r>
      <w:r>
        <w:t>Same specification or same value?</w:t>
      </w:r>
    </w:p>
  </w:comment>
  <w:comment w:id="65110" w:author="Rev 7 Allen Wirfs-Brock" w:date="2013-07-15T13:02:00Z" w:initials="AWB7">
    <w:p w:rsidR="0093237E" w:rsidRDefault="0093237E">
      <w:pPr>
        <w:pStyle w:val="CommentText"/>
      </w:pPr>
      <w:r>
        <w:rPr>
          <w:rStyle w:val="CommentReference"/>
        </w:rPr>
        <w:annotationRef/>
      </w:r>
      <w:r>
        <w:t>Same specification or same value?</w:t>
      </w:r>
    </w:p>
  </w:comment>
  <w:comment w:id="65163" w:author="Rev 7 Allen Wirfs-Brock" w:date="2013-07-15T13:02:00Z" w:initials="AWB7">
    <w:p w:rsidR="0093237E" w:rsidRDefault="0093237E">
      <w:pPr>
        <w:pStyle w:val="CommentText"/>
      </w:pPr>
      <w:r>
        <w:rPr>
          <w:rStyle w:val="CommentReference"/>
        </w:rPr>
        <w:annotationRef/>
      </w:r>
      <w:r>
        <w:t>Name changed from toInteger to toInt at Marcdh 29 TC39 meeting.  And changed back to toInteger at the Jan 29, 2013 meeting.</w:t>
      </w:r>
    </w:p>
  </w:comment>
  <w:comment w:id="65323" w:author="Rev 7 Allen Wirfs-Brock" w:date="2013-07-15T13:02:00Z" w:initials="AWB7">
    <w:p w:rsidR="0093237E" w:rsidRDefault="0093237E" w:rsidP="00B07A13">
      <w:pPr>
        <w:pStyle w:val="CommentText"/>
      </w:pPr>
      <w:r>
        <w:rPr>
          <w:rStyle w:val="CommentReference"/>
        </w:rPr>
        <w:annotationRef/>
      </w:r>
      <w:r>
        <w:t>TODO: need to provide algorithm that orders abnormal completion detection</w:t>
      </w:r>
    </w:p>
  </w:comment>
  <w:comment w:id="65474" w:author="Rev 7 Allen Wirfs-Brock" w:date="2013-07-15T13:02:00Z" w:initials="AWB7">
    <w:p w:rsidR="0093237E" w:rsidRDefault="0093237E" w:rsidP="007B6CF2">
      <w:pPr>
        <w:pStyle w:val="CommentText"/>
      </w:pPr>
      <w:r>
        <w:rPr>
          <w:rStyle w:val="CommentReference"/>
        </w:rPr>
        <w:annotationRef/>
      </w:r>
      <w:r>
        <w:t>Added at March 29 TC39 meeting</w:t>
      </w:r>
    </w:p>
  </w:comment>
  <w:comment w:id="65491" w:author="Rev 7 Allen Wirfs-Brock" w:date="2013-07-15T13:02:00Z" w:initials="AWB7">
    <w:p w:rsidR="0093237E" w:rsidRDefault="0093237E">
      <w:pPr>
        <w:pStyle w:val="CommentText"/>
      </w:pPr>
      <w:r>
        <w:rPr>
          <w:rStyle w:val="CommentReference"/>
        </w:rPr>
        <w:annotationRef/>
      </w:r>
      <w:r>
        <w:t>Unsigned seems most general, signed values could be converted in a previous step.</w:t>
      </w:r>
    </w:p>
  </w:comment>
  <w:comment w:id="65966" w:author="Rev 7 Allen Wirfs-Brock" w:date="2013-07-15T13:02:00Z" w:initials="AWB7">
    <w:p w:rsidR="0093237E" w:rsidRDefault="0093237E">
      <w:pPr>
        <w:pStyle w:val="CommentText"/>
      </w:pPr>
      <w:r>
        <w:rPr>
          <w:rStyle w:val="CommentReference"/>
        </w:rPr>
        <w:annotationRef/>
      </w:r>
      <w:r>
        <w:t>Concensus at  March29 TC39 meeting was to drop this function.  See March29 meeting notes</w:t>
      </w:r>
    </w:p>
  </w:comment>
  <w:comment w:id="66126" w:author="Rev 8 Allen Wirfs-Brock" w:date="2013-07-15T13:02:00Z" w:initials="AWB8">
    <w:p w:rsidR="0093237E" w:rsidRDefault="0093237E">
      <w:pPr>
        <w:pStyle w:val="CommentText"/>
      </w:pPr>
      <w:r>
        <w:rPr>
          <w:rStyle w:val="CommentReference"/>
        </w:rPr>
        <w:annotationRef/>
      </w:r>
      <w:r>
        <w:t>Need a reference</w:t>
      </w:r>
    </w:p>
  </w:comment>
  <w:comment w:id="66367" w:author="Rev 14 Allen Wirfs-Brock" w:date="2013-07-15T13:02:00Z" w:initials="AWB14">
    <w:p w:rsidR="0093237E" w:rsidRDefault="0093237E">
      <w:pPr>
        <w:pStyle w:val="CommentText"/>
      </w:pPr>
      <w:r>
        <w:rPr>
          <w:rStyle w:val="CommentReference"/>
        </w:rPr>
        <w:annotationRef/>
      </w:r>
      <w:r>
        <w:t>Need to express as an intrinsic from same realm as this function.</w:t>
      </w:r>
    </w:p>
  </w:comment>
  <w:comment w:id="66483" w:author="Rev 14 Allen Wirfs-Brock" w:date="2013-07-15T13:02:00Z" w:initials="AWB14">
    <w:p w:rsidR="0093237E" w:rsidRDefault="0093237E" w:rsidP="00946FED">
      <w:pPr>
        <w:pStyle w:val="CommentText"/>
      </w:pPr>
      <w:r>
        <w:rPr>
          <w:rStyle w:val="CommentReference"/>
        </w:rPr>
        <w:annotationRef/>
      </w:r>
      <w:r>
        <w:t>Need to express as an intrinsic from same realm as this function.</w:t>
      </w:r>
    </w:p>
  </w:comment>
  <w:comment w:id="66517" w:author="Rev 14 Allen Wirfs-Brock" w:date="2013-07-15T13:02:00Z" w:initials="AWB14">
    <w:p w:rsidR="0093237E" w:rsidRDefault="0093237E" w:rsidP="00F67966">
      <w:pPr>
        <w:pStyle w:val="CommentText"/>
      </w:pPr>
      <w:r>
        <w:rPr>
          <w:rStyle w:val="CommentReference"/>
        </w:rPr>
        <w:annotationRef/>
      </w:r>
      <w:r>
        <w:t>Need to express as an intrinsic from same realm as this function.</w:t>
      </w:r>
    </w:p>
  </w:comment>
  <w:comment w:id="67247" w:author="Rev 14 Allen Wirfs-Brock" w:date="2013-07-15T13:02:00Z" w:initials="AWB14">
    <w:p w:rsidR="0093237E" w:rsidRDefault="0093237E">
      <w:pPr>
        <w:pStyle w:val="CommentText"/>
      </w:pPr>
      <w:r>
        <w:rPr>
          <w:rStyle w:val="CommentReference"/>
        </w:rPr>
        <w:annotationRef/>
      </w:r>
      <w:r>
        <w:t xml:space="preserve">This then clause corresponds to the “called as a function” case the ES5 spec. </w:t>
      </w:r>
    </w:p>
  </w:comment>
  <w:comment w:id="67681" w:author="Rev 14 Allen Wirfs-Brock" w:date="2013-07-15T13:02:00Z" w:initials="AWB14">
    <w:p w:rsidR="0093237E" w:rsidRDefault="0093237E" w:rsidP="00FA4775">
      <w:pPr>
        <w:pStyle w:val="CommentText"/>
      </w:pPr>
      <w:r>
        <w:rPr>
          <w:rStyle w:val="CommentReference"/>
        </w:rPr>
        <w:annotationRef/>
      </w:r>
      <w:r>
        <w:t>Why is this underspecified?  Why not specify an required escaping?  Do different implementation differ in their results?</w:t>
      </w:r>
    </w:p>
  </w:comment>
  <w:comment w:id="68596" w:author="Rev 7 Allen Wirfs-Brock" w:date="2013-07-15T13:02:00Z" w:initials="AWB7">
    <w:p w:rsidR="0093237E" w:rsidRDefault="0093237E" w:rsidP="004B53AC">
      <w:pPr>
        <w:pStyle w:val="CommentText"/>
      </w:pPr>
      <w:r>
        <w:rPr>
          <w:rStyle w:val="CommentReference"/>
        </w:rPr>
        <w:annotationRef/>
      </w:r>
      <w:r>
        <w:t>Needs an real algorithm and also completion record checks.</w:t>
      </w:r>
    </w:p>
  </w:comment>
  <w:comment w:id="68635" w:author="Rev 7 Allen Wirfs-Brock" w:date="2013-07-15T13:02:00Z" w:initials="AWB7">
    <w:p w:rsidR="0093237E" w:rsidRDefault="0093237E" w:rsidP="00593760">
      <w:pPr>
        <w:pStyle w:val="CommentText"/>
      </w:pPr>
      <w:r>
        <w:rPr>
          <w:rStyle w:val="CommentReference"/>
        </w:rPr>
        <w:annotationRef/>
      </w:r>
      <w:r>
        <w:t>TODO: Needs better spec langauge</w:t>
      </w:r>
    </w:p>
  </w:comment>
  <w:comment w:id="68962" w:author="Rev 14 Allen Wirfs-Brock" w:date="2013-07-15T13:02:00Z" w:initials="AWB14">
    <w:p w:rsidR="0093237E" w:rsidRDefault="0093237E" w:rsidP="001248EB">
      <w:pPr>
        <w:pStyle w:val="CommentText"/>
      </w:pPr>
      <w:r>
        <w:rPr>
          <w:rStyle w:val="CommentReference"/>
        </w:rPr>
        <w:annotationRef/>
      </w:r>
      <w:r>
        <w:t xml:space="preserve">This then clause corresponds to the “called as a function” case the ES5 spec. </w:t>
      </w:r>
    </w:p>
  </w:comment>
  <w:comment w:id="69352" w:author="Rev 10 Allen Wirfs-Brock" w:date="2013-07-15T13:02:00Z" w:initials="AWB10">
    <w:p w:rsidR="0093237E" w:rsidRDefault="0093237E">
      <w:pPr>
        <w:pStyle w:val="CommentText"/>
      </w:pPr>
      <w:r>
        <w:rPr>
          <w:rStyle w:val="CommentReference"/>
        </w:rPr>
        <w:annotationRef/>
      </w:r>
      <w:r>
        <w:t>Sectin references have not yet been updated to reflect ES6</w:t>
      </w:r>
    </w:p>
  </w:comment>
  <w:comment w:id="69428" w:author="Rev 14 Allen Wirfs-Brock" w:date="2013-07-15T13:02:00Z" w:initials="AWB14">
    <w:p w:rsidR="0093237E" w:rsidRDefault="0093237E" w:rsidP="00876625">
      <w:pPr>
        <w:pStyle w:val="CommentText"/>
      </w:pPr>
      <w:r>
        <w:rPr>
          <w:rStyle w:val="CommentReference"/>
        </w:rPr>
        <w:annotationRef/>
      </w:r>
      <w:r>
        <w:t xml:space="preserve">This then clause corresponds to the “called as a function” case the ES5 spec. </w:t>
      </w:r>
    </w:p>
  </w:comment>
  <w:comment w:id="69775" w:author="Rev 15 Allen Wirfs-Brock" w:date="2013-07-15T13:02:00Z" w:initials="AWB15">
    <w:p w:rsidR="0093237E" w:rsidRDefault="0093237E" w:rsidP="00EF706A">
      <w:pPr>
        <w:pStyle w:val="CommentText"/>
        <w:jc w:val="left"/>
      </w:pPr>
      <w:r>
        <w:rPr>
          <w:rStyle w:val="CommentReference"/>
        </w:rPr>
        <w:annotationRef/>
      </w:r>
      <w:r>
        <w:t xml:space="preserve">TODO:  What about the static semantic rules?  Do they all apply to JSON text? Don’t want to recognised __proto__, etc. It may be time to provide independent  evaluation semantics for </w:t>
      </w:r>
      <w:r w:rsidRPr="0034602E">
        <w:rPr>
          <w:rFonts w:ascii="Times New Roman" w:hAnsi="Times New Roman"/>
          <w:i/>
          <w:iCs/>
        </w:rPr>
        <w:t>JSONText</w:t>
      </w:r>
      <w:r>
        <w:t xml:space="preserve"> </w:t>
      </w:r>
    </w:p>
  </w:comment>
  <w:comment w:id="69813" w:author="Rev 12 Allen Wirfs-Brock" w:date="2013-07-15T13:02:00Z" w:initials="AWB12">
    <w:p w:rsidR="0093237E" w:rsidRDefault="0093237E">
      <w:pPr>
        <w:pStyle w:val="CommentText"/>
      </w:pPr>
      <w:r>
        <w:rPr>
          <w:rStyle w:val="CommentReference"/>
        </w:rPr>
        <w:annotationRef/>
      </w:r>
      <w:r>
        <w:t>TODO make this a more extensible condition to check</w:t>
      </w:r>
    </w:p>
  </w:comment>
  <w:comment w:id="70219" w:author="Rev 10 Allen Wirfs-Brock" w:date="2013-07-15T13:02:00Z" w:initials="AWB10">
    <w:p w:rsidR="0093237E" w:rsidRDefault="0093237E">
      <w:pPr>
        <w:pStyle w:val="CommentText"/>
      </w:pPr>
      <w:r>
        <w:rPr>
          <w:rStyle w:val="CommentReference"/>
        </w:rPr>
        <w:annotationRef/>
      </w:r>
      <w:r>
        <w:t xml:space="preserve">This is a place holder for material in the Binary Data proposal </w:t>
      </w:r>
      <w:hyperlink r:id="rId5" w:history="1">
        <w:r w:rsidRPr="00430844">
          <w:rPr>
            <w:rStyle w:val="Hyperlink"/>
            <w:lang w:val="en-GB"/>
          </w:rPr>
          <w:t>http://wiki.ecmascript.org/doku.php?id=harmony:binary_data</w:t>
        </w:r>
      </w:hyperlink>
      <w:r>
        <w:t xml:space="preserve"> </w:t>
      </w:r>
    </w:p>
  </w:comment>
  <w:comment w:id="70333" w:author="Rev 13 Allen Wirfs-Brock" w:date="2013-07-15T13:02:00Z" w:initials="AWB13">
    <w:p w:rsidR="0093237E" w:rsidRDefault="0093237E" w:rsidP="00075111">
      <w:pPr>
        <w:pStyle w:val="CommentText"/>
      </w:pPr>
      <w:r>
        <w:rPr>
          <w:rStyle w:val="CommentReference"/>
        </w:rPr>
        <w:annotationRef/>
      </w:r>
      <w:r>
        <w:t>TODO: need to define abstract operations for allocting data blocks.  Should throw a RangeError if alloc fails.</w:t>
      </w:r>
    </w:p>
  </w:comment>
  <w:comment w:id="71150" w:author="Rev 13 Allen Wirfs-Brock" w:date="2013-07-15T13:02:00Z" w:initials="AWB13">
    <w:p w:rsidR="0093237E" w:rsidRDefault="0093237E">
      <w:pPr>
        <w:pStyle w:val="CommentText"/>
      </w:pPr>
      <w:r>
        <w:rPr>
          <w:rStyle w:val="CommentReference"/>
        </w:rPr>
        <w:annotationRef/>
      </w:r>
      <w:r>
        <w:t>byteLength needs to be an accessor both to comply with WebIDL requirements and to support the Kronos neutering strawman requirements.</w:t>
      </w:r>
    </w:p>
  </w:comment>
  <w:comment w:id="71279" w:author="Rev 13 Allen Wirfs-Brock" w:date="2013-07-15T13:02:00Z" w:initials="AWB13">
    <w:p w:rsidR="0093237E" w:rsidRDefault="0093237E" w:rsidP="004B4002">
      <w:pPr>
        <w:pStyle w:val="CommentText"/>
      </w:pPr>
      <w:r>
        <w:rPr>
          <w:rStyle w:val="CommentReference"/>
        </w:rPr>
        <w:annotationRef/>
      </w:r>
      <w:r>
        <w:t xml:space="preserve">TODO: need to define abstract operations for allocting and manipulating data blocks. </w:t>
      </w:r>
    </w:p>
  </w:comment>
  <w:comment w:id="71384" w:author="Rev 13 Allen Wirfs-Brock" w:date="2013-07-15T13:02:00Z" w:initials="AWB13">
    <w:p w:rsidR="0093237E" w:rsidRDefault="0093237E">
      <w:pPr>
        <w:pStyle w:val="CommentText"/>
      </w:pPr>
      <w:r>
        <w:rPr>
          <w:rStyle w:val="CommentReference"/>
        </w:rPr>
        <w:annotationRef/>
      </w:r>
      <w:r>
        <w:t>TODO</w:t>
      </w:r>
    </w:p>
  </w:comment>
  <w:comment w:id="71387" w:author="Rev 13 Allen Wirfs-Brock" w:date="2013-07-15T13:02:00Z" w:initials="AWB13">
    <w:p w:rsidR="0093237E" w:rsidRDefault="0093237E">
      <w:pPr>
        <w:pStyle w:val="CommentText"/>
      </w:pPr>
      <w:r>
        <w:rPr>
          <w:rStyle w:val="CommentReference"/>
        </w:rPr>
        <w:annotationRef/>
      </w:r>
      <w:r>
        <w:t>TODO</w:t>
      </w:r>
    </w:p>
  </w:comment>
  <w:comment w:id="71394" w:author="Rev 13 Allen Wirfs-Brock" w:date="2013-07-15T13:02:00Z" w:initials="AWB13">
    <w:p w:rsidR="0093237E" w:rsidRDefault="0093237E">
      <w:pPr>
        <w:pStyle w:val="CommentText"/>
      </w:pPr>
      <w:r>
        <w:rPr>
          <w:rStyle w:val="CommentReference"/>
        </w:rPr>
        <w:annotationRef/>
      </w:r>
      <w:r>
        <w:t>Issue: this is a made up name.  What should it be?</w:t>
      </w:r>
    </w:p>
  </w:comment>
  <w:comment w:id="71400" w:author="Rev 13 Allen Wirfs-Brock" w:date="2013-07-15T13:02:00Z" w:initials="AWB13">
    <w:p w:rsidR="0093237E" w:rsidRDefault="0093237E">
      <w:pPr>
        <w:pStyle w:val="CommentText"/>
      </w:pPr>
      <w:r>
        <w:rPr>
          <w:rStyle w:val="CommentReference"/>
        </w:rPr>
        <w:annotationRef/>
      </w:r>
      <w:r>
        <w:t>TODO</w:t>
      </w:r>
    </w:p>
  </w:comment>
  <w:comment w:id="71508" w:author="Rev 13 Allen Wirfs-Brock" w:date="2013-07-15T13:02:00Z" w:initials="AWB13">
    <w:p w:rsidR="0093237E" w:rsidRDefault="0093237E">
      <w:pPr>
        <w:pStyle w:val="CommentText"/>
      </w:pPr>
      <w:r>
        <w:rPr>
          <w:rStyle w:val="CommentReference"/>
        </w:rPr>
        <w:annotationRef/>
      </w:r>
      <w:r>
        <w:t>Issue:  we need to decide whether we are going to fully apply WebIDL’s complex set of overload resolution rules.</w:t>
      </w:r>
    </w:p>
  </w:comment>
  <w:comment w:id="71731" w:author="Rev 13 Allen Wirfs-Brock" w:date="2013-07-15T13:02:00Z" w:initials="AWB13">
    <w:p w:rsidR="0093237E" w:rsidRDefault="0093237E" w:rsidP="00B826E9">
      <w:pPr>
        <w:pStyle w:val="CommentText"/>
      </w:pPr>
      <w:r>
        <w:rPr>
          <w:rStyle w:val="CommentReference"/>
        </w:rPr>
        <w:annotationRef/>
      </w:r>
      <w:r>
        <w:t>Issue:  we need to decide whether we are going to fully apply WebIDL’s complex set of overload resolution rules.</w:t>
      </w:r>
    </w:p>
  </w:comment>
  <w:comment w:id="71851" w:author="Rev 13 Allen Wirfs-Brock" w:date="2013-07-15T13:02:00Z" w:initials="AWB13">
    <w:p w:rsidR="0093237E" w:rsidRDefault="0093237E" w:rsidP="00C300EF">
      <w:pPr>
        <w:pStyle w:val="CommentText"/>
      </w:pPr>
      <w:r>
        <w:rPr>
          <w:rStyle w:val="CommentReference"/>
        </w:rPr>
        <w:annotationRef/>
      </w:r>
      <w:r>
        <w:t>TODO</w:t>
      </w:r>
    </w:p>
  </w:comment>
  <w:comment w:id="71911" w:author="Rev 13 Allen Wirfs-Brock" w:date="2013-07-15T13:02:00Z" w:initials="AWB13">
    <w:p w:rsidR="0093237E" w:rsidRDefault="0093237E" w:rsidP="00FB75B9">
      <w:pPr>
        <w:pStyle w:val="CommentText"/>
      </w:pPr>
      <w:r>
        <w:rPr>
          <w:rStyle w:val="CommentReference"/>
        </w:rPr>
        <w:annotationRef/>
      </w:r>
      <w:r>
        <w:t>Issue:  The khronos spec. allows array-likes here.  Should we also recognise iterables and use @@iterator for them?  This algorithm current doesn’t deal with iterables.</w:t>
      </w:r>
    </w:p>
  </w:comment>
  <w:comment w:id="71926" w:author="Rev 13 Allen Wirfs-Brock" w:date="2013-07-15T13:02:00Z" w:initials="AWB13">
    <w:p w:rsidR="0093237E" w:rsidRDefault="0093237E" w:rsidP="00855D3F">
      <w:pPr>
        <w:pStyle w:val="CommentText"/>
      </w:pPr>
      <w:r>
        <w:rPr>
          <w:rStyle w:val="CommentReference"/>
        </w:rPr>
        <w:annotationRef/>
      </w:r>
      <w:r>
        <w:t>Issue:  we need to decide whether we are going to fully apply WebIDL’s complex set of overload resolution rules.</w:t>
      </w:r>
    </w:p>
  </w:comment>
  <w:comment w:id="72170" w:author="Rev 13 Allen Wirfs-Brock" w:date="2013-07-15T13:02:00Z" w:initials="AWB13">
    <w:p w:rsidR="0093237E" w:rsidRDefault="0093237E" w:rsidP="00BA47D7">
      <w:pPr>
        <w:pStyle w:val="CommentText"/>
      </w:pPr>
      <w:r>
        <w:rPr>
          <w:rStyle w:val="CommentReference"/>
        </w:rPr>
        <w:annotationRef/>
      </w:r>
      <w:r>
        <w:t>Issue:  we need to decide whether we are going to fully apply WebIDL’s complex set of overload resolution rules.</w:t>
      </w:r>
    </w:p>
  </w:comment>
  <w:comment w:id="72249" w:author="Rev 13 Allen Wirfs-Brock" w:date="2013-07-15T13:02:00Z" w:initials="AWB13">
    <w:p w:rsidR="0093237E" w:rsidRDefault="0093237E">
      <w:pPr>
        <w:pStyle w:val="CommentText"/>
      </w:pPr>
      <w:r>
        <w:rPr>
          <w:rStyle w:val="CommentReference"/>
        </w:rPr>
        <w:annotationRef/>
      </w:r>
      <w:r>
        <w:t>Issue, the order of exceptions that may be thrown during argument validation is probably not currently the same as would be produced by WebIDL overloading plus Khronos validation rules (if that order is even well defined??).  It isn’t clear that this difference is very important.</w:t>
      </w:r>
    </w:p>
  </w:comment>
  <w:comment w:id="72349" w:author="Rev 13 Allen Wirfs-Brock" w:date="2013-07-15T13:02:00Z" w:initials="AWB13">
    <w:p w:rsidR="0093237E" w:rsidRDefault="0093237E">
      <w:pPr>
        <w:pStyle w:val="CommentText"/>
      </w:pPr>
      <w:r>
        <w:rPr>
          <w:rStyle w:val="CommentReference"/>
        </w:rPr>
        <w:annotationRef/>
      </w:r>
      <w:r>
        <w:t>TODO:  this is a place holder assuming that we may need to construct TypedArrays from binary data objects.</w:t>
      </w:r>
    </w:p>
  </w:comment>
  <w:comment w:id="72892" w:author="Rev 7 Allen Wirfs-Brock" w:date="2013-07-15T13:02:00Z" w:initials="AWB7">
    <w:p w:rsidR="0093237E" w:rsidRDefault="0093237E" w:rsidP="007D0DD9">
      <w:pPr>
        <w:pStyle w:val="CommentText"/>
      </w:pPr>
      <w:r>
        <w:rPr>
          <w:rStyle w:val="CommentReference"/>
        </w:rPr>
        <w:annotationRef/>
      </w:r>
      <w:r>
        <w:t>It would be nice to have a more explicit way to create a collection with a pre-specified number of elements.</w:t>
      </w:r>
    </w:p>
  </w:comment>
  <w:comment w:id="73026" w:author="Rev 7 Allen Wirfs-Brock" w:date="2013-07-15T13:02:00Z" w:initials="AWB7">
    <w:p w:rsidR="0093237E" w:rsidRDefault="0093237E" w:rsidP="00104D33">
      <w:pPr>
        <w:pStyle w:val="CommentText"/>
      </w:pPr>
      <w:r>
        <w:rPr>
          <w:rStyle w:val="CommentReference"/>
        </w:rPr>
        <w:annotationRef/>
      </w:r>
      <w:r>
        <w:t>It would be nice to have a more explicit way to create a collection with a pre-specified number of elements.</w:t>
      </w:r>
    </w:p>
  </w:comment>
  <w:comment w:id="73069" w:author="Rev 7 Allen Wirfs-Brock" w:date="2013-07-15T13:02:00Z" w:initials="AWB7">
    <w:p w:rsidR="0093237E" w:rsidRDefault="0093237E" w:rsidP="005B3CD9">
      <w:pPr>
        <w:pStyle w:val="CommentText"/>
      </w:pPr>
      <w:r>
        <w:rPr>
          <w:rStyle w:val="CommentReference"/>
        </w:rPr>
        <w:annotationRef/>
      </w:r>
      <w:r>
        <w:t>It would be nice to have a more explicit way to create a collection with a pre-specified number of elements.</w:t>
      </w:r>
    </w:p>
  </w:comment>
  <w:comment w:id="73411" w:author="Rev 13 Allen Wirfs-Brock" w:date="2013-07-15T13:02:00Z" w:initials="AWB13">
    <w:p w:rsidR="0093237E" w:rsidRDefault="0093237E" w:rsidP="00286791">
      <w:pPr>
        <w:pStyle w:val="CommentText"/>
      </w:pPr>
      <w:r>
        <w:rPr>
          <w:rStyle w:val="CommentReference"/>
        </w:rPr>
        <w:annotationRef/>
      </w:r>
      <w:r>
        <w:t>buffer needs to be an accessor both to comply with WebIDL requirements and to support the Kronos neutering strawman requirements.</w:t>
      </w:r>
    </w:p>
  </w:comment>
  <w:comment w:id="73459" w:author="Rev 13 Allen Wirfs-Brock" w:date="2013-07-15T13:02:00Z" w:initials="AWB13">
    <w:p w:rsidR="0093237E" w:rsidRDefault="0093237E" w:rsidP="00286791">
      <w:pPr>
        <w:pStyle w:val="CommentText"/>
      </w:pPr>
      <w:r>
        <w:rPr>
          <w:rStyle w:val="CommentReference"/>
        </w:rPr>
        <w:annotationRef/>
      </w:r>
      <w:r>
        <w:t>buffer needs to be an accessor both to comply with WebIDL requirements and to support the Kronos neutering strawman requirements.</w:t>
      </w:r>
    </w:p>
  </w:comment>
  <w:comment w:id="73492" w:author="Rev 13 Allen Wirfs-Brock" w:date="2013-07-15T13:02:00Z" w:initials="AWB13">
    <w:p w:rsidR="0093237E" w:rsidRDefault="0093237E" w:rsidP="00286791">
      <w:pPr>
        <w:pStyle w:val="CommentText"/>
      </w:pPr>
      <w:r>
        <w:rPr>
          <w:rStyle w:val="CommentReference"/>
        </w:rPr>
        <w:annotationRef/>
      </w:r>
      <w:r>
        <w:t>buffer needs to be an accessor both to comply with WebIDL requirements and to support the Kronos neutering strawman requirements.</w:t>
      </w:r>
    </w:p>
  </w:comment>
  <w:comment w:id="73523" w:author="Rev 13 Allen Wirfs-Brock" w:date="2013-07-15T13:02:00Z" w:initials="AWB13">
    <w:p w:rsidR="0093237E" w:rsidRDefault="0093237E" w:rsidP="00286791">
      <w:pPr>
        <w:pStyle w:val="CommentText"/>
      </w:pPr>
      <w:r>
        <w:rPr>
          <w:rStyle w:val="CommentReference"/>
        </w:rPr>
        <w:annotationRef/>
      </w:r>
      <w:r>
        <w:t>buffer needs to be an accessor both to comply with WebIDL requirements and to support the Kronos neutering strawman requirements.</w:t>
      </w:r>
    </w:p>
  </w:comment>
  <w:comment w:id="73949" w:author="Rev 13 Allen Wirfs-Brock" w:date="2013-07-15T13:02:00Z" w:initials="AWB13">
    <w:p w:rsidR="0093237E" w:rsidRDefault="0093237E" w:rsidP="00326BE7">
      <w:pPr>
        <w:pStyle w:val="CommentText"/>
      </w:pPr>
      <w:r>
        <w:rPr>
          <w:rStyle w:val="CommentReference"/>
        </w:rPr>
        <w:annotationRef/>
      </w:r>
      <w:r>
        <w:t>TODO</w:t>
      </w:r>
    </w:p>
  </w:comment>
  <w:comment w:id="74117" w:author="Rev 13 Allen Wirfs-Brock" w:date="2013-07-15T13:02:00Z" w:initials="AWB13">
    <w:p w:rsidR="0093237E" w:rsidRDefault="0093237E">
      <w:pPr>
        <w:pStyle w:val="CommentText"/>
      </w:pPr>
      <w:r>
        <w:rPr>
          <w:rStyle w:val="CommentReference"/>
        </w:rPr>
        <w:annotationRef/>
      </w:r>
      <w:r>
        <w:t>TODO: not yhet updated from wik</w:t>
      </w:r>
    </w:p>
  </w:comment>
  <w:comment w:id="74321" w:author="Rev 16 Allen Wirfs-Brock" w:date="2013-07-15T13:02:00Z" w:initials="AWB16">
    <w:p w:rsidR="0093237E" w:rsidRDefault="0093237E">
      <w:pPr>
        <w:pStyle w:val="CommentText"/>
      </w:pPr>
      <w:r>
        <w:rPr>
          <w:rStyle w:val="CommentReference"/>
        </w:rPr>
        <w:annotationRef/>
      </w:r>
      <w:r>
        <w:t>Note that this applies ToUint32 to the length.  In theory that’s a problem for TypedArrays but in practice is probably isn’t for toLocaleString</w:t>
      </w:r>
    </w:p>
  </w:comment>
  <w:comment w:id="77658" w:author="Rev 12 Allen Wirfs-Brock" w:date="2013-07-15T13:02:00Z" w:initials="AWB12">
    <w:p w:rsidR="0093237E" w:rsidRDefault="0093237E" w:rsidP="0067698A">
      <w:pPr>
        <w:pStyle w:val="CommentText"/>
      </w:pPr>
      <w:r>
        <w:rPr>
          <w:rStyle w:val="CommentReference"/>
        </w:rPr>
        <w:annotationRef/>
      </w:r>
      <w:r>
        <w:t>Note that using a method call for inserting pairs during initialization provides allows subclasses to be more expressive.</w:t>
      </w:r>
    </w:p>
  </w:comment>
  <w:comment w:id="78298" w:author="Rev 14 Allen Wirfs-Brock" w:date="2013-07-15T13:02:00Z" w:initials="AWB14">
    <w:p w:rsidR="0093237E" w:rsidRDefault="0093237E">
      <w:pPr>
        <w:pStyle w:val="CommentText"/>
      </w:pPr>
      <w:r>
        <w:rPr>
          <w:rStyle w:val="CommentReference"/>
        </w:rPr>
        <w:annotationRef/>
      </w:r>
      <w:r>
        <w:t>Need to move after delete</w:t>
      </w:r>
    </w:p>
  </w:comment>
  <w:comment w:id="78510" w:author="Rev 10 Allen Wirfs-Brock" w:date="2013-07-15T13:02:00Z" w:initials="AWB10">
    <w:p w:rsidR="0093237E" w:rsidRDefault="0093237E">
      <w:pPr>
        <w:pStyle w:val="CommentText"/>
      </w:pPr>
      <w:r>
        <w:rPr>
          <w:rStyle w:val="CommentReference"/>
        </w:rPr>
        <w:annotationRef/>
      </w:r>
      <w:r>
        <w:t>This is how we  identify a property whose key is a built-in Symbol</w:t>
      </w:r>
    </w:p>
  </w:comment>
  <w:comment w:id="78516" w:author="Rev 10 Allen Wirfs-Brock" w:date="2013-07-15T13:02:00Z" w:initials="AWB10">
    <w:p w:rsidR="0093237E" w:rsidRDefault="0093237E">
      <w:pPr>
        <w:pStyle w:val="CommentText"/>
      </w:pPr>
      <w:r>
        <w:rPr>
          <w:rStyle w:val="CommentReference"/>
        </w:rPr>
        <w:annotationRef/>
      </w:r>
      <w:r>
        <w:t>Do we really want to do this sort of method sharing.  It has a bad smell.</w:t>
      </w:r>
    </w:p>
  </w:comment>
  <w:comment w:id="78702" w:author="Rev 10 Allen Wirfs-Brock" w:date="2013-07-15T13:02:00Z" w:initials="AWB10">
    <w:p w:rsidR="0093237E" w:rsidRDefault="0093237E">
      <w:pPr>
        <w:pStyle w:val="CommentText"/>
      </w:pPr>
      <w:r>
        <w:rPr>
          <w:rStyle w:val="CommentReference"/>
        </w:rPr>
        <w:annotationRef/>
      </w:r>
      <w:r>
        <w:t>TODO:  need to decide what to use for a constructor for these sort of  objects. Probably we should try to consistently follow the “class model” wherever we can.</w:t>
      </w:r>
    </w:p>
  </w:comment>
  <w:comment w:id="79631" w:author="Rev 12 Allen Wirfs-Brock" w:date="2013-07-15T13:02:00Z" w:initials="AWB12">
    <w:p w:rsidR="0093237E" w:rsidRDefault="0093237E" w:rsidP="00A21A8F">
      <w:pPr>
        <w:pStyle w:val="CommentText"/>
      </w:pPr>
      <w:r>
        <w:rPr>
          <w:rStyle w:val="CommentReference"/>
        </w:rPr>
        <w:annotationRef/>
      </w:r>
      <w:r>
        <w:t>Note that using a method call for inserting pairs during initialization provides allows subclasses to be more expressive.</w:t>
      </w:r>
    </w:p>
  </w:comment>
  <w:comment w:id="79861" w:author="Rev 14 Allen Wirfs-Brock" w:date="2013-07-15T13:02:00Z" w:initials="AWB14">
    <w:p w:rsidR="0093237E" w:rsidRDefault="0093237E" w:rsidP="001E68B0">
      <w:pPr>
        <w:pStyle w:val="CommentText"/>
      </w:pPr>
      <w:r>
        <w:rPr>
          <w:rStyle w:val="CommentReference"/>
        </w:rPr>
        <w:annotationRef/>
      </w:r>
      <w:r>
        <w:t>Because the @@create method is essential to the integrity of this “class” definition, just like the prototoype property, it seems appripiate to freeze it in the same manner.</w:t>
      </w:r>
    </w:p>
  </w:comment>
  <w:comment w:id="80641" w:author="Rev 7 Allen Wirfs-Brock" w:date="2013-07-15T13:02:00Z" w:initials="AWB7">
    <w:p w:rsidR="0093237E" w:rsidRDefault="0093237E" w:rsidP="003E73A8">
      <w:pPr>
        <w:pStyle w:val="CommentText"/>
      </w:pPr>
      <w:r>
        <w:rPr>
          <w:rStyle w:val="CommentReference"/>
        </w:rPr>
        <w:annotationRef/>
      </w:r>
      <w:r>
        <w:t>TODO: need to define</w:t>
      </w:r>
    </w:p>
  </w:comment>
  <w:comment w:id="80929" w:author="Rev 12 Allen Wirfs-Brock" w:date="2013-07-15T13:02:00Z" w:initials="AWB12">
    <w:p w:rsidR="0093237E" w:rsidRDefault="0093237E" w:rsidP="00E25D7B">
      <w:pPr>
        <w:pStyle w:val="CommentText"/>
      </w:pPr>
      <w:r>
        <w:rPr>
          <w:rStyle w:val="CommentReference"/>
        </w:rPr>
        <w:annotationRef/>
      </w:r>
      <w:r>
        <w:t>Note that using a method call for inserting pairs during initialization allows subclasses to be more expressive.</w:t>
      </w:r>
    </w:p>
  </w:comment>
  <w:comment w:id="81172" w:author="Rev 14 Allen Wirfs-Brock" w:date="2013-07-15T13:02:00Z" w:initials="AWB14">
    <w:p w:rsidR="0093237E" w:rsidRDefault="0093237E" w:rsidP="001E68B0">
      <w:pPr>
        <w:pStyle w:val="CommentText"/>
      </w:pPr>
      <w:r>
        <w:rPr>
          <w:rStyle w:val="CommentReference"/>
        </w:rPr>
        <w:annotationRef/>
      </w:r>
      <w:r>
        <w:t>Because the @@create method is essential to the integrity of this “class” definition, just like the prototoype property, it seems appripiate to freeze it in the same manner.</w:t>
      </w:r>
    </w:p>
  </w:comment>
  <w:comment w:id="81673" w:author="Rev 10 Allen Wirfs-Brock" w:date="2013-07-15T13:02:00Z" w:initials="AWB10">
    <w:p w:rsidR="0093237E" w:rsidRDefault="0093237E" w:rsidP="003B678A">
      <w:pPr>
        <w:pStyle w:val="CommentText"/>
      </w:pPr>
      <w:r>
        <w:rPr>
          <w:rStyle w:val="CommentReference"/>
        </w:rPr>
        <w:annotationRef/>
      </w:r>
      <w:r>
        <w:t xml:space="preserve">Do we really want to do this sort of method sharing.  </w:t>
      </w:r>
    </w:p>
  </w:comment>
  <w:comment w:id="81976" w:author="Rev 10 Allen Wirfs-Brock" w:date="2013-07-15T13:02:00Z" w:initials="AWB10">
    <w:p w:rsidR="0093237E" w:rsidRDefault="0093237E" w:rsidP="00731059">
      <w:pPr>
        <w:pStyle w:val="CommentText"/>
      </w:pPr>
      <w:r>
        <w:rPr>
          <w:rStyle w:val="CommentReference"/>
        </w:rPr>
        <w:annotationRef/>
      </w:r>
      <w:r>
        <w:t>TODO:  need to decide what to use for a constructor for these sort of  objects.</w:t>
      </w:r>
    </w:p>
  </w:comment>
  <w:comment w:id="82519" w:author="Rev 16 Allen Wirfs-Brock" w:date="2013-07-15T13:02:00Z" w:initials="AWB16">
    <w:p w:rsidR="0093237E" w:rsidRDefault="0093237E">
      <w:pPr>
        <w:pStyle w:val="CommentText"/>
      </w:pPr>
      <w:r>
        <w:rPr>
          <w:rStyle w:val="CommentReference"/>
        </w:rPr>
        <w:annotationRef/>
      </w:r>
      <w:r>
        <w:t>TODO</w:t>
      </w:r>
    </w:p>
  </w:comment>
  <w:comment w:id="82520" w:author="Rev 10 Allen Wirfs-Brock" w:date="2013-07-15T13:02:00Z" w:initials="AWB10">
    <w:p w:rsidR="0093237E" w:rsidRDefault="0093237E">
      <w:pPr>
        <w:pStyle w:val="CommentText"/>
      </w:pPr>
      <w:r>
        <w:rPr>
          <w:rStyle w:val="CommentReference"/>
        </w:rPr>
        <w:annotationRef/>
      </w:r>
      <w:r>
        <w:t>TODO</w:t>
      </w:r>
    </w:p>
  </w:comment>
  <w:comment w:id="83283" w:author="Rev 15 Allen Wirfs-Brock" w:date="2013-07-15T13:02:00Z" w:initials="AWB15">
    <w:p w:rsidR="0093237E" w:rsidRDefault="0093237E">
      <w:pPr>
        <w:pStyle w:val="CommentText"/>
      </w:pPr>
      <w:r>
        <w:rPr>
          <w:rStyle w:val="CommentReference"/>
        </w:rPr>
        <w:annotationRef/>
      </w:r>
      <w:r>
        <w:t>Before final publication we should try to get a vector graphics version of this diagram.</w:t>
      </w:r>
    </w:p>
  </w:comment>
  <w:comment w:id="84162" w:author="Rev 15 Allen Wirfs-Brock" w:date="2013-07-15T13:02:00Z" w:initials="AWB15">
    <w:p w:rsidR="0093237E" w:rsidRDefault="0093237E">
      <w:pPr>
        <w:pStyle w:val="CommentText"/>
      </w:pPr>
      <w:r>
        <w:rPr>
          <w:rStyle w:val="CommentReference"/>
        </w:rPr>
        <w:annotationRef/>
      </w:r>
      <w:r>
        <w:t>TODO: need to verify that we actually have replicitly overed all the PutValue cases there the deleted item would have applied to</w:t>
      </w:r>
    </w:p>
  </w:comment>
  <w:comment w:id="84344" w:author="Allen Wirfs-Brock" w:date="2013-07-15T13:02:00Z" w:initials="AW">
    <w:p w:rsidR="0093237E" w:rsidRDefault="0093237E">
      <w:pPr>
        <w:pStyle w:val="CommentText"/>
      </w:pPr>
      <w:r>
        <w:rPr>
          <w:rStyle w:val="CommentReference"/>
        </w:rPr>
        <w:annotationRef/>
      </w:r>
      <w:r>
        <w:t>Need to add new material that is not in previous verions of annex B</w:t>
      </w:r>
    </w:p>
  </w:comment>
  <w:comment w:id="86839" w:author="Rev 16 Allen Wirfs-Brock" w:date="2013-07-15T13:02:00Z" w:initials="AWB16">
    <w:p w:rsidR="0093237E" w:rsidRDefault="0093237E" w:rsidP="00E82523">
      <w:pPr>
        <w:pStyle w:val="CommentText"/>
      </w:pPr>
      <w:r>
        <w:rPr>
          <w:rStyle w:val="CommentReference"/>
        </w:rPr>
        <w:annotationRef/>
      </w:r>
      <w:r>
        <w:t xml:space="preserve">Note that this may be a computed property name </w:t>
      </w:r>
    </w:p>
  </w:comment>
  <w:comment w:id="87332" w:author="Rev 6 Allen Wirfs-Brock" w:date="2013-07-15T13:02:00Z" w:initials="AWB6">
    <w:p w:rsidR="0093237E" w:rsidRDefault="0093237E" w:rsidP="00D92A51">
      <w:pPr>
        <w:pStyle w:val="CommentText"/>
      </w:pPr>
      <w:r>
        <w:rPr>
          <w:rStyle w:val="CommentReference"/>
        </w:rPr>
        <w:annotationRef/>
      </w:r>
      <w:r>
        <w:t>TODO</w:t>
      </w:r>
    </w:p>
  </w:comment>
  <w:comment w:id="87357" w:author="Rev 6 Allen Wirfs-Brock" w:date="2013-07-15T13:02:00Z" w:initials="AWB6">
    <w:p w:rsidR="0093237E" w:rsidRDefault="0093237E" w:rsidP="00D92A51">
      <w:pPr>
        <w:pStyle w:val="CommentText"/>
      </w:pPr>
      <w:r>
        <w:rPr>
          <w:rStyle w:val="CommentReference"/>
        </w:rPr>
        <w:annotationRef/>
      </w:r>
      <w:r>
        <w:t>TODO</w:t>
      </w:r>
    </w:p>
  </w:comment>
  <w:comment w:id="87365" w:author="Rev 6 Allen Wirfs-Brock" w:date="2013-07-15T13:02:00Z" w:initials="AWB6">
    <w:p w:rsidR="0093237E" w:rsidRDefault="0093237E" w:rsidP="00733F3C">
      <w:pPr>
        <w:pStyle w:val="CommentText"/>
      </w:pPr>
      <w:r>
        <w:rPr>
          <w:rStyle w:val="CommentReference"/>
        </w:rPr>
        <w:annotationRef/>
      </w:r>
      <w:r>
        <w:t>This is an experiment to see if we can use this internal method to define Object.key, Object.getOwnPropertyNames, and perhaps some ofther things</w:t>
      </w:r>
    </w:p>
  </w:comment>
  <w:comment w:id="87370" w:author="Rev 6 Allen Wirfs-Brock" w:date="2013-07-15T13:02:00Z" w:initials="AWB6">
    <w:p w:rsidR="0093237E" w:rsidRDefault="0093237E" w:rsidP="00733F3C">
      <w:pPr>
        <w:pStyle w:val="CommentText"/>
      </w:pPr>
      <w:r>
        <w:rPr>
          <w:rStyle w:val="CommentReference"/>
        </w:rPr>
        <w:annotationRef/>
      </w:r>
      <w:r>
        <w:t>TODO</w:t>
      </w:r>
    </w:p>
  </w:comment>
  <w:comment w:id="87377" w:author="Rev 6 Allen Wirfs-Brock" w:date="2013-07-15T13:02:00Z" w:initials="AWB6">
    <w:p w:rsidR="0093237E" w:rsidRDefault="0093237E" w:rsidP="00733F3C">
      <w:pPr>
        <w:pStyle w:val="CommentText"/>
      </w:pPr>
      <w:r>
        <w:rPr>
          <w:rStyle w:val="CommentReference"/>
        </w:rPr>
        <w:annotationRef/>
      </w:r>
      <w:r>
        <w:t>TODO: Finish this up, and turn it into iterator definition include a next method</w:t>
      </w:r>
    </w:p>
  </w:comment>
  <w:comment w:id="87512" w:author="Rev 7 Allen Wirfs-Brock" w:date="2013-07-15T13:02:00Z" w:initials="AWB7">
    <w:p w:rsidR="0093237E" w:rsidRDefault="0093237E" w:rsidP="00B64068">
      <w:pPr>
        <w:pStyle w:val="CommentText"/>
      </w:pPr>
      <w:r>
        <w:rPr>
          <w:rStyle w:val="CommentReference"/>
        </w:rPr>
        <w:annotationRef/>
      </w:r>
      <w:r>
        <w:t>TODO: don’t create an arguments binding for arrow functions (and perhaps for concise methods)</w:t>
      </w:r>
    </w:p>
  </w:comment>
  <w:comment w:id="87576" w:author="Rev 7 Allen Wirfs-Brock" w:date="2013-07-15T13:02:00Z" w:initials="AWB7">
    <w:p w:rsidR="0093237E" w:rsidRDefault="0093237E" w:rsidP="00B64068">
      <w:pPr>
        <w:pStyle w:val="CommentText"/>
      </w:pPr>
      <w:r>
        <w:rPr>
          <w:rStyle w:val="CommentReference"/>
        </w:rPr>
        <w:annotationRef/>
      </w:r>
      <w:r>
        <w:t>TODO: don’t create an arguments binding for arrow functions (and perhaps for concise methods)</w:t>
      </w:r>
    </w:p>
  </w:comment>
  <w:comment w:id="87601" w:author="Allen Wirfs-Brock" w:date="2013-07-15T13:02:00Z" w:initials="AWB">
    <w:p w:rsidR="0093237E" w:rsidRDefault="0093237E" w:rsidP="00751335">
      <w:pPr>
        <w:pStyle w:val="CommentText"/>
      </w:pPr>
      <w:r>
        <w:rPr>
          <w:rStyle w:val="CommentReference"/>
        </w:rPr>
        <w:annotationRef/>
      </w:r>
      <w:r>
        <w:t>The section and algorithm reference in this draft are based upon the ES5.1 spec.  When the corresponding sections of this document are stable, this section will need to be updated.</w:t>
      </w:r>
    </w:p>
  </w:comment>
  <w:comment w:id="87602" w:author="Rev 8 Allen Wirfs-Brock" w:date="2013-07-15T13:02:00Z" w:initials="AWB8">
    <w:p w:rsidR="0093237E" w:rsidRDefault="0093237E" w:rsidP="00751335">
      <w:pPr>
        <w:pStyle w:val="CommentText"/>
      </w:pPr>
      <w:r>
        <w:rPr>
          <w:rStyle w:val="CommentReference"/>
        </w:rPr>
        <w:annotationRef/>
      </w:r>
      <w:r>
        <w:t xml:space="preserve">This materal is going to be made mandatory and integrated into the main body of the spec. </w:t>
      </w:r>
    </w:p>
  </w:comment>
  <w:comment w:id="87610" w:author="Allen Wirfs-Brock" w:date="2013-07-15T13:02:00Z" w:initials="AWB">
    <w:p w:rsidR="0093237E" w:rsidRDefault="0093237E" w:rsidP="00751335">
      <w:pPr>
        <w:pStyle w:val="CommentText"/>
      </w:pPr>
      <w:r>
        <w:rPr>
          <w:rStyle w:val="CommentReference"/>
        </w:rPr>
        <w:annotationRef/>
      </w:r>
      <w:r>
        <w:t>This is anticipating new specification material related to Module loaders and establishing a primoridial environment.  The basic assumption is that a module loader must be able to disable this feature.  This seems to suggest that the ability to do so must exist in the module loader APIs even if this feature is not present in an implementation.</w:t>
      </w:r>
    </w:p>
  </w:comment>
  <w:comment w:id="87620" w:author="Rev 12 Allen Wirfs-Brock" w:date="2013-07-15T13:02:00Z" w:initials="AWB12">
    <w:p w:rsidR="0093237E" w:rsidRDefault="0093237E" w:rsidP="00411141">
      <w:pPr>
        <w:pStyle w:val="CommentText"/>
      </w:pPr>
      <w:r>
        <w:rPr>
          <w:rStyle w:val="CommentReference"/>
        </w:rPr>
        <w:annotationRef/>
      </w:r>
      <w:r>
        <w:t>This whole thing needs be rewritten, and in the process we will eliminate using [[GetProperty]]</w:t>
      </w:r>
    </w:p>
  </w:comment>
  <w:comment w:id="87630" w:author="Rev 12 Allen Wirfs-Brock" w:date="2013-07-15T13:02:00Z" w:initials="AWB12">
    <w:p w:rsidR="0093237E" w:rsidRDefault="0093237E" w:rsidP="00751335">
      <w:pPr>
        <w:pStyle w:val="CommentText"/>
      </w:pPr>
      <w:r>
        <w:rPr>
          <w:rStyle w:val="CommentReference"/>
        </w:rPr>
        <w:annotationRef/>
      </w:r>
      <w:r>
        <w:t>Need to be updated to use [[SetP]</w:t>
      </w:r>
    </w:p>
  </w:comment>
  <w:comment w:id="87636" w:author="Rev 12 Allen Wirfs-Brock" w:date="2013-07-15T13:02:00Z" w:initials="AWB12">
    <w:p w:rsidR="0093237E" w:rsidRDefault="0093237E" w:rsidP="00411141">
      <w:pPr>
        <w:pStyle w:val="CommentText"/>
      </w:pPr>
      <w:r>
        <w:rPr>
          <w:rStyle w:val="CommentReference"/>
        </w:rPr>
        <w:annotationRef/>
      </w:r>
      <w:r>
        <w:t>This whole thing needs to be rewritten, and in the process we will eliminate using [[GetProperty]]</w:t>
      </w:r>
    </w:p>
  </w:comment>
  <w:comment w:id="87658" w:author="Allen Wirfs-Brock" w:date="2013-07-15T13:02:00Z" w:initials="AWB">
    <w:p w:rsidR="0093237E" w:rsidRDefault="0093237E" w:rsidP="00751335">
      <w:pPr>
        <w:pStyle w:val="CommentText"/>
      </w:pPr>
      <w:r>
        <w:rPr>
          <w:rStyle w:val="CommentReference"/>
        </w:rPr>
        <w:annotationRef/>
      </w:r>
      <w:r>
        <w:t>Note that Object.defineOwnPropewrty(obj,’__proto__’, desc) nor any other call of [[DefineOwnProperty]] does not modify [[Prototype]].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70E7" w:rsidRDefault="001D70E7">
      <w:r>
        <w:separator/>
      </w:r>
    </w:p>
  </w:endnote>
  <w:endnote w:type="continuationSeparator" w:id="0">
    <w:p w:rsidR="001D70E7" w:rsidRDefault="001D7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S PMincho">
    <w:panose1 w:val="02020600040205080304"/>
    <w:charset w:val="80"/>
    <w:family w:val="roman"/>
    <w:pitch w:val="variable"/>
    <w:sig w:usb0="E00002FF" w:usb1="6AC7FDFB" w:usb2="00000012" w:usb3="00000000" w:csb0="0002009F" w:csb1="00000000"/>
  </w:font>
  <w:font w:name="Geneva">
    <w:charset w:val="00"/>
    <w:family w:val="auto"/>
    <w:pitch w:val="variable"/>
    <w:sig w:usb0="00000007" w:usb1="00000000" w:usb2="00000000" w:usb3="00000000" w:csb0="00000093" w:csb1="00000000"/>
  </w:font>
  <w:font w:name="Times">
    <w:panose1 w:val="02020603050405020304"/>
    <w:charset w:val="00"/>
    <w:family w:val="roman"/>
    <w:notTrueTyp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Mistral">
    <w:panose1 w:val="03090702030407020403"/>
    <w:charset w:val="00"/>
    <w:family w:val="script"/>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52" w:type="dxa"/>
      <w:jc w:val="center"/>
      <w:tblLayout w:type="fixed"/>
      <w:tblCellMar>
        <w:left w:w="0" w:type="dxa"/>
        <w:right w:w="0" w:type="dxa"/>
      </w:tblCellMar>
      <w:tblLook w:val="0000" w:firstRow="0" w:lastRow="0" w:firstColumn="0" w:lastColumn="0" w:noHBand="0" w:noVBand="0"/>
    </w:tblPr>
    <w:tblGrid>
      <w:gridCol w:w="1134"/>
      <w:gridCol w:w="2268"/>
      <w:gridCol w:w="2948"/>
      <w:gridCol w:w="3402"/>
    </w:tblGrid>
    <w:tr w:rsidR="0093237E" w:rsidRPr="00FF543D" w:rsidTr="002F0FA8">
      <w:trPr>
        <w:cantSplit/>
        <w:jc w:val="center"/>
      </w:trPr>
      <w:tc>
        <w:tcPr>
          <w:tcW w:w="1134" w:type="dxa"/>
          <w:vAlign w:val="bottom"/>
        </w:tcPr>
        <w:p w:rsidR="0093237E" w:rsidRPr="00FF543D" w:rsidRDefault="0093237E" w:rsidP="0026283E">
          <w:pPr>
            <w:pStyle w:val="Footer"/>
            <w:spacing w:line="240" w:lineRule="atLeast"/>
            <w:jc w:val="left"/>
            <w:rPr>
              <w:sz w:val="22"/>
              <w:szCs w:val="22"/>
            </w:rPr>
          </w:pPr>
          <w:r>
            <w:rPr>
              <w:noProof/>
              <w:sz w:val="22"/>
              <w:szCs w:val="22"/>
              <w:lang w:val="en-US" w:eastAsia="en-US"/>
            </w:rPr>
            <w:drawing>
              <wp:inline distT="0" distB="0" distL="0" distR="0">
                <wp:extent cx="496570" cy="449580"/>
                <wp:effectExtent l="0" t="0" r="0" b="7620"/>
                <wp:docPr id="1" name="Picture 1" descr="Logo005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0052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6570" cy="449580"/>
                        </a:xfrm>
                        <a:prstGeom prst="rect">
                          <a:avLst/>
                        </a:prstGeom>
                        <a:noFill/>
                        <a:ln>
                          <a:noFill/>
                        </a:ln>
                      </pic:spPr>
                    </pic:pic>
                  </a:graphicData>
                </a:graphic>
              </wp:inline>
            </w:drawing>
          </w:r>
        </w:p>
      </w:tc>
      <w:tc>
        <w:tcPr>
          <w:tcW w:w="8618" w:type="dxa"/>
          <w:gridSpan w:val="3"/>
          <w:vAlign w:val="bottom"/>
        </w:tcPr>
        <w:p w:rsidR="0093237E" w:rsidRPr="00FF543D" w:rsidRDefault="0093237E" w:rsidP="0026283E">
          <w:pPr>
            <w:pStyle w:val="Footer"/>
            <w:spacing w:line="240" w:lineRule="atLeast"/>
            <w:jc w:val="left"/>
            <w:rPr>
              <w:sz w:val="22"/>
              <w:szCs w:val="22"/>
            </w:rPr>
          </w:pPr>
          <w:r w:rsidRPr="00FF543D">
            <w:rPr>
              <w:rFonts w:cs="Arial"/>
              <w:b/>
              <w:sz w:val="22"/>
              <w:szCs w:val="22"/>
            </w:rPr>
            <w:t>COPYRIGHT PROTECTED DOCUMENT</w:t>
          </w:r>
        </w:p>
      </w:tc>
    </w:tr>
    <w:tr w:rsidR="0093237E" w:rsidTr="002F0FA8">
      <w:trPr>
        <w:cantSplit/>
        <w:jc w:val="center"/>
      </w:trPr>
      <w:tc>
        <w:tcPr>
          <w:tcW w:w="3402" w:type="dxa"/>
          <w:gridSpan w:val="2"/>
        </w:tcPr>
        <w:p w:rsidR="0093237E" w:rsidRDefault="0093237E">
          <w:pPr>
            <w:pStyle w:val="Footer"/>
            <w:spacing w:before="540"/>
          </w:pPr>
        </w:p>
      </w:tc>
      <w:tc>
        <w:tcPr>
          <w:tcW w:w="2948" w:type="dxa"/>
        </w:tcPr>
        <w:p w:rsidR="0093237E" w:rsidRDefault="0093237E">
          <w:pPr>
            <w:pStyle w:val="Footer"/>
            <w:spacing w:before="540"/>
            <w:jc w:val="center"/>
            <w:rPr>
              <w:b/>
              <w:sz w:val="16"/>
            </w:rPr>
          </w:pPr>
        </w:p>
      </w:tc>
      <w:tc>
        <w:tcPr>
          <w:tcW w:w="3402" w:type="dxa"/>
        </w:tcPr>
        <w:p w:rsidR="0093237E" w:rsidRDefault="0093237E" w:rsidP="001C60FC">
          <w:pPr>
            <w:pStyle w:val="Footer"/>
            <w:spacing w:before="540"/>
            <w:jc w:val="right"/>
            <w:rPr>
              <w:sz w:val="16"/>
            </w:rPr>
          </w:pPr>
          <w:r>
            <w:rPr>
              <w:sz w:val="16"/>
            </w:rPr>
            <w:t>© Ecma International 2012</w:t>
          </w:r>
        </w:p>
      </w:tc>
    </w:tr>
  </w:tbl>
  <w:p w:rsidR="0093237E" w:rsidRDefault="0093237E">
    <w:pPr>
      <w:pStyle w:val="Footer"/>
      <w:jc w:val="lef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Ind w:w="8" w:type="dxa"/>
      <w:tblBorders>
        <w:top w:val="triple" w:sz="6" w:space="0" w:color="auto"/>
      </w:tblBorders>
      <w:tblLayout w:type="fixed"/>
      <w:tblCellMar>
        <w:left w:w="0" w:type="dxa"/>
        <w:right w:w="0" w:type="dxa"/>
      </w:tblCellMar>
      <w:tblLook w:val="0000" w:firstRow="0" w:lastRow="0" w:firstColumn="0" w:lastColumn="0" w:noHBand="0" w:noVBand="0"/>
      <w:tblPrChange w:id="87835" w:author="Rev 6 Allen Wirfs-Brock" w:date="2012-02-23T16:42:00Z">
        <w:tblPr>
          <w:tblW w:w="0" w:type="auto"/>
          <w:jc w:val="center"/>
          <w:tblInd w:w="8" w:type="dxa"/>
          <w:tblBorders>
            <w:top w:val="triple" w:sz="6" w:space="0" w:color="auto"/>
          </w:tblBorders>
          <w:tblLayout w:type="fixed"/>
          <w:tblCellMar>
            <w:left w:w="0" w:type="dxa"/>
            <w:right w:w="0" w:type="dxa"/>
          </w:tblCellMar>
          <w:tblLook w:val="0000" w:firstRow="0" w:lastRow="0" w:firstColumn="0" w:lastColumn="0" w:noHBand="0" w:noVBand="0"/>
        </w:tblPr>
      </w:tblPrChange>
    </w:tblPr>
    <w:tblGrid>
      <w:gridCol w:w="9781"/>
      <w:tblGridChange w:id="87836">
        <w:tblGrid>
          <w:gridCol w:w="9781"/>
        </w:tblGrid>
      </w:tblGridChange>
    </w:tblGrid>
    <w:tr w:rsidR="0093237E" w:rsidTr="00550FEB">
      <w:trPr>
        <w:trHeight w:val="1600"/>
        <w:jc w:val="center"/>
        <w:trPrChange w:id="87837" w:author="Rev 6 Allen Wirfs-Brock" w:date="2012-02-23T16:42:00Z">
          <w:trPr>
            <w:trHeight w:hRule="exact" w:val="1600"/>
            <w:jc w:val="center"/>
          </w:trPr>
        </w:trPrChange>
      </w:trPr>
      <w:tc>
        <w:tcPr>
          <w:tcW w:w="9781" w:type="dxa"/>
          <w:vAlign w:val="bottom"/>
          <w:tcPrChange w:id="87838" w:author="Rev 6 Allen Wirfs-Brock" w:date="2012-02-23T16:42:00Z">
            <w:tcPr>
              <w:tcW w:w="9781" w:type="dxa"/>
              <w:vAlign w:val="bottom"/>
            </w:tcPr>
          </w:tcPrChange>
        </w:tcPr>
        <w:p w:rsidR="0093237E" w:rsidRDefault="0093237E" w:rsidP="00DB15F0">
          <w:pPr>
            <w:pStyle w:val="Footer"/>
            <w:spacing w:before="500" w:line="210" w:lineRule="exact"/>
            <w:jc w:val="left"/>
            <w:rPr>
              <w:sz w:val="16"/>
            </w:rPr>
          </w:pPr>
          <w:r>
            <w:rPr>
              <w:sz w:val="16"/>
            </w:rPr>
            <w:t>© Ecma International 2012</w:t>
          </w:r>
        </w:p>
      </w:tc>
    </w:tr>
  </w:tbl>
  <w:p w:rsidR="0093237E" w:rsidRDefault="0093237E">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000" w:firstRow="0" w:lastRow="0" w:firstColumn="0" w:lastColumn="0" w:noHBand="0" w:noVBand="0"/>
      <w:tblPrChange w:id="87839" w:author="Rev 6 Allen Wirfs-Brock" w:date="2012-02-23T16:42:00Z">
        <w:tblPr>
          <w:tblW w:w="0" w:type="auto"/>
          <w:jc w:val="center"/>
          <w:tblLayout w:type="fixed"/>
          <w:tblCellMar>
            <w:left w:w="0" w:type="dxa"/>
            <w:right w:w="0" w:type="dxa"/>
          </w:tblCellMar>
          <w:tblLook w:val="0000" w:firstRow="0" w:lastRow="0" w:firstColumn="0" w:lastColumn="0" w:noHBand="0" w:noVBand="0"/>
        </w:tblPr>
      </w:tblPrChange>
    </w:tblPr>
    <w:tblGrid>
      <w:gridCol w:w="3402"/>
      <w:gridCol w:w="2948"/>
      <w:gridCol w:w="3402"/>
      <w:tblGridChange w:id="87840">
        <w:tblGrid>
          <w:gridCol w:w="3402"/>
          <w:gridCol w:w="2948"/>
          <w:gridCol w:w="3402"/>
        </w:tblGrid>
      </w:tblGridChange>
    </w:tblGrid>
    <w:tr w:rsidR="0093237E" w:rsidTr="00550FEB">
      <w:trPr>
        <w:cantSplit/>
        <w:jc w:val="center"/>
        <w:trPrChange w:id="87841" w:author="Rev 6 Allen Wirfs-Brock" w:date="2012-02-23T16:42:00Z">
          <w:trPr>
            <w:cantSplit/>
            <w:jc w:val="center"/>
          </w:trPr>
        </w:trPrChange>
      </w:trPr>
      <w:tc>
        <w:tcPr>
          <w:tcW w:w="3402" w:type="dxa"/>
          <w:tcPrChange w:id="87842" w:author="Rev 6 Allen Wirfs-Brock" w:date="2012-02-23T16:42:00Z">
            <w:tcPr>
              <w:tcW w:w="3402" w:type="dxa"/>
            </w:tcPr>
          </w:tcPrChange>
        </w:tcPr>
        <w:p w:rsidR="0093237E" w:rsidRDefault="0093237E" w:rsidP="00E17A0F">
          <w:pPr>
            <w:pStyle w:val="Footer"/>
            <w:spacing w:before="540"/>
            <w:rPr>
              <w:b/>
              <w:sz w:val="16"/>
            </w:rPr>
          </w:pPr>
          <w:r>
            <w:rPr>
              <w:sz w:val="16"/>
            </w:rPr>
            <w:t>© Ecma International 2009 – All rights reserved</w:t>
          </w:r>
        </w:p>
      </w:tc>
      <w:tc>
        <w:tcPr>
          <w:tcW w:w="2948" w:type="dxa"/>
          <w:tcPrChange w:id="87843" w:author="Rev 6 Allen Wirfs-Brock" w:date="2012-02-23T16:42:00Z">
            <w:tcPr>
              <w:tcW w:w="2948" w:type="dxa"/>
            </w:tcPr>
          </w:tcPrChange>
        </w:tcPr>
        <w:p w:rsidR="0093237E" w:rsidRDefault="0093237E" w:rsidP="00876F1B">
          <w:pPr>
            <w:pStyle w:val="Footer"/>
            <w:spacing w:before="540"/>
            <w:jc w:val="center"/>
            <w:rPr>
              <w:b/>
              <w:sz w:val="22"/>
            </w:rPr>
          </w:pPr>
        </w:p>
      </w:tc>
      <w:tc>
        <w:tcPr>
          <w:tcW w:w="3402" w:type="dxa"/>
          <w:tcPrChange w:id="87844" w:author="Rev 6 Allen Wirfs-Brock" w:date="2012-02-23T16:42:00Z">
            <w:tcPr>
              <w:tcW w:w="3402" w:type="dxa"/>
            </w:tcPr>
          </w:tcPrChange>
        </w:tcPr>
        <w:p w:rsidR="0093237E" w:rsidRDefault="0093237E" w:rsidP="00876F1B">
          <w:pPr>
            <w:pStyle w:val="Footer"/>
            <w:spacing w:before="540"/>
            <w:jc w:val="right"/>
            <w:rPr>
              <w:b/>
              <w:sz w:val="22"/>
            </w:rPr>
          </w:pPr>
        </w:p>
      </w:tc>
    </w:tr>
  </w:tbl>
  <w:p w:rsidR="0093237E" w:rsidRPr="003E745B" w:rsidRDefault="0093237E" w:rsidP="003E745B">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0" w:type="dxa"/>
        <w:right w:w="0" w:type="dxa"/>
      </w:tblCellMar>
      <w:tblLook w:val="0000" w:firstRow="0" w:lastRow="0" w:firstColumn="0" w:lastColumn="0" w:noHBand="0" w:noVBand="0"/>
      <w:tblPrChange w:id="36" w:author="Rev 6 Allen Wirfs-Brock" w:date="2012-02-23T16:42:00Z">
        <w:tblPr>
          <w:tblW w:w="0" w:type="auto"/>
          <w:tblLayout w:type="fixed"/>
          <w:tblCellMar>
            <w:left w:w="0" w:type="dxa"/>
            <w:right w:w="0" w:type="dxa"/>
          </w:tblCellMar>
          <w:tblLook w:val="0000" w:firstRow="0" w:lastRow="0" w:firstColumn="0" w:lastColumn="0" w:noHBand="0" w:noVBand="0"/>
        </w:tblPr>
      </w:tblPrChange>
    </w:tblPr>
    <w:tblGrid>
      <w:gridCol w:w="2211"/>
      <w:gridCol w:w="2211"/>
      <w:gridCol w:w="2211"/>
      <w:tblGridChange w:id="37">
        <w:tblGrid>
          <w:gridCol w:w="2211"/>
          <w:gridCol w:w="2211"/>
          <w:gridCol w:w="2211"/>
        </w:tblGrid>
      </w:tblGridChange>
    </w:tblGrid>
    <w:tr w:rsidR="0093237E" w:rsidTr="00550FEB">
      <w:trPr>
        <w:cantSplit/>
        <w:trHeight w:val="760"/>
        <w:trPrChange w:id="38" w:author="Rev 6 Allen Wirfs-Brock" w:date="2012-02-23T16:42:00Z">
          <w:trPr>
            <w:cantSplit/>
            <w:trHeight w:hRule="exact" w:val="760"/>
          </w:trPr>
        </w:trPrChange>
      </w:trPr>
      <w:tc>
        <w:tcPr>
          <w:tcW w:w="2211" w:type="dxa"/>
          <w:tcPrChange w:id="39" w:author="Rev 6 Allen Wirfs-Brock" w:date="2012-02-23T16:42:00Z">
            <w:tcPr>
              <w:tcW w:w="2211" w:type="dxa"/>
            </w:tcPr>
          </w:tcPrChange>
        </w:tcPr>
        <w:p w:rsidR="0093237E" w:rsidRDefault="0093237E">
          <w:pPr>
            <w:pStyle w:val="Footer"/>
            <w:spacing w:line="230" w:lineRule="exact"/>
          </w:pPr>
        </w:p>
      </w:tc>
      <w:tc>
        <w:tcPr>
          <w:tcW w:w="2211" w:type="dxa"/>
          <w:tcPrChange w:id="40" w:author="Rev 6 Allen Wirfs-Brock" w:date="2012-02-23T16:42:00Z">
            <w:tcPr>
              <w:tcW w:w="2211" w:type="dxa"/>
            </w:tcPr>
          </w:tcPrChange>
        </w:tcPr>
        <w:p w:rsidR="0093237E" w:rsidRPr="00550FEB" w:rsidRDefault="0093237E">
          <w:pPr>
            <w:pStyle w:val="Footer"/>
            <w:spacing w:line="230" w:lineRule="exact"/>
            <w:jc w:val="center"/>
            <w:rPr>
              <w:caps/>
              <w:rPrChange w:id="41" w:author="Rev 6 Allen Wirfs-Brock" w:date="2012-02-23T16:42:00Z">
                <w:rPr>
                  <w:smallCaps/>
                </w:rPr>
              </w:rPrChange>
            </w:rPr>
          </w:pPr>
        </w:p>
      </w:tc>
      <w:tc>
        <w:tcPr>
          <w:tcW w:w="2211" w:type="dxa"/>
          <w:tcPrChange w:id="42" w:author="Rev 6 Allen Wirfs-Brock" w:date="2012-02-23T16:42:00Z">
            <w:tcPr>
              <w:tcW w:w="2211" w:type="dxa"/>
            </w:tcPr>
          </w:tcPrChange>
        </w:tcPr>
        <w:p w:rsidR="0093237E" w:rsidRPr="00550FEB" w:rsidRDefault="0093237E">
          <w:pPr>
            <w:pStyle w:val="Footer"/>
            <w:spacing w:before="540" w:line="230" w:lineRule="exact"/>
            <w:jc w:val="right"/>
            <w:rPr>
              <w:caps/>
              <w:rPrChange w:id="43" w:author="Rev 6 Allen Wirfs-Brock" w:date="2012-02-23T16:42:00Z">
                <w:rPr>
                  <w:smallCaps/>
                </w:rPr>
              </w:rPrChange>
            </w:rPr>
          </w:pPr>
          <w:r>
            <w:fldChar w:fldCharType="begin"/>
          </w:r>
          <w:r>
            <w:instrText>PAGE \* ROMAN</w:instrText>
          </w:r>
          <w:r>
            <w:fldChar w:fldCharType="separate"/>
          </w:r>
          <w:r>
            <w:rPr>
              <w:noProof/>
            </w:rPr>
            <w:t>III</w:t>
          </w:r>
          <w:r>
            <w:fldChar w:fldCharType="end"/>
          </w:r>
        </w:p>
      </w:tc>
    </w:tr>
  </w:tbl>
  <w:p w:rsidR="0093237E" w:rsidRDefault="0093237E">
    <w:pPr>
      <w:pStyle w:val="Footer"/>
      <w:spacing w:line="230"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8" w:type="dxa"/>
      <w:tblLayout w:type="fixed"/>
      <w:tblCellMar>
        <w:left w:w="0" w:type="dxa"/>
        <w:right w:w="0" w:type="dxa"/>
      </w:tblCellMar>
      <w:tblLook w:val="0000" w:firstRow="0" w:lastRow="0" w:firstColumn="0" w:lastColumn="0" w:noHBand="0" w:noVBand="0"/>
    </w:tblPr>
    <w:tblGrid>
      <w:gridCol w:w="2914"/>
      <w:gridCol w:w="454"/>
      <w:gridCol w:w="3402"/>
      <w:gridCol w:w="2982"/>
    </w:tblGrid>
    <w:tr w:rsidR="0093237E" w:rsidTr="002F0FA8">
      <w:trPr>
        <w:cantSplit/>
      </w:trPr>
      <w:tc>
        <w:tcPr>
          <w:tcW w:w="2914" w:type="dxa"/>
          <w:vMerge w:val="restart"/>
        </w:tcPr>
        <w:p w:rsidR="0093237E" w:rsidRDefault="0093237E">
          <w:pPr>
            <w:pStyle w:val="Footer"/>
            <w:spacing w:before="80" w:line="150" w:lineRule="exact"/>
            <w:rPr>
              <w:caps/>
              <w:sz w:val="12"/>
            </w:rPr>
          </w:pPr>
        </w:p>
      </w:tc>
      <w:tc>
        <w:tcPr>
          <w:tcW w:w="454" w:type="dxa"/>
          <w:vMerge w:val="restart"/>
        </w:tcPr>
        <w:p w:rsidR="0093237E" w:rsidRDefault="0093237E">
          <w:pPr>
            <w:pStyle w:val="Footer"/>
            <w:spacing w:line="240" w:lineRule="auto"/>
            <w:rPr>
              <w:sz w:val="18"/>
            </w:rPr>
          </w:pPr>
        </w:p>
      </w:tc>
      <w:tc>
        <w:tcPr>
          <w:tcW w:w="6384" w:type="dxa"/>
          <w:gridSpan w:val="2"/>
        </w:tcPr>
        <w:p w:rsidR="0093237E" w:rsidRDefault="0093237E">
          <w:pPr>
            <w:pStyle w:val="Footer"/>
            <w:spacing w:before="60" w:line="710" w:lineRule="exact"/>
            <w:jc w:val="left"/>
            <w:rPr>
              <w:spacing w:val="38"/>
            </w:rPr>
          </w:pPr>
        </w:p>
      </w:tc>
    </w:tr>
    <w:tr w:rsidR="0093237E" w:rsidTr="002F0FA8">
      <w:trPr>
        <w:cantSplit/>
      </w:trPr>
      <w:tc>
        <w:tcPr>
          <w:tcW w:w="2914" w:type="dxa"/>
          <w:vMerge/>
        </w:tcPr>
        <w:p w:rsidR="0093237E" w:rsidRDefault="0093237E">
          <w:pPr>
            <w:pStyle w:val="Footer"/>
            <w:spacing w:line="240" w:lineRule="auto"/>
            <w:rPr>
              <w:caps/>
              <w:sz w:val="12"/>
            </w:rPr>
          </w:pPr>
        </w:p>
      </w:tc>
      <w:tc>
        <w:tcPr>
          <w:tcW w:w="454" w:type="dxa"/>
          <w:vMerge/>
        </w:tcPr>
        <w:p w:rsidR="0093237E" w:rsidRDefault="0093237E">
          <w:pPr>
            <w:pStyle w:val="Footer"/>
            <w:spacing w:line="240" w:lineRule="auto"/>
            <w:rPr>
              <w:sz w:val="18"/>
            </w:rPr>
          </w:pPr>
        </w:p>
      </w:tc>
      <w:tc>
        <w:tcPr>
          <w:tcW w:w="6384" w:type="dxa"/>
          <w:gridSpan w:val="2"/>
        </w:tcPr>
        <w:p w:rsidR="0093237E" w:rsidRDefault="0093237E">
          <w:pPr>
            <w:pStyle w:val="Footer"/>
            <w:spacing w:line="240" w:lineRule="auto"/>
            <w:jc w:val="right"/>
            <w:rPr>
              <w:sz w:val="18"/>
            </w:rPr>
          </w:pPr>
        </w:p>
      </w:tc>
    </w:tr>
    <w:tr w:rsidR="0093237E" w:rsidTr="002F0FA8">
      <w:trPr>
        <w:cantSplit/>
        <w:trHeight w:hRule="exact" w:val="1600"/>
      </w:trPr>
      <w:tc>
        <w:tcPr>
          <w:tcW w:w="2914" w:type="dxa"/>
          <w:vMerge/>
        </w:tcPr>
        <w:p w:rsidR="0093237E" w:rsidRDefault="0093237E">
          <w:pPr>
            <w:pStyle w:val="Footer"/>
            <w:spacing w:line="150" w:lineRule="exact"/>
            <w:rPr>
              <w:caps/>
              <w:sz w:val="12"/>
            </w:rPr>
          </w:pPr>
        </w:p>
      </w:tc>
      <w:tc>
        <w:tcPr>
          <w:tcW w:w="454" w:type="dxa"/>
          <w:vMerge/>
        </w:tcPr>
        <w:p w:rsidR="0093237E" w:rsidRDefault="0093237E">
          <w:pPr>
            <w:pStyle w:val="Footer"/>
            <w:rPr>
              <w:sz w:val="18"/>
            </w:rPr>
          </w:pPr>
        </w:p>
      </w:tc>
      <w:tc>
        <w:tcPr>
          <w:tcW w:w="3402" w:type="dxa"/>
          <w:tcBorders>
            <w:top w:val="triple" w:sz="6" w:space="0" w:color="auto"/>
          </w:tcBorders>
          <w:vAlign w:val="bottom"/>
        </w:tcPr>
        <w:p w:rsidR="0093237E" w:rsidRDefault="0093237E">
          <w:pPr>
            <w:pStyle w:val="Footer"/>
            <w:spacing w:line="240" w:lineRule="auto"/>
            <w:jc w:val="left"/>
            <w:rPr>
              <w:sz w:val="18"/>
            </w:rPr>
          </w:pPr>
        </w:p>
      </w:tc>
      <w:tc>
        <w:tcPr>
          <w:tcW w:w="2982" w:type="dxa"/>
          <w:tcBorders>
            <w:top w:val="triple" w:sz="6" w:space="0" w:color="auto"/>
          </w:tcBorders>
          <w:vAlign w:val="bottom"/>
        </w:tcPr>
        <w:p w:rsidR="0093237E" w:rsidRDefault="0093237E">
          <w:pPr>
            <w:pStyle w:val="Footer"/>
            <w:spacing w:line="210" w:lineRule="exact"/>
            <w:jc w:val="right"/>
            <w:rPr>
              <w:sz w:val="18"/>
            </w:rPr>
          </w:pPr>
          <w:r>
            <w:rPr>
              <w:sz w:val="18"/>
            </w:rPr>
            <w:t>Reference number</w:t>
          </w:r>
        </w:p>
        <w:p w:rsidR="0093237E" w:rsidRDefault="0093237E">
          <w:pPr>
            <w:pStyle w:val="Footer"/>
            <w:spacing w:line="210" w:lineRule="exact"/>
            <w:jc w:val="right"/>
            <w:rPr>
              <w:position w:val="2"/>
              <w:sz w:val="18"/>
            </w:rPr>
          </w:pPr>
          <w:r>
            <w:rPr>
              <w:sz w:val="18"/>
            </w:rPr>
            <w:t>ECMA-123:2009</w:t>
          </w:r>
        </w:p>
        <w:p w:rsidR="0093237E" w:rsidRDefault="0093237E" w:rsidP="00E17A0F">
          <w:pPr>
            <w:pStyle w:val="Footer"/>
            <w:spacing w:before="600" w:line="210" w:lineRule="exact"/>
            <w:jc w:val="right"/>
            <w:rPr>
              <w:sz w:val="18"/>
            </w:rPr>
          </w:pPr>
          <w:r>
            <w:rPr>
              <w:position w:val="2"/>
              <w:sz w:val="16"/>
            </w:rPr>
            <w:t>©</w:t>
          </w:r>
          <w:r>
            <w:rPr>
              <w:sz w:val="18"/>
            </w:rPr>
            <w:t> Ecma International 2009</w:t>
          </w:r>
        </w:p>
      </w:tc>
    </w:tr>
  </w:tbl>
  <w:p w:rsidR="0093237E" w:rsidRDefault="0093237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93237E" w:rsidTr="002F0FA8">
      <w:trPr>
        <w:cantSplit/>
        <w:jc w:val="center"/>
      </w:trPr>
      <w:tc>
        <w:tcPr>
          <w:tcW w:w="3402" w:type="dxa"/>
        </w:tcPr>
        <w:p w:rsidR="0093237E" w:rsidRDefault="0093237E" w:rsidP="00876F1B">
          <w:pPr>
            <w:pStyle w:val="Footer"/>
            <w:spacing w:before="540"/>
          </w:pPr>
          <w:r>
            <w:fldChar w:fldCharType="begin"/>
          </w:r>
          <w:r>
            <w:instrText xml:space="preserve">\PAGE \* ROMAN \* LOWER \* CHARFORMAT </w:instrText>
          </w:r>
          <w:r>
            <w:fldChar w:fldCharType="separate"/>
          </w:r>
          <w:r w:rsidR="005D12CE">
            <w:rPr>
              <w:noProof/>
            </w:rPr>
            <w:t>iv</w:t>
          </w:r>
          <w:r>
            <w:fldChar w:fldCharType="end"/>
          </w:r>
        </w:p>
      </w:tc>
      <w:tc>
        <w:tcPr>
          <w:tcW w:w="2948" w:type="dxa"/>
        </w:tcPr>
        <w:p w:rsidR="0093237E" w:rsidRDefault="0093237E" w:rsidP="00876F1B">
          <w:pPr>
            <w:pStyle w:val="Footer"/>
            <w:spacing w:before="540"/>
            <w:jc w:val="center"/>
            <w:rPr>
              <w:b/>
              <w:sz w:val="16"/>
            </w:rPr>
          </w:pPr>
        </w:p>
      </w:tc>
      <w:tc>
        <w:tcPr>
          <w:tcW w:w="3402" w:type="dxa"/>
        </w:tcPr>
        <w:p w:rsidR="0093237E" w:rsidRDefault="0093237E" w:rsidP="002F6F1C">
          <w:pPr>
            <w:pStyle w:val="Footer"/>
            <w:spacing w:before="540"/>
            <w:jc w:val="right"/>
            <w:rPr>
              <w:sz w:val="16"/>
            </w:rPr>
          </w:pPr>
          <w:r>
            <w:rPr>
              <w:sz w:val="16"/>
            </w:rPr>
            <w:t>© Ecma International 2013</w:t>
          </w:r>
        </w:p>
      </w:tc>
    </w:tr>
  </w:tbl>
  <w:p w:rsidR="0093237E" w:rsidRPr="003E745B" w:rsidRDefault="0093237E" w:rsidP="003E745B">
    <w:pPr>
      <w:pStyle w:val="Footer"/>
      <w:jc w:val="lef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93237E" w:rsidTr="002F0FA8">
      <w:trPr>
        <w:cantSplit/>
        <w:jc w:val="center"/>
      </w:trPr>
      <w:tc>
        <w:tcPr>
          <w:tcW w:w="3402" w:type="dxa"/>
        </w:tcPr>
        <w:p w:rsidR="0093237E" w:rsidRDefault="0093237E" w:rsidP="002F6F1C">
          <w:pPr>
            <w:pStyle w:val="Footer"/>
            <w:spacing w:before="540"/>
            <w:rPr>
              <w:b/>
              <w:sz w:val="16"/>
            </w:rPr>
          </w:pPr>
          <w:r>
            <w:rPr>
              <w:sz w:val="16"/>
            </w:rPr>
            <w:t>© Ecma International 2013</w:t>
          </w:r>
        </w:p>
      </w:tc>
      <w:tc>
        <w:tcPr>
          <w:tcW w:w="2948" w:type="dxa"/>
        </w:tcPr>
        <w:p w:rsidR="0093237E" w:rsidRDefault="0093237E" w:rsidP="00876F1B">
          <w:pPr>
            <w:pStyle w:val="Footer"/>
            <w:spacing w:before="540"/>
            <w:jc w:val="center"/>
            <w:rPr>
              <w:b/>
            </w:rPr>
          </w:pPr>
        </w:p>
      </w:tc>
      <w:tc>
        <w:tcPr>
          <w:tcW w:w="3402" w:type="dxa"/>
        </w:tcPr>
        <w:p w:rsidR="0093237E" w:rsidRDefault="0093237E" w:rsidP="00876F1B">
          <w:pPr>
            <w:pStyle w:val="Footer"/>
            <w:spacing w:before="540"/>
            <w:jc w:val="right"/>
          </w:pPr>
          <w:r>
            <w:fldChar w:fldCharType="begin"/>
          </w:r>
          <w:r>
            <w:instrText xml:space="preserve">\PAGE \* ROMAN \* LOWER \* CHARFORMAT </w:instrText>
          </w:r>
          <w:r>
            <w:fldChar w:fldCharType="separate"/>
          </w:r>
          <w:r w:rsidR="005D12CE">
            <w:rPr>
              <w:noProof/>
            </w:rPr>
            <w:t>i</w:t>
          </w:r>
          <w:r>
            <w:fldChar w:fldCharType="end"/>
          </w:r>
        </w:p>
      </w:tc>
    </w:tr>
  </w:tbl>
  <w:p w:rsidR="0093237E" w:rsidRPr="003E745B" w:rsidRDefault="0093237E" w:rsidP="003E745B">
    <w:pPr>
      <w:pStyle w:val="Footer"/>
      <w:jc w:val="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000" w:firstRow="0" w:lastRow="0" w:firstColumn="0" w:lastColumn="0" w:noHBand="0" w:noVBand="0"/>
      <w:tblPrChange w:id="1223" w:author="Rev 6 Allen Wirfs-Brock" w:date="2012-02-23T16:42:00Z">
        <w:tblPr>
          <w:tblW w:w="0" w:type="auto"/>
          <w:jc w:val="center"/>
          <w:tblLayout w:type="fixed"/>
          <w:tblCellMar>
            <w:left w:w="0" w:type="dxa"/>
            <w:right w:w="0" w:type="dxa"/>
          </w:tblCellMar>
          <w:tblLook w:val="0000" w:firstRow="0" w:lastRow="0" w:firstColumn="0" w:lastColumn="0" w:noHBand="0" w:noVBand="0"/>
        </w:tblPr>
      </w:tblPrChange>
    </w:tblPr>
    <w:tblGrid>
      <w:gridCol w:w="4876"/>
      <w:gridCol w:w="4876"/>
      <w:tblGridChange w:id="1224">
        <w:tblGrid>
          <w:gridCol w:w="4876"/>
          <w:gridCol w:w="4876"/>
        </w:tblGrid>
      </w:tblGridChange>
    </w:tblGrid>
    <w:tr w:rsidR="0093237E" w:rsidTr="00550FEB">
      <w:trPr>
        <w:cantSplit/>
        <w:jc w:val="center"/>
        <w:trPrChange w:id="1225" w:author="Rev 6 Allen Wirfs-Brock" w:date="2012-02-23T16:42:00Z">
          <w:trPr>
            <w:cantSplit/>
            <w:jc w:val="center"/>
          </w:trPr>
        </w:trPrChange>
      </w:trPr>
      <w:tc>
        <w:tcPr>
          <w:tcW w:w="4876" w:type="dxa"/>
          <w:tcPrChange w:id="1226" w:author="Rev 6 Allen Wirfs-Brock" w:date="2012-02-23T16:42:00Z">
            <w:tcPr>
              <w:tcW w:w="4876" w:type="dxa"/>
            </w:tcPr>
          </w:tcPrChange>
        </w:tcPr>
        <w:p w:rsidR="0093237E" w:rsidRDefault="0093237E">
          <w:pPr>
            <w:pStyle w:val="Footer"/>
            <w:spacing w:before="540"/>
            <w:rPr>
              <w:lang w:val="fr-FR"/>
            </w:rPr>
          </w:pPr>
          <w:r>
            <w:fldChar w:fldCharType="begin"/>
          </w:r>
          <w:r>
            <w:rPr>
              <w:lang w:val="fr-FR"/>
            </w:rPr>
            <w:instrText xml:space="preserve">\PAGE \* ROMAN \* LOWER \* CHARFORMAT </w:instrText>
          </w:r>
          <w:r>
            <w:fldChar w:fldCharType="separate"/>
          </w:r>
          <w:r>
            <w:rPr>
              <w:noProof/>
              <w:lang w:val="fr-FR"/>
            </w:rPr>
            <w:t>iv</w:t>
          </w:r>
          <w:r>
            <w:fldChar w:fldCharType="end"/>
          </w:r>
        </w:p>
      </w:tc>
      <w:tc>
        <w:tcPr>
          <w:tcW w:w="4876" w:type="dxa"/>
          <w:tcPrChange w:id="1227" w:author="Rev 6 Allen Wirfs-Brock" w:date="2012-02-23T16:42:00Z">
            <w:tcPr>
              <w:tcW w:w="4876" w:type="dxa"/>
            </w:tcPr>
          </w:tcPrChange>
        </w:tcPr>
        <w:p w:rsidR="0093237E" w:rsidRDefault="0093237E">
          <w:pPr>
            <w:pStyle w:val="Footer"/>
            <w:spacing w:before="540"/>
            <w:jc w:val="right"/>
            <w:rPr>
              <w:sz w:val="16"/>
            </w:rPr>
          </w:pPr>
          <w:r>
            <w:rPr>
              <w:sz w:val="16"/>
            </w:rPr>
            <w:fldChar w:fldCharType="begin"/>
          </w:r>
          <w:r>
            <w:rPr>
              <w:sz w:val="16"/>
            </w:rPr>
            <w:instrText xml:space="preserve"> REF DDOrganization \* CHARFORMAT   </w:instrText>
          </w:r>
          <w:r>
            <w:rPr>
              <w:sz w:val="16"/>
            </w:rPr>
            <w:fldChar w:fldCharType="separate"/>
          </w:r>
          <w:ins w:id="1228" w:author="Rev 16 Allen Wirfs-Brock" w:date="2013-06-24T16:13:00Z">
            <w:r>
              <w:rPr>
                <w:b/>
                <w:bCs/>
                <w:sz w:val="16"/>
                <w:lang w:val="en-US"/>
              </w:rPr>
              <w:t>Error! Reference source not found.</w:t>
            </w:r>
          </w:ins>
          <w:ins w:id="1229" w:author="Rev 15 Allen Wirfs-Brock" w:date="2013-03-27T15:18:00Z">
            <w:del w:id="1230" w:author="Rev 16 Allen Wirfs-Brock" w:date="2013-06-24T15:54:00Z">
              <w:r w:rsidDel="001B7D93">
                <w:rPr>
                  <w:b/>
                  <w:bCs/>
                  <w:sz w:val="16"/>
                  <w:lang w:val="en-US"/>
                </w:rPr>
                <w:delText>Error! Reference source not found.</w:delText>
              </w:r>
            </w:del>
          </w:ins>
          <w:ins w:id="1231" w:author="Rev 14 Allen Wirfs-Brock" w:date="2013-03-08T12:42:00Z">
            <w:del w:id="1232" w:author="Rev 16 Allen Wirfs-Brock" w:date="2013-06-24T15:54:00Z">
              <w:r w:rsidDel="001B7D93">
                <w:rPr>
                  <w:b/>
                  <w:bCs/>
                  <w:sz w:val="16"/>
                  <w:lang w:val="en-US"/>
                </w:rPr>
                <w:delText>Error! Reference source not found.</w:delText>
              </w:r>
            </w:del>
          </w:ins>
          <w:ins w:id="1233" w:author="Rev 13 Allen Wirfs-Brock" w:date="2012-12-10T12:34:00Z">
            <w:del w:id="1234" w:author="Rev 16 Allen Wirfs-Brock" w:date="2013-06-24T15:54:00Z">
              <w:r w:rsidDel="001B7D93">
                <w:rPr>
                  <w:b/>
                  <w:bCs/>
                  <w:sz w:val="16"/>
                  <w:lang w:val="en-US"/>
                </w:rPr>
                <w:delText>Error! Reference source not found.</w:delText>
              </w:r>
            </w:del>
          </w:ins>
          <w:ins w:id="1235" w:author="Rev 12 Allen Wirfs-Brock" w:date="2012-11-22T16:17:00Z">
            <w:del w:id="1236" w:author="Rev 16 Allen Wirfs-Brock" w:date="2013-06-24T15:54:00Z">
              <w:r w:rsidDel="001B7D93">
                <w:rPr>
                  <w:b/>
                  <w:bCs/>
                  <w:sz w:val="16"/>
                  <w:lang w:val="en-US"/>
                </w:rPr>
                <w:delText>Error! Reference source not found.</w:delText>
              </w:r>
            </w:del>
          </w:ins>
          <w:ins w:id="1237" w:author="Rev 10 Allen Wirfs-Brock" w:date="2012-09-27T11:54:00Z">
            <w:del w:id="1238" w:author="Rev 16 Allen Wirfs-Brock" w:date="2013-06-24T15:54:00Z">
              <w:r w:rsidDel="001B7D93">
                <w:rPr>
                  <w:b/>
                  <w:bCs/>
                  <w:sz w:val="16"/>
                  <w:lang w:val="en-US"/>
                </w:rPr>
                <w:delText>Error! Reference source not found.</w:delText>
              </w:r>
            </w:del>
          </w:ins>
          <w:ins w:id="1239" w:author="Rev 8 Allen Wirfs-Brock" w:date="2012-06-15T19:42:00Z">
            <w:del w:id="1240" w:author="Rev 16 Allen Wirfs-Brock" w:date="2013-06-24T15:54:00Z">
              <w:r w:rsidDel="001B7D93">
                <w:rPr>
                  <w:b/>
                  <w:bCs/>
                  <w:sz w:val="16"/>
                  <w:lang w:val="en-US"/>
                </w:rPr>
                <w:delText>Error! Reference source not found.</w:delText>
              </w:r>
            </w:del>
          </w:ins>
          <w:ins w:id="1241" w:author="Rev 7 Allen Wirfs-Brock" w:date="2012-05-04T15:21:00Z">
            <w:del w:id="1242" w:author="Rev 16 Allen Wirfs-Brock" w:date="2013-06-24T15:54:00Z">
              <w:r w:rsidDel="001B7D93">
                <w:rPr>
                  <w:b/>
                  <w:bCs/>
                  <w:sz w:val="16"/>
                  <w:lang w:val="en-US"/>
                </w:rPr>
                <w:delText>Error! Reference source not found.</w:delText>
              </w:r>
            </w:del>
          </w:ins>
          <w:ins w:id="1243" w:author="Allen Wirfs-Brock" w:date="2012-02-09T15:53:00Z">
            <w:del w:id="1244" w:author="Rev 16 Allen Wirfs-Brock" w:date="2013-06-24T15:54:00Z">
              <w:r w:rsidDel="001B7D93">
                <w:rPr>
                  <w:b/>
                  <w:bCs/>
                  <w:sz w:val="16"/>
                  <w:lang w:val="en-US"/>
                </w:rPr>
                <w:delText>Error! Reference source not found.</w:delText>
              </w:r>
            </w:del>
          </w:ins>
          <w:ins w:id="1245" w:author="Rev 5 Allen Wirfs-Brock" w:date="2012-01-16T18:13:00Z">
            <w:del w:id="1246" w:author="Rev 16 Allen Wirfs-Brock" w:date="2013-06-24T15:54:00Z">
              <w:r w:rsidDel="001B7D93">
                <w:rPr>
                  <w:b/>
                  <w:bCs/>
                  <w:sz w:val="16"/>
                  <w:lang w:val="en-US"/>
                </w:rPr>
                <w:delText>Error! Reference source not found.</w:delText>
              </w:r>
            </w:del>
          </w:ins>
          <w:del w:id="1247" w:author="Rev 16 Allen Wirfs-Brock" w:date="2013-06-24T15:54:00Z">
            <w:r w:rsidDel="001B7D93">
              <w:rPr>
                <w:b/>
                <w:sz w:val="16"/>
              </w:rPr>
              <w:delText>Error! Reference source not found.</w:delText>
            </w:r>
          </w:del>
          <w:r>
            <w:fldChar w:fldCharType="end"/>
          </w:r>
        </w:p>
      </w:tc>
    </w:tr>
  </w:tbl>
  <w:p w:rsidR="0093237E" w:rsidRDefault="0093237E">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93237E" w:rsidTr="00364EA2">
      <w:trPr>
        <w:cantSplit/>
        <w:jc w:val="center"/>
      </w:trPr>
      <w:tc>
        <w:tcPr>
          <w:tcW w:w="3402" w:type="dxa"/>
        </w:tcPr>
        <w:p w:rsidR="0093237E" w:rsidRDefault="0093237E" w:rsidP="00876F1B">
          <w:pPr>
            <w:pStyle w:val="Footer"/>
            <w:spacing w:before="540"/>
            <w:rPr>
              <w:b/>
              <w:sz w:val="22"/>
            </w:rPr>
          </w:pPr>
          <w:r>
            <w:rPr>
              <w:b/>
              <w:sz w:val="22"/>
            </w:rPr>
            <w:fldChar w:fldCharType="begin"/>
          </w:r>
          <w:r>
            <w:rPr>
              <w:b/>
              <w:sz w:val="22"/>
            </w:rPr>
            <w:instrText xml:space="preserve">PAGE \* ARABIC \* CHARFORMAT </w:instrText>
          </w:r>
          <w:r>
            <w:rPr>
              <w:b/>
              <w:sz w:val="22"/>
            </w:rPr>
            <w:fldChar w:fldCharType="separate"/>
          </w:r>
          <w:r w:rsidR="005D12CE">
            <w:rPr>
              <w:b/>
              <w:noProof/>
              <w:sz w:val="22"/>
            </w:rPr>
            <w:t>464</w:t>
          </w:r>
          <w:r>
            <w:rPr>
              <w:b/>
              <w:sz w:val="22"/>
            </w:rPr>
            <w:fldChar w:fldCharType="end"/>
          </w:r>
        </w:p>
      </w:tc>
      <w:tc>
        <w:tcPr>
          <w:tcW w:w="2948" w:type="dxa"/>
        </w:tcPr>
        <w:p w:rsidR="0093237E" w:rsidRDefault="0093237E" w:rsidP="00876F1B">
          <w:pPr>
            <w:pStyle w:val="Footer"/>
            <w:spacing w:before="540"/>
            <w:jc w:val="center"/>
            <w:rPr>
              <w:b/>
              <w:sz w:val="16"/>
            </w:rPr>
          </w:pPr>
        </w:p>
      </w:tc>
      <w:tc>
        <w:tcPr>
          <w:tcW w:w="3402" w:type="dxa"/>
        </w:tcPr>
        <w:p w:rsidR="0093237E" w:rsidRDefault="0093237E" w:rsidP="00560AAC">
          <w:pPr>
            <w:pStyle w:val="Footer"/>
            <w:spacing w:before="540"/>
            <w:jc w:val="right"/>
            <w:rPr>
              <w:sz w:val="16"/>
            </w:rPr>
          </w:pPr>
          <w:r>
            <w:rPr>
              <w:sz w:val="16"/>
            </w:rPr>
            <w:t>© Ecma International 2013</w:t>
          </w:r>
        </w:p>
      </w:tc>
    </w:tr>
  </w:tbl>
  <w:p w:rsidR="0093237E" w:rsidRPr="003E745B" w:rsidRDefault="0093237E" w:rsidP="003E745B">
    <w:pPr>
      <w:pStyle w:val="Footer"/>
      <w:jc w:val="lef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93237E" w:rsidTr="00542A4C">
      <w:trPr>
        <w:cantSplit/>
        <w:jc w:val="center"/>
      </w:trPr>
      <w:tc>
        <w:tcPr>
          <w:tcW w:w="3402" w:type="dxa"/>
        </w:tcPr>
        <w:p w:rsidR="0093237E" w:rsidRDefault="0093237E" w:rsidP="00560AAC">
          <w:pPr>
            <w:pStyle w:val="Footer"/>
            <w:spacing w:before="540"/>
            <w:rPr>
              <w:b/>
              <w:sz w:val="16"/>
            </w:rPr>
          </w:pPr>
          <w:r>
            <w:rPr>
              <w:sz w:val="16"/>
            </w:rPr>
            <w:t>© Ecma International 2013</w:t>
          </w:r>
        </w:p>
      </w:tc>
      <w:tc>
        <w:tcPr>
          <w:tcW w:w="2948" w:type="dxa"/>
        </w:tcPr>
        <w:p w:rsidR="0093237E" w:rsidRDefault="0093237E" w:rsidP="00876F1B">
          <w:pPr>
            <w:pStyle w:val="Footer"/>
            <w:spacing w:before="540"/>
            <w:jc w:val="center"/>
            <w:rPr>
              <w:b/>
              <w:sz w:val="22"/>
            </w:rPr>
          </w:pPr>
        </w:p>
      </w:tc>
      <w:tc>
        <w:tcPr>
          <w:tcW w:w="3402" w:type="dxa"/>
        </w:tcPr>
        <w:p w:rsidR="0093237E" w:rsidRDefault="0093237E" w:rsidP="00876F1B">
          <w:pPr>
            <w:pStyle w:val="Footer"/>
            <w:spacing w:before="540"/>
            <w:jc w:val="right"/>
            <w:rPr>
              <w:b/>
              <w:sz w:val="22"/>
            </w:rPr>
          </w:pPr>
          <w:r>
            <w:rPr>
              <w:b/>
              <w:sz w:val="22"/>
            </w:rPr>
            <w:fldChar w:fldCharType="begin"/>
          </w:r>
          <w:r>
            <w:rPr>
              <w:b/>
              <w:sz w:val="22"/>
            </w:rPr>
            <w:instrText xml:space="preserve">PAGE \* ARABIC \* CHARFORMAT </w:instrText>
          </w:r>
          <w:r>
            <w:rPr>
              <w:b/>
              <w:sz w:val="22"/>
            </w:rPr>
            <w:fldChar w:fldCharType="separate"/>
          </w:r>
          <w:r w:rsidR="005D12CE">
            <w:rPr>
              <w:b/>
              <w:noProof/>
              <w:sz w:val="22"/>
            </w:rPr>
            <w:t>463</w:t>
          </w:r>
          <w:r>
            <w:rPr>
              <w:b/>
              <w:sz w:val="22"/>
            </w:rPr>
            <w:fldChar w:fldCharType="end"/>
          </w:r>
        </w:p>
      </w:tc>
    </w:tr>
  </w:tbl>
  <w:p w:rsidR="0093237E" w:rsidRPr="003E745B" w:rsidRDefault="0093237E" w:rsidP="003E745B">
    <w:pPr>
      <w:pStyle w:val="Footer"/>
      <w:jc w:val="right"/>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93237E" w:rsidTr="002F0FA8">
      <w:trPr>
        <w:cantSplit/>
        <w:jc w:val="center"/>
      </w:trPr>
      <w:tc>
        <w:tcPr>
          <w:tcW w:w="3402" w:type="dxa"/>
        </w:tcPr>
        <w:p w:rsidR="0093237E" w:rsidRDefault="0093237E" w:rsidP="00DB15F0">
          <w:pPr>
            <w:pStyle w:val="Footer"/>
            <w:spacing w:before="540"/>
            <w:rPr>
              <w:b/>
              <w:sz w:val="16"/>
            </w:rPr>
          </w:pPr>
          <w:r>
            <w:rPr>
              <w:sz w:val="16"/>
            </w:rPr>
            <w:t>© Ecma International 2012</w:t>
          </w:r>
        </w:p>
      </w:tc>
      <w:tc>
        <w:tcPr>
          <w:tcW w:w="2948" w:type="dxa"/>
        </w:tcPr>
        <w:p w:rsidR="0093237E" w:rsidRDefault="0093237E" w:rsidP="00876F1B">
          <w:pPr>
            <w:pStyle w:val="Footer"/>
            <w:spacing w:before="540"/>
            <w:jc w:val="center"/>
            <w:rPr>
              <w:b/>
              <w:sz w:val="22"/>
            </w:rPr>
          </w:pPr>
        </w:p>
      </w:tc>
      <w:tc>
        <w:tcPr>
          <w:tcW w:w="3402" w:type="dxa"/>
        </w:tcPr>
        <w:p w:rsidR="0093237E" w:rsidRDefault="0093237E" w:rsidP="00876F1B">
          <w:pPr>
            <w:pStyle w:val="Footer"/>
            <w:spacing w:before="540"/>
            <w:jc w:val="right"/>
            <w:rPr>
              <w:b/>
              <w:sz w:val="22"/>
            </w:rPr>
          </w:pPr>
          <w:r>
            <w:rPr>
              <w:b/>
              <w:sz w:val="22"/>
            </w:rPr>
            <w:fldChar w:fldCharType="begin"/>
          </w:r>
          <w:r>
            <w:rPr>
              <w:b/>
              <w:sz w:val="22"/>
            </w:rPr>
            <w:instrText xml:space="preserve">PAGE \* ARABIC \* CHARFORMAT </w:instrText>
          </w:r>
          <w:r>
            <w:rPr>
              <w:b/>
              <w:sz w:val="22"/>
            </w:rPr>
            <w:fldChar w:fldCharType="separate"/>
          </w:r>
          <w:r w:rsidR="005D12CE">
            <w:rPr>
              <w:b/>
              <w:noProof/>
              <w:sz w:val="22"/>
            </w:rPr>
            <w:t>1</w:t>
          </w:r>
          <w:r>
            <w:rPr>
              <w:b/>
              <w:sz w:val="22"/>
            </w:rPr>
            <w:fldChar w:fldCharType="end"/>
          </w:r>
        </w:p>
      </w:tc>
    </w:tr>
  </w:tbl>
  <w:p w:rsidR="0093237E" w:rsidRPr="003E745B" w:rsidRDefault="0093237E" w:rsidP="003E745B">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70E7" w:rsidRDefault="001D70E7">
      <w:r>
        <w:separator/>
      </w:r>
    </w:p>
  </w:footnote>
  <w:footnote w:type="continuationSeparator" w:id="0">
    <w:p w:rsidR="001D70E7" w:rsidRDefault="001D70E7">
      <w:r>
        <w:continuationSeparator/>
      </w:r>
    </w:p>
  </w:footnote>
  <w:footnote w:id="1">
    <w:p w:rsidR="0093237E" w:rsidRPr="00141261" w:rsidRDefault="0093237E" w:rsidP="00990F07">
      <w:pPr>
        <w:pStyle w:val="FootnoteText"/>
        <w:rPr>
          <w:lang w:val="en-US"/>
        </w:rPr>
      </w:pPr>
      <w:r>
        <w:rPr>
          <w:rStyle w:val="FootnoteReference"/>
        </w:rPr>
        <w:footnoteRef/>
      </w:r>
      <w:r>
        <w:t xml:space="preserve"> Note: Please note that for ECMAScript Edition 4 the Ecma standard number “ECMA-262 Edition 4” was reserved but not used in the Ecma publication process. Therefore “ECMA-262 Edition 4” as an Ecma International publication does not exist.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37E" w:rsidRDefault="0093237E">
    <w:pPr>
      <w:pStyle w:val="Header"/>
    </w:pPr>
    <w:r>
      <w:rPr>
        <w:noProof/>
        <w:lang w:eastAsia="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66" type="#_x0000_t136" style="position:absolute;left:0;text-align:left;margin-left:0;margin-top:0;width:515.6pt;height:171.85pt;rotation:315;z-index:-251660800;mso-wrap-edited:f;mso-position-horizontal:center;mso-position-horizontal-relative:margin;mso-position-vertical:center;mso-position-vertical-relative:margin" wrapcoords="21411 3395 14305 3395 14179 3584 14117 4338 14148 5093 14148 9243 11601 3018 11444 3395 11161 3489 11098 3489 10406 8772 8929 5376 8080 3395 5156 3489 5093 7734 3489 4338 3112 3584 2263 3301 471 3489 440 3584 471 16978 628 17544 2672 17544 3206 17072 3647 16223 3961 15091 4275 15940 5407 17827 5502 17544 5785 17449 5848 17261 5879 12262 6288 11413 7703 15468 8834 18110 9117 17638 9746 17544 9966 17638 10029 17355 10564 13488 11193 13299 11790 14903 13205 17827 13299 17544 13676 17449 13708 17449 13551 16129 13896 16978 14588 17921 14840 17449 14871 17166 14903 11507 16915 11224 18015 14431 19556 18015 19713 17544 19933 17544 19965 17355 19996 5470 21474 5376 21505 4999 21505 3772 21411 3395" fillcolor="silver" stroked="f">
          <v:textpath style="font-family:&quot;Arial&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37E" w:rsidRDefault="0093237E">
    <w:pPr>
      <w:pStyle w:val="Header"/>
    </w:pPr>
    <w:r>
      <w:rPr>
        <w:noProof/>
        <w:lang w:eastAsia="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 o:spid="_x0000_s2075" type="#_x0000_t136" style="position:absolute;left:0;text-align:left;margin-left:0;margin-top:0;width:515.6pt;height:171.85pt;rotation:315;z-index:-251651584;mso-wrap-edited:f;mso-position-horizontal:center;mso-position-horizontal-relative:margin;mso-position-vertical:center;mso-position-vertical-relative:margin" wrapcoords="21411 3395 14305 3395 14179 3584 14117 4338 14148 5093 14148 9243 11601 3018 11444 3395 11161 3489 11098 3489 10406 8772 8929 5376 8080 3395 5156 3489 5093 7734 3489 4338 3112 3584 2263 3301 471 3489 440 3584 471 16978 628 17544 2672 17544 3206 17072 3647 16223 3961 15091 4275 15940 5407 17827 5502 17544 5785 17449 5848 17261 5879 12262 6288 11413 7703 15468 8834 18110 9117 17638 9746 17544 9966 17638 10029 17355 10564 13488 11193 13299 11790 14903 13205 17827 13299 17544 13676 17449 13708 17449 13551 16129 13896 16978 14588 17921 14840 17449 14871 17166 14903 11507 16915 11224 18015 14431 19556 18015 19713 17544 19933 17544 19965 17355 19996 5470 21474 5376 21505 4999 21505 3772 21411 3395" fillcolor="silver" stroked="f">
          <v:textpath style="font-family:&quot;Arial&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37E" w:rsidRDefault="0093237E">
    <w:pPr>
      <w:pStyle w:val="Header"/>
    </w:pPr>
    <w:r>
      <w:rPr>
        <w:noProof/>
        <w:lang w:eastAsia="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 o:spid="_x0000_s2074" type="#_x0000_t136" style="position:absolute;left:0;text-align:left;margin-left:0;margin-top:0;width:515.6pt;height:171.85pt;rotation:315;z-index:-251652608;mso-wrap-edited:f;mso-position-horizontal:center;mso-position-horizontal-relative:margin;mso-position-vertical:center;mso-position-vertical-relative:margin" wrapcoords="21411 3395 14305 3395 14179 3584 14117 4338 14148 5093 14148 9243 11601 3018 11444 3395 11161 3489 11098 3489 10406 8772 8929 5376 8080 3395 5156 3489 5093 7734 3489 4338 3112 3584 2263 3301 471 3489 440 3584 471 16978 628 17544 2672 17544 3206 17072 3647 16223 3961 15091 4275 15940 5407 17827 5502 17544 5785 17449 5848 17261 5879 12262 6288 11413 7703 15468 8834 18110 9117 17638 9746 17544 9966 17638 10029 17355 10564 13488 11193 13299 11790 14903 13205 17827 13299 17544 13676 17449 13708 17449 13551 16129 13896 16978 14588 17921 14840 17449 14871 17166 14903 11507 16915 11224 18015 14431 19556 18015 19713 17544 19933 17544 19965 17355 19996 5470 21474 5376 21505 4999 21505 3772 21411 3395" fillcolor="silver" stroked="f">
          <v:textpath style="font-family:&quot;Arial&quot;;font-size:1pt" string="DRAFT"/>
          <w10:wrap anchorx="margin" anchory="margin"/>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37E" w:rsidRDefault="0093237E">
    <w:pPr>
      <w:pStyle w:val="Header"/>
    </w:pPr>
    <w:r>
      <w:rPr>
        <w:noProof/>
        <w:lang w:eastAsia="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 o:spid="_x0000_s2076" type="#_x0000_t136" style="position:absolute;left:0;text-align:left;margin-left:0;margin-top:0;width:515.6pt;height:171.85pt;rotation:315;z-index:-251650560;mso-wrap-edited:f;mso-position-horizontal:center;mso-position-horizontal-relative:margin;mso-position-vertical:center;mso-position-vertical-relative:margin" wrapcoords="21411 3395 14305 3395 14179 3584 14117 4338 14148 5093 14148 9243 11601 3018 11444 3395 11161 3489 11098 3489 10406 8772 8929 5376 8080 3395 5156 3489 5093 7734 3489 4338 3112 3584 2263 3301 471 3489 440 3584 471 16978 628 17544 2672 17544 3206 17072 3647 16223 3961 15091 4275 15940 5407 17827 5502 17544 5785 17449 5848 17261 5879 12262 6288 11413 7703 15468 8834 18110 9117 17638 9746 17544 9966 17638 10029 17355 10564 13488 11193 13299 11790 14903 13205 17827 13299 17544 13676 17449 13708 17449 13551 16129 13896 16978 14588 17921 14840 17449 14871 17166 14903 11507 16915 11224 18015 14431 19556 18015 19713 17544 19933 17544 19965 17355 19996 5470 21474 5376 21505 4999 21505 3772 21411 3395" fillcolor="silver" stroked="f">
          <v:textpath style="font-family:&quot;Arial&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0" w:type="dxa"/>
        <w:right w:w="0" w:type="dxa"/>
      </w:tblCellMar>
      <w:tblLook w:val="0000" w:firstRow="0" w:lastRow="0" w:firstColumn="0" w:lastColumn="0" w:noHBand="0" w:noVBand="0"/>
      <w:tblPrChange w:id="31" w:author="Rev 6 Allen Wirfs-Brock" w:date="2012-02-23T16:42:00Z">
        <w:tblPr>
          <w:tblW w:w="0" w:type="auto"/>
          <w:tblLayout w:type="fixed"/>
          <w:tblCellMar>
            <w:left w:w="0" w:type="dxa"/>
            <w:right w:w="0" w:type="dxa"/>
          </w:tblCellMar>
          <w:tblLook w:val="0000" w:firstRow="0" w:lastRow="0" w:firstColumn="0" w:lastColumn="0" w:noHBand="0" w:noVBand="0"/>
        </w:tblPr>
      </w:tblPrChange>
    </w:tblPr>
    <w:tblGrid>
      <w:gridCol w:w="3318"/>
      <w:gridCol w:w="3318"/>
      <w:tblGridChange w:id="32">
        <w:tblGrid>
          <w:gridCol w:w="3318"/>
          <w:gridCol w:w="3318"/>
        </w:tblGrid>
      </w:tblGridChange>
    </w:tblGrid>
    <w:tr w:rsidR="0093237E" w:rsidTr="00550FEB">
      <w:trPr>
        <w:cantSplit/>
        <w:trHeight w:val="560"/>
        <w:trPrChange w:id="33" w:author="Rev 6 Allen Wirfs-Brock" w:date="2012-02-23T16:42:00Z">
          <w:trPr>
            <w:cantSplit/>
            <w:trHeight w:hRule="exact" w:val="560"/>
          </w:trPr>
        </w:trPrChange>
      </w:trPr>
      <w:tc>
        <w:tcPr>
          <w:tcW w:w="3318" w:type="dxa"/>
          <w:tcPrChange w:id="34" w:author="Rev 6 Allen Wirfs-Brock" w:date="2012-02-23T16:42:00Z">
            <w:tcPr>
              <w:tcW w:w="3318" w:type="dxa"/>
            </w:tcPr>
          </w:tcPrChange>
        </w:tcPr>
        <w:p w:rsidR="0093237E" w:rsidRDefault="0093237E">
          <w:pPr>
            <w:pStyle w:val="Header"/>
            <w:spacing w:after="300" w:line="240" w:lineRule="exact"/>
            <w:rPr>
              <w:b w:val="0"/>
            </w:rPr>
          </w:pPr>
          <w:r>
            <w:rPr>
              <w:noProof/>
              <w:lang w:eastAsia="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65" type="#_x0000_t136" style="position:absolute;left:0;text-align:left;margin-left:0;margin-top:0;width:515.6pt;height:171.85pt;rotation:315;z-index:-251661824;mso-wrap-edited:f;mso-position-horizontal:center;mso-position-horizontal-relative:margin;mso-position-vertical:center;mso-position-vertical-relative:margin" wrapcoords="21411 3395 14305 3395 14179 3584 14117 4338 14148 5093 14148 9243 11601 3018 11444 3395 11161 3489 11098 3489 10406 8772 8929 5376 8080 3395 5156 3489 5093 7734 3489 4338 3112 3584 2263 3301 471 3489 440 3584 471 16978 628 17544 2672 17544 3206 17072 3647 16223 3961 15091 4275 15940 5407 17827 5502 17544 5785 17449 5848 17261 5879 12262 6288 11413 7703 15468 8834 18110 9117 17638 9746 17544 9966 17638 10029 17355 10564 13488 11193 13299 11790 14903 13205 17827 13299 17544 13676 17449 13708 17449 13551 16129 13896 16978 14588 17921 14840 17449 14871 17166 14903 11507 16915 11224 18015 14431 19556 18015 19713 17544 19933 17544 19965 17355 19996 5470 21474 5376 21505 4999 21505 3772 21411 3395" fillcolor="silver" stroked="f">
                <v:textpath style="font-family:&quot;Arial&quot;;font-size:1pt" string="DRAFT"/>
                <w10:wrap anchorx="margin" anchory="margin"/>
              </v:shape>
            </w:pict>
          </w:r>
        </w:p>
      </w:tc>
      <w:tc>
        <w:tcPr>
          <w:tcW w:w="3318" w:type="dxa"/>
          <w:tcPrChange w:id="35" w:author="Rev 6 Allen Wirfs-Brock" w:date="2012-02-23T16:42:00Z">
            <w:tcPr>
              <w:tcW w:w="3318" w:type="dxa"/>
            </w:tcPr>
          </w:tcPrChange>
        </w:tcPr>
        <w:p w:rsidR="0093237E" w:rsidRDefault="0093237E">
          <w:pPr>
            <w:pStyle w:val="Header"/>
            <w:spacing w:after="300" w:line="240" w:lineRule="exact"/>
            <w:jc w:val="right"/>
            <w:rPr>
              <w:b w:val="0"/>
            </w:rPr>
          </w:pPr>
        </w:p>
      </w:tc>
    </w:tr>
  </w:tbl>
  <w:p w:rsidR="0093237E" w:rsidRDefault="0093237E">
    <w:pPr>
      <w:pStyle w:val="Header"/>
      <w:spacing w:line="240" w:lineRule="exac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37E" w:rsidRDefault="0093237E">
    <w:pPr>
      <w:pStyle w:val="Header"/>
    </w:pPr>
    <w:r>
      <w:rPr>
        <w:noProof/>
        <w:lang w:eastAsia="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67" type="#_x0000_t136" style="position:absolute;left:0;text-align:left;margin-left:0;margin-top:0;width:515.6pt;height:171.85pt;rotation:315;z-index:-251659776;mso-wrap-edited:f;mso-position-horizontal:center;mso-position-horizontal-relative:margin;mso-position-vertical:center;mso-position-vertical-relative:margin" wrapcoords="21411 3395 14305 3395 14179 3584 14117 4338 14148 5093 14148 9243 11601 3018 11444 3395 11161 3489 11098 3489 10406 8772 8929 5376 8080 3395 5156 3489 5093 7734 3489 4338 3112 3584 2263 3301 471 3489 440 3584 471 16978 628 17544 2672 17544 3206 17072 3647 16223 3961 15091 4275 15940 5407 17827 5502 17544 5785 17449 5848 17261 5879 12262 6288 11413 7703 15468 8834 18110 9117 17638 9746 17544 9966 17638 10029 17355 10564 13488 11193 13299 11790 14903 13205 17827 13299 17544 13676 17449 13708 17449 13551 16129 13896 16978 14588 17921 14840 17449 14871 17166 14903 11507 16915 11224 18015 14431 19556 18015 19713 17544 19933 17544 19965 17355 19996 5470 21474 5376 21505 4999 21505 3772 21411 3395" fillcolor="silver" stroked="f">
          <v:textpath style="font-family:&quot;Arial&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37E" w:rsidRPr="000A4BD3" w:rsidRDefault="0093237E" w:rsidP="000A4BD3">
    <w:pPr>
      <w:pStyle w:val="Header"/>
    </w:pPr>
    <w:r>
      <w:rPr>
        <w:noProof/>
        <w:lang w:eastAsia="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69" type="#_x0000_t136" style="position:absolute;left:0;text-align:left;margin-left:0;margin-top:0;width:515.6pt;height:171.85pt;rotation:315;z-index:-251657728;mso-wrap-edited:f;mso-position-horizontal:center;mso-position-horizontal-relative:margin;mso-position-vertical:center;mso-position-vertical-relative:margin" wrapcoords="21411 3395 14305 3395 14179 3584 14117 4338 14148 5093 14148 9243 11601 3018 11444 3395 11161 3489 11098 3489 10406 8772 8929 5376 8080 3395 5156 3489 5093 7734 3489 4338 3112 3584 2263 3301 471 3489 440 3584 471 16978 628 17544 2672 17544 3206 17072 3647 16223 3961 15091 4275 15940 5407 17827 5502 17544 5785 17449 5848 17261 5879 12262 6288 11413 7703 15468 8834 18110 9117 17638 9746 17544 9966 17638 10029 17355 10564 13488 11193 13299 11790 14903 13205 17827 13299 17544 13676 17449 13708 17449 13551 16129 13896 16978 14588 17921 14840 17449 14871 17166 14903 11507 16915 11224 18015 14431 19556 18015 19713 17544 19933 17544 19965 17355 19996 5470 21474 5376 21505 4999 21505 3772 21411 3395" fillcolor="silver" stroked="f">
          <v:textpath style="font-family:&quot;Arial&quot;;font-size:1pt" string="DRAFT"/>
          <w10:wrap anchorx="margin" anchory="margin"/>
        </v:shape>
      </w:pict>
    </w:r>
    <w:r>
      <w:rPr>
        <w:noProof/>
        <w:lang w:val="en-US" w:eastAsia="en-US"/>
      </w:rPr>
      <w:drawing>
        <wp:anchor distT="0" distB="0" distL="114300" distR="114300" simplePos="0" relativeHeight="251652608" behindDoc="1" locked="0" layoutInCell="1" allowOverlap="1">
          <wp:simplePos x="0" y="0"/>
          <wp:positionH relativeFrom="column">
            <wp:posOffset>176530</wp:posOffset>
          </wp:positionH>
          <wp:positionV relativeFrom="line">
            <wp:posOffset>-104775</wp:posOffset>
          </wp:positionV>
          <wp:extent cx="6588125" cy="620395"/>
          <wp:effectExtent l="0" t="0" r="3175" b="8255"/>
          <wp:wrapNone/>
          <wp:docPr id="15" name="Picture 15" descr="Head 2 EC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ead 2 ECM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8125" cy="62039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37E" w:rsidRPr="0012311B" w:rsidRDefault="0093237E" w:rsidP="0012311B">
    <w:pPr>
      <w:pStyle w:val="Header"/>
    </w:pPr>
    <w:r>
      <w:rPr>
        <w:noProof/>
        <w:lang w:eastAsia="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68" type="#_x0000_t136" style="position:absolute;left:0;text-align:left;margin-left:0;margin-top:0;width:515.6pt;height:171.85pt;rotation:315;z-index:-251658752;mso-wrap-edited:f;mso-position-horizontal:center;mso-position-horizontal-relative:margin;mso-position-vertical:center;mso-position-vertical-relative:margin" wrapcoords="21411 3395 14305 3395 14179 3584 14117 4338 14148 5093 14148 9243 11601 3018 11444 3395 11161 3489 11098 3489 10406 8772 8929 5376 8080 3395 5156 3489 5093 7734 3489 4338 3112 3584 2263 3301 471 3489 440 3584 471 16978 628 17544 2672 17544 3206 17072 3647 16223 3961 15091 4275 15940 5407 17827 5502 17544 5785 17449 5848 17261 5879 12262 6288 11413 7703 15468 8834 18110 9117 17638 9746 17544 9966 17638 10029 17355 10564 13488 11193 13299 11790 14903 13205 17827 13299 17544 13676 17449 13708 17449 13551 16129 13896 16978 14588 17921 14840 17449 14871 17166 14903 11507 16915 11224 18015 14431 19556 18015 19713 17544 19933 17544 19965 17355 19996 5470 21474 5376 21505 4999 21505 3772 21411 3395" fillcolor="silver" stroked="f">
          <v:textpath style="font-family:&quot;Arial&quot;;font-size:1pt" string="DRAFT"/>
          <w10:wrap anchorx="margin" anchory="margin"/>
        </v:shape>
      </w:pict>
    </w:r>
    <w:r>
      <w:rPr>
        <w:noProof/>
        <w:lang w:val="en-US" w:eastAsia="en-US"/>
      </w:rPr>
      <w:drawing>
        <wp:anchor distT="0" distB="0" distL="114300" distR="114300" simplePos="0" relativeHeight="251653632" behindDoc="1" locked="0" layoutInCell="1" allowOverlap="1">
          <wp:simplePos x="0" y="0"/>
          <wp:positionH relativeFrom="column">
            <wp:posOffset>-198120</wp:posOffset>
          </wp:positionH>
          <wp:positionV relativeFrom="line">
            <wp:posOffset>-104775</wp:posOffset>
          </wp:positionV>
          <wp:extent cx="6588125" cy="620395"/>
          <wp:effectExtent l="0" t="0" r="3175" b="8255"/>
          <wp:wrapNone/>
          <wp:docPr id="16" name="Picture 16" descr="Head 2 EC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ead 2 ECM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8125" cy="62039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37E" w:rsidRPr="003E745B" w:rsidRDefault="0093237E">
    <w:pPr>
      <w:pStyle w:val="Header"/>
    </w:pPr>
    <w:r>
      <w:rPr>
        <w:noProof/>
        <w:lang w:eastAsia="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2070" type="#_x0000_t136" style="position:absolute;left:0;text-align:left;margin-left:0;margin-top:0;width:515.6pt;height:171.85pt;rotation:315;z-index:-251656704;mso-wrap-edited:f;mso-position-horizontal:center;mso-position-horizontal-relative:margin;mso-position-vertical:center;mso-position-vertical-relative:margin" wrapcoords="21411 3395 14305 3395 14179 3584 14117 4338 14148 5093 14148 9243 11601 3018 11444 3395 11161 3489 11098 3489 10406 8772 8929 5376 8080 3395 5156 3489 5093 7734 3489 4338 3112 3584 2263 3301 471 3489 440 3584 471 16978 628 17544 2672 17544 3206 17072 3647 16223 3961 15091 4275 15940 5407 17827 5502 17544 5785 17449 5848 17261 5879 12262 6288 11413 7703 15468 8834 18110 9117 17638 9746 17544 9966 17638 10029 17355 10564 13488 11193 13299 11790 14903 13205 17827 13299 17544 13676 17449 13708 17449 13551 16129 13896 16978 14588 17921 14840 17449 14871 17166 14903 11507 16915 11224 18015 14431 19556 18015 19713 17544 19933 17544 19965 17355 19996 5470 21474 5376 21505 4999 21505 3772 21411 3395" fillcolor="silver" stroked="f">
          <v:textpath style="font-family:&quot;Arial&quot;;font-size:1pt" string="DRAFT"/>
          <w10:wrap anchorx="margin" anchory="margin"/>
        </v:shape>
      </w:pict>
    </w:r>
    <w:r w:rsidRPr="003E745B">
      <w:fldChar w:fldCharType="begin"/>
    </w:r>
    <w:r w:rsidRPr="003E745B">
      <w:instrText xml:space="preserve"> REF LibEnteteISO \* CHARFORMAT </w:instrText>
    </w:r>
    <w:r w:rsidRPr="003E745B">
      <w:fldChar w:fldCharType="separate"/>
    </w:r>
    <w:ins w:id="1203" w:author="Rev 16 Allen Wirfs-Brock" w:date="2013-06-24T16:13:00Z">
      <w:r>
        <w:rPr>
          <w:b w:val="0"/>
          <w:bCs/>
          <w:lang w:val="en-US"/>
        </w:rPr>
        <w:t>Error! Reference source not found.</w:t>
      </w:r>
    </w:ins>
    <w:ins w:id="1204" w:author="Rev 15 Allen Wirfs-Brock" w:date="2013-03-27T15:18:00Z">
      <w:del w:id="1205" w:author="Rev 16 Allen Wirfs-Brock" w:date="2013-06-24T15:54:00Z">
        <w:r w:rsidDel="001B7D93">
          <w:rPr>
            <w:b w:val="0"/>
            <w:bCs/>
            <w:lang w:val="en-US"/>
          </w:rPr>
          <w:delText>Error! Reference source not found.</w:delText>
        </w:r>
      </w:del>
    </w:ins>
    <w:ins w:id="1206" w:author="Rev 14 Allen Wirfs-Brock" w:date="2013-03-08T12:42:00Z">
      <w:del w:id="1207" w:author="Rev 16 Allen Wirfs-Brock" w:date="2013-06-24T15:54:00Z">
        <w:r w:rsidDel="001B7D93">
          <w:rPr>
            <w:b w:val="0"/>
            <w:bCs/>
            <w:lang w:val="en-US"/>
          </w:rPr>
          <w:delText>Error! Reference source not found.</w:delText>
        </w:r>
      </w:del>
    </w:ins>
    <w:ins w:id="1208" w:author="Rev 13 Allen Wirfs-Brock" w:date="2012-12-10T12:34:00Z">
      <w:del w:id="1209" w:author="Rev 16 Allen Wirfs-Brock" w:date="2013-06-24T15:54:00Z">
        <w:r w:rsidDel="001B7D93">
          <w:rPr>
            <w:b w:val="0"/>
            <w:bCs/>
            <w:lang w:val="en-US"/>
          </w:rPr>
          <w:delText>Error! Reference source not found.</w:delText>
        </w:r>
      </w:del>
    </w:ins>
    <w:ins w:id="1210" w:author="Rev 12 Allen Wirfs-Brock" w:date="2012-11-22T16:17:00Z">
      <w:del w:id="1211" w:author="Rev 16 Allen Wirfs-Brock" w:date="2013-06-24T15:54:00Z">
        <w:r w:rsidDel="001B7D93">
          <w:rPr>
            <w:b w:val="0"/>
            <w:bCs/>
            <w:lang w:val="en-US"/>
          </w:rPr>
          <w:delText>Error! Reference source not found.</w:delText>
        </w:r>
      </w:del>
    </w:ins>
    <w:ins w:id="1212" w:author="Rev 10 Allen Wirfs-Brock" w:date="2012-09-27T11:54:00Z">
      <w:del w:id="1213" w:author="Rev 16 Allen Wirfs-Brock" w:date="2013-06-24T15:54:00Z">
        <w:r w:rsidDel="001B7D93">
          <w:rPr>
            <w:b w:val="0"/>
            <w:bCs/>
            <w:lang w:val="en-US"/>
          </w:rPr>
          <w:delText>Error! Reference source not found.</w:delText>
        </w:r>
      </w:del>
    </w:ins>
    <w:ins w:id="1214" w:author="Rev 8 Allen Wirfs-Brock" w:date="2012-06-15T19:42:00Z">
      <w:del w:id="1215" w:author="Rev 16 Allen Wirfs-Brock" w:date="2013-06-24T15:54:00Z">
        <w:r w:rsidDel="001B7D93">
          <w:rPr>
            <w:b w:val="0"/>
            <w:bCs/>
            <w:lang w:val="en-US"/>
          </w:rPr>
          <w:delText>Error! Reference source not found.</w:delText>
        </w:r>
      </w:del>
    </w:ins>
    <w:ins w:id="1216" w:author="Rev 7 Allen Wirfs-Brock" w:date="2012-05-04T15:21:00Z">
      <w:del w:id="1217" w:author="Rev 16 Allen Wirfs-Brock" w:date="2013-06-24T15:54:00Z">
        <w:r w:rsidDel="001B7D93">
          <w:rPr>
            <w:b w:val="0"/>
            <w:bCs/>
            <w:lang w:val="en-US"/>
          </w:rPr>
          <w:delText>Error! Reference source not found.</w:delText>
        </w:r>
      </w:del>
    </w:ins>
    <w:ins w:id="1218" w:author="Allen Wirfs-Brock" w:date="2012-02-09T15:53:00Z">
      <w:del w:id="1219" w:author="Rev 16 Allen Wirfs-Brock" w:date="2013-06-24T15:54:00Z">
        <w:r w:rsidDel="001B7D93">
          <w:rPr>
            <w:b w:val="0"/>
            <w:bCs/>
            <w:lang w:val="en-US"/>
          </w:rPr>
          <w:delText>Error! Reference source not found.</w:delText>
        </w:r>
      </w:del>
    </w:ins>
    <w:ins w:id="1220" w:author="Rev 5 Allen Wirfs-Brock" w:date="2012-01-16T18:13:00Z">
      <w:del w:id="1221" w:author="Rev 16 Allen Wirfs-Brock" w:date="2013-06-24T15:54:00Z">
        <w:r w:rsidDel="001B7D93">
          <w:rPr>
            <w:b w:val="0"/>
            <w:bCs/>
            <w:lang w:val="en-US"/>
          </w:rPr>
          <w:delText>Error! Reference source not found.</w:delText>
        </w:r>
      </w:del>
    </w:ins>
    <w:del w:id="1222" w:author="Rev 16 Allen Wirfs-Brock" w:date="2013-06-24T15:54:00Z">
      <w:r w:rsidDel="001B7D93">
        <w:rPr>
          <w:b w:val="0"/>
        </w:rPr>
        <w:delText>Error! Reference source not found.</w:delText>
      </w:r>
    </w:del>
    <w:r w:rsidRPr="003E745B">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37E" w:rsidRDefault="0093237E" w:rsidP="006E638D">
    <w:pPr>
      <w:pStyle w:val="Header"/>
      <w:jc w:val="left"/>
    </w:pPr>
    <w:r>
      <w:rPr>
        <w:noProof/>
        <w:lang w:eastAsia="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72" type="#_x0000_t136" style="position:absolute;margin-left:0;margin-top:0;width:515.6pt;height:171.85pt;rotation:315;z-index:-251654656;mso-wrap-edited:f;mso-position-horizontal:center;mso-position-horizontal-relative:margin;mso-position-vertical:center;mso-position-vertical-relative:margin" wrapcoords="21411 3395 14305 3395 14179 3584 14117 4338 14148 5093 14148 9243 11601 3018 11444 3395 11161 3489 11098 3489 10406 8772 8929 5376 8080 3395 5156 3489 5093 7734 3489 4338 3112 3584 2263 3301 471 3489 440 3584 471 16978 628 17544 2672 17544 3206 17072 3647 16223 3961 15091 4275 15940 5407 17827 5502 17544 5785 17449 5848 17261 5879 12262 6288 11413 7703 15468 8834 18110 9117 17638 9746 17544 9966 17638 10029 17355 10564 13488 11193 13299 11790 14903 13205 17827 13299 17544 13676 17449 13708 17449 13551 16129 13896 16978 14588 17921 14840 17449 14871 17166 14903 11507 16915 11224 18015 14431 19556 18015 19713 17544 19933 17544 19965 17355 19996 5470 21474 5376 21505 4999 21505 3772 21411 3395" fillcolor="silver" stroked="f">
          <v:textpath style="font-family:&quot;Arial&quot;;font-size:1pt" string="DRAFT"/>
          <w10:wrap anchorx="margin" anchory="margin"/>
        </v:shape>
      </w:pict>
    </w:r>
    <w:r>
      <w:rPr>
        <w:noProof/>
        <w:lang w:val="en-US" w:eastAsia="en-US"/>
      </w:rPr>
      <w:drawing>
        <wp:anchor distT="0" distB="0" distL="114300" distR="114300" simplePos="0" relativeHeight="251650560" behindDoc="1" locked="0" layoutInCell="1" allowOverlap="1" wp14:anchorId="077E966F" wp14:editId="1E5DC6C4">
          <wp:simplePos x="0" y="0"/>
          <wp:positionH relativeFrom="column">
            <wp:posOffset>-194945</wp:posOffset>
          </wp:positionH>
          <wp:positionV relativeFrom="line">
            <wp:posOffset>-147955</wp:posOffset>
          </wp:positionV>
          <wp:extent cx="6588125" cy="620395"/>
          <wp:effectExtent l="0" t="0" r="3175" b="8255"/>
          <wp:wrapNone/>
          <wp:docPr id="12" name="Picture 12" descr="Head 2 EC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ead 2 ECM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8125" cy="62039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37E" w:rsidRPr="00A4406C" w:rsidRDefault="0093237E" w:rsidP="00A4406C">
    <w:pPr>
      <w:pStyle w:val="Header"/>
    </w:pPr>
    <w:r>
      <w:rPr>
        <w:noProof/>
        <w:lang w:eastAsia="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71" type="#_x0000_t136" style="position:absolute;left:0;text-align:left;margin-left:0;margin-top:0;width:515.6pt;height:171.85pt;rotation:315;z-index:-251655680;mso-wrap-edited:f;mso-position-horizontal:center;mso-position-horizontal-relative:margin;mso-position-vertical:center;mso-position-vertical-relative:margin" wrapcoords="21411 3395 14305 3395 14179 3584 14117 4338 14148 5093 14148 9243 11601 3018 11444 3395 11161 3489 11098 3489 10406 8772 8929 5376 8080 3395 5156 3489 5093 7734 3489 4338 3112 3584 2263 3301 471 3489 440 3584 471 16978 628 17544 2672 17544 3206 17072 3647 16223 3961 15091 4275 15940 5407 17827 5502 17544 5785 17449 5848 17261 5879 12262 6288 11413 7703 15468 8834 18110 9117 17638 9746 17544 9966 17638 10029 17355 10564 13488 11193 13299 11790 14903 13205 17827 13299 17544 13676 17449 13708 17449 13551 16129 13896 16978 14588 17921 14840 17449 14871 17166 14903 11507 16915 11224 18015 14431 19556 18015 19713 17544 19933 17544 19965 17355 19996 5470 21474 5376 21505 4999 21505 3772 21411 3395" fillcolor="silver" stroked="f">
          <v:textpath style="font-family:&quot;Arial&quot;;font-size:1pt" string="DRAFT"/>
          <w10:wrap anchorx="margin" anchory="margin"/>
        </v:shape>
      </w:pict>
    </w:r>
    <w:r>
      <w:rPr>
        <w:noProof/>
        <w:lang w:val="en-US" w:eastAsia="en-US"/>
      </w:rPr>
      <w:drawing>
        <wp:anchor distT="0" distB="0" distL="114300" distR="114300" simplePos="0" relativeHeight="251651584" behindDoc="1" locked="0" layoutInCell="1" allowOverlap="1" wp14:anchorId="0E9F07A7" wp14:editId="05F538DC">
          <wp:simplePos x="0" y="0"/>
          <wp:positionH relativeFrom="column">
            <wp:posOffset>-207645</wp:posOffset>
          </wp:positionH>
          <wp:positionV relativeFrom="line">
            <wp:posOffset>-157480</wp:posOffset>
          </wp:positionV>
          <wp:extent cx="6588125" cy="620395"/>
          <wp:effectExtent l="0" t="0" r="3175" b="8255"/>
          <wp:wrapNone/>
          <wp:docPr id="17" name="Picture 17" descr="Head 2 EC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ead 2 ECM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8125" cy="62039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37E" w:rsidRPr="003E745B" w:rsidRDefault="0093237E" w:rsidP="003E745B">
    <w:pPr>
      <w:pStyle w:val="Header"/>
    </w:pPr>
    <w:r>
      <w:rPr>
        <w:noProof/>
        <w:lang w:eastAsia="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 o:spid="_x0000_s2073" type="#_x0000_t136" style="position:absolute;left:0;text-align:left;margin-left:0;margin-top:0;width:515.6pt;height:171.85pt;rotation:315;z-index:-251653632;mso-wrap-edited:f;mso-position-horizontal:center;mso-position-horizontal-relative:margin;mso-position-vertical:center;mso-position-vertical-relative:margin" wrapcoords="21411 3395 14305 3395 14179 3584 14117 4338 14148 5093 14148 9243 11601 3018 11444 3395 11161 3489 11098 3489 10406 8772 8929 5376 8080 3395 5156 3489 5093 7734 3489 4338 3112 3584 2263 3301 471 3489 440 3584 471 16978 628 17544 2672 17544 3206 17072 3647 16223 3961 15091 4275 15940 5407 17827 5502 17544 5785 17449 5848 17261 5879 12262 6288 11413 7703 15468 8834 18110 9117 17638 9746 17544 9966 17638 10029 17355 10564 13488 11193 13299 11790 14903 13205 17827 13299 17544 13676 17449 13708 17449 13551 16129 13896 16978 14588 17921 14840 17449 14871 17166 14903 11507 16915 11224 18015 14431 19556 18015 19713 17544 19933 17544 19965 17355 19996 5470 21474 5376 21505 4999 21505 3772 21411 3395" fillcolor="silver" stroked="f">
          <v:textpath style="font-family:&quot;Arial&quot;;font-size:1pt" string="DRAFT"/>
          <w10:wrap anchorx="margin" anchory="margin"/>
        </v:shape>
      </w:pict>
    </w:r>
    <w:r>
      <w:rPr>
        <w:noProof/>
        <w:lang w:val="en-US" w:eastAsia="en-US"/>
      </w:rPr>
      <w:drawing>
        <wp:anchor distT="0" distB="0" distL="114300" distR="114300" simplePos="0" relativeHeight="251649536" behindDoc="1" locked="0" layoutInCell="1" allowOverlap="1" wp14:anchorId="2B930353" wp14:editId="41F351DB">
          <wp:simplePos x="0" y="0"/>
          <wp:positionH relativeFrom="column">
            <wp:posOffset>-226695</wp:posOffset>
          </wp:positionH>
          <wp:positionV relativeFrom="line">
            <wp:posOffset>-167005</wp:posOffset>
          </wp:positionV>
          <wp:extent cx="6588125" cy="620395"/>
          <wp:effectExtent l="0" t="0" r="3175" b="8255"/>
          <wp:wrapNone/>
          <wp:docPr id="18" name="Picture 18" descr="Head 2 EC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ad 2 ECM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8125" cy="62039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D2C5496"/>
    <w:lvl w:ilvl="0">
      <w:start w:val="1"/>
      <w:numFmt w:val="decimal"/>
      <w:pStyle w:val="ListNumber5"/>
      <w:lvlText w:val="%1."/>
      <w:lvlJc w:val="left"/>
      <w:pPr>
        <w:tabs>
          <w:tab w:val="num" w:pos="1492"/>
        </w:tabs>
        <w:ind w:left="1492" w:hanging="360"/>
      </w:pPr>
    </w:lvl>
  </w:abstractNum>
  <w:abstractNum w:abstractNumId="1">
    <w:nsid w:val="FFFFFF80"/>
    <w:multiLevelType w:val="singleLevel"/>
    <w:tmpl w:val="C61A574A"/>
    <w:lvl w:ilvl="0">
      <w:start w:val="1"/>
      <w:numFmt w:val="bullet"/>
      <w:pStyle w:val="ListBullet5"/>
      <w:lvlText w:val=""/>
      <w:lvlJc w:val="left"/>
      <w:pPr>
        <w:tabs>
          <w:tab w:val="num" w:pos="1492"/>
        </w:tabs>
        <w:ind w:left="1492" w:hanging="360"/>
      </w:pPr>
      <w:rPr>
        <w:rFonts w:ascii="Symbol" w:hAnsi="Symbol" w:hint="default"/>
      </w:rPr>
    </w:lvl>
  </w:abstractNum>
  <w:abstractNum w:abstractNumId="2">
    <w:nsid w:val="FFFFFF81"/>
    <w:multiLevelType w:val="singleLevel"/>
    <w:tmpl w:val="193C76E6"/>
    <w:lvl w:ilvl="0">
      <w:start w:val="1"/>
      <w:numFmt w:val="bullet"/>
      <w:pStyle w:val="ListBullet4"/>
      <w:lvlText w:val=""/>
      <w:lvlJc w:val="left"/>
      <w:pPr>
        <w:tabs>
          <w:tab w:val="num" w:pos="1209"/>
        </w:tabs>
        <w:ind w:left="1209" w:hanging="360"/>
      </w:pPr>
      <w:rPr>
        <w:rFonts w:ascii="Symbol" w:hAnsi="Symbol" w:hint="default"/>
      </w:rPr>
    </w:lvl>
  </w:abstractNum>
  <w:abstractNum w:abstractNumId="3">
    <w:nsid w:val="FFFFFF82"/>
    <w:multiLevelType w:val="singleLevel"/>
    <w:tmpl w:val="61BE3B8C"/>
    <w:lvl w:ilvl="0">
      <w:start w:val="1"/>
      <w:numFmt w:val="bullet"/>
      <w:pStyle w:val="ListBullet3"/>
      <w:lvlText w:val=""/>
      <w:lvlJc w:val="left"/>
      <w:pPr>
        <w:tabs>
          <w:tab w:val="num" w:pos="926"/>
        </w:tabs>
        <w:ind w:left="926" w:hanging="360"/>
      </w:pPr>
      <w:rPr>
        <w:rFonts w:ascii="Symbol" w:hAnsi="Symbol" w:hint="default"/>
      </w:rPr>
    </w:lvl>
  </w:abstractNum>
  <w:abstractNum w:abstractNumId="4">
    <w:nsid w:val="FFFFFF83"/>
    <w:multiLevelType w:val="singleLevel"/>
    <w:tmpl w:val="5BEAAE5C"/>
    <w:lvl w:ilvl="0">
      <w:start w:val="1"/>
      <w:numFmt w:val="bullet"/>
      <w:pStyle w:val="ListBullet2"/>
      <w:lvlText w:val=""/>
      <w:lvlJc w:val="left"/>
      <w:pPr>
        <w:tabs>
          <w:tab w:val="num" w:pos="643"/>
        </w:tabs>
        <w:ind w:left="643" w:hanging="360"/>
      </w:pPr>
      <w:rPr>
        <w:rFonts w:ascii="Symbol" w:hAnsi="Symbol" w:hint="default"/>
      </w:rPr>
    </w:lvl>
  </w:abstractNum>
  <w:abstractNum w:abstractNumId="5">
    <w:nsid w:val="FFFFFF89"/>
    <w:multiLevelType w:val="singleLevel"/>
    <w:tmpl w:val="E0641914"/>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001A0198"/>
    <w:multiLevelType w:val="multilevel"/>
    <w:tmpl w:val="7F9AB868"/>
    <w:numStyleLink w:val="ag3"/>
  </w:abstractNum>
  <w:abstractNum w:abstractNumId="7">
    <w:nsid w:val="003943F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
    <w:nsid w:val="003A4F2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
    <w:nsid w:val="004574B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
    <w:nsid w:val="00670C2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
    <w:nsid w:val="006841A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
    <w:nsid w:val="007B15B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
    <w:nsid w:val="008B060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
    <w:nsid w:val="008D450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
    <w:nsid w:val="0095103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6">
    <w:nsid w:val="00AB3E4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7">
    <w:nsid w:val="00AB5139"/>
    <w:multiLevelType w:val="multilevel"/>
    <w:tmpl w:val="7F9AB868"/>
    <w:numStyleLink w:val="ag3"/>
  </w:abstractNum>
  <w:abstractNum w:abstractNumId="18">
    <w:nsid w:val="00B4239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9">
    <w:nsid w:val="00BE26A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0">
    <w:nsid w:val="00D5216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1">
    <w:nsid w:val="00E74AB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2">
    <w:nsid w:val="01084CD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3">
    <w:nsid w:val="01152D0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4">
    <w:nsid w:val="01402830"/>
    <w:multiLevelType w:val="multilevel"/>
    <w:tmpl w:val="E708A6E4"/>
    <w:lvl w:ilvl="0">
      <w:start w:val="4"/>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5">
    <w:nsid w:val="014E427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6">
    <w:nsid w:val="016B1A59"/>
    <w:multiLevelType w:val="multilevel"/>
    <w:tmpl w:val="7F9AB868"/>
    <w:numStyleLink w:val="ag3"/>
  </w:abstractNum>
  <w:abstractNum w:abstractNumId="27">
    <w:nsid w:val="01762C26"/>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8">
    <w:nsid w:val="018869B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9">
    <w:nsid w:val="01AE205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0">
    <w:nsid w:val="01B77EB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1">
    <w:nsid w:val="01C628C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2">
    <w:nsid w:val="01EC576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3">
    <w:nsid w:val="0200640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4">
    <w:nsid w:val="021C1CFE"/>
    <w:multiLevelType w:val="multilevel"/>
    <w:tmpl w:val="7F9AB868"/>
    <w:numStyleLink w:val="ag3"/>
  </w:abstractNum>
  <w:abstractNum w:abstractNumId="35">
    <w:nsid w:val="0250646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6">
    <w:nsid w:val="025530E9"/>
    <w:multiLevelType w:val="multilevel"/>
    <w:tmpl w:val="7F9AB868"/>
    <w:numStyleLink w:val="ag3"/>
  </w:abstractNum>
  <w:abstractNum w:abstractNumId="37">
    <w:nsid w:val="025E7F5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8">
    <w:nsid w:val="029C3C2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9">
    <w:nsid w:val="02B2243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0">
    <w:nsid w:val="02CB50F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1">
    <w:nsid w:val="02D24E6B"/>
    <w:multiLevelType w:val="hybridMultilevel"/>
    <w:tmpl w:val="2F704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30349F9"/>
    <w:multiLevelType w:val="multilevel"/>
    <w:tmpl w:val="610ED7B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i w:val="0"/>
        <w:iCs/>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3">
    <w:nsid w:val="0304578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4">
    <w:nsid w:val="031E540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5">
    <w:nsid w:val="03296C74"/>
    <w:multiLevelType w:val="multilevel"/>
    <w:tmpl w:val="7F9AB868"/>
    <w:numStyleLink w:val="ag3"/>
  </w:abstractNum>
  <w:abstractNum w:abstractNumId="46">
    <w:nsid w:val="03451BD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7">
    <w:nsid w:val="035D24FA"/>
    <w:multiLevelType w:val="multilevel"/>
    <w:tmpl w:val="07DAA43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8">
    <w:nsid w:val="03673A9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9">
    <w:nsid w:val="0383572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0">
    <w:nsid w:val="038359B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1">
    <w:nsid w:val="03877BBA"/>
    <w:multiLevelType w:val="hybridMultilevel"/>
    <w:tmpl w:val="D804A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03922D5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3">
    <w:nsid w:val="03A8000A"/>
    <w:multiLevelType w:val="multilevel"/>
    <w:tmpl w:val="7F9AB868"/>
    <w:numStyleLink w:val="ag3"/>
  </w:abstractNum>
  <w:abstractNum w:abstractNumId="54">
    <w:nsid w:val="03B0351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5">
    <w:nsid w:val="03B1475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6">
    <w:nsid w:val="03C24EC9"/>
    <w:multiLevelType w:val="multilevel"/>
    <w:tmpl w:val="7F9AB868"/>
    <w:numStyleLink w:val="ag3"/>
  </w:abstractNum>
  <w:abstractNum w:abstractNumId="57">
    <w:nsid w:val="03C36CD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8">
    <w:nsid w:val="03C66DB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9">
    <w:nsid w:val="03DB0FA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0">
    <w:nsid w:val="03FE4A5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1">
    <w:nsid w:val="04223AE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2">
    <w:nsid w:val="04487A70"/>
    <w:multiLevelType w:val="multilevel"/>
    <w:tmpl w:val="7F9AB868"/>
    <w:numStyleLink w:val="ag3"/>
  </w:abstractNum>
  <w:abstractNum w:abstractNumId="63">
    <w:nsid w:val="04670A6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4">
    <w:nsid w:val="04874DB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5">
    <w:nsid w:val="048B013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6">
    <w:nsid w:val="04AF5BD9"/>
    <w:multiLevelType w:val="multilevel"/>
    <w:tmpl w:val="7D4AE8F4"/>
    <w:lvl w:ilvl="0">
      <w:start w:val="1"/>
      <w:numFmt w:val="decimal"/>
      <w:lvlText w:val="%1."/>
      <w:lvlJc w:val="left"/>
      <w:pPr>
        <w:tabs>
          <w:tab w:val="num" w:pos="360"/>
        </w:tabs>
        <w:ind w:left="360" w:hanging="360"/>
      </w:pPr>
      <w:rPr>
        <w:rFonts w:hint="default"/>
        <w:color w:val="FF0000"/>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7">
    <w:nsid w:val="04B41FE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8">
    <w:nsid w:val="04B4244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9">
    <w:nsid w:val="04C7073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0">
    <w:nsid w:val="04CC3C2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1">
    <w:nsid w:val="04D75BE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2">
    <w:nsid w:val="04E61A42"/>
    <w:multiLevelType w:val="multilevel"/>
    <w:tmpl w:val="7F9AB868"/>
    <w:numStyleLink w:val="ag3"/>
  </w:abstractNum>
  <w:abstractNum w:abstractNumId="73">
    <w:nsid w:val="050B33F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4">
    <w:nsid w:val="051070EA"/>
    <w:multiLevelType w:val="multilevel"/>
    <w:tmpl w:val="7F9AB868"/>
    <w:numStyleLink w:val="ag3"/>
  </w:abstractNum>
  <w:abstractNum w:abstractNumId="75">
    <w:nsid w:val="05245B7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6">
    <w:nsid w:val="0553745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7">
    <w:nsid w:val="055D5E30"/>
    <w:multiLevelType w:val="multilevel"/>
    <w:tmpl w:val="7F9AB868"/>
    <w:numStyleLink w:val="ag3"/>
  </w:abstractNum>
  <w:abstractNum w:abstractNumId="78">
    <w:nsid w:val="055E1B9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9">
    <w:nsid w:val="0577616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0">
    <w:nsid w:val="0584482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1">
    <w:nsid w:val="05B76F0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2">
    <w:nsid w:val="05C15AC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3">
    <w:nsid w:val="05C7576B"/>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4">
    <w:nsid w:val="05E5537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5">
    <w:nsid w:val="05E8570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6">
    <w:nsid w:val="05F252BD"/>
    <w:multiLevelType w:val="singleLevel"/>
    <w:tmpl w:val="074C56F8"/>
    <w:lvl w:ilvl="0">
      <w:start w:val="1"/>
      <w:numFmt w:val="decimal"/>
      <w:pStyle w:val="Bibliography1"/>
      <w:lvlText w:val="[%1]"/>
      <w:lvlJc w:val="left"/>
      <w:pPr>
        <w:tabs>
          <w:tab w:val="num" w:pos="360"/>
        </w:tabs>
        <w:ind w:left="360" w:hanging="360"/>
      </w:pPr>
    </w:lvl>
  </w:abstractNum>
  <w:abstractNum w:abstractNumId="87">
    <w:nsid w:val="05F64FF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8">
    <w:nsid w:val="061E564E"/>
    <w:multiLevelType w:val="multilevel"/>
    <w:tmpl w:val="2C96BF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i w:val="0"/>
        <w:iCs w:val="0"/>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9">
    <w:nsid w:val="0620288A"/>
    <w:multiLevelType w:val="multilevel"/>
    <w:tmpl w:val="C1AC6B2A"/>
    <w:lvl w:ilvl="0">
      <w:start w:val="1"/>
      <w:numFmt w:val="bullet"/>
      <w:lvlText w:val=""/>
      <w:lvlJc w:val="left"/>
      <w:pPr>
        <w:tabs>
          <w:tab w:val="num" w:pos="360"/>
        </w:tabs>
        <w:ind w:left="360" w:hanging="360"/>
      </w:pPr>
      <w:rPr>
        <w:rFonts w:ascii="Symbol" w:hAnsi="Symbol"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0">
    <w:nsid w:val="0625776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1">
    <w:nsid w:val="062C0137"/>
    <w:multiLevelType w:val="multilevel"/>
    <w:tmpl w:val="12B87DB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2">
    <w:nsid w:val="063C4C4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3">
    <w:nsid w:val="06440C2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4">
    <w:nsid w:val="06867AD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5">
    <w:nsid w:val="06C67ED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6">
    <w:nsid w:val="06D829C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7">
    <w:nsid w:val="06FF2467"/>
    <w:multiLevelType w:val="multilevel"/>
    <w:tmpl w:val="7F9AB868"/>
    <w:numStyleLink w:val="ag3"/>
  </w:abstractNum>
  <w:abstractNum w:abstractNumId="98">
    <w:nsid w:val="070C0E6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9">
    <w:nsid w:val="07130B6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0">
    <w:nsid w:val="072E321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1">
    <w:nsid w:val="0776658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2">
    <w:nsid w:val="07805CB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3">
    <w:nsid w:val="079104EB"/>
    <w:multiLevelType w:val="multilevel"/>
    <w:tmpl w:val="7F9AB868"/>
    <w:numStyleLink w:val="ag3"/>
  </w:abstractNum>
  <w:abstractNum w:abstractNumId="104">
    <w:nsid w:val="079A3DA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5">
    <w:nsid w:val="079C1C9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6">
    <w:nsid w:val="07A456A4"/>
    <w:multiLevelType w:val="multilevel"/>
    <w:tmpl w:val="07DAA43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7">
    <w:nsid w:val="07C66F8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8">
    <w:nsid w:val="07D061A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9">
    <w:nsid w:val="07F5044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0">
    <w:nsid w:val="0836208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1">
    <w:nsid w:val="085F55A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2">
    <w:nsid w:val="08A55008"/>
    <w:multiLevelType w:val="multilevel"/>
    <w:tmpl w:val="BEA41C08"/>
    <w:lvl w:ilvl="0">
      <w:start w:val="1"/>
      <w:numFmt w:val="upperLetter"/>
      <w:suff w:val="nothing"/>
      <w:lvlText w:val="Annex %1"/>
      <w:lvlJc w:val="left"/>
      <w:pPr>
        <w:ind w:left="0" w:firstLine="0"/>
      </w:pPr>
      <w:rPr>
        <w:rFonts w:ascii="Arial" w:hAnsi="Arial" w:hint="default"/>
        <w:b/>
        <w:i w:val="0"/>
        <w:sz w:val="28"/>
      </w:rPr>
    </w:lvl>
    <w:lvl w:ilvl="1">
      <w:start w:val="1"/>
      <w:numFmt w:val="decimal"/>
      <w:lvlText w:val="%1.%2"/>
      <w:lvlJc w:val="left"/>
      <w:pPr>
        <w:tabs>
          <w:tab w:val="num" w:pos="360"/>
        </w:tabs>
        <w:ind w:left="0" w:firstLine="0"/>
      </w:pPr>
      <w:rPr>
        <w:b/>
        <w:i w:val="0"/>
      </w:rPr>
    </w:lvl>
    <w:lvl w:ilvl="2">
      <w:start w:val="1"/>
      <w:numFmt w:val="decimal"/>
      <w:lvlText w:val="%1.%2.%3"/>
      <w:lvlJc w:val="left"/>
      <w:pPr>
        <w:tabs>
          <w:tab w:val="num" w:pos="720"/>
        </w:tabs>
        <w:ind w:left="0" w:firstLine="0"/>
      </w:pPr>
      <w:rPr>
        <w:b/>
        <w:i w:val="0"/>
      </w:rPr>
    </w:lvl>
    <w:lvl w:ilvl="3">
      <w:start w:val="1"/>
      <w:numFmt w:val="decimal"/>
      <w:lvlText w:val="%1.%2.%3.%4"/>
      <w:lvlJc w:val="left"/>
      <w:pPr>
        <w:tabs>
          <w:tab w:val="num" w:pos="1080"/>
        </w:tabs>
        <w:ind w:left="0" w:firstLine="0"/>
      </w:pPr>
      <w:rPr>
        <w:b/>
        <w:i w:val="0"/>
      </w:rPr>
    </w:lvl>
    <w:lvl w:ilvl="4">
      <w:start w:val="1"/>
      <w:numFmt w:val="decimal"/>
      <w:lvlText w:val="%1.%2.%3.%4.%5"/>
      <w:lvlJc w:val="left"/>
      <w:pPr>
        <w:tabs>
          <w:tab w:val="num" w:pos="1080"/>
        </w:tabs>
        <w:ind w:left="0" w:firstLine="0"/>
      </w:pPr>
      <w:rPr>
        <w:b/>
        <w:i w:val="0"/>
      </w:rPr>
    </w:lvl>
    <w:lvl w:ilvl="5">
      <w:start w:val="1"/>
      <w:numFmt w:val="decimal"/>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3">
    <w:nsid w:val="08C2297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4">
    <w:nsid w:val="08C92840"/>
    <w:multiLevelType w:val="multilevel"/>
    <w:tmpl w:val="7F9AB868"/>
    <w:numStyleLink w:val="ag3"/>
  </w:abstractNum>
  <w:abstractNum w:abstractNumId="115">
    <w:nsid w:val="08DE63F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6">
    <w:nsid w:val="0907714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7">
    <w:nsid w:val="090C3C2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8">
    <w:nsid w:val="091113C1"/>
    <w:multiLevelType w:val="multilevel"/>
    <w:tmpl w:val="7F9AB868"/>
    <w:numStyleLink w:val="ag3"/>
  </w:abstractNum>
  <w:abstractNum w:abstractNumId="119">
    <w:nsid w:val="091926F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0">
    <w:nsid w:val="09216D9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1">
    <w:nsid w:val="092C09E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2">
    <w:nsid w:val="09361EF2"/>
    <w:multiLevelType w:val="multilevel"/>
    <w:tmpl w:val="7F9AB868"/>
    <w:numStyleLink w:val="ag3"/>
  </w:abstractNum>
  <w:abstractNum w:abstractNumId="123">
    <w:nsid w:val="094674D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4">
    <w:nsid w:val="095D5CE9"/>
    <w:multiLevelType w:val="multilevel"/>
    <w:tmpl w:val="7F9AB868"/>
    <w:numStyleLink w:val="ag3"/>
  </w:abstractNum>
  <w:abstractNum w:abstractNumId="125">
    <w:nsid w:val="09AD6F6F"/>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6">
    <w:nsid w:val="09C02A59"/>
    <w:multiLevelType w:val="multilevel"/>
    <w:tmpl w:val="7F9AB868"/>
    <w:numStyleLink w:val="ag3"/>
  </w:abstractNum>
  <w:abstractNum w:abstractNumId="127">
    <w:nsid w:val="09DA24CA"/>
    <w:multiLevelType w:val="multilevel"/>
    <w:tmpl w:val="7F9AB868"/>
    <w:numStyleLink w:val="ag3"/>
  </w:abstractNum>
  <w:abstractNum w:abstractNumId="128">
    <w:nsid w:val="09DD04DC"/>
    <w:multiLevelType w:val="multilevel"/>
    <w:tmpl w:val="7F9AB86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36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360"/>
      </w:pPr>
    </w:lvl>
  </w:abstractNum>
  <w:abstractNum w:abstractNumId="129">
    <w:nsid w:val="09FA662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0">
    <w:nsid w:val="0A0D3819"/>
    <w:multiLevelType w:val="multilevel"/>
    <w:tmpl w:val="7F9AB868"/>
    <w:numStyleLink w:val="ag3"/>
  </w:abstractNum>
  <w:abstractNum w:abstractNumId="131">
    <w:nsid w:val="0A2D07D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2">
    <w:nsid w:val="0A68762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3">
    <w:nsid w:val="0A977C1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4">
    <w:nsid w:val="0AB2754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5">
    <w:nsid w:val="0ABA28F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6">
    <w:nsid w:val="0AC73482"/>
    <w:multiLevelType w:val="multilevel"/>
    <w:tmpl w:val="7F9AB868"/>
    <w:numStyleLink w:val="ag3"/>
  </w:abstractNum>
  <w:abstractNum w:abstractNumId="137">
    <w:nsid w:val="0AD52BFD"/>
    <w:multiLevelType w:val="multilevel"/>
    <w:tmpl w:val="7F9AB868"/>
    <w:numStyleLink w:val="ag3"/>
  </w:abstractNum>
  <w:abstractNum w:abstractNumId="138">
    <w:nsid w:val="0B043A0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9">
    <w:nsid w:val="0B0C088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0">
    <w:nsid w:val="0B37641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1">
    <w:nsid w:val="0B40443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2">
    <w:nsid w:val="0B4174EA"/>
    <w:multiLevelType w:val="multilevel"/>
    <w:tmpl w:val="7F9AB868"/>
    <w:numStyleLink w:val="ag3"/>
  </w:abstractNum>
  <w:abstractNum w:abstractNumId="143">
    <w:nsid w:val="0B8A4DF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4">
    <w:nsid w:val="0B9C033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5">
    <w:nsid w:val="0BBC625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6">
    <w:nsid w:val="0BCA6B48"/>
    <w:multiLevelType w:val="multilevel"/>
    <w:tmpl w:val="7F9AB868"/>
    <w:numStyleLink w:val="ag3"/>
  </w:abstractNum>
  <w:abstractNum w:abstractNumId="147">
    <w:nsid w:val="0BE20AC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8">
    <w:nsid w:val="0BE6331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9">
    <w:nsid w:val="0BEA529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0">
    <w:nsid w:val="0BFE3C1C"/>
    <w:multiLevelType w:val="multilevel"/>
    <w:tmpl w:val="7F9AB868"/>
    <w:numStyleLink w:val="ag3"/>
  </w:abstractNum>
  <w:abstractNum w:abstractNumId="151">
    <w:nsid w:val="0C1663D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2">
    <w:nsid w:val="0C1A7DB6"/>
    <w:multiLevelType w:val="multilevel"/>
    <w:tmpl w:val="7F9AB868"/>
    <w:numStyleLink w:val="ag3"/>
  </w:abstractNum>
  <w:abstractNum w:abstractNumId="153">
    <w:nsid w:val="0C1B1C8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4">
    <w:nsid w:val="0C1C2E0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5">
    <w:nsid w:val="0C217E77"/>
    <w:multiLevelType w:val="multilevel"/>
    <w:tmpl w:val="7F9AB868"/>
    <w:numStyleLink w:val="ag3"/>
  </w:abstractNum>
  <w:abstractNum w:abstractNumId="156">
    <w:nsid w:val="0C222C7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7">
    <w:nsid w:val="0C47357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8">
    <w:nsid w:val="0C4846DB"/>
    <w:multiLevelType w:val="multilevel"/>
    <w:tmpl w:val="7F9AB868"/>
    <w:numStyleLink w:val="ag3"/>
  </w:abstractNum>
  <w:abstractNum w:abstractNumId="159">
    <w:nsid w:val="0C8C040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60">
    <w:nsid w:val="0CAC4AF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61">
    <w:nsid w:val="0CBA65F9"/>
    <w:multiLevelType w:val="multilevel"/>
    <w:tmpl w:val="7F9AB868"/>
    <w:numStyleLink w:val="ag3"/>
  </w:abstractNum>
  <w:abstractNum w:abstractNumId="162">
    <w:nsid w:val="0CCB043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63">
    <w:nsid w:val="0CCD498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64">
    <w:nsid w:val="0D3273C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65">
    <w:nsid w:val="0D425F9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66">
    <w:nsid w:val="0D581F2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67">
    <w:nsid w:val="0D5C40A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68">
    <w:nsid w:val="0D662BB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69">
    <w:nsid w:val="0D760DF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70">
    <w:nsid w:val="0D773B5A"/>
    <w:multiLevelType w:val="hybridMultilevel"/>
    <w:tmpl w:val="32B0E24E"/>
    <w:lvl w:ilvl="0" w:tplc="F51E23E0">
      <w:numFmt w:val="bullet"/>
      <w:lvlText w:val="-"/>
      <w:lvlJc w:val="left"/>
      <w:pPr>
        <w:ind w:left="360" w:hanging="360"/>
      </w:pPr>
      <w:rPr>
        <w:rFonts w:ascii="Arial" w:eastAsia="MS Mincho"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1">
    <w:nsid w:val="0D7914B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72">
    <w:nsid w:val="0DB46C26"/>
    <w:multiLevelType w:val="multilevel"/>
    <w:tmpl w:val="7F9AB868"/>
    <w:numStyleLink w:val="ag3"/>
  </w:abstractNum>
  <w:abstractNum w:abstractNumId="173">
    <w:nsid w:val="0DD671E4"/>
    <w:multiLevelType w:val="multilevel"/>
    <w:tmpl w:val="7F9AB868"/>
    <w:numStyleLink w:val="ag3"/>
  </w:abstractNum>
  <w:abstractNum w:abstractNumId="174">
    <w:nsid w:val="0DE24FD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75">
    <w:nsid w:val="0E016CD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76">
    <w:nsid w:val="0E102C27"/>
    <w:multiLevelType w:val="multilevel"/>
    <w:tmpl w:val="C8E22C7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77">
    <w:nsid w:val="0E114263"/>
    <w:multiLevelType w:val="multilevel"/>
    <w:tmpl w:val="7F9AB868"/>
    <w:numStyleLink w:val="ag3"/>
  </w:abstractNum>
  <w:abstractNum w:abstractNumId="178">
    <w:nsid w:val="0E120BD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79">
    <w:nsid w:val="0E174DE3"/>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0">
    <w:nsid w:val="0E255083"/>
    <w:multiLevelType w:val="multilevel"/>
    <w:tmpl w:val="7F9AB868"/>
    <w:numStyleLink w:val="ag3"/>
  </w:abstractNum>
  <w:abstractNum w:abstractNumId="181">
    <w:nsid w:val="0E406471"/>
    <w:multiLevelType w:val="multilevel"/>
    <w:tmpl w:val="7F9AB868"/>
    <w:numStyleLink w:val="ag3"/>
  </w:abstractNum>
  <w:abstractNum w:abstractNumId="182">
    <w:nsid w:val="0E417FA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83">
    <w:nsid w:val="0E6D2124"/>
    <w:multiLevelType w:val="multilevel"/>
    <w:tmpl w:val="7F9AB868"/>
    <w:numStyleLink w:val="ag3"/>
  </w:abstractNum>
  <w:abstractNum w:abstractNumId="184">
    <w:nsid w:val="0E7D07F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85">
    <w:nsid w:val="0E812E0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86">
    <w:nsid w:val="0E993BCF"/>
    <w:multiLevelType w:val="multilevel"/>
    <w:tmpl w:val="7F9AB868"/>
    <w:numStyleLink w:val="ag3"/>
  </w:abstractNum>
  <w:abstractNum w:abstractNumId="187">
    <w:nsid w:val="0EAE602A"/>
    <w:multiLevelType w:val="multilevel"/>
    <w:tmpl w:val="7F9AB868"/>
    <w:numStyleLink w:val="ag3"/>
  </w:abstractNum>
  <w:abstractNum w:abstractNumId="188">
    <w:nsid w:val="0EC4253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89">
    <w:nsid w:val="0ECC552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90">
    <w:nsid w:val="0ED777E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91">
    <w:nsid w:val="0ED830A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92">
    <w:nsid w:val="0EDF36A2"/>
    <w:multiLevelType w:val="multilevel"/>
    <w:tmpl w:val="7F9AB868"/>
    <w:numStyleLink w:val="ag3"/>
  </w:abstractNum>
  <w:abstractNum w:abstractNumId="193">
    <w:nsid w:val="0EE8188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94">
    <w:nsid w:val="0EF45EA3"/>
    <w:multiLevelType w:val="hybridMultilevel"/>
    <w:tmpl w:val="B5DC3A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nsid w:val="0F0C74A4"/>
    <w:multiLevelType w:val="multilevel"/>
    <w:tmpl w:val="7F9AB868"/>
    <w:numStyleLink w:val="ag3"/>
  </w:abstractNum>
  <w:abstractNum w:abstractNumId="196">
    <w:nsid w:val="0F416D7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97">
    <w:nsid w:val="0F770B8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98">
    <w:nsid w:val="0FA1502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99">
    <w:nsid w:val="0FAD058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00">
    <w:nsid w:val="0FC10F7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01">
    <w:nsid w:val="0FCE0F4B"/>
    <w:multiLevelType w:val="multilevel"/>
    <w:tmpl w:val="7F9AB868"/>
    <w:numStyleLink w:val="ag3"/>
  </w:abstractNum>
  <w:abstractNum w:abstractNumId="202">
    <w:nsid w:val="0FD644C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03">
    <w:nsid w:val="0FE037B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04">
    <w:nsid w:val="0FF71D0D"/>
    <w:multiLevelType w:val="multilevel"/>
    <w:tmpl w:val="7F9AB868"/>
    <w:numStyleLink w:val="ag3"/>
  </w:abstractNum>
  <w:abstractNum w:abstractNumId="205">
    <w:nsid w:val="100012F7"/>
    <w:multiLevelType w:val="multilevel"/>
    <w:tmpl w:val="7F9AB868"/>
    <w:numStyleLink w:val="ag3"/>
  </w:abstractNum>
  <w:abstractNum w:abstractNumId="206">
    <w:nsid w:val="100D792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07">
    <w:nsid w:val="101B1DC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08">
    <w:nsid w:val="10217F6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09">
    <w:nsid w:val="102D549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10">
    <w:nsid w:val="102F02F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11">
    <w:nsid w:val="1058463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12">
    <w:nsid w:val="1062358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13">
    <w:nsid w:val="1067044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14">
    <w:nsid w:val="1069356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15">
    <w:nsid w:val="107E58FC"/>
    <w:multiLevelType w:val="multilevel"/>
    <w:tmpl w:val="7F9AB868"/>
    <w:numStyleLink w:val="ag3"/>
  </w:abstractNum>
  <w:abstractNum w:abstractNumId="216">
    <w:nsid w:val="108316D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17">
    <w:nsid w:val="10D444B0"/>
    <w:multiLevelType w:val="multilevel"/>
    <w:tmpl w:val="7F9AB868"/>
    <w:numStyleLink w:val="ag3"/>
  </w:abstractNum>
  <w:abstractNum w:abstractNumId="218">
    <w:nsid w:val="10DE39A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19">
    <w:nsid w:val="110F1601"/>
    <w:multiLevelType w:val="multilevel"/>
    <w:tmpl w:val="7F9AB868"/>
    <w:numStyleLink w:val="ag3"/>
  </w:abstractNum>
  <w:abstractNum w:abstractNumId="220">
    <w:nsid w:val="113560B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21">
    <w:nsid w:val="113B293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22">
    <w:nsid w:val="1142469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23">
    <w:nsid w:val="11790F79"/>
    <w:multiLevelType w:val="multilevel"/>
    <w:tmpl w:val="7F9AB868"/>
    <w:numStyleLink w:val="ag3"/>
  </w:abstractNum>
  <w:abstractNum w:abstractNumId="224">
    <w:nsid w:val="117A38C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25">
    <w:nsid w:val="118D04D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26">
    <w:nsid w:val="1199413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27">
    <w:nsid w:val="11AC2FA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28">
    <w:nsid w:val="11B2093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29">
    <w:nsid w:val="11C0338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30">
    <w:nsid w:val="11CF631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31">
    <w:nsid w:val="11EB21E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32">
    <w:nsid w:val="11FB0661"/>
    <w:multiLevelType w:val="multilevel"/>
    <w:tmpl w:val="7F9AB868"/>
    <w:numStyleLink w:val="ag3"/>
  </w:abstractNum>
  <w:abstractNum w:abstractNumId="233">
    <w:nsid w:val="12167A0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34">
    <w:nsid w:val="1224254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35">
    <w:nsid w:val="126560E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36">
    <w:nsid w:val="127E154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37">
    <w:nsid w:val="12BB4E9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38">
    <w:nsid w:val="12C40C3B"/>
    <w:multiLevelType w:val="hybridMultilevel"/>
    <w:tmpl w:val="DD1279A0"/>
    <w:lvl w:ilvl="0" w:tplc="70BAEEB2">
      <w:start w:val="1"/>
      <w:numFmt w:val="bullet"/>
      <w:lvlText w:val=""/>
      <w:lvlJc w:val="left"/>
      <w:pPr>
        <w:ind w:left="2081" w:hanging="360"/>
      </w:pPr>
      <w:rPr>
        <w:rFonts w:ascii="Symbol" w:hAnsi="Symbol" w:hint="default"/>
      </w:rPr>
    </w:lvl>
    <w:lvl w:ilvl="1" w:tplc="DC72B9DE" w:tentative="1">
      <w:start w:val="1"/>
      <w:numFmt w:val="bullet"/>
      <w:lvlText w:val="o"/>
      <w:lvlJc w:val="left"/>
      <w:pPr>
        <w:ind w:left="1440" w:hanging="360"/>
      </w:pPr>
      <w:rPr>
        <w:rFonts w:ascii="Courier New" w:hAnsi="Courier New" w:cs="Courier New" w:hint="default"/>
      </w:rPr>
    </w:lvl>
    <w:lvl w:ilvl="2" w:tplc="F5208E64" w:tentative="1">
      <w:start w:val="1"/>
      <w:numFmt w:val="bullet"/>
      <w:lvlText w:val=""/>
      <w:lvlJc w:val="left"/>
      <w:pPr>
        <w:ind w:left="2160" w:hanging="360"/>
      </w:pPr>
      <w:rPr>
        <w:rFonts w:ascii="Wingdings" w:hAnsi="Wingdings" w:hint="default"/>
      </w:rPr>
    </w:lvl>
    <w:lvl w:ilvl="3" w:tplc="1F52CF94" w:tentative="1">
      <w:start w:val="1"/>
      <w:numFmt w:val="bullet"/>
      <w:lvlText w:val=""/>
      <w:lvlJc w:val="left"/>
      <w:pPr>
        <w:ind w:left="2880" w:hanging="360"/>
      </w:pPr>
      <w:rPr>
        <w:rFonts w:ascii="Symbol" w:hAnsi="Symbol" w:hint="default"/>
      </w:rPr>
    </w:lvl>
    <w:lvl w:ilvl="4" w:tplc="21869C56" w:tentative="1">
      <w:start w:val="1"/>
      <w:numFmt w:val="bullet"/>
      <w:lvlText w:val="o"/>
      <w:lvlJc w:val="left"/>
      <w:pPr>
        <w:ind w:left="3600" w:hanging="360"/>
      </w:pPr>
      <w:rPr>
        <w:rFonts w:ascii="Courier New" w:hAnsi="Courier New" w:cs="Courier New" w:hint="default"/>
      </w:rPr>
    </w:lvl>
    <w:lvl w:ilvl="5" w:tplc="38187066" w:tentative="1">
      <w:start w:val="1"/>
      <w:numFmt w:val="bullet"/>
      <w:lvlText w:val=""/>
      <w:lvlJc w:val="left"/>
      <w:pPr>
        <w:ind w:left="4320" w:hanging="360"/>
      </w:pPr>
      <w:rPr>
        <w:rFonts w:ascii="Wingdings" w:hAnsi="Wingdings" w:hint="default"/>
      </w:rPr>
    </w:lvl>
    <w:lvl w:ilvl="6" w:tplc="7ED29C6C" w:tentative="1">
      <w:start w:val="1"/>
      <w:numFmt w:val="bullet"/>
      <w:lvlText w:val=""/>
      <w:lvlJc w:val="left"/>
      <w:pPr>
        <w:ind w:left="5040" w:hanging="360"/>
      </w:pPr>
      <w:rPr>
        <w:rFonts w:ascii="Symbol" w:hAnsi="Symbol" w:hint="default"/>
      </w:rPr>
    </w:lvl>
    <w:lvl w:ilvl="7" w:tplc="5D225380" w:tentative="1">
      <w:start w:val="1"/>
      <w:numFmt w:val="bullet"/>
      <w:lvlText w:val="o"/>
      <w:lvlJc w:val="left"/>
      <w:pPr>
        <w:ind w:left="5760" w:hanging="360"/>
      </w:pPr>
      <w:rPr>
        <w:rFonts w:ascii="Courier New" w:hAnsi="Courier New" w:cs="Courier New" w:hint="default"/>
      </w:rPr>
    </w:lvl>
    <w:lvl w:ilvl="8" w:tplc="BDE2121A" w:tentative="1">
      <w:start w:val="1"/>
      <w:numFmt w:val="bullet"/>
      <w:lvlText w:val=""/>
      <w:lvlJc w:val="left"/>
      <w:pPr>
        <w:ind w:left="6480" w:hanging="360"/>
      </w:pPr>
      <w:rPr>
        <w:rFonts w:ascii="Wingdings" w:hAnsi="Wingdings" w:hint="default"/>
      </w:rPr>
    </w:lvl>
  </w:abstractNum>
  <w:abstractNum w:abstractNumId="239">
    <w:nsid w:val="12D934A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40">
    <w:nsid w:val="12F2752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41">
    <w:nsid w:val="12F61DF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42">
    <w:nsid w:val="12FB51A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43">
    <w:nsid w:val="13277B8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44">
    <w:nsid w:val="1329483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45">
    <w:nsid w:val="1336289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46">
    <w:nsid w:val="1339321D"/>
    <w:multiLevelType w:val="multilevel"/>
    <w:tmpl w:val="7F9AB868"/>
    <w:numStyleLink w:val="ag3"/>
  </w:abstractNum>
  <w:abstractNum w:abstractNumId="247">
    <w:nsid w:val="13763D6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48">
    <w:nsid w:val="139B48D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49">
    <w:nsid w:val="13A836F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50">
    <w:nsid w:val="13CE739A"/>
    <w:multiLevelType w:val="multilevel"/>
    <w:tmpl w:val="7F9AB868"/>
    <w:numStyleLink w:val="ag3"/>
  </w:abstractNum>
  <w:abstractNum w:abstractNumId="251">
    <w:nsid w:val="13D3406A"/>
    <w:multiLevelType w:val="multilevel"/>
    <w:tmpl w:val="7F9AB868"/>
    <w:numStyleLink w:val="ag3"/>
  </w:abstractNum>
  <w:abstractNum w:abstractNumId="252">
    <w:nsid w:val="13D91CEF"/>
    <w:multiLevelType w:val="multilevel"/>
    <w:tmpl w:val="73088D20"/>
    <w:lvl w:ilvl="0">
      <w:start w:val="1"/>
      <w:numFmt w:val="upperLetter"/>
      <w:pStyle w:val="ANNEX"/>
      <w:suff w:val="nothing"/>
      <w:lvlText w:val="Annex %1"/>
      <w:lvlJc w:val="left"/>
      <w:pPr>
        <w:ind w:left="0" w:firstLine="0"/>
      </w:pPr>
      <w:rPr>
        <w:rFonts w:ascii="Arial" w:hAnsi="Arial" w:hint="default"/>
        <w:b/>
        <w:i w:val="0"/>
        <w:sz w:val="28"/>
      </w:rPr>
    </w:lvl>
    <w:lvl w:ilvl="1">
      <w:start w:val="1"/>
      <w:numFmt w:val="decimal"/>
      <w:pStyle w:val="a2"/>
      <w:lvlText w:val="%1.%2"/>
      <w:lvlJc w:val="left"/>
      <w:pPr>
        <w:tabs>
          <w:tab w:val="num" w:pos="360"/>
        </w:tabs>
        <w:ind w:left="0" w:firstLine="0"/>
      </w:pPr>
      <w:rPr>
        <w:rFonts w:hint="default"/>
        <w:b/>
        <w:i w:val="0"/>
      </w:rPr>
    </w:lvl>
    <w:lvl w:ilvl="2">
      <w:start w:val="1"/>
      <w:numFmt w:val="decimal"/>
      <w:pStyle w:val="a3"/>
      <w:lvlText w:val="%1.%2.%3"/>
      <w:lvlJc w:val="left"/>
      <w:pPr>
        <w:tabs>
          <w:tab w:val="num" w:pos="720"/>
        </w:tabs>
        <w:ind w:left="0" w:firstLine="0"/>
      </w:pPr>
      <w:rPr>
        <w:rFonts w:hint="default"/>
        <w:b/>
        <w:i w:val="0"/>
      </w:rPr>
    </w:lvl>
    <w:lvl w:ilvl="3">
      <w:start w:val="1"/>
      <w:numFmt w:val="decimal"/>
      <w:pStyle w:val="a4"/>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53">
    <w:nsid w:val="13E27E3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54">
    <w:nsid w:val="13E90AF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55">
    <w:nsid w:val="13ED17F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56">
    <w:nsid w:val="13F6059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57">
    <w:nsid w:val="140B1AD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58">
    <w:nsid w:val="1413444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59">
    <w:nsid w:val="143A391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60">
    <w:nsid w:val="143D113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61">
    <w:nsid w:val="1443126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62">
    <w:nsid w:val="14610C4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63">
    <w:nsid w:val="14675C0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64">
    <w:nsid w:val="14A41818"/>
    <w:multiLevelType w:val="multilevel"/>
    <w:tmpl w:val="7F9AB868"/>
    <w:numStyleLink w:val="ag3"/>
  </w:abstractNum>
  <w:abstractNum w:abstractNumId="265">
    <w:nsid w:val="14AF337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66">
    <w:nsid w:val="14CF7F7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67">
    <w:nsid w:val="14D3041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68">
    <w:nsid w:val="14ED0D3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69">
    <w:nsid w:val="150932C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70">
    <w:nsid w:val="15103C6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71">
    <w:nsid w:val="1516187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72">
    <w:nsid w:val="1518656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73">
    <w:nsid w:val="151912C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74">
    <w:nsid w:val="152738F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75">
    <w:nsid w:val="15285225"/>
    <w:multiLevelType w:val="multilevel"/>
    <w:tmpl w:val="7F9AB868"/>
    <w:numStyleLink w:val="ag3"/>
  </w:abstractNum>
  <w:abstractNum w:abstractNumId="276">
    <w:nsid w:val="1596600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77">
    <w:nsid w:val="15D3636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78">
    <w:nsid w:val="15D9601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79">
    <w:nsid w:val="15DA01A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80">
    <w:nsid w:val="15EE109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81">
    <w:nsid w:val="165567E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82">
    <w:nsid w:val="16916743"/>
    <w:multiLevelType w:val="multilevel"/>
    <w:tmpl w:val="7F9AB868"/>
    <w:numStyleLink w:val="ag3"/>
  </w:abstractNum>
  <w:abstractNum w:abstractNumId="283">
    <w:nsid w:val="16B6051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84">
    <w:nsid w:val="16B84300"/>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85">
    <w:nsid w:val="16CC57D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86">
    <w:nsid w:val="16F32AE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87">
    <w:nsid w:val="17386F06"/>
    <w:multiLevelType w:val="multilevel"/>
    <w:tmpl w:val="7F9AB868"/>
    <w:numStyleLink w:val="ag3"/>
  </w:abstractNum>
  <w:abstractNum w:abstractNumId="288">
    <w:nsid w:val="17413C8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89">
    <w:nsid w:val="174D0B3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90">
    <w:nsid w:val="178331C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91">
    <w:nsid w:val="179158CC"/>
    <w:multiLevelType w:val="multilevel"/>
    <w:tmpl w:val="7F9AB868"/>
    <w:numStyleLink w:val="ag3"/>
  </w:abstractNum>
  <w:abstractNum w:abstractNumId="292">
    <w:nsid w:val="1794417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93">
    <w:nsid w:val="179C6134"/>
    <w:multiLevelType w:val="multilevel"/>
    <w:tmpl w:val="7F9AB868"/>
    <w:numStyleLink w:val="ag3"/>
  </w:abstractNum>
  <w:abstractNum w:abstractNumId="294">
    <w:nsid w:val="179D21E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95">
    <w:nsid w:val="17B123C0"/>
    <w:multiLevelType w:val="multilevel"/>
    <w:tmpl w:val="7F9AB868"/>
    <w:numStyleLink w:val="ag3"/>
  </w:abstractNum>
  <w:abstractNum w:abstractNumId="296">
    <w:nsid w:val="17D16EA9"/>
    <w:multiLevelType w:val="multilevel"/>
    <w:tmpl w:val="7F9AB868"/>
    <w:numStyleLink w:val="ag3"/>
  </w:abstractNum>
  <w:abstractNum w:abstractNumId="297">
    <w:nsid w:val="180D4F40"/>
    <w:multiLevelType w:val="multilevel"/>
    <w:tmpl w:val="7F9AB868"/>
    <w:numStyleLink w:val="ag3"/>
  </w:abstractNum>
  <w:abstractNum w:abstractNumId="298">
    <w:nsid w:val="181A5317"/>
    <w:multiLevelType w:val="multilevel"/>
    <w:tmpl w:val="7F9AB868"/>
    <w:numStyleLink w:val="ag3"/>
  </w:abstractNum>
  <w:abstractNum w:abstractNumId="299">
    <w:nsid w:val="1841247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00">
    <w:nsid w:val="1875748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01">
    <w:nsid w:val="18913401"/>
    <w:multiLevelType w:val="multilevel"/>
    <w:tmpl w:val="7F9AB868"/>
    <w:numStyleLink w:val="ag3"/>
  </w:abstractNum>
  <w:abstractNum w:abstractNumId="302">
    <w:nsid w:val="18C741D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03">
    <w:nsid w:val="18E7099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04">
    <w:nsid w:val="19062804"/>
    <w:multiLevelType w:val="multilevel"/>
    <w:tmpl w:val="7F9AB868"/>
    <w:numStyleLink w:val="ag3"/>
  </w:abstractNum>
  <w:abstractNum w:abstractNumId="305">
    <w:nsid w:val="1907601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06">
    <w:nsid w:val="1935311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07">
    <w:nsid w:val="196909E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08">
    <w:nsid w:val="19B26B0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09">
    <w:nsid w:val="19B84D3F"/>
    <w:multiLevelType w:val="multilevel"/>
    <w:tmpl w:val="D0EC777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ascii="Times New Roman" w:hAnsi="Times New Roman" w:hint="default"/>
        <w:i w:val="0"/>
        <w:sz w:val="20"/>
        <w:szCs w:val="20"/>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10">
    <w:nsid w:val="19B90D1C"/>
    <w:multiLevelType w:val="multilevel"/>
    <w:tmpl w:val="7F9AB868"/>
    <w:numStyleLink w:val="ag3"/>
  </w:abstractNum>
  <w:abstractNum w:abstractNumId="311">
    <w:nsid w:val="19C371E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12">
    <w:nsid w:val="19C41B47"/>
    <w:multiLevelType w:val="multilevel"/>
    <w:tmpl w:val="7F9AB868"/>
    <w:numStyleLink w:val="ag3"/>
  </w:abstractNum>
  <w:abstractNum w:abstractNumId="313">
    <w:nsid w:val="19DF27E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14">
    <w:nsid w:val="19E52C1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15">
    <w:nsid w:val="19F87988"/>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6">
    <w:nsid w:val="1A06032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17">
    <w:nsid w:val="1A07290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18">
    <w:nsid w:val="1A73542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19">
    <w:nsid w:val="1A821D1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20">
    <w:nsid w:val="1A8D50F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21">
    <w:nsid w:val="1A9338A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22">
    <w:nsid w:val="1A9C7BF6"/>
    <w:multiLevelType w:val="hybridMultilevel"/>
    <w:tmpl w:val="9AF4018E"/>
    <w:lvl w:ilvl="0" w:tplc="F51E23E0">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nsid w:val="1AA67733"/>
    <w:multiLevelType w:val="multilevel"/>
    <w:tmpl w:val="7F9AB868"/>
    <w:numStyleLink w:val="ag3"/>
  </w:abstractNum>
  <w:abstractNum w:abstractNumId="324">
    <w:nsid w:val="1AD478E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25">
    <w:nsid w:val="1ADD503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26">
    <w:nsid w:val="1AE85E7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27">
    <w:nsid w:val="1B013E0B"/>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28">
    <w:nsid w:val="1B1071A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29">
    <w:nsid w:val="1B1B047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30">
    <w:nsid w:val="1B262E6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31">
    <w:nsid w:val="1B2E6AF3"/>
    <w:multiLevelType w:val="multilevel"/>
    <w:tmpl w:val="7F9AB868"/>
    <w:numStyleLink w:val="ag3"/>
  </w:abstractNum>
  <w:abstractNum w:abstractNumId="332">
    <w:nsid w:val="1B33268C"/>
    <w:multiLevelType w:val="hybridMultilevel"/>
    <w:tmpl w:val="E978552A"/>
    <w:lvl w:ilvl="0" w:tplc="AA528E20">
      <w:start w:val="1"/>
      <w:numFmt w:val="bullet"/>
      <w:lvlText w:val=""/>
      <w:lvlJc w:val="left"/>
      <w:pPr>
        <w:ind w:left="2081" w:hanging="360"/>
      </w:pPr>
      <w:rPr>
        <w:rFonts w:ascii="Symbol" w:hAnsi="Symbol" w:hint="default"/>
      </w:rPr>
    </w:lvl>
    <w:lvl w:ilvl="1" w:tplc="F6FCEDD2" w:tentative="1">
      <w:start w:val="1"/>
      <w:numFmt w:val="bullet"/>
      <w:lvlText w:val="o"/>
      <w:lvlJc w:val="left"/>
      <w:pPr>
        <w:ind w:left="1440" w:hanging="360"/>
      </w:pPr>
      <w:rPr>
        <w:rFonts w:ascii="Courier New" w:hAnsi="Courier New" w:cs="Courier New" w:hint="default"/>
      </w:rPr>
    </w:lvl>
    <w:lvl w:ilvl="2" w:tplc="3E34A27C" w:tentative="1">
      <w:start w:val="1"/>
      <w:numFmt w:val="bullet"/>
      <w:lvlText w:val=""/>
      <w:lvlJc w:val="left"/>
      <w:pPr>
        <w:ind w:left="2160" w:hanging="360"/>
      </w:pPr>
      <w:rPr>
        <w:rFonts w:ascii="Wingdings" w:hAnsi="Wingdings" w:hint="default"/>
      </w:rPr>
    </w:lvl>
    <w:lvl w:ilvl="3" w:tplc="F64C6B88" w:tentative="1">
      <w:start w:val="1"/>
      <w:numFmt w:val="bullet"/>
      <w:lvlText w:val=""/>
      <w:lvlJc w:val="left"/>
      <w:pPr>
        <w:ind w:left="2880" w:hanging="360"/>
      </w:pPr>
      <w:rPr>
        <w:rFonts w:ascii="Symbol" w:hAnsi="Symbol" w:hint="default"/>
      </w:rPr>
    </w:lvl>
    <w:lvl w:ilvl="4" w:tplc="D40663B4" w:tentative="1">
      <w:start w:val="1"/>
      <w:numFmt w:val="bullet"/>
      <w:lvlText w:val="o"/>
      <w:lvlJc w:val="left"/>
      <w:pPr>
        <w:ind w:left="3600" w:hanging="360"/>
      </w:pPr>
      <w:rPr>
        <w:rFonts w:ascii="Courier New" w:hAnsi="Courier New" w:cs="Courier New" w:hint="default"/>
      </w:rPr>
    </w:lvl>
    <w:lvl w:ilvl="5" w:tplc="5AD4D13E" w:tentative="1">
      <w:start w:val="1"/>
      <w:numFmt w:val="bullet"/>
      <w:lvlText w:val=""/>
      <w:lvlJc w:val="left"/>
      <w:pPr>
        <w:ind w:left="4320" w:hanging="360"/>
      </w:pPr>
      <w:rPr>
        <w:rFonts w:ascii="Wingdings" w:hAnsi="Wingdings" w:hint="default"/>
      </w:rPr>
    </w:lvl>
    <w:lvl w:ilvl="6" w:tplc="AF68BF36" w:tentative="1">
      <w:start w:val="1"/>
      <w:numFmt w:val="bullet"/>
      <w:lvlText w:val=""/>
      <w:lvlJc w:val="left"/>
      <w:pPr>
        <w:ind w:left="5040" w:hanging="360"/>
      </w:pPr>
      <w:rPr>
        <w:rFonts w:ascii="Symbol" w:hAnsi="Symbol" w:hint="default"/>
      </w:rPr>
    </w:lvl>
    <w:lvl w:ilvl="7" w:tplc="EF4264A6" w:tentative="1">
      <w:start w:val="1"/>
      <w:numFmt w:val="bullet"/>
      <w:lvlText w:val="o"/>
      <w:lvlJc w:val="left"/>
      <w:pPr>
        <w:ind w:left="5760" w:hanging="360"/>
      </w:pPr>
      <w:rPr>
        <w:rFonts w:ascii="Courier New" w:hAnsi="Courier New" w:cs="Courier New" w:hint="default"/>
      </w:rPr>
    </w:lvl>
    <w:lvl w:ilvl="8" w:tplc="D0783B38" w:tentative="1">
      <w:start w:val="1"/>
      <w:numFmt w:val="bullet"/>
      <w:lvlText w:val=""/>
      <w:lvlJc w:val="left"/>
      <w:pPr>
        <w:ind w:left="6480" w:hanging="360"/>
      </w:pPr>
      <w:rPr>
        <w:rFonts w:ascii="Wingdings" w:hAnsi="Wingdings" w:hint="default"/>
      </w:rPr>
    </w:lvl>
  </w:abstractNum>
  <w:abstractNum w:abstractNumId="333">
    <w:nsid w:val="1B443EB1"/>
    <w:multiLevelType w:val="multilevel"/>
    <w:tmpl w:val="7F9AB868"/>
    <w:numStyleLink w:val="ag3"/>
  </w:abstractNum>
  <w:abstractNum w:abstractNumId="334">
    <w:nsid w:val="1B5B313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35">
    <w:nsid w:val="1B735168"/>
    <w:multiLevelType w:val="multilevel"/>
    <w:tmpl w:val="7F9AB868"/>
    <w:numStyleLink w:val="ag3"/>
  </w:abstractNum>
  <w:abstractNum w:abstractNumId="336">
    <w:nsid w:val="1B802CF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37">
    <w:nsid w:val="1B82089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38">
    <w:nsid w:val="1B8A3FCB"/>
    <w:multiLevelType w:val="multilevel"/>
    <w:tmpl w:val="7F9AB868"/>
    <w:numStyleLink w:val="ag3"/>
  </w:abstractNum>
  <w:abstractNum w:abstractNumId="339">
    <w:nsid w:val="1BC047E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40">
    <w:nsid w:val="1BD1512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41">
    <w:nsid w:val="1BFB1883"/>
    <w:multiLevelType w:val="multilevel"/>
    <w:tmpl w:val="7F9AB86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36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360"/>
      </w:pPr>
    </w:lvl>
  </w:abstractNum>
  <w:abstractNum w:abstractNumId="342">
    <w:nsid w:val="1C0E0A1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43">
    <w:nsid w:val="1C1A3EA9"/>
    <w:multiLevelType w:val="multilevel"/>
    <w:tmpl w:val="7F9AB868"/>
    <w:numStyleLink w:val="ag3"/>
  </w:abstractNum>
  <w:abstractNum w:abstractNumId="344">
    <w:nsid w:val="1C42480B"/>
    <w:multiLevelType w:val="multilevel"/>
    <w:tmpl w:val="7F9AB868"/>
    <w:numStyleLink w:val="ag3"/>
  </w:abstractNum>
  <w:abstractNum w:abstractNumId="345">
    <w:nsid w:val="1C440C4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46">
    <w:nsid w:val="1C5F2F7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47">
    <w:nsid w:val="1C761772"/>
    <w:multiLevelType w:val="multilevel"/>
    <w:tmpl w:val="7F9AB868"/>
    <w:numStyleLink w:val="ag3"/>
  </w:abstractNum>
  <w:abstractNum w:abstractNumId="348">
    <w:nsid w:val="1C85449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49">
    <w:nsid w:val="1C936BA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50">
    <w:nsid w:val="1C94130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51">
    <w:nsid w:val="1CA76E87"/>
    <w:multiLevelType w:val="multilevel"/>
    <w:tmpl w:val="7F9AB868"/>
    <w:numStyleLink w:val="ag3"/>
  </w:abstractNum>
  <w:abstractNum w:abstractNumId="352">
    <w:nsid w:val="1CA93CC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53">
    <w:nsid w:val="1CB054F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54">
    <w:nsid w:val="1CD546C4"/>
    <w:multiLevelType w:val="multilevel"/>
    <w:tmpl w:val="7F9AB868"/>
    <w:numStyleLink w:val="ag3"/>
  </w:abstractNum>
  <w:abstractNum w:abstractNumId="355">
    <w:nsid w:val="1CDA19F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56">
    <w:nsid w:val="1CDC5B3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57">
    <w:nsid w:val="1D1F779F"/>
    <w:multiLevelType w:val="multilevel"/>
    <w:tmpl w:val="7F9AB868"/>
    <w:numStyleLink w:val="ag3"/>
  </w:abstractNum>
  <w:abstractNum w:abstractNumId="358">
    <w:nsid w:val="1D2139FA"/>
    <w:multiLevelType w:val="hybridMultilevel"/>
    <w:tmpl w:val="B608E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9">
    <w:nsid w:val="1D3C409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60">
    <w:nsid w:val="1D4E6AC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61">
    <w:nsid w:val="1D5D346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62">
    <w:nsid w:val="1D65599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63">
    <w:nsid w:val="1D7E140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64">
    <w:nsid w:val="1D7E140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65">
    <w:nsid w:val="1D841AC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66">
    <w:nsid w:val="1D8F30BE"/>
    <w:multiLevelType w:val="multilevel"/>
    <w:tmpl w:val="7F9AB868"/>
    <w:numStyleLink w:val="ag3"/>
  </w:abstractNum>
  <w:abstractNum w:abstractNumId="367">
    <w:nsid w:val="1D9D57E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68">
    <w:nsid w:val="1DB85637"/>
    <w:multiLevelType w:val="multilevel"/>
    <w:tmpl w:val="7F9AB868"/>
    <w:numStyleLink w:val="ag3"/>
  </w:abstractNum>
  <w:abstractNum w:abstractNumId="369">
    <w:nsid w:val="1DCC542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70">
    <w:nsid w:val="1DD23F5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71">
    <w:nsid w:val="1DD40D7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72">
    <w:nsid w:val="1DE3393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73">
    <w:nsid w:val="1DE91D55"/>
    <w:multiLevelType w:val="multilevel"/>
    <w:tmpl w:val="7F9AB868"/>
    <w:numStyleLink w:val="ag3"/>
  </w:abstractNum>
  <w:abstractNum w:abstractNumId="374">
    <w:nsid w:val="1E0C788D"/>
    <w:multiLevelType w:val="multilevel"/>
    <w:tmpl w:val="7F9AB868"/>
    <w:numStyleLink w:val="ag3"/>
  </w:abstractNum>
  <w:abstractNum w:abstractNumId="375">
    <w:nsid w:val="1E2059D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76">
    <w:nsid w:val="1E277DD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77">
    <w:nsid w:val="1E2D524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78">
    <w:nsid w:val="1E363ACE"/>
    <w:multiLevelType w:val="multilevel"/>
    <w:tmpl w:val="7F9AB868"/>
    <w:numStyleLink w:val="ag3"/>
  </w:abstractNum>
  <w:abstractNum w:abstractNumId="379">
    <w:nsid w:val="1E4E3B8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80">
    <w:nsid w:val="1E5D1E21"/>
    <w:multiLevelType w:val="multilevel"/>
    <w:tmpl w:val="7F9AB86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36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360"/>
      </w:pPr>
    </w:lvl>
  </w:abstractNum>
  <w:abstractNum w:abstractNumId="381">
    <w:nsid w:val="1E66747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82">
    <w:nsid w:val="1E72282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83">
    <w:nsid w:val="1E8A51D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84">
    <w:nsid w:val="1E95609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85">
    <w:nsid w:val="1EA37EF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86">
    <w:nsid w:val="1EA841F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87">
    <w:nsid w:val="1ECD59A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88">
    <w:nsid w:val="1EED223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89">
    <w:nsid w:val="1EF715E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90">
    <w:nsid w:val="1F357C5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91">
    <w:nsid w:val="1F873D6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92">
    <w:nsid w:val="1F9E2EC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93">
    <w:nsid w:val="1FC448AB"/>
    <w:multiLevelType w:val="multilevel"/>
    <w:tmpl w:val="7F9AB868"/>
    <w:numStyleLink w:val="ag3"/>
  </w:abstractNum>
  <w:abstractNum w:abstractNumId="394">
    <w:nsid w:val="2034345D"/>
    <w:multiLevelType w:val="multilevel"/>
    <w:tmpl w:val="7F9AB868"/>
    <w:numStyleLink w:val="ag3"/>
  </w:abstractNum>
  <w:abstractNum w:abstractNumId="395">
    <w:nsid w:val="20452207"/>
    <w:multiLevelType w:val="multilevel"/>
    <w:tmpl w:val="7F9AB868"/>
    <w:numStyleLink w:val="ag3"/>
  </w:abstractNum>
  <w:abstractNum w:abstractNumId="396">
    <w:nsid w:val="20510C83"/>
    <w:multiLevelType w:val="multilevel"/>
    <w:tmpl w:val="7F9AB868"/>
    <w:numStyleLink w:val="ag3"/>
  </w:abstractNum>
  <w:abstractNum w:abstractNumId="397">
    <w:nsid w:val="205C24F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98">
    <w:nsid w:val="205D37FB"/>
    <w:multiLevelType w:val="multilevel"/>
    <w:tmpl w:val="7F9AB868"/>
    <w:numStyleLink w:val="ag3"/>
  </w:abstractNum>
  <w:abstractNum w:abstractNumId="399">
    <w:nsid w:val="206D35D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00">
    <w:nsid w:val="206D404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01">
    <w:nsid w:val="20993A8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02">
    <w:nsid w:val="209B0A4F"/>
    <w:multiLevelType w:val="hybridMultilevel"/>
    <w:tmpl w:val="4BB254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3">
    <w:nsid w:val="20C9694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04">
    <w:nsid w:val="20D11EC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05">
    <w:nsid w:val="20F91AA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06">
    <w:nsid w:val="210C11C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07">
    <w:nsid w:val="213701B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08">
    <w:nsid w:val="2141667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09">
    <w:nsid w:val="215B5C18"/>
    <w:multiLevelType w:val="multilevel"/>
    <w:tmpl w:val="7F9AB868"/>
    <w:numStyleLink w:val="ag3"/>
  </w:abstractNum>
  <w:abstractNum w:abstractNumId="410">
    <w:nsid w:val="215E3E5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11">
    <w:nsid w:val="2167349F"/>
    <w:multiLevelType w:val="multilevel"/>
    <w:tmpl w:val="B658D18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12">
    <w:nsid w:val="216B335E"/>
    <w:multiLevelType w:val="multilevel"/>
    <w:tmpl w:val="7F9AB868"/>
    <w:numStyleLink w:val="ag3"/>
  </w:abstractNum>
  <w:abstractNum w:abstractNumId="413">
    <w:nsid w:val="21864947"/>
    <w:multiLevelType w:val="multilevel"/>
    <w:tmpl w:val="10C4B42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14">
    <w:nsid w:val="21F7366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15">
    <w:nsid w:val="220B410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16">
    <w:nsid w:val="22596C9F"/>
    <w:multiLevelType w:val="multilevel"/>
    <w:tmpl w:val="7F9AB86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36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360"/>
      </w:pPr>
    </w:lvl>
  </w:abstractNum>
  <w:abstractNum w:abstractNumId="417">
    <w:nsid w:val="226F43D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18">
    <w:nsid w:val="227230AF"/>
    <w:multiLevelType w:val="multilevel"/>
    <w:tmpl w:val="7F9AB868"/>
    <w:numStyleLink w:val="ag3"/>
  </w:abstractNum>
  <w:abstractNum w:abstractNumId="419">
    <w:nsid w:val="22BE1BD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20">
    <w:nsid w:val="22D21DF7"/>
    <w:multiLevelType w:val="multilevel"/>
    <w:tmpl w:val="7F9AB868"/>
    <w:numStyleLink w:val="ag3"/>
  </w:abstractNum>
  <w:abstractNum w:abstractNumId="421">
    <w:nsid w:val="22EB3DA8"/>
    <w:multiLevelType w:val="multilevel"/>
    <w:tmpl w:val="C1AC6B2A"/>
    <w:lvl w:ilvl="0">
      <w:start w:val="1"/>
      <w:numFmt w:val="bullet"/>
      <w:lvlText w:val=""/>
      <w:lvlJc w:val="left"/>
      <w:pPr>
        <w:tabs>
          <w:tab w:val="num" w:pos="360"/>
        </w:tabs>
        <w:ind w:left="360" w:hanging="360"/>
      </w:pPr>
      <w:rPr>
        <w:rFonts w:ascii="Symbol" w:hAnsi="Symbol"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22">
    <w:nsid w:val="22EE3F3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23">
    <w:nsid w:val="22F11F2F"/>
    <w:multiLevelType w:val="multilevel"/>
    <w:tmpl w:val="7F9AB868"/>
    <w:numStyleLink w:val="ag3"/>
  </w:abstractNum>
  <w:abstractNum w:abstractNumId="424">
    <w:nsid w:val="23024D6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25">
    <w:nsid w:val="232D4031"/>
    <w:multiLevelType w:val="multilevel"/>
    <w:tmpl w:val="7F9AB868"/>
    <w:numStyleLink w:val="ag3"/>
  </w:abstractNum>
  <w:abstractNum w:abstractNumId="426">
    <w:nsid w:val="233B458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27">
    <w:nsid w:val="239E19E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28">
    <w:nsid w:val="23B4794B"/>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29">
    <w:nsid w:val="23BF0D6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30">
    <w:nsid w:val="240F014B"/>
    <w:multiLevelType w:val="multilevel"/>
    <w:tmpl w:val="7F9AB868"/>
    <w:numStyleLink w:val="ag3"/>
  </w:abstractNum>
  <w:abstractNum w:abstractNumId="431">
    <w:nsid w:val="242F562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32">
    <w:nsid w:val="2465623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33">
    <w:nsid w:val="2474270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34">
    <w:nsid w:val="247F6098"/>
    <w:multiLevelType w:val="multilevel"/>
    <w:tmpl w:val="65F274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35">
    <w:nsid w:val="2490709C"/>
    <w:multiLevelType w:val="multilevel"/>
    <w:tmpl w:val="7F9AB868"/>
    <w:numStyleLink w:val="ag3"/>
  </w:abstractNum>
  <w:abstractNum w:abstractNumId="436">
    <w:nsid w:val="24B6223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37">
    <w:nsid w:val="24BB59C0"/>
    <w:multiLevelType w:val="multilevel"/>
    <w:tmpl w:val="16C293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i w:val="0"/>
        <w:iCs/>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38">
    <w:nsid w:val="24DC43D6"/>
    <w:multiLevelType w:val="multilevel"/>
    <w:tmpl w:val="7F9AB868"/>
    <w:numStyleLink w:val="ag3"/>
  </w:abstractNum>
  <w:abstractNum w:abstractNumId="439">
    <w:nsid w:val="24DD5F9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40">
    <w:nsid w:val="24E770B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41">
    <w:nsid w:val="25001BD4"/>
    <w:multiLevelType w:val="multilevel"/>
    <w:tmpl w:val="16C293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i w:val="0"/>
        <w:iCs/>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42">
    <w:nsid w:val="251542A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43">
    <w:nsid w:val="25207A9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44">
    <w:nsid w:val="25270FD4"/>
    <w:multiLevelType w:val="multilevel"/>
    <w:tmpl w:val="7F9AB868"/>
    <w:numStyleLink w:val="ag3"/>
  </w:abstractNum>
  <w:abstractNum w:abstractNumId="445">
    <w:nsid w:val="25322E8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46">
    <w:nsid w:val="2561274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47">
    <w:nsid w:val="257E0526"/>
    <w:multiLevelType w:val="multilevel"/>
    <w:tmpl w:val="7F9AB868"/>
    <w:numStyleLink w:val="ag3"/>
  </w:abstractNum>
  <w:abstractNum w:abstractNumId="448">
    <w:nsid w:val="25C5313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49">
    <w:nsid w:val="25F02D7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50">
    <w:nsid w:val="2607228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51">
    <w:nsid w:val="261536D3"/>
    <w:multiLevelType w:val="multilevel"/>
    <w:tmpl w:val="7F9AB868"/>
    <w:numStyleLink w:val="ag3"/>
  </w:abstractNum>
  <w:abstractNum w:abstractNumId="452">
    <w:nsid w:val="262D484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53">
    <w:nsid w:val="2635067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54">
    <w:nsid w:val="26647609"/>
    <w:multiLevelType w:val="multilevel"/>
    <w:tmpl w:val="7F9AB868"/>
    <w:numStyleLink w:val="ag3"/>
  </w:abstractNum>
  <w:abstractNum w:abstractNumId="455">
    <w:nsid w:val="26677C2A"/>
    <w:multiLevelType w:val="multilevel"/>
    <w:tmpl w:val="7F9AB868"/>
    <w:numStyleLink w:val="ag3"/>
  </w:abstractNum>
  <w:abstractNum w:abstractNumId="456">
    <w:nsid w:val="266935B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57">
    <w:nsid w:val="26A251C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58">
    <w:nsid w:val="26E979B4"/>
    <w:multiLevelType w:val="hybridMultilevel"/>
    <w:tmpl w:val="A4280E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9">
    <w:nsid w:val="26F240F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60">
    <w:nsid w:val="26FC5E4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61">
    <w:nsid w:val="2710434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62">
    <w:nsid w:val="2718040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63">
    <w:nsid w:val="2729022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64">
    <w:nsid w:val="273F673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65">
    <w:nsid w:val="27522FC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66">
    <w:nsid w:val="279B2AB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67">
    <w:nsid w:val="27A8027D"/>
    <w:multiLevelType w:val="multilevel"/>
    <w:tmpl w:val="7F9AB868"/>
    <w:numStyleLink w:val="ag3"/>
  </w:abstractNum>
  <w:abstractNum w:abstractNumId="468">
    <w:nsid w:val="27B45B4E"/>
    <w:multiLevelType w:val="multilevel"/>
    <w:tmpl w:val="7F9AB868"/>
    <w:numStyleLink w:val="ag3"/>
  </w:abstractNum>
  <w:abstractNum w:abstractNumId="469">
    <w:nsid w:val="27CC6BE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70">
    <w:nsid w:val="27F76784"/>
    <w:multiLevelType w:val="multilevel"/>
    <w:tmpl w:val="7F9AB868"/>
    <w:numStyleLink w:val="ag3"/>
  </w:abstractNum>
  <w:abstractNum w:abstractNumId="471">
    <w:nsid w:val="280B6EF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72">
    <w:nsid w:val="28155C26"/>
    <w:multiLevelType w:val="multilevel"/>
    <w:tmpl w:val="7F9AB868"/>
    <w:numStyleLink w:val="ag3"/>
  </w:abstractNum>
  <w:abstractNum w:abstractNumId="473">
    <w:nsid w:val="28487BB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74">
    <w:nsid w:val="28516678"/>
    <w:multiLevelType w:val="multilevel"/>
    <w:tmpl w:val="7F9AB868"/>
    <w:numStyleLink w:val="ag3"/>
  </w:abstractNum>
  <w:abstractNum w:abstractNumId="475">
    <w:nsid w:val="285A3966"/>
    <w:multiLevelType w:val="multilevel"/>
    <w:tmpl w:val="7F9AB868"/>
    <w:numStyleLink w:val="ag3"/>
  </w:abstractNum>
  <w:abstractNum w:abstractNumId="476">
    <w:nsid w:val="28644E30"/>
    <w:multiLevelType w:val="multilevel"/>
    <w:tmpl w:val="7F9AB868"/>
    <w:numStyleLink w:val="ag3"/>
  </w:abstractNum>
  <w:abstractNum w:abstractNumId="477">
    <w:nsid w:val="28657800"/>
    <w:multiLevelType w:val="multilevel"/>
    <w:tmpl w:val="7F9AB868"/>
    <w:numStyleLink w:val="ag3"/>
  </w:abstractNum>
  <w:abstractNum w:abstractNumId="478">
    <w:nsid w:val="287708C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79">
    <w:nsid w:val="287C48C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80">
    <w:nsid w:val="288F3B7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81">
    <w:nsid w:val="28A91592"/>
    <w:multiLevelType w:val="multilevel"/>
    <w:tmpl w:val="7F9AB868"/>
    <w:numStyleLink w:val="ag3"/>
  </w:abstractNum>
  <w:abstractNum w:abstractNumId="482">
    <w:nsid w:val="28AA428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83">
    <w:nsid w:val="29067A6B"/>
    <w:multiLevelType w:val="multilevel"/>
    <w:tmpl w:val="7F9AB868"/>
    <w:numStyleLink w:val="ag3"/>
  </w:abstractNum>
  <w:abstractNum w:abstractNumId="484">
    <w:nsid w:val="291D69D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85">
    <w:nsid w:val="29362A6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86">
    <w:nsid w:val="293800C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87">
    <w:nsid w:val="295F4A1A"/>
    <w:multiLevelType w:val="multilevel"/>
    <w:tmpl w:val="7F9AB868"/>
    <w:numStyleLink w:val="ag3"/>
  </w:abstractNum>
  <w:abstractNum w:abstractNumId="488">
    <w:nsid w:val="2993266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89">
    <w:nsid w:val="29A1429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90">
    <w:nsid w:val="29C2245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91">
    <w:nsid w:val="2A081F33"/>
    <w:multiLevelType w:val="multilevel"/>
    <w:tmpl w:val="7F9AB868"/>
    <w:numStyleLink w:val="ag3"/>
  </w:abstractNum>
  <w:abstractNum w:abstractNumId="492">
    <w:nsid w:val="2A1F2A7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93">
    <w:nsid w:val="2A2D4CD4"/>
    <w:multiLevelType w:val="multilevel"/>
    <w:tmpl w:val="7F9AB868"/>
    <w:numStyleLink w:val="ag3"/>
  </w:abstractNum>
  <w:abstractNum w:abstractNumId="494">
    <w:nsid w:val="2A3D160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95">
    <w:nsid w:val="2A536C64"/>
    <w:multiLevelType w:val="multilevel"/>
    <w:tmpl w:val="16C293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i w:val="0"/>
        <w:iCs/>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96">
    <w:nsid w:val="2A62262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97">
    <w:nsid w:val="2A676D6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98">
    <w:nsid w:val="2ACF71C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99">
    <w:nsid w:val="2B4244D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00">
    <w:nsid w:val="2B580BB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01">
    <w:nsid w:val="2B59261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02">
    <w:nsid w:val="2B5A45C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03">
    <w:nsid w:val="2B5B6E7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04">
    <w:nsid w:val="2B6D375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05">
    <w:nsid w:val="2BAF23F3"/>
    <w:multiLevelType w:val="multilevel"/>
    <w:tmpl w:val="7F9AB868"/>
    <w:numStyleLink w:val="ag3"/>
  </w:abstractNum>
  <w:abstractNum w:abstractNumId="506">
    <w:nsid w:val="2BDE18E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07">
    <w:nsid w:val="2C0D2994"/>
    <w:multiLevelType w:val="multilevel"/>
    <w:tmpl w:val="7F9AB868"/>
    <w:numStyleLink w:val="ag3"/>
  </w:abstractNum>
  <w:abstractNum w:abstractNumId="508">
    <w:nsid w:val="2C114D6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09">
    <w:nsid w:val="2C211D4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10">
    <w:nsid w:val="2C2702CF"/>
    <w:multiLevelType w:val="multilevel"/>
    <w:tmpl w:val="7F9AB868"/>
    <w:numStyleLink w:val="ag3"/>
  </w:abstractNum>
  <w:abstractNum w:abstractNumId="511">
    <w:nsid w:val="2C835F7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12">
    <w:nsid w:val="2C95005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13">
    <w:nsid w:val="2C9A538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14">
    <w:nsid w:val="2CC66E4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15">
    <w:nsid w:val="2CF1480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16">
    <w:nsid w:val="2D067B5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17">
    <w:nsid w:val="2D136A00"/>
    <w:multiLevelType w:val="multilevel"/>
    <w:tmpl w:val="7F9AB868"/>
    <w:numStyleLink w:val="ag3"/>
  </w:abstractNum>
  <w:abstractNum w:abstractNumId="518">
    <w:nsid w:val="2D332BE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19">
    <w:nsid w:val="2D6C4686"/>
    <w:multiLevelType w:val="multilevel"/>
    <w:tmpl w:val="7F9AB868"/>
    <w:numStyleLink w:val="ag3"/>
  </w:abstractNum>
  <w:abstractNum w:abstractNumId="520">
    <w:nsid w:val="2D833560"/>
    <w:multiLevelType w:val="multilevel"/>
    <w:tmpl w:val="7F9AB868"/>
    <w:numStyleLink w:val="ag3"/>
  </w:abstractNum>
  <w:abstractNum w:abstractNumId="521">
    <w:nsid w:val="2D86198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22">
    <w:nsid w:val="2DE444B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23">
    <w:nsid w:val="2DEE4C4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24">
    <w:nsid w:val="2DEE4DC8"/>
    <w:multiLevelType w:val="multilevel"/>
    <w:tmpl w:val="7F9AB868"/>
    <w:numStyleLink w:val="ag3"/>
  </w:abstractNum>
  <w:abstractNum w:abstractNumId="525">
    <w:nsid w:val="2DEF628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26">
    <w:nsid w:val="2E1A5D7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27">
    <w:nsid w:val="2E357465"/>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28">
    <w:nsid w:val="2E4601B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29">
    <w:nsid w:val="2E745C5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30">
    <w:nsid w:val="2E7C79E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31">
    <w:nsid w:val="2EAC421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32">
    <w:nsid w:val="2EB479E0"/>
    <w:multiLevelType w:val="multilevel"/>
    <w:tmpl w:val="7F9AB868"/>
    <w:numStyleLink w:val="ag3"/>
  </w:abstractNum>
  <w:abstractNum w:abstractNumId="533">
    <w:nsid w:val="2EBD55D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34">
    <w:nsid w:val="2EBE6B3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35">
    <w:nsid w:val="2EEA0A1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36">
    <w:nsid w:val="2EEA74F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37">
    <w:nsid w:val="2F16232E"/>
    <w:multiLevelType w:val="multilevel"/>
    <w:tmpl w:val="7F9AB868"/>
    <w:numStyleLink w:val="ag3"/>
  </w:abstractNum>
  <w:abstractNum w:abstractNumId="538">
    <w:nsid w:val="2F1F649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39">
    <w:nsid w:val="2F254DB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40">
    <w:nsid w:val="2F3D6D7C"/>
    <w:multiLevelType w:val="multilevel"/>
    <w:tmpl w:val="7F9AB868"/>
    <w:numStyleLink w:val="ag3"/>
  </w:abstractNum>
  <w:abstractNum w:abstractNumId="541">
    <w:nsid w:val="2F84295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42">
    <w:nsid w:val="2FD82718"/>
    <w:multiLevelType w:val="multilevel"/>
    <w:tmpl w:val="7F9AB868"/>
    <w:numStyleLink w:val="ag3"/>
  </w:abstractNum>
  <w:abstractNum w:abstractNumId="543">
    <w:nsid w:val="2FE929A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44">
    <w:nsid w:val="2FEF204F"/>
    <w:multiLevelType w:val="multilevel"/>
    <w:tmpl w:val="12B87DB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45">
    <w:nsid w:val="300D283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46">
    <w:nsid w:val="30492F43"/>
    <w:multiLevelType w:val="multilevel"/>
    <w:tmpl w:val="7F9AB868"/>
    <w:numStyleLink w:val="ag3"/>
  </w:abstractNum>
  <w:abstractNum w:abstractNumId="547">
    <w:nsid w:val="305267E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48">
    <w:nsid w:val="305607F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49">
    <w:nsid w:val="3077701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50">
    <w:nsid w:val="3079422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51">
    <w:nsid w:val="308C1F7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52">
    <w:nsid w:val="30975E7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53">
    <w:nsid w:val="30A86849"/>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54">
    <w:nsid w:val="30F322B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55">
    <w:nsid w:val="30F7402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56">
    <w:nsid w:val="310838A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57">
    <w:nsid w:val="31595DB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58">
    <w:nsid w:val="31BC2FF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59">
    <w:nsid w:val="31BD5640"/>
    <w:multiLevelType w:val="multilevel"/>
    <w:tmpl w:val="7F9AB868"/>
    <w:numStyleLink w:val="ag3"/>
  </w:abstractNum>
  <w:abstractNum w:abstractNumId="560">
    <w:nsid w:val="31C21B1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61">
    <w:nsid w:val="31C469BF"/>
    <w:multiLevelType w:val="multilevel"/>
    <w:tmpl w:val="7F9AB868"/>
    <w:numStyleLink w:val="ag3"/>
  </w:abstractNum>
  <w:abstractNum w:abstractNumId="562">
    <w:nsid w:val="31C80405"/>
    <w:multiLevelType w:val="multilevel"/>
    <w:tmpl w:val="7F9AB868"/>
    <w:numStyleLink w:val="ag3"/>
  </w:abstractNum>
  <w:abstractNum w:abstractNumId="563">
    <w:nsid w:val="31D041B3"/>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64">
    <w:nsid w:val="31D74783"/>
    <w:multiLevelType w:val="multilevel"/>
    <w:tmpl w:val="7F9AB868"/>
    <w:numStyleLink w:val="ag3"/>
  </w:abstractNum>
  <w:abstractNum w:abstractNumId="565">
    <w:nsid w:val="31EF58D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66">
    <w:nsid w:val="32312CA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67">
    <w:nsid w:val="32646714"/>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68">
    <w:nsid w:val="32701FC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69">
    <w:nsid w:val="328134C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70">
    <w:nsid w:val="328A038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71">
    <w:nsid w:val="32A935BB"/>
    <w:multiLevelType w:val="multilevel"/>
    <w:tmpl w:val="7F9AB868"/>
    <w:numStyleLink w:val="ag3"/>
  </w:abstractNum>
  <w:abstractNum w:abstractNumId="572">
    <w:nsid w:val="32AD491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73">
    <w:nsid w:val="32D666A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74">
    <w:nsid w:val="32DD7EA3"/>
    <w:multiLevelType w:val="multilevel"/>
    <w:tmpl w:val="7F9AB868"/>
    <w:numStyleLink w:val="ag3"/>
  </w:abstractNum>
  <w:abstractNum w:abstractNumId="575">
    <w:nsid w:val="32E1114D"/>
    <w:multiLevelType w:val="multilevel"/>
    <w:tmpl w:val="7F9AB868"/>
    <w:numStyleLink w:val="ag3"/>
  </w:abstractNum>
  <w:abstractNum w:abstractNumId="576">
    <w:nsid w:val="32FB157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77">
    <w:nsid w:val="3324201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78">
    <w:nsid w:val="3329774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79">
    <w:nsid w:val="335F7C5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80">
    <w:nsid w:val="33731390"/>
    <w:multiLevelType w:val="multilevel"/>
    <w:tmpl w:val="7F9AB868"/>
    <w:numStyleLink w:val="ag3"/>
  </w:abstractNum>
  <w:abstractNum w:abstractNumId="581">
    <w:nsid w:val="339F1BE2"/>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82">
    <w:nsid w:val="33A6242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83">
    <w:nsid w:val="33A74CE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84">
    <w:nsid w:val="33AC7EB8"/>
    <w:multiLevelType w:val="multilevel"/>
    <w:tmpl w:val="AD2844DE"/>
    <w:lvl w:ilvl="0">
      <w:start w:val="1"/>
      <w:numFmt w:val="decimal"/>
      <w:pStyle w:val="Heading1"/>
      <w:lvlText w:val="%1"/>
      <w:lvlJc w:val="left"/>
      <w:pPr>
        <w:ind w:left="432" w:hanging="432"/>
      </w:pPr>
      <w:rPr>
        <w:b/>
        <w:i w:val="0"/>
      </w:rPr>
    </w:lvl>
    <w:lvl w:ilvl="1">
      <w:start w:val="1"/>
      <w:numFmt w:val="decimal"/>
      <w:pStyle w:val="Heading2"/>
      <w:lvlText w:val="%1.%2"/>
      <w:lvlJc w:val="left"/>
      <w:pPr>
        <w:ind w:left="576" w:hanging="576"/>
      </w:pPr>
      <w:rPr>
        <w:b/>
        <w:i w:val="0"/>
      </w:rPr>
    </w:lvl>
    <w:lvl w:ilvl="2">
      <w:start w:val="1"/>
      <w:numFmt w:val="decimal"/>
      <w:pStyle w:val="Heading3"/>
      <w:lvlText w:val="%1.%2.%3"/>
      <w:lvlJc w:val="left"/>
      <w:pPr>
        <w:ind w:left="720" w:hanging="720"/>
      </w:pPr>
      <w:rPr>
        <w:b/>
        <w:i w:val="0"/>
      </w:rPr>
    </w:lvl>
    <w:lvl w:ilvl="3">
      <w:start w:val="1"/>
      <w:numFmt w:val="decimal"/>
      <w:pStyle w:val="Heading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1152" w:hanging="1152"/>
      </w:pPr>
      <w:rPr>
        <w:b/>
        <w:i w:val="0"/>
      </w:r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85">
    <w:nsid w:val="33B43B50"/>
    <w:multiLevelType w:val="multilevel"/>
    <w:tmpl w:val="7F9AB868"/>
    <w:numStyleLink w:val="ag3"/>
  </w:abstractNum>
  <w:abstractNum w:abstractNumId="586">
    <w:nsid w:val="33DE0605"/>
    <w:multiLevelType w:val="multilevel"/>
    <w:tmpl w:val="7F9AB868"/>
    <w:numStyleLink w:val="ag3"/>
  </w:abstractNum>
  <w:abstractNum w:abstractNumId="587">
    <w:nsid w:val="33E0497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88">
    <w:nsid w:val="33E877B2"/>
    <w:multiLevelType w:val="multilevel"/>
    <w:tmpl w:val="7F9AB868"/>
    <w:numStyleLink w:val="ag3"/>
  </w:abstractNum>
  <w:abstractNum w:abstractNumId="589">
    <w:nsid w:val="33F62D3F"/>
    <w:multiLevelType w:val="multilevel"/>
    <w:tmpl w:val="7F9AB868"/>
    <w:numStyleLink w:val="ag3"/>
  </w:abstractNum>
  <w:abstractNum w:abstractNumId="590">
    <w:nsid w:val="33FC086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91">
    <w:nsid w:val="33FF77A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92">
    <w:nsid w:val="34096C2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93">
    <w:nsid w:val="343C29A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94">
    <w:nsid w:val="3440382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95">
    <w:nsid w:val="344744AC"/>
    <w:multiLevelType w:val="multilevel"/>
    <w:tmpl w:val="7F9AB868"/>
    <w:numStyleLink w:val="ag3"/>
  </w:abstractNum>
  <w:abstractNum w:abstractNumId="596">
    <w:nsid w:val="344F668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97">
    <w:nsid w:val="348167BA"/>
    <w:multiLevelType w:val="multilevel"/>
    <w:tmpl w:val="16C293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i w:val="0"/>
        <w:iCs/>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98">
    <w:nsid w:val="34880F9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99">
    <w:nsid w:val="34AD1339"/>
    <w:multiLevelType w:val="multilevel"/>
    <w:tmpl w:val="7F9AB868"/>
    <w:numStyleLink w:val="ag3"/>
  </w:abstractNum>
  <w:abstractNum w:abstractNumId="600">
    <w:nsid w:val="34B36F7E"/>
    <w:multiLevelType w:val="hybridMultilevel"/>
    <w:tmpl w:val="0EAC4232"/>
    <w:lvl w:ilvl="0" w:tplc="138EADC4">
      <w:start w:val="1"/>
      <w:numFmt w:val="bullet"/>
      <w:lvlText w:val=""/>
      <w:lvlJc w:val="left"/>
      <w:pPr>
        <w:ind w:left="1400" w:hanging="360"/>
      </w:pPr>
      <w:rPr>
        <w:rFonts w:ascii="Symbol" w:hAnsi="Symbol" w:hint="default"/>
      </w:rPr>
    </w:lvl>
    <w:lvl w:ilvl="1" w:tplc="E79CD23A" w:tentative="1">
      <w:start w:val="1"/>
      <w:numFmt w:val="bullet"/>
      <w:lvlText w:val="o"/>
      <w:lvlJc w:val="left"/>
      <w:pPr>
        <w:ind w:left="2120" w:hanging="360"/>
      </w:pPr>
      <w:rPr>
        <w:rFonts w:ascii="Courier New" w:hAnsi="Courier New" w:cs="Courier New" w:hint="default"/>
      </w:rPr>
    </w:lvl>
    <w:lvl w:ilvl="2" w:tplc="A60E14C4" w:tentative="1">
      <w:start w:val="1"/>
      <w:numFmt w:val="bullet"/>
      <w:lvlText w:val=""/>
      <w:lvlJc w:val="left"/>
      <w:pPr>
        <w:ind w:left="2840" w:hanging="360"/>
      </w:pPr>
      <w:rPr>
        <w:rFonts w:ascii="Wingdings" w:hAnsi="Wingdings" w:hint="default"/>
      </w:rPr>
    </w:lvl>
    <w:lvl w:ilvl="3" w:tplc="F0D84126" w:tentative="1">
      <w:start w:val="1"/>
      <w:numFmt w:val="bullet"/>
      <w:lvlText w:val=""/>
      <w:lvlJc w:val="left"/>
      <w:pPr>
        <w:ind w:left="3560" w:hanging="360"/>
      </w:pPr>
      <w:rPr>
        <w:rFonts w:ascii="Symbol" w:hAnsi="Symbol" w:hint="default"/>
      </w:rPr>
    </w:lvl>
    <w:lvl w:ilvl="4" w:tplc="DC16D23A" w:tentative="1">
      <w:start w:val="1"/>
      <w:numFmt w:val="bullet"/>
      <w:lvlText w:val="o"/>
      <w:lvlJc w:val="left"/>
      <w:pPr>
        <w:ind w:left="4280" w:hanging="360"/>
      </w:pPr>
      <w:rPr>
        <w:rFonts w:ascii="Courier New" w:hAnsi="Courier New" w:cs="Courier New" w:hint="default"/>
      </w:rPr>
    </w:lvl>
    <w:lvl w:ilvl="5" w:tplc="A2982C16" w:tentative="1">
      <w:start w:val="1"/>
      <w:numFmt w:val="bullet"/>
      <w:lvlText w:val=""/>
      <w:lvlJc w:val="left"/>
      <w:pPr>
        <w:ind w:left="5000" w:hanging="360"/>
      </w:pPr>
      <w:rPr>
        <w:rFonts w:ascii="Wingdings" w:hAnsi="Wingdings" w:hint="default"/>
      </w:rPr>
    </w:lvl>
    <w:lvl w:ilvl="6" w:tplc="B4407BCA" w:tentative="1">
      <w:start w:val="1"/>
      <w:numFmt w:val="bullet"/>
      <w:lvlText w:val=""/>
      <w:lvlJc w:val="left"/>
      <w:pPr>
        <w:ind w:left="5720" w:hanging="360"/>
      </w:pPr>
      <w:rPr>
        <w:rFonts w:ascii="Symbol" w:hAnsi="Symbol" w:hint="default"/>
      </w:rPr>
    </w:lvl>
    <w:lvl w:ilvl="7" w:tplc="7E028828" w:tentative="1">
      <w:start w:val="1"/>
      <w:numFmt w:val="bullet"/>
      <w:lvlText w:val="o"/>
      <w:lvlJc w:val="left"/>
      <w:pPr>
        <w:ind w:left="6440" w:hanging="360"/>
      </w:pPr>
      <w:rPr>
        <w:rFonts w:ascii="Courier New" w:hAnsi="Courier New" w:cs="Courier New" w:hint="default"/>
      </w:rPr>
    </w:lvl>
    <w:lvl w:ilvl="8" w:tplc="EEE4214C" w:tentative="1">
      <w:start w:val="1"/>
      <w:numFmt w:val="bullet"/>
      <w:lvlText w:val=""/>
      <w:lvlJc w:val="left"/>
      <w:pPr>
        <w:ind w:left="7160" w:hanging="360"/>
      </w:pPr>
      <w:rPr>
        <w:rFonts w:ascii="Wingdings" w:hAnsi="Wingdings" w:hint="default"/>
      </w:rPr>
    </w:lvl>
  </w:abstractNum>
  <w:abstractNum w:abstractNumId="601">
    <w:nsid w:val="34D635B7"/>
    <w:multiLevelType w:val="multilevel"/>
    <w:tmpl w:val="7F9AB868"/>
    <w:numStyleLink w:val="ag3"/>
  </w:abstractNum>
  <w:abstractNum w:abstractNumId="602">
    <w:nsid w:val="34F2602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03">
    <w:nsid w:val="35373C02"/>
    <w:multiLevelType w:val="multilevel"/>
    <w:tmpl w:val="7F9AB868"/>
    <w:numStyleLink w:val="ag3"/>
  </w:abstractNum>
  <w:abstractNum w:abstractNumId="604">
    <w:nsid w:val="3569389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05">
    <w:nsid w:val="356D60DD"/>
    <w:multiLevelType w:val="multilevel"/>
    <w:tmpl w:val="7F9AB868"/>
    <w:numStyleLink w:val="ag3"/>
  </w:abstractNum>
  <w:abstractNum w:abstractNumId="606">
    <w:nsid w:val="35762C98"/>
    <w:multiLevelType w:val="multilevel"/>
    <w:tmpl w:val="10C4B42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07">
    <w:nsid w:val="357F7BB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08">
    <w:nsid w:val="35BD560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09">
    <w:nsid w:val="35C802B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10">
    <w:nsid w:val="360E7F1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11">
    <w:nsid w:val="3614619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12">
    <w:nsid w:val="363C57E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13">
    <w:nsid w:val="363F4DB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14">
    <w:nsid w:val="364F2B51"/>
    <w:multiLevelType w:val="multilevel"/>
    <w:tmpl w:val="7F9AB868"/>
    <w:numStyleLink w:val="ag3"/>
  </w:abstractNum>
  <w:abstractNum w:abstractNumId="615">
    <w:nsid w:val="365F13C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16">
    <w:nsid w:val="366E59ED"/>
    <w:multiLevelType w:val="multilevel"/>
    <w:tmpl w:val="7F9AB868"/>
    <w:numStyleLink w:val="ag3"/>
  </w:abstractNum>
  <w:abstractNum w:abstractNumId="617">
    <w:nsid w:val="368668B1"/>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18">
    <w:nsid w:val="36A9363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19">
    <w:nsid w:val="36DA7C4C"/>
    <w:multiLevelType w:val="multilevel"/>
    <w:tmpl w:val="7F9AB868"/>
    <w:numStyleLink w:val="ag3"/>
  </w:abstractNum>
  <w:abstractNum w:abstractNumId="620">
    <w:nsid w:val="370150A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21">
    <w:nsid w:val="375E567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22">
    <w:nsid w:val="37753812"/>
    <w:multiLevelType w:val="multilevel"/>
    <w:tmpl w:val="7F9AB868"/>
    <w:numStyleLink w:val="ag3"/>
  </w:abstractNum>
  <w:abstractNum w:abstractNumId="623">
    <w:nsid w:val="3779497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24">
    <w:nsid w:val="37993570"/>
    <w:multiLevelType w:val="multilevel"/>
    <w:tmpl w:val="7F9AB86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360"/>
      </w:pPr>
      <w:rPr>
        <w:rFonts w:hint="default"/>
      </w:rPr>
    </w:lvl>
  </w:abstractNum>
  <w:abstractNum w:abstractNumId="625">
    <w:nsid w:val="37A62636"/>
    <w:multiLevelType w:val="multilevel"/>
    <w:tmpl w:val="7F9AB868"/>
    <w:numStyleLink w:val="ag3"/>
  </w:abstractNum>
  <w:abstractNum w:abstractNumId="626">
    <w:nsid w:val="37B83C5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27">
    <w:nsid w:val="37BD1CF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28">
    <w:nsid w:val="37E87B2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29">
    <w:nsid w:val="3838095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30">
    <w:nsid w:val="383D291A"/>
    <w:multiLevelType w:val="multilevel"/>
    <w:tmpl w:val="7F9AB868"/>
    <w:numStyleLink w:val="ag3"/>
  </w:abstractNum>
  <w:abstractNum w:abstractNumId="631">
    <w:nsid w:val="3844411A"/>
    <w:multiLevelType w:val="multilevel"/>
    <w:tmpl w:val="7F9AB868"/>
    <w:numStyleLink w:val="ag3"/>
  </w:abstractNum>
  <w:abstractNum w:abstractNumId="632">
    <w:nsid w:val="385B37D8"/>
    <w:multiLevelType w:val="multilevel"/>
    <w:tmpl w:val="C4464E32"/>
    <w:lvl w:ilvl="0">
      <w:start w:val="1"/>
      <w:numFmt w:val="upperLetter"/>
      <w:pStyle w:val="ANNEXN"/>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pStyle w:val="na4"/>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33">
    <w:nsid w:val="387D4433"/>
    <w:multiLevelType w:val="multilevel"/>
    <w:tmpl w:val="82B00002"/>
    <w:lvl w:ilvl="0">
      <w:start w:val="1"/>
      <w:numFmt w:val="bullet"/>
      <w:pStyle w:val="ListContinue"/>
      <w:lvlText w:val=""/>
      <w:lvlJc w:val="left"/>
      <w:pPr>
        <w:ind w:left="400" w:hanging="400"/>
      </w:pPr>
      <w:rPr>
        <w:rFonts w:ascii="Symbol" w:hAnsi="Symbol" w:hint="default"/>
      </w:rPr>
    </w:lvl>
    <w:lvl w:ilvl="1">
      <w:start w:val="1"/>
      <w:numFmt w:val="bullet"/>
      <w:pStyle w:val="ListContinue2"/>
      <w:lvlText w:val=""/>
      <w:lvlJc w:val="left"/>
      <w:pPr>
        <w:ind w:left="800" w:hanging="400"/>
      </w:pPr>
      <w:rPr>
        <w:rFonts w:ascii="Symbol" w:hAnsi="Symbol" w:hint="default"/>
      </w:rPr>
    </w:lvl>
    <w:lvl w:ilvl="2">
      <w:start w:val="1"/>
      <w:numFmt w:val="bullet"/>
      <w:pStyle w:val="ListContinue3"/>
      <w:lvlText w:val=""/>
      <w:lvlJc w:val="left"/>
      <w:pPr>
        <w:ind w:left="1200" w:hanging="400"/>
      </w:pPr>
      <w:rPr>
        <w:rFonts w:ascii="Symbol" w:hAnsi="Symbol" w:hint="default"/>
      </w:rPr>
    </w:lvl>
    <w:lvl w:ilvl="3">
      <w:start w:val="1"/>
      <w:numFmt w:val="bullet"/>
      <w:pStyle w:val="ListContinue4"/>
      <w:lvlText w:val=""/>
      <w:lvlJc w:val="left"/>
      <w:pPr>
        <w:ind w:left="1600" w:hanging="400"/>
      </w:pPr>
      <w:rPr>
        <w:rFonts w:ascii="Symbol" w:hAnsi="Symbol" w:hint="default"/>
      </w:rPr>
    </w:lvl>
    <w:lvl w:ilvl="4">
      <w:start w:val="1"/>
      <w:numFmt w:val="bullet"/>
      <w:pStyle w:val="zzLc5"/>
      <w:lvlText w:val=" "/>
      <w:lvlJc w:val="left"/>
      <w:pPr>
        <w:ind w:left="0" w:firstLine="0"/>
      </w:pPr>
    </w:lvl>
    <w:lvl w:ilvl="5">
      <w:start w:val="1"/>
      <w:numFmt w:val="bullet"/>
      <w:pStyle w:val="zzLc6"/>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34">
    <w:nsid w:val="388763E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35">
    <w:nsid w:val="38AB309A"/>
    <w:multiLevelType w:val="multilevel"/>
    <w:tmpl w:val="C1AC6B2A"/>
    <w:lvl w:ilvl="0">
      <w:start w:val="1"/>
      <w:numFmt w:val="bullet"/>
      <w:lvlText w:val=""/>
      <w:lvlJc w:val="left"/>
      <w:pPr>
        <w:tabs>
          <w:tab w:val="num" w:pos="360"/>
        </w:tabs>
        <w:ind w:left="360" w:hanging="360"/>
      </w:pPr>
      <w:rPr>
        <w:rFonts w:ascii="Symbol" w:hAnsi="Symbol"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36">
    <w:nsid w:val="38C9282C"/>
    <w:multiLevelType w:val="hybridMultilevel"/>
    <w:tmpl w:val="9432D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7">
    <w:nsid w:val="38CD52B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38">
    <w:nsid w:val="38E0283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39">
    <w:nsid w:val="38E4344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40">
    <w:nsid w:val="38EF788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41">
    <w:nsid w:val="3929287B"/>
    <w:multiLevelType w:val="multilevel"/>
    <w:tmpl w:val="7F9AB86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360"/>
      </w:pPr>
      <w:rPr>
        <w:rFonts w:hint="default"/>
      </w:rPr>
    </w:lvl>
  </w:abstractNum>
  <w:abstractNum w:abstractNumId="642">
    <w:nsid w:val="393F6286"/>
    <w:multiLevelType w:val="multilevel"/>
    <w:tmpl w:val="7F9AB868"/>
    <w:name w:val="heading"/>
    <w:numStyleLink w:val="ag3"/>
  </w:abstractNum>
  <w:abstractNum w:abstractNumId="643">
    <w:nsid w:val="39467E0E"/>
    <w:multiLevelType w:val="multilevel"/>
    <w:tmpl w:val="7F9AB868"/>
    <w:numStyleLink w:val="ag3"/>
  </w:abstractNum>
  <w:abstractNum w:abstractNumId="644">
    <w:nsid w:val="396E02BC"/>
    <w:multiLevelType w:val="multilevel"/>
    <w:tmpl w:val="7F9AB868"/>
    <w:numStyleLink w:val="ag3"/>
  </w:abstractNum>
  <w:abstractNum w:abstractNumId="645">
    <w:nsid w:val="399A1456"/>
    <w:multiLevelType w:val="multilevel"/>
    <w:tmpl w:val="10C4B42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46">
    <w:nsid w:val="399C46E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47">
    <w:nsid w:val="39AB033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48">
    <w:nsid w:val="39CB558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49">
    <w:nsid w:val="39E7126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50">
    <w:nsid w:val="39FD5143"/>
    <w:multiLevelType w:val="multilevel"/>
    <w:tmpl w:val="7F9AB868"/>
    <w:numStyleLink w:val="ag3"/>
  </w:abstractNum>
  <w:abstractNum w:abstractNumId="651">
    <w:nsid w:val="3A1F74B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52">
    <w:nsid w:val="3A341017"/>
    <w:multiLevelType w:val="multilevel"/>
    <w:tmpl w:val="10C4B42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53">
    <w:nsid w:val="3A47659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54">
    <w:nsid w:val="3A61623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55">
    <w:nsid w:val="3A6F76BF"/>
    <w:multiLevelType w:val="multilevel"/>
    <w:tmpl w:val="7F9AB868"/>
    <w:numStyleLink w:val="ag3"/>
  </w:abstractNum>
  <w:abstractNum w:abstractNumId="656">
    <w:nsid w:val="3A841A2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57">
    <w:nsid w:val="3A8B311B"/>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58">
    <w:nsid w:val="3AD83EE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59">
    <w:nsid w:val="3AD95B7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60">
    <w:nsid w:val="3B3F0FA0"/>
    <w:multiLevelType w:val="multilevel"/>
    <w:tmpl w:val="7F9AB868"/>
    <w:numStyleLink w:val="ag3"/>
  </w:abstractNum>
  <w:abstractNum w:abstractNumId="661">
    <w:nsid w:val="3B49266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62">
    <w:nsid w:val="3B7A096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63">
    <w:nsid w:val="3BA0276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64">
    <w:nsid w:val="3BA7347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65">
    <w:nsid w:val="3BC530C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66">
    <w:nsid w:val="3BCA787E"/>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67">
    <w:nsid w:val="3BE918D5"/>
    <w:multiLevelType w:val="multilevel"/>
    <w:tmpl w:val="7F9AB868"/>
    <w:numStyleLink w:val="ag3"/>
  </w:abstractNum>
  <w:abstractNum w:abstractNumId="668">
    <w:nsid w:val="3BEF73E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69">
    <w:nsid w:val="3C1E1DC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70">
    <w:nsid w:val="3C36129A"/>
    <w:multiLevelType w:val="multilevel"/>
    <w:tmpl w:val="7F9AB868"/>
    <w:numStyleLink w:val="ag3"/>
  </w:abstractNum>
  <w:abstractNum w:abstractNumId="671">
    <w:nsid w:val="3C4A25E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72">
    <w:nsid w:val="3C4F5BA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73">
    <w:nsid w:val="3C73492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74">
    <w:nsid w:val="3C8C162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75">
    <w:nsid w:val="3C9E414F"/>
    <w:multiLevelType w:val="multilevel"/>
    <w:tmpl w:val="F724B31A"/>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76">
    <w:nsid w:val="3CA4105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77">
    <w:nsid w:val="3CE1411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78">
    <w:nsid w:val="3CE97E56"/>
    <w:multiLevelType w:val="multilevel"/>
    <w:tmpl w:val="16C293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i w:val="0"/>
        <w:iCs/>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79">
    <w:nsid w:val="3D0B141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80">
    <w:nsid w:val="3D3C639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81">
    <w:nsid w:val="3D407B94"/>
    <w:multiLevelType w:val="multilevel"/>
    <w:tmpl w:val="7F9AB868"/>
    <w:numStyleLink w:val="ag3"/>
  </w:abstractNum>
  <w:abstractNum w:abstractNumId="682">
    <w:nsid w:val="3D412C2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83">
    <w:nsid w:val="3D4C3EE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84">
    <w:nsid w:val="3D52310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85">
    <w:nsid w:val="3D5E6DA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86">
    <w:nsid w:val="3D674B0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87">
    <w:nsid w:val="3D7617C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88">
    <w:nsid w:val="3D772F8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89">
    <w:nsid w:val="3D8D799D"/>
    <w:multiLevelType w:val="multilevel"/>
    <w:tmpl w:val="7F9AB868"/>
    <w:numStyleLink w:val="ag3"/>
  </w:abstractNum>
  <w:abstractNum w:abstractNumId="690">
    <w:nsid w:val="3DA5254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91">
    <w:nsid w:val="3DA92C18"/>
    <w:multiLevelType w:val="multilevel"/>
    <w:tmpl w:val="2C96BF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i w:val="0"/>
        <w:iCs w:val="0"/>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92">
    <w:nsid w:val="3DAA51B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93">
    <w:nsid w:val="3DAD6741"/>
    <w:multiLevelType w:val="multilevel"/>
    <w:tmpl w:val="276264AE"/>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360"/>
      </w:pPr>
      <w:rPr>
        <w:rFonts w:hint="default"/>
      </w:rPr>
    </w:lvl>
  </w:abstractNum>
  <w:abstractNum w:abstractNumId="694">
    <w:nsid w:val="3DB639A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95">
    <w:nsid w:val="3DBE5B4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96">
    <w:nsid w:val="3DDF586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97">
    <w:nsid w:val="3DF070D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98">
    <w:nsid w:val="3DF1086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99">
    <w:nsid w:val="3DF34BC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00">
    <w:nsid w:val="3DFB7C1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01">
    <w:nsid w:val="3E1315F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02">
    <w:nsid w:val="3E6977DC"/>
    <w:multiLevelType w:val="multilevel"/>
    <w:tmpl w:val="7F9AB868"/>
    <w:numStyleLink w:val="ag3"/>
  </w:abstractNum>
  <w:abstractNum w:abstractNumId="703">
    <w:nsid w:val="3E9A502A"/>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04">
    <w:nsid w:val="3EBA293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05">
    <w:nsid w:val="3ECB2C4B"/>
    <w:multiLevelType w:val="multilevel"/>
    <w:tmpl w:val="7F9AB868"/>
    <w:numStyleLink w:val="ag3"/>
  </w:abstractNum>
  <w:abstractNum w:abstractNumId="706">
    <w:nsid w:val="3EE47157"/>
    <w:multiLevelType w:val="multilevel"/>
    <w:tmpl w:val="7F9AB868"/>
    <w:numStyleLink w:val="ag3"/>
  </w:abstractNum>
  <w:abstractNum w:abstractNumId="707">
    <w:nsid w:val="3F141BBC"/>
    <w:multiLevelType w:val="multilevel"/>
    <w:tmpl w:val="7F9AB868"/>
    <w:numStyleLink w:val="ag3"/>
  </w:abstractNum>
  <w:abstractNum w:abstractNumId="708">
    <w:nsid w:val="3F223A8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09">
    <w:nsid w:val="3F321BA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10">
    <w:nsid w:val="3F456969"/>
    <w:multiLevelType w:val="multilevel"/>
    <w:tmpl w:val="C1AC6B2A"/>
    <w:lvl w:ilvl="0">
      <w:start w:val="1"/>
      <w:numFmt w:val="bullet"/>
      <w:lvlText w:val=""/>
      <w:lvlJc w:val="left"/>
      <w:pPr>
        <w:tabs>
          <w:tab w:val="num" w:pos="360"/>
        </w:tabs>
        <w:ind w:left="360" w:hanging="360"/>
      </w:pPr>
      <w:rPr>
        <w:rFonts w:ascii="Symbol" w:hAnsi="Symbol"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11">
    <w:nsid w:val="3F4F6B5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12">
    <w:nsid w:val="3F561970"/>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13">
    <w:nsid w:val="3F7C30B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14">
    <w:nsid w:val="3F7D65F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15">
    <w:nsid w:val="3F9752C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16">
    <w:nsid w:val="3F98687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17">
    <w:nsid w:val="3FB54DB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18">
    <w:nsid w:val="3FD9264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19">
    <w:nsid w:val="40040888"/>
    <w:multiLevelType w:val="multilevel"/>
    <w:tmpl w:val="7F9AB868"/>
    <w:numStyleLink w:val="ag3"/>
  </w:abstractNum>
  <w:abstractNum w:abstractNumId="720">
    <w:nsid w:val="40122F7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21">
    <w:nsid w:val="403F707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22">
    <w:nsid w:val="4057790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23">
    <w:nsid w:val="40605E9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24">
    <w:nsid w:val="408D19B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25">
    <w:nsid w:val="40AA0D0E"/>
    <w:multiLevelType w:val="multilevel"/>
    <w:tmpl w:val="7F9AB868"/>
    <w:numStyleLink w:val="ag3"/>
  </w:abstractNum>
  <w:abstractNum w:abstractNumId="726">
    <w:nsid w:val="40AA7083"/>
    <w:multiLevelType w:val="multilevel"/>
    <w:tmpl w:val="7F9AB868"/>
    <w:numStyleLink w:val="ag3"/>
  </w:abstractNum>
  <w:abstractNum w:abstractNumId="727">
    <w:nsid w:val="40C4551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28">
    <w:nsid w:val="40C45C9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29">
    <w:nsid w:val="40EC71A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30">
    <w:nsid w:val="41017534"/>
    <w:multiLevelType w:val="multilevel"/>
    <w:tmpl w:val="16C293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i w:val="0"/>
        <w:iCs/>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31">
    <w:nsid w:val="4107709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32">
    <w:nsid w:val="410C27F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33">
    <w:nsid w:val="41116620"/>
    <w:multiLevelType w:val="hybridMultilevel"/>
    <w:tmpl w:val="6AEA336E"/>
    <w:lvl w:ilvl="0" w:tplc="25E05024">
      <w:start w:val="1"/>
      <w:numFmt w:val="bullet"/>
      <w:lvlText w:val=""/>
      <w:lvlJc w:val="left"/>
      <w:pPr>
        <w:ind w:left="1627" w:hanging="360"/>
      </w:pPr>
      <w:rPr>
        <w:rFonts w:ascii="Symbol" w:hAnsi="Symbol" w:hint="default"/>
      </w:rPr>
    </w:lvl>
    <w:lvl w:ilvl="1" w:tplc="D97ADC16" w:tentative="1">
      <w:start w:val="1"/>
      <w:numFmt w:val="bullet"/>
      <w:lvlText w:val="o"/>
      <w:lvlJc w:val="left"/>
      <w:pPr>
        <w:ind w:left="2347" w:hanging="360"/>
      </w:pPr>
      <w:rPr>
        <w:rFonts w:ascii="Courier New" w:hAnsi="Courier New" w:cs="Courier New" w:hint="default"/>
      </w:rPr>
    </w:lvl>
    <w:lvl w:ilvl="2" w:tplc="C77A50EC" w:tentative="1">
      <w:start w:val="1"/>
      <w:numFmt w:val="bullet"/>
      <w:lvlText w:val=""/>
      <w:lvlJc w:val="left"/>
      <w:pPr>
        <w:ind w:left="3067" w:hanging="360"/>
      </w:pPr>
      <w:rPr>
        <w:rFonts w:ascii="Wingdings" w:hAnsi="Wingdings" w:hint="default"/>
      </w:rPr>
    </w:lvl>
    <w:lvl w:ilvl="3" w:tplc="ECE81A98" w:tentative="1">
      <w:start w:val="1"/>
      <w:numFmt w:val="bullet"/>
      <w:lvlText w:val=""/>
      <w:lvlJc w:val="left"/>
      <w:pPr>
        <w:ind w:left="3787" w:hanging="360"/>
      </w:pPr>
      <w:rPr>
        <w:rFonts w:ascii="Symbol" w:hAnsi="Symbol" w:hint="default"/>
      </w:rPr>
    </w:lvl>
    <w:lvl w:ilvl="4" w:tplc="A8CE54CA" w:tentative="1">
      <w:start w:val="1"/>
      <w:numFmt w:val="bullet"/>
      <w:lvlText w:val="o"/>
      <w:lvlJc w:val="left"/>
      <w:pPr>
        <w:ind w:left="4507" w:hanging="360"/>
      </w:pPr>
      <w:rPr>
        <w:rFonts w:ascii="Courier New" w:hAnsi="Courier New" w:cs="Courier New" w:hint="default"/>
      </w:rPr>
    </w:lvl>
    <w:lvl w:ilvl="5" w:tplc="37B47D8A" w:tentative="1">
      <w:start w:val="1"/>
      <w:numFmt w:val="bullet"/>
      <w:lvlText w:val=""/>
      <w:lvlJc w:val="left"/>
      <w:pPr>
        <w:ind w:left="5227" w:hanging="360"/>
      </w:pPr>
      <w:rPr>
        <w:rFonts w:ascii="Wingdings" w:hAnsi="Wingdings" w:hint="default"/>
      </w:rPr>
    </w:lvl>
    <w:lvl w:ilvl="6" w:tplc="BEF2E78C" w:tentative="1">
      <w:start w:val="1"/>
      <w:numFmt w:val="bullet"/>
      <w:lvlText w:val=""/>
      <w:lvlJc w:val="left"/>
      <w:pPr>
        <w:ind w:left="5947" w:hanging="360"/>
      </w:pPr>
      <w:rPr>
        <w:rFonts w:ascii="Symbol" w:hAnsi="Symbol" w:hint="default"/>
      </w:rPr>
    </w:lvl>
    <w:lvl w:ilvl="7" w:tplc="75DE4E40" w:tentative="1">
      <w:start w:val="1"/>
      <w:numFmt w:val="bullet"/>
      <w:lvlText w:val="o"/>
      <w:lvlJc w:val="left"/>
      <w:pPr>
        <w:ind w:left="6667" w:hanging="360"/>
      </w:pPr>
      <w:rPr>
        <w:rFonts w:ascii="Courier New" w:hAnsi="Courier New" w:cs="Courier New" w:hint="default"/>
      </w:rPr>
    </w:lvl>
    <w:lvl w:ilvl="8" w:tplc="49F25DB0" w:tentative="1">
      <w:start w:val="1"/>
      <w:numFmt w:val="bullet"/>
      <w:lvlText w:val=""/>
      <w:lvlJc w:val="left"/>
      <w:pPr>
        <w:ind w:left="7387" w:hanging="360"/>
      </w:pPr>
      <w:rPr>
        <w:rFonts w:ascii="Wingdings" w:hAnsi="Wingdings" w:hint="default"/>
      </w:rPr>
    </w:lvl>
  </w:abstractNum>
  <w:abstractNum w:abstractNumId="734">
    <w:nsid w:val="4123184C"/>
    <w:multiLevelType w:val="hybridMultilevel"/>
    <w:tmpl w:val="073A8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5">
    <w:nsid w:val="414E7DE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36">
    <w:nsid w:val="4155149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37">
    <w:nsid w:val="4159358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38">
    <w:nsid w:val="41702B5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39">
    <w:nsid w:val="417B3B5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40">
    <w:nsid w:val="41AA67E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41">
    <w:nsid w:val="41B866E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42">
    <w:nsid w:val="41B90E2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43">
    <w:nsid w:val="41BE4F36"/>
    <w:multiLevelType w:val="multilevel"/>
    <w:tmpl w:val="7F9AB868"/>
    <w:numStyleLink w:val="ag3"/>
  </w:abstractNum>
  <w:abstractNum w:abstractNumId="744">
    <w:nsid w:val="41D30A25"/>
    <w:multiLevelType w:val="multilevel"/>
    <w:tmpl w:val="7F9AB86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36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360"/>
      </w:pPr>
    </w:lvl>
  </w:abstractNum>
  <w:abstractNum w:abstractNumId="745">
    <w:nsid w:val="41E477B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46">
    <w:nsid w:val="42156FE0"/>
    <w:multiLevelType w:val="hybridMultilevel"/>
    <w:tmpl w:val="8DDA73C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47">
    <w:nsid w:val="421A28B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48">
    <w:nsid w:val="423361B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49">
    <w:nsid w:val="423700A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50">
    <w:nsid w:val="4256244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51">
    <w:nsid w:val="425750D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52">
    <w:nsid w:val="42A32C09"/>
    <w:multiLevelType w:val="multilevel"/>
    <w:tmpl w:val="7F9AB868"/>
    <w:numStyleLink w:val="ag3"/>
  </w:abstractNum>
  <w:abstractNum w:abstractNumId="753">
    <w:nsid w:val="42CE0E0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54">
    <w:nsid w:val="42D65C5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55">
    <w:nsid w:val="42F02949"/>
    <w:multiLevelType w:val="multilevel"/>
    <w:tmpl w:val="7F9AB868"/>
    <w:numStyleLink w:val="ag3"/>
  </w:abstractNum>
  <w:abstractNum w:abstractNumId="756">
    <w:nsid w:val="42F20F3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57">
    <w:nsid w:val="42F26DC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58">
    <w:nsid w:val="42F57CAB"/>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59">
    <w:nsid w:val="42F86E3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60">
    <w:nsid w:val="43350491"/>
    <w:multiLevelType w:val="multilevel"/>
    <w:tmpl w:val="E0547F92"/>
    <w:lvl w:ilvl="0">
      <w:start w:val="1"/>
      <w:numFmt w:val="decimal"/>
      <w:lvlText w:val="%1."/>
      <w:lvlJc w:val="left"/>
      <w:pPr>
        <w:tabs>
          <w:tab w:val="num" w:pos="360"/>
        </w:tabs>
        <w:ind w:left="360" w:hanging="360"/>
      </w:pPr>
      <w:rPr>
        <w:rFonts w:hint="default"/>
        <w:i w:val="0"/>
        <w:iCs/>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61">
    <w:nsid w:val="436E0B3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62">
    <w:nsid w:val="43803D76"/>
    <w:multiLevelType w:val="multilevel"/>
    <w:tmpl w:val="16C293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i w:val="0"/>
        <w:iCs/>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63">
    <w:nsid w:val="4381752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64">
    <w:nsid w:val="438F127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65">
    <w:nsid w:val="43AB41AD"/>
    <w:multiLevelType w:val="multilevel"/>
    <w:tmpl w:val="97EE0B78"/>
    <w:lvl w:ilvl="0">
      <w:start w:val="5"/>
      <w:numFmt w:val="decimal"/>
      <w:lvlText w:val="%1."/>
      <w:lvlJc w:val="left"/>
      <w:pPr>
        <w:tabs>
          <w:tab w:val="num" w:pos="360"/>
        </w:tabs>
        <w:ind w:left="360" w:hanging="360"/>
      </w:pPr>
      <w:rPr>
        <w:rFonts w:hint="default"/>
      </w:rPr>
    </w:lvl>
    <w:lvl w:ilvl="1">
      <w:start w:val="3"/>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66">
    <w:nsid w:val="43B13060"/>
    <w:multiLevelType w:val="multilevel"/>
    <w:tmpl w:val="7F9AB868"/>
    <w:numStyleLink w:val="ag3"/>
  </w:abstractNum>
  <w:abstractNum w:abstractNumId="767">
    <w:nsid w:val="43BA671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68">
    <w:nsid w:val="43C0625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69">
    <w:nsid w:val="43D0368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70">
    <w:nsid w:val="44123AB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71">
    <w:nsid w:val="442B745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72">
    <w:nsid w:val="444E2CA0"/>
    <w:multiLevelType w:val="multilevel"/>
    <w:tmpl w:val="B658D18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73">
    <w:nsid w:val="447461D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74">
    <w:nsid w:val="44791A2A"/>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75">
    <w:nsid w:val="447B620C"/>
    <w:multiLevelType w:val="multilevel"/>
    <w:tmpl w:val="7F9AB868"/>
    <w:numStyleLink w:val="ag3"/>
  </w:abstractNum>
  <w:abstractNum w:abstractNumId="776">
    <w:nsid w:val="4481552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77">
    <w:nsid w:val="448F52A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78">
    <w:nsid w:val="4494363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79">
    <w:nsid w:val="44A538F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80">
    <w:nsid w:val="44A9525B"/>
    <w:multiLevelType w:val="multilevel"/>
    <w:tmpl w:val="7F9AB868"/>
    <w:numStyleLink w:val="ag3"/>
  </w:abstractNum>
  <w:abstractNum w:abstractNumId="781">
    <w:nsid w:val="44B0532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82">
    <w:nsid w:val="44D6020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83">
    <w:nsid w:val="44DC719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84">
    <w:nsid w:val="44FB0C19"/>
    <w:multiLevelType w:val="multilevel"/>
    <w:tmpl w:val="7F9AB868"/>
    <w:numStyleLink w:val="ag3"/>
  </w:abstractNum>
  <w:abstractNum w:abstractNumId="785">
    <w:nsid w:val="45033BAE"/>
    <w:multiLevelType w:val="multilevel"/>
    <w:tmpl w:val="7F9AB868"/>
    <w:numStyleLink w:val="ag3"/>
  </w:abstractNum>
  <w:abstractNum w:abstractNumId="786">
    <w:nsid w:val="452A308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87">
    <w:nsid w:val="454F2D5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88">
    <w:nsid w:val="455C13B8"/>
    <w:multiLevelType w:val="multilevel"/>
    <w:tmpl w:val="7F9AB868"/>
    <w:numStyleLink w:val="ag3"/>
  </w:abstractNum>
  <w:abstractNum w:abstractNumId="789">
    <w:nsid w:val="4560360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90">
    <w:nsid w:val="45760D7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91">
    <w:nsid w:val="458241B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92">
    <w:nsid w:val="45B26DE2"/>
    <w:multiLevelType w:val="multilevel"/>
    <w:tmpl w:val="7F9AB868"/>
    <w:numStyleLink w:val="ag3"/>
  </w:abstractNum>
  <w:abstractNum w:abstractNumId="793">
    <w:nsid w:val="45B56D4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94">
    <w:nsid w:val="45B733C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95">
    <w:nsid w:val="45E645A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96">
    <w:nsid w:val="45F17C1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97">
    <w:nsid w:val="460F6B7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98">
    <w:nsid w:val="46112D2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99">
    <w:nsid w:val="462543C7"/>
    <w:multiLevelType w:val="multilevel"/>
    <w:tmpl w:val="7F9AB868"/>
    <w:numStyleLink w:val="ag3"/>
  </w:abstractNum>
  <w:abstractNum w:abstractNumId="800">
    <w:nsid w:val="4632353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01">
    <w:nsid w:val="4652056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02">
    <w:nsid w:val="46561DF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03">
    <w:nsid w:val="46671B1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04">
    <w:nsid w:val="46950890"/>
    <w:multiLevelType w:val="multilevel"/>
    <w:tmpl w:val="7F9AB868"/>
    <w:numStyleLink w:val="ag3"/>
  </w:abstractNum>
  <w:abstractNum w:abstractNumId="805">
    <w:nsid w:val="46B71DE5"/>
    <w:multiLevelType w:val="multilevel"/>
    <w:tmpl w:val="7F9AB868"/>
    <w:numStyleLink w:val="ag3"/>
  </w:abstractNum>
  <w:abstractNum w:abstractNumId="806">
    <w:nsid w:val="46F200D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07">
    <w:nsid w:val="47025B51"/>
    <w:multiLevelType w:val="multilevel"/>
    <w:tmpl w:val="7F9AB868"/>
    <w:numStyleLink w:val="ag3"/>
  </w:abstractNum>
  <w:abstractNum w:abstractNumId="808">
    <w:nsid w:val="47153E4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09">
    <w:nsid w:val="472A5C3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10">
    <w:nsid w:val="47387C0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11">
    <w:nsid w:val="47392AF0"/>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12">
    <w:nsid w:val="47827A21"/>
    <w:multiLevelType w:val="multilevel"/>
    <w:tmpl w:val="7F9AB868"/>
    <w:numStyleLink w:val="ag3"/>
  </w:abstractNum>
  <w:abstractNum w:abstractNumId="813">
    <w:nsid w:val="47972F47"/>
    <w:multiLevelType w:val="multilevel"/>
    <w:tmpl w:val="7F9AB868"/>
    <w:numStyleLink w:val="ag3"/>
  </w:abstractNum>
  <w:abstractNum w:abstractNumId="814">
    <w:nsid w:val="47A726F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15">
    <w:nsid w:val="47B4167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16">
    <w:nsid w:val="47C2170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17">
    <w:nsid w:val="47C2269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18">
    <w:nsid w:val="47E860A8"/>
    <w:multiLevelType w:val="multilevel"/>
    <w:tmpl w:val="784445CA"/>
    <w:lvl w:ilvl="0">
      <w:start w:val="1"/>
      <w:numFmt w:val="decimal"/>
      <w:lvlText w:val="%1."/>
      <w:lvlJc w:val="left"/>
      <w:pPr>
        <w:tabs>
          <w:tab w:val="num" w:pos="360"/>
        </w:tabs>
        <w:ind w:left="360" w:hanging="360"/>
      </w:pPr>
      <w:rPr>
        <w:rFonts w:hint="default"/>
        <w:i w:val="0"/>
        <w:iCs/>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19">
    <w:nsid w:val="47ED225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20">
    <w:nsid w:val="483A22F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21">
    <w:nsid w:val="4855341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22">
    <w:nsid w:val="485F3B5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23">
    <w:nsid w:val="48923FC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24">
    <w:nsid w:val="48AC3A45"/>
    <w:multiLevelType w:val="multilevel"/>
    <w:tmpl w:val="7F9AB868"/>
    <w:numStyleLink w:val="ag3"/>
  </w:abstractNum>
  <w:abstractNum w:abstractNumId="825">
    <w:nsid w:val="48AD615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26">
    <w:nsid w:val="48C45957"/>
    <w:multiLevelType w:val="multilevel"/>
    <w:tmpl w:val="7F9AB868"/>
    <w:numStyleLink w:val="ag3"/>
  </w:abstractNum>
  <w:abstractNum w:abstractNumId="827">
    <w:nsid w:val="48E404C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28">
    <w:nsid w:val="48EB12AD"/>
    <w:multiLevelType w:val="multilevel"/>
    <w:tmpl w:val="16C293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i w:val="0"/>
        <w:iCs/>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29">
    <w:nsid w:val="49201B3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30">
    <w:nsid w:val="494179D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31">
    <w:nsid w:val="49546A4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32">
    <w:nsid w:val="495B7DEA"/>
    <w:multiLevelType w:val="multilevel"/>
    <w:tmpl w:val="7F9AB868"/>
    <w:numStyleLink w:val="ag3"/>
  </w:abstractNum>
  <w:abstractNum w:abstractNumId="833">
    <w:nsid w:val="4974358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34">
    <w:nsid w:val="497730A0"/>
    <w:multiLevelType w:val="multilevel"/>
    <w:tmpl w:val="7F9AB868"/>
    <w:numStyleLink w:val="ag3"/>
  </w:abstractNum>
  <w:abstractNum w:abstractNumId="835">
    <w:nsid w:val="4984073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36">
    <w:nsid w:val="49A452EE"/>
    <w:multiLevelType w:val="multilevel"/>
    <w:tmpl w:val="7F9AB868"/>
    <w:numStyleLink w:val="ag3"/>
  </w:abstractNum>
  <w:abstractNum w:abstractNumId="837">
    <w:nsid w:val="49AA53CE"/>
    <w:multiLevelType w:val="multilevel"/>
    <w:tmpl w:val="7F9AB868"/>
    <w:numStyleLink w:val="ag3"/>
  </w:abstractNum>
  <w:abstractNum w:abstractNumId="838">
    <w:nsid w:val="49CB41BB"/>
    <w:multiLevelType w:val="hybridMultilevel"/>
    <w:tmpl w:val="B1EA03E2"/>
    <w:lvl w:ilvl="0" w:tplc="6CDCC760">
      <w:start w:val="1"/>
      <w:numFmt w:val="bullet"/>
      <w:lvlText w:val=""/>
      <w:lvlJc w:val="left"/>
      <w:pPr>
        <w:ind w:left="2081" w:hanging="360"/>
      </w:pPr>
      <w:rPr>
        <w:rFonts w:ascii="Symbol" w:hAnsi="Symbol" w:hint="default"/>
      </w:rPr>
    </w:lvl>
    <w:lvl w:ilvl="1" w:tplc="2C1696D8">
      <w:start w:val="1"/>
      <w:numFmt w:val="bullet"/>
      <w:lvlText w:val=""/>
      <w:lvlJc w:val="left"/>
      <w:pPr>
        <w:ind w:left="1440" w:hanging="360"/>
      </w:pPr>
      <w:rPr>
        <w:rFonts w:ascii="Symbol" w:hAnsi="Symbol" w:hint="default"/>
      </w:rPr>
    </w:lvl>
    <w:lvl w:ilvl="2" w:tplc="5ED802FA" w:tentative="1">
      <w:start w:val="1"/>
      <w:numFmt w:val="bullet"/>
      <w:lvlText w:val=""/>
      <w:lvlJc w:val="left"/>
      <w:pPr>
        <w:ind w:left="2160" w:hanging="360"/>
      </w:pPr>
      <w:rPr>
        <w:rFonts w:ascii="Wingdings" w:hAnsi="Wingdings" w:hint="default"/>
      </w:rPr>
    </w:lvl>
    <w:lvl w:ilvl="3" w:tplc="9DE63184" w:tentative="1">
      <w:start w:val="1"/>
      <w:numFmt w:val="bullet"/>
      <w:lvlText w:val=""/>
      <w:lvlJc w:val="left"/>
      <w:pPr>
        <w:ind w:left="2880" w:hanging="360"/>
      </w:pPr>
      <w:rPr>
        <w:rFonts w:ascii="Symbol" w:hAnsi="Symbol" w:hint="default"/>
      </w:rPr>
    </w:lvl>
    <w:lvl w:ilvl="4" w:tplc="E95AC8D8" w:tentative="1">
      <w:start w:val="1"/>
      <w:numFmt w:val="bullet"/>
      <w:lvlText w:val="o"/>
      <w:lvlJc w:val="left"/>
      <w:pPr>
        <w:ind w:left="3600" w:hanging="360"/>
      </w:pPr>
      <w:rPr>
        <w:rFonts w:ascii="Courier New" w:hAnsi="Courier New" w:cs="Courier New" w:hint="default"/>
      </w:rPr>
    </w:lvl>
    <w:lvl w:ilvl="5" w:tplc="BBE8471A" w:tentative="1">
      <w:start w:val="1"/>
      <w:numFmt w:val="bullet"/>
      <w:lvlText w:val=""/>
      <w:lvlJc w:val="left"/>
      <w:pPr>
        <w:ind w:left="4320" w:hanging="360"/>
      </w:pPr>
      <w:rPr>
        <w:rFonts w:ascii="Wingdings" w:hAnsi="Wingdings" w:hint="default"/>
      </w:rPr>
    </w:lvl>
    <w:lvl w:ilvl="6" w:tplc="33CA4C28" w:tentative="1">
      <w:start w:val="1"/>
      <w:numFmt w:val="bullet"/>
      <w:lvlText w:val=""/>
      <w:lvlJc w:val="left"/>
      <w:pPr>
        <w:ind w:left="5040" w:hanging="360"/>
      </w:pPr>
      <w:rPr>
        <w:rFonts w:ascii="Symbol" w:hAnsi="Symbol" w:hint="default"/>
      </w:rPr>
    </w:lvl>
    <w:lvl w:ilvl="7" w:tplc="33944142" w:tentative="1">
      <w:start w:val="1"/>
      <w:numFmt w:val="bullet"/>
      <w:lvlText w:val="o"/>
      <w:lvlJc w:val="left"/>
      <w:pPr>
        <w:ind w:left="5760" w:hanging="360"/>
      </w:pPr>
      <w:rPr>
        <w:rFonts w:ascii="Courier New" w:hAnsi="Courier New" w:cs="Courier New" w:hint="default"/>
      </w:rPr>
    </w:lvl>
    <w:lvl w:ilvl="8" w:tplc="FF169CE6" w:tentative="1">
      <w:start w:val="1"/>
      <w:numFmt w:val="bullet"/>
      <w:lvlText w:val=""/>
      <w:lvlJc w:val="left"/>
      <w:pPr>
        <w:ind w:left="6480" w:hanging="360"/>
      </w:pPr>
      <w:rPr>
        <w:rFonts w:ascii="Wingdings" w:hAnsi="Wingdings" w:hint="default"/>
      </w:rPr>
    </w:lvl>
  </w:abstractNum>
  <w:abstractNum w:abstractNumId="839">
    <w:nsid w:val="49E1744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40">
    <w:nsid w:val="49F75C65"/>
    <w:multiLevelType w:val="multilevel"/>
    <w:tmpl w:val="7F9AB868"/>
    <w:numStyleLink w:val="ag3"/>
  </w:abstractNum>
  <w:abstractNum w:abstractNumId="841">
    <w:nsid w:val="4A1B2239"/>
    <w:multiLevelType w:val="multilevel"/>
    <w:tmpl w:val="7F9AB868"/>
    <w:numStyleLink w:val="ag3"/>
  </w:abstractNum>
  <w:abstractNum w:abstractNumId="842">
    <w:nsid w:val="4A211E2D"/>
    <w:multiLevelType w:val="hybridMultilevel"/>
    <w:tmpl w:val="981AB9D0"/>
    <w:lvl w:ilvl="0" w:tplc="63C4C63A">
      <w:start w:val="1"/>
      <w:numFmt w:val="bullet"/>
      <w:lvlText w:val=""/>
      <w:lvlJc w:val="left"/>
      <w:pPr>
        <w:ind w:left="720" w:hanging="360"/>
      </w:pPr>
      <w:rPr>
        <w:rFonts w:ascii="Symbol" w:hAnsi="Symbol" w:hint="default"/>
      </w:rPr>
    </w:lvl>
    <w:lvl w:ilvl="1" w:tplc="51A45606" w:tentative="1">
      <w:start w:val="1"/>
      <w:numFmt w:val="bullet"/>
      <w:lvlText w:val="o"/>
      <w:lvlJc w:val="left"/>
      <w:pPr>
        <w:ind w:left="1440" w:hanging="360"/>
      </w:pPr>
      <w:rPr>
        <w:rFonts w:ascii="Courier New" w:hAnsi="Courier New" w:cs="Courier New" w:hint="default"/>
      </w:rPr>
    </w:lvl>
    <w:lvl w:ilvl="2" w:tplc="8856BB88" w:tentative="1">
      <w:start w:val="1"/>
      <w:numFmt w:val="bullet"/>
      <w:lvlText w:val=""/>
      <w:lvlJc w:val="left"/>
      <w:pPr>
        <w:ind w:left="2160" w:hanging="360"/>
      </w:pPr>
      <w:rPr>
        <w:rFonts w:ascii="Wingdings" w:hAnsi="Wingdings" w:hint="default"/>
      </w:rPr>
    </w:lvl>
    <w:lvl w:ilvl="3" w:tplc="FE4AF906" w:tentative="1">
      <w:start w:val="1"/>
      <w:numFmt w:val="bullet"/>
      <w:lvlText w:val=""/>
      <w:lvlJc w:val="left"/>
      <w:pPr>
        <w:ind w:left="2880" w:hanging="360"/>
      </w:pPr>
      <w:rPr>
        <w:rFonts w:ascii="Symbol" w:hAnsi="Symbol" w:hint="default"/>
      </w:rPr>
    </w:lvl>
    <w:lvl w:ilvl="4" w:tplc="E63669D4" w:tentative="1">
      <w:start w:val="1"/>
      <w:numFmt w:val="bullet"/>
      <w:lvlText w:val="o"/>
      <w:lvlJc w:val="left"/>
      <w:pPr>
        <w:ind w:left="3600" w:hanging="360"/>
      </w:pPr>
      <w:rPr>
        <w:rFonts w:ascii="Courier New" w:hAnsi="Courier New" w:cs="Courier New" w:hint="default"/>
      </w:rPr>
    </w:lvl>
    <w:lvl w:ilvl="5" w:tplc="4FC6C9AC" w:tentative="1">
      <w:start w:val="1"/>
      <w:numFmt w:val="bullet"/>
      <w:lvlText w:val=""/>
      <w:lvlJc w:val="left"/>
      <w:pPr>
        <w:ind w:left="4320" w:hanging="360"/>
      </w:pPr>
      <w:rPr>
        <w:rFonts w:ascii="Wingdings" w:hAnsi="Wingdings" w:hint="default"/>
      </w:rPr>
    </w:lvl>
    <w:lvl w:ilvl="6" w:tplc="69B48586" w:tentative="1">
      <w:start w:val="1"/>
      <w:numFmt w:val="bullet"/>
      <w:lvlText w:val=""/>
      <w:lvlJc w:val="left"/>
      <w:pPr>
        <w:ind w:left="5040" w:hanging="360"/>
      </w:pPr>
      <w:rPr>
        <w:rFonts w:ascii="Symbol" w:hAnsi="Symbol" w:hint="default"/>
      </w:rPr>
    </w:lvl>
    <w:lvl w:ilvl="7" w:tplc="08BC7F5A" w:tentative="1">
      <w:start w:val="1"/>
      <w:numFmt w:val="bullet"/>
      <w:lvlText w:val="o"/>
      <w:lvlJc w:val="left"/>
      <w:pPr>
        <w:ind w:left="5760" w:hanging="360"/>
      </w:pPr>
      <w:rPr>
        <w:rFonts w:ascii="Courier New" w:hAnsi="Courier New" w:cs="Courier New" w:hint="default"/>
      </w:rPr>
    </w:lvl>
    <w:lvl w:ilvl="8" w:tplc="0ACECA0C" w:tentative="1">
      <w:start w:val="1"/>
      <w:numFmt w:val="bullet"/>
      <w:lvlText w:val=""/>
      <w:lvlJc w:val="left"/>
      <w:pPr>
        <w:ind w:left="6480" w:hanging="360"/>
      </w:pPr>
      <w:rPr>
        <w:rFonts w:ascii="Wingdings" w:hAnsi="Wingdings" w:hint="default"/>
      </w:rPr>
    </w:lvl>
  </w:abstractNum>
  <w:abstractNum w:abstractNumId="843">
    <w:nsid w:val="4A266089"/>
    <w:multiLevelType w:val="multilevel"/>
    <w:tmpl w:val="10C4B42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44">
    <w:nsid w:val="4A2B273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45">
    <w:nsid w:val="4A3808C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46">
    <w:nsid w:val="4A5C5E0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47">
    <w:nsid w:val="4A87622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48">
    <w:nsid w:val="4A9B6B71"/>
    <w:multiLevelType w:val="multilevel"/>
    <w:tmpl w:val="7F9AB868"/>
    <w:numStyleLink w:val="ag3"/>
  </w:abstractNum>
  <w:abstractNum w:abstractNumId="849">
    <w:nsid w:val="4A9E583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50">
    <w:nsid w:val="4A9F0B7C"/>
    <w:multiLevelType w:val="multilevel"/>
    <w:tmpl w:val="7F9AB868"/>
    <w:numStyleLink w:val="ag3"/>
  </w:abstractNum>
  <w:abstractNum w:abstractNumId="851">
    <w:nsid w:val="4AA90D2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52">
    <w:nsid w:val="4AB258B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53">
    <w:nsid w:val="4ABA03B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54">
    <w:nsid w:val="4ABD6CA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55">
    <w:nsid w:val="4ABD719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56">
    <w:nsid w:val="4AD7591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57">
    <w:nsid w:val="4AF448F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58">
    <w:nsid w:val="4AFB454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59">
    <w:nsid w:val="4B151EB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60">
    <w:nsid w:val="4B194D0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61">
    <w:nsid w:val="4B391F0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62">
    <w:nsid w:val="4B44461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63">
    <w:nsid w:val="4B4A20F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64">
    <w:nsid w:val="4B4D17B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65">
    <w:nsid w:val="4B692D9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66">
    <w:nsid w:val="4B6B0A21"/>
    <w:multiLevelType w:val="multilevel"/>
    <w:tmpl w:val="C0D43636"/>
    <w:lvl w:ilvl="0">
      <w:start w:val="3"/>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67">
    <w:nsid w:val="4B7349E0"/>
    <w:multiLevelType w:val="multilevel"/>
    <w:tmpl w:val="7F9AB868"/>
    <w:numStyleLink w:val="ag3"/>
  </w:abstractNum>
  <w:abstractNum w:abstractNumId="868">
    <w:nsid w:val="4B8A224F"/>
    <w:multiLevelType w:val="multilevel"/>
    <w:tmpl w:val="7F9AB868"/>
    <w:numStyleLink w:val="ag3"/>
  </w:abstractNum>
  <w:abstractNum w:abstractNumId="869">
    <w:nsid w:val="4BB35B4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70">
    <w:nsid w:val="4BD4590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71">
    <w:nsid w:val="4BF9557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72">
    <w:nsid w:val="4C063429"/>
    <w:multiLevelType w:val="multilevel"/>
    <w:tmpl w:val="7F9AB868"/>
    <w:numStyleLink w:val="ag3"/>
  </w:abstractNum>
  <w:abstractNum w:abstractNumId="873">
    <w:nsid w:val="4C40695A"/>
    <w:multiLevelType w:val="multilevel"/>
    <w:tmpl w:val="7F9AB868"/>
    <w:numStyleLink w:val="ag3"/>
  </w:abstractNum>
  <w:abstractNum w:abstractNumId="874">
    <w:nsid w:val="4C6A3D8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75">
    <w:nsid w:val="4C756EF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76">
    <w:nsid w:val="4CEA769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77">
    <w:nsid w:val="4CED6DF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78">
    <w:nsid w:val="4CFE67C2"/>
    <w:multiLevelType w:val="multilevel"/>
    <w:tmpl w:val="7F9AB868"/>
    <w:numStyleLink w:val="ag3"/>
  </w:abstractNum>
  <w:abstractNum w:abstractNumId="879">
    <w:nsid w:val="4D07570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80">
    <w:nsid w:val="4D1A353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81">
    <w:nsid w:val="4D3D5C5E"/>
    <w:multiLevelType w:val="multilevel"/>
    <w:tmpl w:val="7F9AB868"/>
    <w:numStyleLink w:val="ag3"/>
  </w:abstractNum>
  <w:abstractNum w:abstractNumId="882">
    <w:nsid w:val="4D3D60B2"/>
    <w:multiLevelType w:val="multilevel"/>
    <w:tmpl w:val="7F9AB868"/>
    <w:numStyleLink w:val="ag3"/>
  </w:abstractNum>
  <w:abstractNum w:abstractNumId="883">
    <w:nsid w:val="4D544E6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84">
    <w:nsid w:val="4D6B444B"/>
    <w:multiLevelType w:val="multilevel"/>
    <w:tmpl w:val="7F9AB868"/>
    <w:numStyleLink w:val="ag3"/>
  </w:abstractNum>
  <w:abstractNum w:abstractNumId="885">
    <w:nsid w:val="4D73069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86">
    <w:nsid w:val="4D8064A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87">
    <w:nsid w:val="4DA57C8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88">
    <w:nsid w:val="4DBD009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89">
    <w:nsid w:val="4DC718E0"/>
    <w:multiLevelType w:val="multilevel"/>
    <w:tmpl w:val="7F9AB868"/>
    <w:numStyleLink w:val="ag3"/>
  </w:abstractNum>
  <w:abstractNum w:abstractNumId="890">
    <w:nsid w:val="4DF1675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91">
    <w:nsid w:val="4DFF663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92">
    <w:nsid w:val="4E08416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93">
    <w:nsid w:val="4E0F645B"/>
    <w:multiLevelType w:val="multilevel"/>
    <w:tmpl w:val="7F9AB868"/>
    <w:numStyleLink w:val="ag3"/>
  </w:abstractNum>
  <w:abstractNum w:abstractNumId="894">
    <w:nsid w:val="4E514FB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95">
    <w:nsid w:val="4E5F5D5E"/>
    <w:multiLevelType w:val="multilevel"/>
    <w:tmpl w:val="7F9AB868"/>
    <w:numStyleLink w:val="ag3"/>
  </w:abstractNum>
  <w:abstractNum w:abstractNumId="896">
    <w:nsid w:val="4E68403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97">
    <w:nsid w:val="4E69677B"/>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98">
    <w:nsid w:val="4E8D3C8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99">
    <w:nsid w:val="4EAF4CF6"/>
    <w:multiLevelType w:val="multilevel"/>
    <w:tmpl w:val="7F9AB868"/>
    <w:numStyleLink w:val="ag3"/>
  </w:abstractNum>
  <w:abstractNum w:abstractNumId="900">
    <w:nsid w:val="4EB2377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01">
    <w:nsid w:val="4EB36D2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02">
    <w:nsid w:val="4ECC246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03">
    <w:nsid w:val="4EE3208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04">
    <w:nsid w:val="4EEC72A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05">
    <w:nsid w:val="4F12198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06">
    <w:nsid w:val="4F5075A7"/>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07">
    <w:nsid w:val="4F5124F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08">
    <w:nsid w:val="4F652D8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09">
    <w:nsid w:val="4F692FF8"/>
    <w:multiLevelType w:val="multilevel"/>
    <w:tmpl w:val="7F9AB868"/>
    <w:numStyleLink w:val="ag3"/>
  </w:abstractNum>
  <w:abstractNum w:abstractNumId="910">
    <w:nsid w:val="4F744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11">
    <w:nsid w:val="4F7B72A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12">
    <w:nsid w:val="4F7D3AD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13">
    <w:nsid w:val="4F84489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14">
    <w:nsid w:val="4F8B5E1E"/>
    <w:multiLevelType w:val="multilevel"/>
    <w:tmpl w:val="7F9AB868"/>
    <w:styleLink w:val="ag3"/>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15">
    <w:nsid w:val="4FA410C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16">
    <w:nsid w:val="4FA773F1"/>
    <w:multiLevelType w:val="multilevel"/>
    <w:tmpl w:val="7F9AB868"/>
    <w:numStyleLink w:val="ag3"/>
  </w:abstractNum>
  <w:abstractNum w:abstractNumId="917">
    <w:nsid w:val="4FAE130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18">
    <w:nsid w:val="4FBE6D63"/>
    <w:multiLevelType w:val="multilevel"/>
    <w:tmpl w:val="7F9AB868"/>
    <w:numStyleLink w:val="ag3"/>
  </w:abstractNum>
  <w:abstractNum w:abstractNumId="919">
    <w:nsid w:val="4FCE4FB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20">
    <w:nsid w:val="4FDD130F"/>
    <w:multiLevelType w:val="multilevel"/>
    <w:tmpl w:val="7F9AB868"/>
    <w:numStyleLink w:val="ag3"/>
  </w:abstractNum>
  <w:abstractNum w:abstractNumId="921">
    <w:nsid w:val="4FF1168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22">
    <w:nsid w:val="5028679F"/>
    <w:multiLevelType w:val="multilevel"/>
    <w:tmpl w:val="7F9AB868"/>
    <w:numStyleLink w:val="ag3"/>
  </w:abstractNum>
  <w:abstractNum w:abstractNumId="923">
    <w:nsid w:val="502C6CE7"/>
    <w:multiLevelType w:val="multilevel"/>
    <w:tmpl w:val="6C100A9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24">
    <w:nsid w:val="503F3D2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25">
    <w:nsid w:val="50564B6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26">
    <w:nsid w:val="50616941"/>
    <w:multiLevelType w:val="multilevel"/>
    <w:tmpl w:val="7F9AB868"/>
    <w:numStyleLink w:val="ag3"/>
  </w:abstractNum>
  <w:abstractNum w:abstractNumId="927">
    <w:nsid w:val="50713AA0"/>
    <w:multiLevelType w:val="multilevel"/>
    <w:tmpl w:val="65F274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28">
    <w:nsid w:val="507B3FAF"/>
    <w:multiLevelType w:val="multilevel"/>
    <w:tmpl w:val="C8E22C7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29">
    <w:nsid w:val="50A76F8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30">
    <w:nsid w:val="50A92DE5"/>
    <w:multiLevelType w:val="multilevel"/>
    <w:tmpl w:val="7F9AB868"/>
    <w:numStyleLink w:val="ag3"/>
  </w:abstractNum>
  <w:abstractNum w:abstractNumId="931">
    <w:nsid w:val="50C14EA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32">
    <w:nsid w:val="50D94AA5"/>
    <w:multiLevelType w:val="multilevel"/>
    <w:tmpl w:val="276264AE"/>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360"/>
      </w:pPr>
      <w:rPr>
        <w:rFonts w:hint="default"/>
      </w:rPr>
    </w:lvl>
  </w:abstractNum>
  <w:abstractNum w:abstractNumId="933">
    <w:nsid w:val="5105059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34">
    <w:nsid w:val="5111503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35">
    <w:nsid w:val="512412E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36">
    <w:nsid w:val="513B03E1"/>
    <w:multiLevelType w:val="multilevel"/>
    <w:tmpl w:val="7F9AB868"/>
    <w:numStyleLink w:val="ag3"/>
  </w:abstractNum>
  <w:abstractNum w:abstractNumId="937">
    <w:nsid w:val="514E542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38">
    <w:nsid w:val="51877BF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39">
    <w:nsid w:val="519751D4"/>
    <w:multiLevelType w:val="multilevel"/>
    <w:tmpl w:val="7F9AB868"/>
    <w:numStyleLink w:val="ag3"/>
  </w:abstractNum>
  <w:abstractNum w:abstractNumId="940">
    <w:nsid w:val="51A86E5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41">
    <w:nsid w:val="51AF756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42">
    <w:nsid w:val="51BD0C7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43">
    <w:nsid w:val="51CC4E5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44">
    <w:nsid w:val="51CE2323"/>
    <w:multiLevelType w:val="multilevel"/>
    <w:tmpl w:val="7F9AB868"/>
    <w:numStyleLink w:val="ag3"/>
  </w:abstractNum>
  <w:abstractNum w:abstractNumId="945">
    <w:nsid w:val="51DF19F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46">
    <w:nsid w:val="521A6CE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47">
    <w:nsid w:val="522406EC"/>
    <w:multiLevelType w:val="multilevel"/>
    <w:tmpl w:val="F724B31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rPr>
        <w:rFonts w:hint="default"/>
        <w:i w:val="0"/>
        <w:iCs/>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tentative="1">
      <w:start w:val="1"/>
      <w:numFmt w:val="lowerRoman"/>
      <w:lvlText w:val="%6."/>
      <w:lvlJc w:val="right"/>
      <w:pPr>
        <w:tabs>
          <w:tab w:val="num" w:pos="4320"/>
        </w:tabs>
        <w:ind w:left="4320" w:hanging="18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lowerLetter"/>
      <w:lvlText w:val="%8."/>
      <w:lvlJc w:val="left"/>
      <w:pPr>
        <w:tabs>
          <w:tab w:val="num" w:pos="5760"/>
        </w:tabs>
        <w:ind w:left="5760" w:hanging="360"/>
      </w:pPr>
      <w:rPr>
        <w:rFonts w:hint="default"/>
      </w:rPr>
    </w:lvl>
    <w:lvl w:ilvl="8" w:tentative="1">
      <w:start w:val="1"/>
      <w:numFmt w:val="lowerRoman"/>
      <w:lvlText w:val="%9."/>
      <w:lvlJc w:val="right"/>
      <w:pPr>
        <w:tabs>
          <w:tab w:val="num" w:pos="6480"/>
        </w:tabs>
        <w:ind w:left="6480" w:hanging="180"/>
      </w:pPr>
      <w:rPr>
        <w:rFonts w:hint="default"/>
      </w:rPr>
    </w:lvl>
  </w:abstractNum>
  <w:abstractNum w:abstractNumId="948">
    <w:nsid w:val="52246ED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49">
    <w:nsid w:val="52317988"/>
    <w:multiLevelType w:val="multilevel"/>
    <w:tmpl w:val="7F9AB868"/>
    <w:numStyleLink w:val="ag3"/>
  </w:abstractNum>
  <w:abstractNum w:abstractNumId="950">
    <w:nsid w:val="523D350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51">
    <w:nsid w:val="528922A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52">
    <w:nsid w:val="52A244EB"/>
    <w:multiLevelType w:val="multilevel"/>
    <w:tmpl w:val="7F9AB868"/>
    <w:numStyleLink w:val="ag3"/>
  </w:abstractNum>
  <w:abstractNum w:abstractNumId="953">
    <w:nsid w:val="52AE1E4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54">
    <w:nsid w:val="52BD5B5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55">
    <w:nsid w:val="52BD651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56">
    <w:nsid w:val="52E018E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57">
    <w:nsid w:val="52FE1BC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58">
    <w:nsid w:val="534D7E9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59">
    <w:nsid w:val="534E190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60">
    <w:nsid w:val="536463C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61">
    <w:nsid w:val="53AA645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62">
    <w:nsid w:val="53B7567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63">
    <w:nsid w:val="53D25F6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64">
    <w:nsid w:val="5404659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65">
    <w:nsid w:val="540F047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66">
    <w:nsid w:val="54324FB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67">
    <w:nsid w:val="545929C5"/>
    <w:multiLevelType w:val="multilevel"/>
    <w:tmpl w:val="7F9AB868"/>
    <w:numStyleLink w:val="ag3"/>
  </w:abstractNum>
  <w:abstractNum w:abstractNumId="968">
    <w:nsid w:val="546E57B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69">
    <w:nsid w:val="547717C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70">
    <w:nsid w:val="54BF722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71">
    <w:nsid w:val="54C1334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72">
    <w:nsid w:val="54DE1634"/>
    <w:multiLevelType w:val="multilevel"/>
    <w:tmpl w:val="7F9AB868"/>
    <w:numStyleLink w:val="ag3"/>
  </w:abstractNum>
  <w:abstractNum w:abstractNumId="973">
    <w:nsid w:val="54E35B4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74">
    <w:nsid w:val="54E524FB"/>
    <w:multiLevelType w:val="hybridMultilevel"/>
    <w:tmpl w:val="F3883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5">
    <w:nsid w:val="5502744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76">
    <w:nsid w:val="5509728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77">
    <w:nsid w:val="552F240B"/>
    <w:multiLevelType w:val="multilevel"/>
    <w:tmpl w:val="F724B31A"/>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78">
    <w:nsid w:val="554D3A6A"/>
    <w:multiLevelType w:val="multilevel"/>
    <w:tmpl w:val="7F9AB868"/>
    <w:numStyleLink w:val="ag3"/>
  </w:abstractNum>
  <w:abstractNum w:abstractNumId="979">
    <w:nsid w:val="554D41C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80">
    <w:nsid w:val="55530E1E"/>
    <w:multiLevelType w:val="multilevel"/>
    <w:tmpl w:val="7F9AB868"/>
    <w:numStyleLink w:val="ag3"/>
  </w:abstractNum>
  <w:abstractNum w:abstractNumId="981">
    <w:nsid w:val="558D5A5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82">
    <w:nsid w:val="55B0193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83">
    <w:nsid w:val="55B7093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84">
    <w:nsid w:val="55D6490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85">
    <w:nsid w:val="55DB0D3D"/>
    <w:multiLevelType w:val="multilevel"/>
    <w:tmpl w:val="7F9AB868"/>
    <w:numStyleLink w:val="ag3"/>
  </w:abstractNum>
  <w:abstractNum w:abstractNumId="986">
    <w:nsid w:val="56105F1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87">
    <w:nsid w:val="5614084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88">
    <w:nsid w:val="56205D0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89">
    <w:nsid w:val="5621037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90">
    <w:nsid w:val="563204C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91">
    <w:nsid w:val="563A2B7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92">
    <w:nsid w:val="56775AF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93">
    <w:nsid w:val="567E5577"/>
    <w:multiLevelType w:val="multilevel"/>
    <w:tmpl w:val="7F9AB868"/>
    <w:numStyleLink w:val="ag3"/>
  </w:abstractNum>
  <w:abstractNum w:abstractNumId="994">
    <w:nsid w:val="567E77C7"/>
    <w:multiLevelType w:val="multilevel"/>
    <w:tmpl w:val="7D2A20C6"/>
    <w:lvl w:ilvl="0">
      <w:start w:val="8"/>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95">
    <w:nsid w:val="569F56B0"/>
    <w:multiLevelType w:val="multilevel"/>
    <w:tmpl w:val="7F9AB868"/>
    <w:numStyleLink w:val="ag3"/>
  </w:abstractNum>
  <w:abstractNum w:abstractNumId="996">
    <w:nsid w:val="56B05F6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97">
    <w:nsid w:val="56B92E3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98">
    <w:nsid w:val="56E1309A"/>
    <w:multiLevelType w:val="multilevel"/>
    <w:tmpl w:val="7F9AB868"/>
    <w:numStyleLink w:val="ag3"/>
  </w:abstractNum>
  <w:abstractNum w:abstractNumId="999">
    <w:nsid w:val="56EF4E7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00">
    <w:nsid w:val="571E636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01">
    <w:nsid w:val="572E4E42"/>
    <w:multiLevelType w:val="multilevel"/>
    <w:tmpl w:val="7F9AB868"/>
    <w:numStyleLink w:val="ag3"/>
  </w:abstractNum>
  <w:abstractNum w:abstractNumId="1002">
    <w:nsid w:val="573B397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03">
    <w:nsid w:val="574423B9"/>
    <w:multiLevelType w:val="multilevel"/>
    <w:tmpl w:val="7F9AB868"/>
    <w:numStyleLink w:val="ag3"/>
  </w:abstractNum>
  <w:abstractNum w:abstractNumId="1004">
    <w:nsid w:val="57521BC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05">
    <w:nsid w:val="57522DD2"/>
    <w:multiLevelType w:val="multilevel"/>
    <w:tmpl w:val="7F9AB868"/>
    <w:numStyleLink w:val="ag3"/>
  </w:abstractNum>
  <w:abstractNum w:abstractNumId="1006">
    <w:nsid w:val="57906A7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07">
    <w:nsid w:val="579944A5"/>
    <w:multiLevelType w:val="multilevel"/>
    <w:tmpl w:val="7F9AB868"/>
    <w:numStyleLink w:val="ag3"/>
  </w:abstractNum>
  <w:abstractNum w:abstractNumId="1008">
    <w:nsid w:val="579D6B5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09">
    <w:nsid w:val="57A5227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10">
    <w:nsid w:val="57B46D6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11">
    <w:nsid w:val="57D1460E"/>
    <w:multiLevelType w:val="hybridMultilevel"/>
    <w:tmpl w:val="9C2E3954"/>
    <w:lvl w:ilvl="0" w:tplc="93862010">
      <w:start w:val="1"/>
      <w:numFmt w:val="bullet"/>
      <w:lvlText w:val=""/>
      <w:lvlJc w:val="left"/>
      <w:pPr>
        <w:ind w:left="720" w:hanging="360"/>
      </w:pPr>
      <w:rPr>
        <w:rFonts w:ascii="Symbol" w:hAnsi="Symbol" w:hint="default"/>
      </w:rPr>
    </w:lvl>
    <w:lvl w:ilvl="1" w:tplc="7FE4AECA">
      <w:start w:val="1"/>
      <w:numFmt w:val="bullet"/>
      <w:lvlText w:val="o"/>
      <w:lvlJc w:val="left"/>
      <w:pPr>
        <w:ind w:left="1440" w:hanging="360"/>
      </w:pPr>
      <w:rPr>
        <w:rFonts w:ascii="Courier New" w:hAnsi="Courier New" w:cs="Courier New" w:hint="default"/>
      </w:rPr>
    </w:lvl>
    <w:lvl w:ilvl="2" w:tplc="25964CFE" w:tentative="1">
      <w:start w:val="1"/>
      <w:numFmt w:val="bullet"/>
      <w:lvlText w:val=""/>
      <w:lvlJc w:val="left"/>
      <w:pPr>
        <w:ind w:left="2160" w:hanging="360"/>
      </w:pPr>
      <w:rPr>
        <w:rFonts w:ascii="Wingdings" w:hAnsi="Wingdings" w:hint="default"/>
      </w:rPr>
    </w:lvl>
    <w:lvl w:ilvl="3" w:tplc="384E838A" w:tentative="1">
      <w:start w:val="1"/>
      <w:numFmt w:val="bullet"/>
      <w:lvlText w:val=""/>
      <w:lvlJc w:val="left"/>
      <w:pPr>
        <w:ind w:left="2880" w:hanging="360"/>
      </w:pPr>
      <w:rPr>
        <w:rFonts w:ascii="Symbol" w:hAnsi="Symbol" w:hint="default"/>
      </w:rPr>
    </w:lvl>
    <w:lvl w:ilvl="4" w:tplc="CE88C872" w:tentative="1">
      <w:start w:val="1"/>
      <w:numFmt w:val="bullet"/>
      <w:lvlText w:val="o"/>
      <w:lvlJc w:val="left"/>
      <w:pPr>
        <w:ind w:left="3600" w:hanging="360"/>
      </w:pPr>
      <w:rPr>
        <w:rFonts w:ascii="Courier New" w:hAnsi="Courier New" w:cs="Courier New" w:hint="default"/>
      </w:rPr>
    </w:lvl>
    <w:lvl w:ilvl="5" w:tplc="409E69EA" w:tentative="1">
      <w:start w:val="1"/>
      <w:numFmt w:val="bullet"/>
      <w:lvlText w:val=""/>
      <w:lvlJc w:val="left"/>
      <w:pPr>
        <w:ind w:left="4320" w:hanging="360"/>
      </w:pPr>
      <w:rPr>
        <w:rFonts w:ascii="Wingdings" w:hAnsi="Wingdings" w:hint="default"/>
      </w:rPr>
    </w:lvl>
    <w:lvl w:ilvl="6" w:tplc="B388EA18" w:tentative="1">
      <w:start w:val="1"/>
      <w:numFmt w:val="bullet"/>
      <w:lvlText w:val=""/>
      <w:lvlJc w:val="left"/>
      <w:pPr>
        <w:ind w:left="5040" w:hanging="360"/>
      </w:pPr>
      <w:rPr>
        <w:rFonts w:ascii="Symbol" w:hAnsi="Symbol" w:hint="default"/>
      </w:rPr>
    </w:lvl>
    <w:lvl w:ilvl="7" w:tplc="39689E10" w:tentative="1">
      <w:start w:val="1"/>
      <w:numFmt w:val="bullet"/>
      <w:lvlText w:val="o"/>
      <w:lvlJc w:val="left"/>
      <w:pPr>
        <w:ind w:left="5760" w:hanging="360"/>
      </w:pPr>
      <w:rPr>
        <w:rFonts w:ascii="Courier New" w:hAnsi="Courier New" w:cs="Courier New" w:hint="default"/>
      </w:rPr>
    </w:lvl>
    <w:lvl w:ilvl="8" w:tplc="66368328" w:tentative="1">
      <w:start w:val="1"/>
      <w:numFmt w:val="bullet"/>
      <w:lvlText w:val=""/>
      <w:lvlJc w:val="left"/>
      <w:pPr>
        <w:ind w:left="6480" w:hanging="360"/>
      </w:pPr>
      <w:rPr>
        <w:rFonts w:ascii="Wingdings" w:hAnsi="Wingdings" w:hint="default"/>
      </w:rPr>
    </w:lvl>
  </w:abstractNum>
  <w:abstractNum w:abstractNumId="1012">
    <w:nsid w:val="5806188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13">
    <w:nsid w:val="580A42A4"/>
    <w:multiLevelType w:val="multilevel"/>
    <w:tmpl w:val="7F9AB868"/>
    <w:numStyleLink w:val="ag3"/>
  </w:abstractNum>
  <w:abstractNum w:abstractNumId="1014">
    <w:nsid w:val="58143EE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15">
    <w:nsid w:val="58980B7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16">
    <w:nsid w:val="58A74B0D"/>
    <w:multiLevelType w:val="multilevel"/>
    <w:tmpl w:val="7F9AB868"/>
    <w:numStyleLink w:val="ag3"/>
  </w:abstractNum>
  <w:abstractNum w:abstractNumId="1017">
    <w:nsid w:val="58CB22B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18">
    <w:nsid w:val="58DE1103"/>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19">
    <w:nsid w:val="590A216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20">
    <w:nsid w:val="590C5C4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21">
    <w:nsid w:val="590C761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22">
    <w:nsid w:val="59333F5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23">
    <w:nsid w:val="595308C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24">
    <w:nsid w:val="595B341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25">
    <w:nsid w:val="5960774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26">
    <w:nsid w:val="59637745"/>
    <w:multiLevelType w:val="multilevel"/>
    <w:tmpl w:val="7F9AB86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36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360"/>
      </w:pPr>
    </w:lvl>
  </w:abstractNum>
  <w:abstractNum w:abstractNumId="1027">
    <w:nsid w:val="59891B9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28">
    <w:nsid w:val="59D04A55"/>
    <w:multiLevelType w:val="singleLevel"/>
    <w:tmpl w:val="EE76EC62"/>
    <w:lvl w:ilvl="0">
      <w:start w:val="1"/>
      <w:numFmt w:val="bullet"/>
      <w:pStyle w:val="a"/>
      <w:lvlText w:val=""/>
      <w:lvlJc w:val="left"/>
      <w:pPr>
        <w:tabs>
          <w:tab w:val="num" w:pos="360"/>
        </w:tabs>
        <w:ind w:left="199" w:hanging="199"/>
      </w:pPr>
      <w:rPr>
        <w:rFonts w:ascii="Symbol" w:hAnsi="Symbol" w:hint="default"/>
        <w:sz w:val="22"/>
      </w:rPr>
    </w:lvl>
  </w:abstractNum>
  <w:abstractNum w:abstractNumId="1029">
    <w:nsid w:val="59D7544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30">
    <w:nsid w:val="5A00704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31">
    <w:nsid w:val="5A45498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32">
    <w:nsid w:val="5A55449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33">
    <w:nsid w:val="5A826B0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34">
    <w:nsid w:val="5A89702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35">
    <w:nsid w:val="5AA66C1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36">
    <w:nsid w:val="5AA706F2"/>
    <w:multiLevelType w:val="hybridMultilevel"/>
    <w:tmpl w:val="1728C6F6"/>
    <w:lvl w:ilvl="0" w:tplc="73B09C2C">
      <w:start w:val="1"/>
      <w:numFmt w:val="bullet"/>
      <w:lvlText w:val=""/>
      <w:lvlJc w:val="left"/>
      <w:pPr>
        <w:ind w:left="720" w:hanging="360"/>
      </w:pPr>
      <w:rPr>
        <w:rFonts w:ascii="Symbol" w:hAnsi="Symbol" w:hint="default"/>
      </w:rPr>
    </w:lvl>
    <w:lvl w:ilvl="1" w:tplc="D8F6FB7E">
      <w:start w:val="1"/>
      <w:numFmt w:val="bullet"/>
      <w:lvlText w:val="o"/>
      <w:lvlJc w:val="left"/>
      <w:pPr>
        <w:ind w:left="1440" w:hanging="360"/>
      </w:pPr>
      <w:rPr>
        <w:rFonts w:ascii="Courier New" w:hAnsi="Courier New" w:cs="Courier New" w:hint="default"/>
      </w:rPr>
    </w:lvl>
    <w:lvl w:ilvl="2" w:tplc="DED0861E">
      <w:start w:val="1"/>
      <w:numFmt w:val="bullet"/>
      <w:lvlText w:val=""/>
      <w:lvlJc w:val="left"/>
      <w:pPr>
        <w:ind w:left="2160" w:hanging="360"/>
      </w:pPr>
      <w:rPr>
        <w:rFonts w:ascii="Symbol" w:hAnsi="Symbol" w:hint="default"/>
      </w:rPr>
    </w:lvl>
    <w:lvl w:ilvl="3" w:tplc="91EA484E" w:tentative="1">
      <w:start w:val="1"/>
      <w:numFmt w:val="bullet"/>
      <w:lvlText w:val=""/>
      <w:lvlJc w:val="left"/>
      <w:pPr>
        <w:ind w:left="2880" w:hanging="360"/>
      </w:pPr>
      <w:rPr>
        <w:rFonts w:ascii="Symbol" w:hAnsi="Symbol" w:hint="default"/>
      </w:rPr>
    </w:lvl>
    <w:lvl w:ilvl="4" w:tplc="641E6992" w:tentative="1">
      <w:start w:val="1"/>
      <w:numFmt w:val="bullet"/>
      <w:lvlText w:val="o"/>
      <w:lvlJc w:val="left"/>
      <w:pPr>
        <w:ind w:left="3600" w:hanging="360"/>
      </w:pPr>
      <w:rPr>
        <w:rFonts w:ascii="Courier New" w:hAnsi="Courier New" w:cs="Courier New" w:hint="default"/>
      </w:rPr>
    </w:lvl>
    <w:lvl w:ilvl="5" w:tplc="982E9708" w:tentative="1">
      <w:start w:val="1"/>
      <w:numFmt w:val="bullet"/>
      <w:lvlText w:val=""/>
      <w:lvlJc w:val="left"/>
      <w:pPr>
        <w:ind w:left="4320" w:hanging="360"/>
      </w:pPr>
      <w:rPr>
        <w:rFonts w:ascii="Wingdings" w:hAnsi="Wingdings" w:hint="default"/>
      </w:rPr>
    </w:lvl>
    <w:lvl w:ilvl="6" w:tplc="7422D36C" w:tentative="1">
      <w:start w:val="1"/>
      <w:numFmt w:val="bullet"/>
      <w:lvlText w:val=""/>
      <w:lvlJc w:val="left"/>
      <w:pPr>
        <w:ind w:left="5040" w:hanging="360"/>
      </w:pPr>
      <w:rPr>
        <w:rFonts w:ascii="Symbol" w:hAnsi="Symbol" w:hint="default"/>
      </w:rPr>
    </w:lvl>
    <w:lvl w:ilvl="7" w:tplc="83443800" w:tentative="1">
      <w:start w:val="1"/>
      <w:numFmt w:val="bullet"/>
      <w:lvlText w:val="o"/>
      <w:lvlJc w:val="left"/>
      <w:pPr>
        <w:ind w:left="5760" w:hanging="360"/>
      </w:pPr>
      <w:rPr>
        <w:rFonts w:ascii="Courier New" w:hAnsi="Courier New" w:cs="Courier New" w:hint="default"/>
      </w:rPr>
    </w:lvl>
    <w:lvl w:ilvl="8" w:tplc="B2B0B13E" w:tentative="1">
      <w:start w:val="1"/>
      <w:numFmt w:val="bullet"/>
      <w:lvlText w:val=""/>
      <w:lvlJc w:val="left"/>
      <w:pPr>
        <w:ind w:left="6480" w:hanging="360"/>
      </w:pPr>
      <w:rPr>
        <w:rFonts w:ascii="Wingdings" w:hAnsi="Wingdings" w:hint="default"/>
      </w:rPr>
    </w:lvl>
  </w:abstractNum>
  <w:abstractNum w:abstractNumId="1037">
    <w:nsid w:val="5AB50F7B"/>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38">
    <w:nsid w:val="5AB8111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39">
    <w:nsid w:val="5ABD3CE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40">
    <w:nsid w:val="5AC15AB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41">
    <w:nsid w:val="5AC91C69"/>
    <w:multiLevelType w:val="hybridMultilevel"/>
    <w:tmpl w:val="530A1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2">
    <w:nsid w:val="5AD15A41"/>
    <w:multiLevelType w:val="hybridMultilevel"/>
    <w:tmpl w:val="84E0F4F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decimal"/>
      <w:lvlText w:val="%3."/>
      <w:lvlJc w:val="left"/>
      <w:pPr>
        <w:ind w:left="2160" w:hanging="360"/>
      </w:pPr>
      <w:rPr>
        <w:rFont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43">
    <w:nsid w:val="5AD7426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44">
    <w:nsid w:val="5AE07C6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45">
    <w:nsid w:val="5B021D4D"/>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46">
    <w:nsid w:val="5B1509A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47">
    <w:nsid w:val="5B353C4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48">
    <w:nsid w:val="5B45394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49">
    <w:nsid w:val="5B56361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50">
    <w:nsid w:val="5B616F3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51">
    <w:nsid w:val="5B8011E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52">
    <w:nsid w:val="5B952CE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53">
    <w:nsid w:val="5BC313C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54">
    <w:nsid w:val="5BC56B8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55">
    <w:nsid w:val="5BC7359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56">
    <w:nsid w:val="5C2B35B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57">
    <w:nsid w:val="5C36584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58">
    <w:nsid w:val="5C4475E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59">
    <w:nsid w:val="5C6855A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60">
    <w:nsid w:val="5C71245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61">
    <w:nsid w:val="5C7C4BAF"/>
    <w:multiLevelType w:val="hybridMultilevel"/>
    <w:tmpl w:val="82BE2196"/>
    <w:lvl w:ilvl="0" w:tplc="0A7A45D6">
      <w:start w:val="1"/>
      <w:numFmt w:val="bullet"/>
      <w:lvlText w:val=""/>
      <w:lvlJc w:val="left"/>
      <w:pPr>
        <w:ind w:left="1380" w:hanging="360"/>
      </w:pPr>
      <w:rPr>
        <w:rFonts w:ascii="Symbol" w:hAnsi="Symbol" w:hint="default"/>
      </w:rPr>
    </w:lvl>
    <w:lvl w:ilvl="1" w:tplc="7EBC72BA" w:tentative="1">
      <w:start w:val="1"/>
      <w:numFmt w:val="lowerLetter"/>
      <w:lvlText w:val="%2."/>
      <w:lvlJc w:val="left"/>
      <w:pPr>
        <w:ind w:left="2100" w:hanging="360"/>
      </w:pPr>
    </w:lvl>
    <w:lvl w:ilvl="2" w:tplc="A524F79C" w:tentative="1">
      <w:start w:val="1"/>
      <w:numFmt w:val="lowerRoman"/>
      <w:lvlText w:val="%3."/>
      <w:lvlJc w:val="right"/>
      <w:pPr>
        <w:ind w:left="2820" w:hanging="180"/>
      </w:pPr>
    </w:lvl>
    <w:lvl w:ilvl="3" w:tplc="D400887A" w:tentative="1">
      <w:start w:val="1"/>
      <w:numFmt w:val="decimal"/>
      <w:lvlText w:val="%4."/>
      <w:lvlJc w:val="left"/>
      <w:pPr>
        <w:ind w:left="3540" w:hanging="360"/>
      </w:pPr>
    </w:lvl>
    <w:lvl w:ilvl="4" w:tplc="4EB4D87C" w:tentative="1">
      <w:start w:val="1"/>
      <w:numFmt w:val="lowerLetter"/>
      <w:lvlText w:val="%5."/>
      <w:lvlJc w:val="left"/>
      <w:pPr>
        <w:ind w:left="4260" w:hanging="360"/>
      </w:pPr>
    </w:lvl>
    <w:lvl w:ilvl="5" w:tplc="CC1CD38E" w:tentative="1">
      <w:start w:val="1"/>
      <w:numFmt w:val="lowerRoman"/>
      <w:lvlText w:val="%6."/>
      <w:lvlJc w:val="right"/>
      <w:pPr>
        <w:ind w:left="4980" w:hanging="180"/>
      </w:pPr>
    </w:lvl>
    <w:lvl w:ilvl="6" w:tplc="AD44BD9C" w:tentative="1">
      <w:start w:val="1"/>
      <w:numFmt w:val="decimal"/>
      <w:lvlText w:val="%7."/>
      <w:lvlJc w:val="left"/>
      <w:pPr>
        <w:ind w:left="5700" w:hanging="360"/>
      </w:pPr>
    </w:lvl>
    <w:lvl w:ilvl="7" w:tplc="90E8B0CE" w:tentative="1">
      <w:start w:val="1"/>
      <w:numFmt w:val="lowerLetter"/>
      <w:lvlText w:val="%8."/>
      <w:lvlJc w:val="left"/>
      <w:pPr>
        <w:ind w:left="6420" w:hanging="360"/>
      </w:pPr>
    </w:lvl>
    <w:lvl w:ilvl="8" w:tplc="3C5CF70E" w:tentative="1">
      <w:start w:val="1"/>
      <w:numFmt w:val="lowerRoman"/>
      <w:lvlText w:val="%9."/>
      <w:lvlJc w:val="right"/>
      <w:pPr>
        <w:ind w:left="7140" w:hanging="180"/>
      </w:pPr>
    </w:lvl>
  </w:abstractNum>
  <w:abstractNum w:abstractNumId="1062">
    <w:nsid w:val="5C806E5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63">
    <w:nsid w:val="5C83463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64">
    <w:nsid w:val="5C934C7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65">
    <w:nsid w:val="5C9926C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66">
    <w:nsid w:val="5CB85BE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67">
    <w:nsid w:val="5CBD127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68">
    <w:nsid w:val="5CCE15C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69">
    <w:nsid w:val="5CD408C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70">
    <w:nsid w:val="5CD8167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71">
    <w:nsid w:val="5CDD63A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72">
    <w:nsid w:val="5D066F8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73">
    <w:nsid w:val="5D0B3C2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74">
    <w:nsid w:val="5D0F445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75">
    <w:nsid w:val="5D19411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76">
    <w:nsid w:val="5D3E543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77">
    <w:nsid w:val="5D537A4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78">
    <w:nsid w:val="5D90235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79">
    <w:nsid w:val="5D94526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80">
    <w:nsid w:val="5D9C68A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81">
    <w:nsid w:val="5DAF4AF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82">
    <w:nsid w:val="5DC8183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83">
    <w:nsid w:val="5DD32A9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84">
    <w:nsid w:val="5DDF01B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85">
    <w:nsid w:val="5DEC002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86">
    <w:nsid w:val="5DFA12B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87">
    <w:nsid w:val="5E0C3CE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88">
    <w:nsid w:val="5E0E0B3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89">
    <w:nsid w:val="5E1D57C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90">
    <w:nsid w:val="5E565EB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91">
    <w:nsid w:val="5E663A6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92">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1093">
    <w:nsid w:val="5EB7634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94">
    <w:nsid w:val="5EC62BB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95">
    <w:nsid w:val="5EE116A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96">
    <w:nsid w:val="5EEC417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97">
    <w:nsid w:val="5EEE20D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98">
    <w:nsid w:val="5EF2363A"/>
    <w:multiLevelType w:val="multilevel"/>
    <w:tmpl w:val="3054689C"/>
    <w:lvl w:ilvl="0">
      <w:start w:val="1"/>
      <w:numFmt w:val="decimal"/>
      <w:lvlText w:val="%1."/>
      <w:lvlJc w:val="left"/>
      <w:pPr>
        <w:tabs>
          <w:tab w:val="num" w:pos="360"/>
        </w:tabs>
        <w:ind w:left="360" w:hanging="360"/>
      </w:pPr>
      <w:rPr>
        <w:rFonts w:hint="default"/>
        <w:i w:val="0"/>
        <w:iCs/>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99">
    <w:nsid w:val="5EF64DD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00">
    <w:nsid w:val="5EF813A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01">
    <w:nsid w:val="5F160B8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02">
    <w:nsid w:val="5F213AB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03">
    <w:nsid w:val="5F47635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04">
    <w:nsid w:val="5F562F3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05">
    <w:nsid w:val="5F6E413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06">
    <w:nsid w:val="5F81245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07">
    <w:nsid w:val="5F906B5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08">
    <w:nsid w:val="5FA7466C"/>
    <w:multiLevelType w:val="multilevel"/>
    <w:tmpl w:val="6C100A9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09">
    <w:nsid w:val="5FB445D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10">
    <w:nsid w:val="5FE9499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11">
    <w:nsid w:val="5FFB636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12">
    <w:nsid w:val="602231B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13">
    <w:nsid w:val="6024094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14">
    <w:nsid w:val="6050221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15">
    <w:nsid w:val="608F175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16">
    <w:nsid w:val="60CA72E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17">
    <w:nsid w:val="60D0594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18">
    <w:nsid w:val="60DE751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19">
    <w:nsid w:val="60E1748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20">
    <w:nsid w:val="60E624F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21">
    <w:nsid w:val="612065B8"/>
    <w:multiLevelType w:val="multilevel"/>
    <w:tmpl w:val="16C293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i w:val="0"/>
        <w:iCs/>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22">
    <w:nsid w:val="6124788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23">
    <w:nsid w:val="61287BC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24">
    <w:nsid w:val="613D221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25">
    <w:nsid w:val="6147193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26">
    <w:nsid w:val="616C382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27">
    <w:nsid w:val="616D504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28">
    <w:nsid w:val="617227D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29">
    <w:nsid w:val="619C573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30">
    <w:nsid w:val="61BC469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31">
    <w:nsid w:val="61D161E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32">
    <w:nsid w:val="61F9614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33">
    <w:nsid w:val="62175127"/>
    <w:multiLevelType w:val="multilevel"/>
    <w:tmpl w:val="7F9AB8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numFmt w:val="none"/>
      <w:lvlText w:val=""/>
      <w:lvlJc w:val="left"/>
      <w:pPr>
        <w:tabs>
          <w:tab w:val="num" w:pos="3600"/>
        </w:tabs>
        <w:ind w:left="3600" w:hanging="360"/>
      </w:pPr>
      <w:rPr>
        <w:rFonts w:hint="default"/>
      </w:rPr>
    </w:lvl>
    <w:lvl w:ilvl="5">
      <w:start w:val="1"/>
      <w:numFmt w:val="lowerRoman"/>
      <w:lvlText w:val="%6."/>
      <w:lvlJc w:val="righ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360"/>
      </w:pPr>
      <w:rPr>
        <w:rFonts w:hint="default"/>
      </w:rPr>
    </w:lvl>
  </w:abstractNum>
  <w:abstractNum w:abstractNumId="1134">
    <w:nsid w:val="624F367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35">
    <w:nsid w:val="626338C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36">
    <w:nsid w:val="6277344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37">
    <w:nsid w:val="628A09E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38">
    <w:nsid w:val="628A117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39">
    <w:nsid w:val="628A155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40">
    <w:nsid w:val="629C565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41">
    <w:nsid w:val="62A4038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42">
    <w:nsid w:val="62B4631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43">
    <w:nsid w:val="62DF4D9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44">
    <w:nsid w:val="630047C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45">
    <w:nsid w:val="630048C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46">
    <w:nsid w:val="630E5AF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47">
    <w:nsid w:val="631A2B8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48">
    <w:nsid w:val="633953E5"/>
    <w:multiLevelType w:val="hybridMultilevel"/>
    <w:tmpl w:val="5F00D92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49">
    <w:nsid w:val="63700B1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50">
    <w:nsid w:val="6370118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51">
    <w:nsid w:val="639C1AC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52">
    <w:nsid w:val="639C366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53">
    <w:nsid w:val="63C96E2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54">
    <w:nsid w:val="63D82E8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55">
    <w:nsid w:val="63DB05F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56">
    <w:nsid w:val="63E17BA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57">
    <w:nsid w:val="63E92E1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58">
    <w:nsid w:val="6409755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59">
    <w:nsid w:val="640C6E7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60">
    <w:nsid w:val="64665D6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61">
    <w:nsid w:val="649565D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62">
    <w:nsid w:val="64B2541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63">
    <w:nsid w:val="64D1724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64">
    <w:nsid w:val="64D7468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65">
    <w:nsid w:val="64DD51A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66">
    <w:nsid w:val="651D465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67">
    <w:nsid w:val="655B209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68">
    <w:nsid w:val="655E04B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69">
    <w:nsid w:val="65791501"/>
    <w:multiLevelType w:val="hybridMultilevel"/>
    <w:tmpl w:val="19D08724"/>
    <w:lvl w:ilvl="0" w:tplc="15D62BF4">
      <w:start w:val="1"/>
      <w:numFmt w:val="bullet"/>
      <w:lvlText w:val=""/>
      <w:lvlJc w:val="left"/>
      <w:pPr>
        <w:ind w:left="720" w:hanging="360"/>
      </w:pPr>
      <w:rPr>
        <w:rFonts w:ascii="Symbol" w:hAnsi="Symbol" w:hint="default"/>
      </w:rPr>
    </w:lvl>
    <w:lvl w:ilvl="1" w:tplc="A3D2354C" w:tentative="1">
      <w:start w:val="1"/>
      <w:numFmt w:val="bullet"/>
      <w:lvlText w:val="o"/>
      <w:lvlJc w:val="left"/>
      <w:pPr>
        <w:ind w:left="1440" w:hanging="360"/>
      </w:pPr>
      <w:rPr>
        <w:rFonts w:ascii="Courier New" w:hAnsi="Courier New" w:cs="Courier New" w:hint="default"/>
      </w:rPr>
    </w:lvl>
    <w:lvl w:ilvl="2" w:tplc="F238F5E4" w:tentative="1">
      <w:start w:val="1"/>
      <w:numFmt w:val="bullet"/>
      <w:lvlText w:val=""/>
      <w:lvlJc w:val="left"/>
      <w:pPr>
        <w:ind w:left="2160" w:hanging="360"/>
      </w:pPr>
      <w:rPr>
        <w:rFonts w:ascii="Wingdings" w:hAnsi="Wingdings" w:hint="default"/>
      </w:rPr>
    </w:lvl>
    <w:lvl w:ilvl="3" w:tplc="D82231F6" w:tentative="1">
      <w:start w:val="1"/>
      <w:numFmt w:val="bullet"/>
      <w:lvlText w:val=""/>
      <w:lvlJc w:val="left"/>
      <w:pPr>
        <w:ind w:left="2880" w:hanging="360"/>
      </w:pPr>
      <w:rPr>
        <w:rFonts w:ascii="Symbol" w:hAnsi="Symbol" w:hint="default"/>
      </w:rPr>
    </w:lvl>
    <w:lvl w:ilvl="4" w:tplc="FE0A70D4" w:tentative="1">
      <w:start w:val="1"/>
      <w:numFmt w:val="bullet"/>
      <w:lvlText w:val="o"/>
      <w:lvlJc w:val="left"/>
      <w:pPr>
        <w:ind w:left="3600" w:hanging="360"/>
      </w:pPr>
      <w:rPr>
        <w:rFonts w:ascii="Courier New" w:hAnsi="Courier New" w:cs="Courier New" w:hint="default"/>
      </w:rPr>
    </w:lvl>
    <w:lvl w:ilvl="5" w:tplc="D81A0748" w:tentative="1">
      <w:start w:val="1"/>
      <w:numFmt w:val="bullet"/>
      <w:lvlText w:val=""/>
      <w:lvlJc w:val="left"/>
      <w:pPr>
        <w:ind w:left="4320" w:hanging="360"/>
      </w:pPr>
      <w:rPr>
        <w:rFonts w:ascii="Wingdings" w:hAnsi="Wingdings" w:hint="default"/>
      </w:rPr>
    </w:lvl>
    <w:lvl w:ilvl="6" w:tplc="C3202C1E" w:tentative="1">
      <w:start w:val="1"/>
      <w:numFmt w:val="bullet"/>
      <w:lvlText w:val=""/>
      <w:lvlJc w:val="left"/>
      <w:pPr>
        <w:ind w:left="5040" w:hanging="360"/>
      </w:pPr>
      <w:rPr>
        <w:rFonts w:ascii="Symbol" w:hAnsi="Symbol" w:hint="default"/>
      </w:rPr>
    </w:lvl>
    <w:lvl w:ilvl="7" w:tplc="E26E33C4" w:tentative="1">
      <w:start w:val="1"/>
      <w:numFmt w:val="bullet"/>
      <w:lvlText w:val="o"/>
      <w:lvlJc w:val="left"/>
      <w:pPr>
        <w:ind w:left="5760" w:hanging="360"/>
      </w:pPr>
      <w:rPr>
        <w:rFonts w:ascii="Courier New" w:hAnsi="Courier New" w:cs="Courier New" w:hint="default"/>
      </w:rPr>
    </w:lvl>
    <w:lvl w:ilvl="8" w:tplc="751C197A" w:tentative="1">
      <w:start w:val="1"/>
      <w:numFmt w:val="bullet"/>
      <w:lvlText w:val=""/>
      <w:lvlJc w:val="left"/>
      <w:pPr>
        <w:ind w:left="6480" w:hanging="360"/>
      </w:pPr>
      <w:rPr>
        <w:rFonts w:ascii="Wingdings" w:hAnsi="Wingdings" w:hint="default"/>
      </w:rPr>
    </w:lvl>
  </w:abstractNum>
  <w:abstractNum w:abstractNumId="1170">
    <w:nsid w:val="65A232D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71">
    <w:nsid w:val="65CC11C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72">
    <w:nsid w:val="65CC1B9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73">
    <w:nsid w:val="65E67F7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74">
    <w:nsid w:val="65FE1E9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75">
    <w:nsid w:val="667E36C8"/>
    <w:multiLevelType w:val="multilevel"/>
    <w:tmpl w:val="7F9AB8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numFmt w:val="none"/>
      <w:lvlText w:val=""/>
      <w:lvlJc w:val="left"/>
      <w:pPr>
        <w:tabs>
          <w:tab w:val="num" w:pos="3600"/>
        </w:tabs>
        <w:ind w:left="3600" w:hanging="360"/>
      </w:pPr>
      <w:rPr>
        <w:rFonts w:hint="default"/>
      </w:rPr>
    </w:lvl>
    <w:lvl w:ilvl="5">
      <w:start w:val="1"/>
      <w:numFmt w:val="lowerRoman"/>
      <w:lvlText w:val="%6."/>
      <w:lvlJc w:val="righ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360"/>
      </w:pPr>
      <w:rPr>
        <w:rFonts w:hint="default"/>
      </w:rPr>
    </w:lvl>
  </w:abstractNum>
  <w:abstractNum w:abstractNumId="1176">
    <w:nsid w:val="66F4725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77">
    <w:nsid w:val="67027DD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78">
    <w:nsid w:val="671B43F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79">
    <w:nsid w:val="67322EC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80">
    <w:nsid w:val="675B56C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81">
    <w:nsid w:val="676D1D7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82">
    <w:nsid w:val="677C5D8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83">
    <w:nsid w:val="677D6C9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84">
    <w:nsid w:val="67B3793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85">
    <w:nsid w:val="67BE263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86">
    <w:nsid w:val="67CF42D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87">
    <w:nsid w:val="67E3454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88">
    <w:nsid w:val="680F4C3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89">
    <w:nsid w:val="68677F2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90">
    <w:nsid w:val="68845A66"/>
    <w:multiLevelType w:val="multilevel"/>
    <w:tmpl w:val="BA3E586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91">
    <w:nsid w:val="688C7EA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92">
    <w:nsid w:val="688E4D8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93">
    <w:nsid w:val="68A3021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94">
    <w:nsid w:val="68CF0AC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95">
    <w:nsid w:val="68F668D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96">
    <w:nsid w:val="69093FC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97">
    <w:nsid w:val="6909494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98">
    <w:nsid w:val="691C23E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99">
    <w:nsid w:val="694D079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00">
    <w:nsid w:val="6955393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01">
    <w:nsid w:val="697616F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02">
    <w:nsid w:val="6988635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03">
    <w:nsid w:val="699F3B57"/>
    <w:multiLevelType w:val="multilevel"/>
    <w:tmpl w:val="7F9AB86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36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360"/>
      </w:pPr>
    </w:lvl>
  </w:abstractNum>
  <w:abstractNum w:abstractNumId="1204">
    <w:nsid w:val="69CF77E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05">
    <w:nsid w:val="6A05083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06">
    <w:nsid w:val="6A0D47B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07">
    <w:nsid w:val="6A5217D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08">
    <w:nsid w:val="6A64584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09">
    <w:nsid w:val="6A697CD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10">
    <w:nsid w:val="6A6A223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11">
    <w:nsid w:val="6A807B8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12">
    <w:nsid w:val="6A84247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13">
    <w:nsid w:val="6AB5673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14">
    <w:nsid w:val="6ADC5A4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15">
    <w:nsid w:val="6AE6488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16">
    <w:nsid w:val="6AF8785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17">
    <w:nsid w:val="6B16050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18">
    <w:nsid w:val="6B474BC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19">
    <w:nsid w:val="6B567F5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20">
    <w:nsid w:val="6B6B23A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21">
    <w:nsid w:val="6B6D01D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22">
    <w:nsid w:val="6B8A62E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23">
    <w:nsid w:val="6BD8174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24">
    <w:nsid w:val="6BE8731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25">
    <w:nsid w:val="6BED270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26">
    <w:nsid w:val="6C1A709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27">
    <w:nsid w:val="6C1D5151"/>
    <w:multiLevelType w:val="hybridMultilevel"/>
    <w:tmpl w:val="D03AD092"/>
    <w:lvl w:ilvl="0" w:tplc="EC0ADE22">
      <w:start w:val="1"/>
      <w:numFmt w:val="bullet"/>
      <w:lvlText w:val=""/>
      <w:lvlJc w:val="left"/>
      <w:pPr>
        <w:ind w:left="2250" w:hanging="360"/>
      </w:pPr>
      <w:rPr>
        <w:rFonts w:ascii="Symbol" w:hAnsi="Symbol" w:hint="default"/>
      </w:rPr>
    </w:lvl>
    <w:lvl w:ilvl="1" w:tplc="53F42990" w:tentative="1">
      <w:start w:val="1"/>
      <w:numFmt w:val="bullet"/>
      <w:lvlText w:val="o"/>
      <w:lvlJc w:val="left"/>
      <w:pPr>
        <w:ind w:left="2970" w:hanging="360"/>
      </w:pPr>
      <w:rPr>
        <w:rFonts w:ascii="Courier New" w:hAnsi="Courier New" w:cs="Courier New" w:hint="default"/>
      </w:rPr>
    </w:lvl>
    <w:lvl w:ilvl="2" w:tplc="E52AFBD0" w:tentative="1">
      <w:start w:val="1"/>
      <w:numFmt w:val="bullet"/>
      <w:lvlText w:val=""/>
      <w:lvlJc w:val="left"/>
      <w:pPr>
        <w:ind w:left="3690" w:hanging="360"/>
      </w:pPr>
      <w:rPr>
        <w:rFonts w:ascii="Wingdings" w:hAnsi="Wingdings" w:hint="default"/>
      </w:rPr>
    </w:lvl>
    <w:lvl w:ilvl="3" w:tplc="EF9AB04C" w:tentative="1">
      <w:start w:val="1"/>
      <w:numFmt w:val="bullet"/>
      <w:lvlText w:val=""/>
      <w:lvlJc w:val="left"/>
      <w:pPr>
        <w:ind w:left="4410" w:hanging="360"/>
      </w:pPr>
      <w:rPr>
        <w:rFonts w:ascii="Symbol" w:hAnsi="Symbol" w:hint="default"/>
      </w:rPr>
    </w:lvl>
    <w:lvl w:ilvl="4" w:tplc="C3AC2044" w:tentative="1">
      <w:start w:val="1"/>
      <w:numFmt w:val="bullet"/>
      <w:lvlText w:val="o"/>
      <w:lvlJc w:val="left"/>
      <w:pPr>
        <w:ind w:left="5130" w:hanging="360"/>
      </w:pPr>
      <w:rPr>
        <w:rFonts w:ascii="Courier New" w:hAnsi="Courier New" w:cs="Courier New" w:hint="default"/>
      </w:rPr>
    </w:lvl>
    <w:lvl w:ilvl="5" w:tplc="2B861180" w:tentative="1">
      <w:start w:val="1"/>
      <w:numFmt w:val="bullet"/>
      <w:lvlText w:val=""/>
      <w:lvlJc w:val="left"/>
      <w:pPr>
        <w:ind w:left="5850" w:hanging="360"/>
      </w:pPr>
      <w:rPr>
        <w:rFonts w:ascii="Wingdings" w:hAnsi="Wingdings" w:hint="default"/>
      </w:rPr>
    </w:lvl>
    <w:lvl w:ilvl="6" w:tplc="E17CD360" w:tentative="1">
      <w:start w:val="1"/>
      <w:numFmt w:val="bullet"/>
      <w:lvlText w:val=""/>
      <w:lvlJc w:val="left"/>
      <w:pPr>
        <w:ind w:left="6570" w:hanging="360"/>
      </w:pPr>
      <w:rPr>
        <w:rFonts w:ascii="Symbol" w:hAnsi="Symbol" w:hint="default"/>
      </w:rPr>
    </w:lvl>
    <w:lvl w:ilvl="7" w:tplc="8298A136" w:tentative="1">
      <w:start w:val="1"/>
      <w:numFmt w:val="bullet"/>
      <w:lvlText w:val="o"/>
      <w:lvlJc w:val="left"/>
      <w:pPr>
        <w:ind w:left="7290" w:hanging="360"/>
      </w:pPr>
      <w:rPr>
        <w:rFonts w:ascii="Courier New" w:hAnsi="Courier New" w:cs="Courier New" w:hint="default"/>
      </w:rPr>
    </w:lvl>
    <w:lvl w:ilvl="8" w:tplc="FE025DEC" w:tentative="1">
      <w:start w:val="1"/>
      <w:numFmt w:val="bullet"/>
      <w:lvlText w:val=""/>
      <w:lvlJc w:val="left"/>
      <w:pPr>
        <w:ind w:left="8010" w:hanging="360"/>
      </w:pPr>
      <w:rPr>
        <w:rFonts w:ascii="Wingdings" w:hAnsi="Wingdings" w:hint="default"/>
      </w:rPr>
    </w:lvl>
  </w:abstractNum>
  <w:abstractNum w:abstractNumId="1228">
    <w:nsid w:val="6C2D43B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29">
    <w:nsid w:val="6C327A6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30">
    <w:nsid w:val="6C52632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31">
    <w:nsid w:val="6C554444"/>
    <w:multiLevelType w:val="multilevel"/>
    <w:tmpl w:val="9F3EA6A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ascii="Times New Roman" w:hAnsi="Times New Roman" w:hint="default"/>
        <w:i w:val="0"/>
        <w:sz w:val="20"/>
        <w:szCs w:val="20"/>
      </w:rPr>
    </w:lvl>
    <w:lvl w:ilvl="2">
      <w:start w:val="1"/>
      <w:numFmt w:val="lowerRoman"/>
      <w:lvlText w:val="%3."/>
      <w:lvlJc w:val="right"/>
      <w:pPr>
        <w:tabs>
          <w:tab w:val="num" w:pos="1800"/>
        </w:tabs>
        <w:ind w:left="1800" w:hanging="360"/>
      </w:pPr>
      <w:rPr>
        <w:rFonts w:hint="default"/>
        <w:i w:val="0"/>
        <w:iCs/>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32">
    <w:nsid w:val="6C682B3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33">
    <w:nsid w:val="6C6B04E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34">
    <w:nsid w:val="6C956E8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35">
    <w:nsid w:val="6C97217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36">
    <w:nsid w:val="6C9C5E9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37">
    <w:nsid w:val="6CA42C5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38">
    <w:nsid w:val="6CB81F5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39">
    <w:nsid w:val="6CC511D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40">
    <w:nsid w:val="6CD43FF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41">
    <w:nsid w:val="6CD4601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42">
    <w:nsid w:val="6D1636BA"/>
    <w:multiLevelType w:val="multilevel"/>
    <w:tmpl w:val="F724B31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rPr>
        <w:rFonts w:hint="default"/>
        <w:i w:val="0"/>
        <w:iCs/>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lowerLetter"/>
      <w:lvlText w:val="%8."/>
      <w:lvlJc w:val="left"/>
      <w:pPr>
        <w:tabs>
          <w:tab w:val="num" w:pos="5760"/>
        </w:tabs>
        <w:ind w:left="5760" w:hanging="360"/>
      </w:pPr>
      <w:rPr>
        <w:rFonts w:hint="default"/>
      </w:rPr>
    </w:lvl>
    <w:lvl w:ilvl="8" w:tentative="1">
      <w:start w:val="1"/>
      <w:numFmt w:val="lowerRoman"/>
      <w:lvlText w:val="%9."/>
      <w:lvlJc w:val="right"/>
      <w:pPr>
        <w:tabs>
          <w:tab w:val="num" w:pos="6480"/>
        </w:tabs>
        <w:ind w:left="6480" w:hanging="180"/>
      </w:pPr>
      <w:rPr>
        <w:rFonts w:hint="default"/>
      </w:rPr>
    </w:lvl>
  </w:abstractNum>
  <w:abstractNum w:abstractNumId="1243">
    <w:nsid w:val="6D29045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44">
    <w:nsid w:val="6D4956E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45">
    <w:nsid w:val="6D5655C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46">
    <w:nsid w:val="6D6E6A9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47">
    <w:nsid w:val="6D75615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48">
    <w:nsid w:val="6D843C3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49">
    <w:nsid w:val="6D8C5A9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50">
    <w:nsid w:val="6D9112C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51">
    <w:nsid w:val="6D9E1D07"/>
    <w:multiLevelType w:val="multilevel"/>
    <w:tmpl w:val="16C293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i w:val="0"/>
        <w:iCs/>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52">
    <w:nsid w:val="6DD421D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53">
    <w:nsid w:val="6DD96BC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54">
    <w:nsid w:val="6DF50E5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55">
    <w:nsid w:val="6DF93DF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56">
    <w:nsid w:val="6E092E7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57">
    <w:nsid w:val="6E0E530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58">
    <w:nsid w:val="6E2832C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59">
    <w:nsid w:val="6E411180"/>
    <w:multiLevelType w:val="hybridMultilevel"/>
    <w:tmpl w:val="269A2902"/>
    <w:lvl w:ilvl="0" w:tplc="6770B6DA">
      <w:start w:val="1"/>
      <w:numFmt w:val="bullet"/>
      <w:lvlText w:val=""/>
      <w:lvlJc w:val="left"/>
      <w:pPr>
        <w:ind w:left="720" w:hanging="360"/>
      </w:pPr>
      <w:rPr>
        <w:rFonts w:ascii="Symbol" w:hAnsi="Symbol" w:hint="default"/>
      </w:rPr>
    </w:lvl>
    <w:lvl w:ilvl="1" w:tplc="424604DC" w:tentative="1">
      <w:start w:val="1"/>
      <w:numFmt w:val="bullet"/>
      <w:lvlText w:val="o"/>
      <w:lvlJc w:val="left"/>
      <w:pPr>
        <w:ind w:left="1440" w:hanging="360"/>
      </w:pPr>
      <w:rPr>
        <w:rFonts w:ascii="Courier New" w:hAnsi="Courier New" w:cs="Courier New" w:hint="default"/>
      </w:rPr>
    </w:lvl>
    <w:lvl w:ilvl="2" w:tplc="CD666844">
      <w:start w:val="1"/>
      <w:numFmt w:val="bullet"/>
      <w:lvlText w:val=""/>
      <w:lvlJc w:val="left"/>
      <w:pPr>
        <w:ind w:left="2160" w:hanging="360"/>
      </w:pPr>
      <w:rPr>
        <w:rFonts w:ascii="Symbol" w:hAnsi="Symbol" w:hint="default"/>
      </w:rPr>
    </w:lvl>
    <w:lvl w:ilvl="3" w:tplc="7ABE37B8" w:tentative="1">
      <w:start w:val="1"/>
      <w:numFmt w:val="bullet"/>
      <w:lvlText w:val=""/>
      <w:lvlJc w:val="left"/>
      <w:pPr>
        <w:ind w:left="2880" w:hanging="360"/>
      </w:pPr>
      <w:rPr>
        <w:rFonts w:ascii="Symbol" w:hAnsi="Symbol" w:hint="default"/>
      </w:rPr>
    </w:lvl>
    <w:lvl w:ilvl="4" w:tplc="FA6CBE20" w:tentative="1">
      <w:start w:val="1"/>
      <w:numFmt w:val="bullet"/>
      <w:lvlText w:val="o"/>
      <w:lvlJc w:val="left"/>
      <w:pPr>
        <w:ind w:left="3600" w:hanging="360"/>
      </w:pPr>
      <w:rPr>
        <w:rFonts w:ascii="Courier New" w:hAnsi="Courier New" w:cs="Courier New" w:hint="default"/>
      </w:rPr>
    </w:lvl>
    <w:lvl w:ilvl="5" w:tplc="51C8D35A" w:tentative="1">
      <w:start w:val="1"/>
      <w:numFmt w:val="bullet"/>
      <w:lvlText w:val=""/>
      <w:lvlJc w:val="left"/>
      <w:pPr>
        <w:ind w:left="4320" w:hanging="360"/>
      </w:pPr>
      <w:rPr>
        <w:rFonts w:ascii="Wingdings" w:hAnsi="Wingdings" w:hint="default"/>
      </w:rPr>
    </w:lvl>
    <w:lvl w:ilvl="6" w:tplc="B2366FDE" w:tentative="1">
      <w:start w:val="1"/>
      <w:numFmt w:val="bullet"/>
      <w:lvlText w:val=""/>
      <w:lvlJc w:val="left"/>
      <w:pPr>
        <w:ind w:left="5040" w:hanging="360"/>
      </w:pPr>
      <w:rPr>
        <w:rFonts w:ascii="Symbol" w:hAnsi="Symbol" w:hint="default"/>
      </w:rPr>
    </w:lvl>
    <w:lvl w:ilvl="7" w:tplc="1FEAB4E0" w:tentative="1">
      <w:start w:val="1"/>
      <w:numFmt w:val="bullet"/>
      <w:lvlText w:val="o"/>
      <w:lvlJc w:val="left"/>
      <w:pPr>
        <w:ind w:left="5760" w:hanging="360"/>
      </w:pPr>
      <w:rPr>
        <w:rFonts w:ascii="Courier New" w:hAnsi="Courier New" w:cs="Courier New" w:hint="default"/>
      </w:rPr>
    </w:lvl>
    <w:lvl w:ilvl="8" w:tplc="93A80730" w:tentative="1">
      <w:start w:val="1"/>
      <w:numFmt w:val="bullet"/>
      <w:lvlText w:val=""/>
      <w:lvlJc w:val="left"/>
      <w:pPr>
        <w:ind w:left="6480" w:hanging="360"/>
      </w:pPr>
      <w:rPr>
        <w:rFonts w:ascii="Wingdings" w:hAnsi="Wingdings" w:hint="default"/>
      </w:rPr>
    </w:lvl>
  </w:abstractNum>
  <w:abstractNum w:abstractNumId="1260">
    <w:nsid w:val="6E4C3A6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61">
    <w:nsid w:val="6E5E560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62">
    <w:nsid w:val="6E6025E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63">
    <w:nsid w:val="6E6B3CC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64">
    <w:nsid w:val="6E6E43F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65">
    <w:nsid w:val="6E82300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66">
    <w:nsid w:val="6EAC7BA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67">
    <w:nsid w:val="6EAF726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68">
    <w:nsid w:val="6EBD0D3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69">
    <w:nsid w:val="6F16745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70">
    <w:nsid w:val="6F1F452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71">
    <w:nsid w:val="6F27721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72">
    <w:nsid w:val="6F3766C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73">
    <w:nsid w:val="6F38123E"/>
    <w:multiLevelType w:val="hybridMultilevel"/>
    <w:tmpl w:val="1DD26BE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74">
    <w:nsid w:val="6F60063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75">
    <w:nsid w:val="6F694BE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76">
    <w:nsid w:val="6F78114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77">
    <w:nsid w:val="6FB8379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78">
    <w:nsid w:val="6FC8240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79">
    <w:nsid w:val="6FDD45B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80">
    <w:nsid w:val="6FE3286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81">
    <w:nsid w:val="6FF266D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82">
    <w:nsid w:val="6FF71E9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83">
    <w:nsid w:val="70135BE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84">
    <w:nsid w:val="701A771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85">
    <w:nsid w:val="70280A2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86">
    <w:nsid w:val="702F00B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87">
    <w:nsid w:val="703445E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88">
    <w:nsid w:val="7037377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89">
    <w:nsid w:val="70663FA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90">
    <w:nsid w:val="70774A0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91">
    <w:nsid w:val="70801BF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92">
    <w:nsid w:val="7083332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93">
    <w:nsid w:val="708B5D3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94">
    <w:nsid w:val="70955D5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95">
    <w:nsid w:val="70AA0562"/>
    <w:multiLevelType w:val="multilevel"/>
    <w:tmpl w:val="2BC6D8BA"/>
    <w:lvl w:ilvl="0">
      <w:start w:val="7"/>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96">
    <w:nsid w:val="70EE36D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97">
    <w:nsid w:val="710C2E7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98">
    <w:nsid w:val="710E71B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99">
    <w:nsid w:val="71115A5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00">
    <w:nsid w:val="714B2D9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01">
    <w:nsid w:val="714C4E19"/>
    <w:multiLevelType w:val="multilevel"/>
    <w:tmpl w:val="F9641966"/>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02">
    <w:nsid w:val="715755B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03">
    <w:nsid w:val="718955AC"/>
    <w:multiLevelType w:val="multilevel"/>
    <w:tmpl w:val="6C100A9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04">
    <w:nsid w:val="71AE6E7A"/>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05">
    <w:nsid w:val="71F51B9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06">
    <w:nsid w:val="71FE5C1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07">
    <w:nsid w:val="722A7CB6"/>
    <w:multiLevelType w:val="hybridMultilevel"/>
    <w:tmpl w:val="603447A8"/>
    <w:lvl w:ilvl="0" w:tplc="B92E87F4">
      <w:start w:val="1"/>
      <w:numFmt w:val="bullet"/>
      <w:lvlText w:val=""/>
      <w:lvlJc w:val="left"/>
      <w:pPr>
        <w:ind w:left="1627" w:hanging="360"/>
      </w:pPr>
      <w:rPr>
        <w:rFonts w:ascii="Symbol" w:hAnsi="Symbol" w:hint="default"/>
      </w:rPr>
    </w:lvl>
    <w:lvl w:ilvl="1" w:tplc="425AC5E6" w:tentative="1">
      <w:start w:val="1"/>
      <w:numFmt w:val="bullet"/>
      <w:lvlText w:val="o"/>
      <w:lvlJc w:val="left"/>
      <w:pPr>
        <w:ind w:left="2347" w:hanging="360"/>
      </w:pPr>
      <w:rPr>
        <w:rFonts w:ascii="Courier New" w:hAnsi="Courier New" w:cs="Courier New" w:hint="default"/>
      </w:rPr>
    </w:lvl>
    <w:lvl w:ilvl="2" w:tplc="AC18C00A" w:tentative="1">
      <w:start w:val="1"/>
      <w:numFmt w:val="bullet"/>
      <w:lvlText w:val=""/>
      <w:lvlJc w:val="left"/>
      <w:pPr>
        <w:ind w:left="3067" w:hanging="360"/>
      </w:pPr>
      <w:rPr>
        <w:rFonts w:ascii="Wingdings" w:hAnsi="Wingdings" w:hint="default"/>
      </w:rPr>
    </w:lvl>
    <w:lvl w:ilvl="3" w:tplc="B798C8AE" w:tentative="1">
      <w:start w:val="1"/>
      <w:numFmt w:val="bullet"/>
      <w:lvlText w:val=""/>
      <w:lvlJc w:val="left"/>
      <w:pPr>
        <w:ind w:left="3787" w:hanging="360"/>
      </w:pPr>
      <w:rPr>
        <w:rFonts w:ascii="Symbol" w:hAnsi="Symbol" w:hint="default"/>
      </w:rPr>
    </w:lvl>
    <w:lvl w:ilvl="4" w:tplc="411070FE" w:tentative="1">
      <w:start w:val="1"/>
      <w:numFmt w:val="bullet"/>
      <w:lvlText w:val="o"/>
      <w:lvlJc w:val="left"/>
      <w:pPr>
        <w:ind w:left="4507" w:hanging="360"/>
      </w:pPr>
      <w:rPr>
        <w:rFonts w:ascii="Courier New" w:hAnsi="Courier New" w:cs="Courier New" w:hint="default"/>
      </w:rPr>
    </w:lvl>
    <w:lvl w:ilvl="5" w:tplc="1DF824DC" w:tentative="1">
      <w:start w:val="1"/>
      <w:numFmt w:val="bullet"/>
      <w:lvlText w:val=""/>
      <w:lvlJc w:val="left"/>
      <w:pPr>
        <w:ind w:left="5227" w:hanging="360"/>
      </w:pPr>
      <w:rPr>
        <w:rFonts w:ascii="Wingdings" w:hAnsi="Wingdings" w:hint="default"/>
      </w:rPr>
    </w:lvl>
    <w:lvl w:ilvl="6" w:tplc="7F80C540" w:tentative="1">
      <w:start w:val="1"/>
      <w:numFmt w:val="bullet"/>
      <w:lvlText w:val=""/>
      <w:lvlJc w:val="left"/>
      <w:pPr>
        <w:ind w:left="5947" w:hanging="360"/>
      </w:pPr>
      <w:rPr>
        <w:rFonts w:ascii="Symbol" w:hAnsi="Symbol" w:hint="default"/>
      </w:rPr>
    </w:lvl>
    <w:lvl w:ilvl="7" w:tplc="AA98FE1E" w:tentative="1">
      <w:start w:val="1"/>
      <w:numFmt w:val="bullet"/>
      <w:lvlText w:val="o"/>
      <w:lvlJc w:val="left"/>
      <w:pPr>
        <w:ind w:left="6667" w:hanging="360"/>
      </w:pPr>
      <w:rPr>
        <w:rFonts w:ascii="Courier New" w:hAnsi="Courier New" w:cs="Courier New" w:hint="default"/>
      </w:rPr>
    </w:lvl>
    <w:lvl w:ilvl="8" w:tplc="74BCC59C" w:tentative="1">
      <w:start w:val="1"/>
      <w:numFmt w:val="bullet"/>
      <w:lvlText w:val=""/>
      <w:lvlJc w:val="left"/>
      <w:pPr>
        <w:ind w:left="7387" w:hanging="360"/>
      </w:pPr>
      <w:rPr>
        <w:rFonts w:ascii="Wingdings" w:hAnsi="Wingdings" w:hint="default"/>
      </w:rPr>
    </w:lvl>
  </w:abstractNum>
  <w:abstractNum w:abstractNumId="1308">
    <w:nsid w:val="724351A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09">
    <w:nsid w:val="72462B7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10">
    <w:nsid w:val="7248720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11">
    <w:nsid w:val="7275401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12">
    <w:nsid w:val="72880A28"/>
    <w:multiLevelType w:val="multilevel"/>
    <w:tmpl w:val="9F5AB1AE"/>
    <w:lvl w:ilvl="0">
      <w:start w:val="1"/>
      <w:numFmt w:val="lowerLetter"/>
      <w:pStyle w:val="ListNumber"/>
      <w:lvlText w:val="%1)"/>
      <w:lvlJc w:val="left"/>
      <w:pPr>
        <w:tabs>
          <w:tab w:val="num" w:pos="360"/>
        </w:tabs>
        <w:ind w:left="400" w:hanging="400"/>
      </w:pPr>
    </w:lvl>
    <w:lvl w:ilvl="1">
      <w:start w:val="1"/>
      <w:numFmt w:val="decimal"/>
      <w:pStyle w:val="ListNumber2"/>
      <w:lvlText w:val="%2)"/>
      <w:lvlJc w:val="left"/>
      <w:pPr>
        <w:tabs>
          <w:tab w:val="num" w:pos="1080"/>
        </w:tabs>
        <w:ind w:left="800" w:hanging="400"/>
      </w:pPr>
    </w:lvl>
    <w:lvl w:ilvl="2">
      <w:start w:val="1"/>
      <w:numFmt w:val="lowerRoman"/>
      <w:pStyle w:val="ListNumber3"/>
      <w:lvlText w:val="%3)"/>
      <w:lvlJc w:val="left"/>
      <w:pPr>
        <w:tabs>
          <w:tab w:val="num" w:pos="1800"/>
        </w:tabs>
        <w:ind w:left="1200" w:hanging="400"/>
      </w:pPr>
    </w:lvl>
    <w:lvl w:ilvl="3">
      <w:start w:val="1"/>
      <w:numFmt w:val="upperRoman"/>
      <w:pStyle w:val="ListNumber4"/>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313">
    <w:nsid w:val="729B079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14">
    <w:nsid w:val="72D40EC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15">
    <w:nsid w:val="72D8101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16">
    <w:nsid w:val="730E315C"/>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17">
    <w:nsid w:val="730F69B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18">
    <w:nsid w:val="732D68C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19">
    <w:nsid w:val="73541CF6"/>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20">
    <w:nsid w:val="73804B2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21">
    <w:nsid w:val="739617ED"/>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22">
    <w:nsid w:val="739F7E7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23">
    <w:nsid w:val="73BD76F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24">
    <w:nsid w:val="73C641F8"/>
    <w:multiLevelType w:val="hybridMultilevel"/>
    <w:tmpl w:val="F6B050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25">
    <w:nsid w:val="73CD4AF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26">
    <w:nsid w:val="73D637D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27">
    <w:nsid w:val="73D90F1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28">
    <w:nsid w:val="73EC034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29">
    <w:nsid w:val="740B230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30">
    <w:nsid w:val="7427588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31">
    <w:nsid w:val="7428728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32">
    <w:nsid w:val="743315B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33">
    <w:nsid w:val="743D099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34">
    <w:nsid w:val="74437470"/>
    <w:multiLevelType w:val="multilevel"/>
    <w:tmpl w:val="7F9AB86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360"/>
      </w:pPr>
      <w:rPr>
        <w:rFonts w:hint="default"/>
      </w:rPr>
    </w:lvl>
  </w:abstractNum>
  <w:abstractNum w:abstractNumId="1335">
    <w:nsid w:val="74B21FF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36">
    <w:nsid w:val="74B2275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37">
    <w:nsid w:val="74E368FE"/>
    <w:multiLevelType w:val="multilevel"/>
    <w:tmpl w:val="473ACB04"/>
    <w:lvl w:ilvl="0">
      <w:start w:val="1"/>
      <w:numFmt w:val="decimal"/>
      <w:lvlText w:val="%1."/>
      <w:lvlJc w:val="left"/>
      <w:pPr>
        <w:tabs>
          <w:tab w:val="num" w:pos="360"/>
        </w:tabs>
        <w:ind w:left="360" w:hanging="360"/>
      </w:pPr>
      <w:rPr>
        <w:rFonts w:hint="default"/>
        <w:b w:val="0"/>
        <w:bCs/>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38">
    <w:nsid w:val="74E427A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39">
    <w:nsid w:val="74EE2197"/>
    <w:multiLevelType w:val="hybridMultilevel"/>
    <w:tmpl w:val="9D0A252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0">
    <w:nsid w:val="74F2374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41">
    <w:nsid w:val="7505230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42">
    <w:nsid w:val="75091EB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43">
    <w:nsid w:val="750B71B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44">
    <w:nsid w:val="753664D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45">
    <w:nsid w:val="755630A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46">
    <w:nsid w:val="75656FF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47">
    <w:nsid w:val="75797D1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48">
    <w:nsid w:val="759B173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49">
    <w:nsid w:val="75E51789"/>
    <w:multiLevelType w:val="multilevel"/>
    <w:tmpl w:val="7F9AB86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36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360"/>
      </w:pPr>
    </w:lvl>
  </w:abstractNum>
  <w:abstractNum w:abstractNumId="1350">
    <w:nsid w:val="75E52FA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51">
    <w:nsid w:val="760A338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52">
    <w:nsid w:val="76114CF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53">
    <w:nsid w:val="7615674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54">
    <w:nsid w:val="7668369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55">
    <w:nsid w:val="76932A2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56">
    <w:nsid w:val="769C07C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57">
    <w:nsid w:val="76C121A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58">
    <w:nsid w:val="7704156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59">
    <w:nsid w:val="770D78D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60">
    <w:nsid w:val="7736292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61">
    <w:nsid w:val="775C694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62">
    <w:nsid w:val="777521FD"/>
    <w:multiLevelType w:val="multilevel"/>
    <w:tmpl w:val="C1AC6B2A"/>
    <w:lvl w:ilvl="0">
      <w:start w:val="1"/>
      <w:numFmt w:val="bullet"/>
      <w:lvlText w:val=""/>
      <w:lvlJc w:val="left"/>
      <w:pPr>
        <w:tabs>
          <w:tab w:val="num" w:pos="360"/>
        </w:tabs>
        <w:ind w:left="360" w:hanging="360"/>
      </w:pPr>
      <w:rPr>
        <w:rFonts w:ascii="Symbol" w:hAnsi="Symbol"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63">
    <w:nsid w:val="7782784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64">
    <w:nsid w:val="77AE2ABC"/>
    <w:multiLevelType w:val="multilevel"/>
    <w:tmpl w:val="7F9AB86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36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360"/>
      </w:pPr>
    </w:lvl>
  </w:abstractNum>
  <w:abstractNum w:abstractNumId="1365">
    <w:nsid w:val="77B05AA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66">
    <w:nsid w:val="77B3544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67">
    <w:nsid w:val="77C230F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68">
    <w:nsid w:val="77D44FB6"/>
    <w:multiLevelType w:val="multilevel"/>
    <w:tmpl w:val="099880EE"/>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69">
    <w:nsid w:val="77DA481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70">
    <w:nsid w:val="781804A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71">
    <w:nsid w:val="781D480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72">
    <w:nsid w:val="7848410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73">
    <w:nsid w:val="78680DE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74">
    <w:nsid w:val="786C0B9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75">
    <w:nsid w:val="78825CA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76">
    <w:nsid w:val="7887179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77">
    <w:nsid w:val="78907DBC"/>
    <w:multiLevelType w:val="multilevel"/>
    <w:tmpl w:val="C5C49672"/>
    <w:lvl w:ilvl="0">
      <w:start w:val="1"/>
      <w:numFmt w:val="decimal"/>
      <w:lvlText w:val="%1."/>
      <w:lvlJc w:val="left"/>
      <w:pPr>
        <w:tabs>
          <w:tab w:val="num" w:pos="540"/>
        </w:tabs>
        <w:ind w:left="540" w:hanging="360"/>
      </w:pPr>
      <w:rPr>
        <w:rFonts w:hint="default"/>
        <w:i w:val="0"/>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78">
    <w:nsid w:val="78923FD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79">
    <w:nsid w:val="789F3F0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80">
    <w:nsid w:val="78A35C1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81">
    <w:nsid w:val="78A8101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82">
    <w:nsid w:val="78B47002"/>
    <w:multiLevelType w:val="multilevel"/>
    <w:tmpl w:val="1930BA6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b w:val="0"/>
        <w:bCs/>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83">
    <w:nsid w:val="78D608E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84">
    <w:nsid w:val="78EC3A3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85">
    <w:nsid w:val="78EE0DD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86">
    <w:nsid w:val="78F805CB"/>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87">
    <w:nsid w:val="7916135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88">
    <w:nsid w:val="792B2C2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89">
    <w:nsid w:val="792B3A2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90">
    <w:nsid w:val="793A702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91">
    <w:nsid w:val="795C20F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92">
    <w:nsid w:val="79771E0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93">
    <w:nsid w:val="7981298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94">
    <w:nsid w:val="79DA698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95">
    <w:nsid w:val="79E0471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96">
    <w:nsid w:val="7A556DA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97">
    <w:nsid w:val="7A6724F4"/>
    <w:multiLevelType w:val="singleLevel"/>
    <w:tmpl w:val="E6C6E77A"/>
    <w:lvl w:ilvl="0">
      <w:start w:val="1"/>
      <w:numFmt w:val="bullet"/>
      <w:pStyle w:val="a0"/>
      <w:lvlText w:val=""/>
      <w:lvlJc w:val="left"/>
      <w:pPr>
        <w:tabs>
          <w:tab w:val="num" w:pos="360"/>
        </w:tabs>
        <w:ind w:left="0" w:firstLine="0"/>
      </w:pPr>
      <w:rPr>
        <w:rFonts w:ascii="Symbol" w:hAnsi="Symbol" w:hint="default"/>
        <w:sz w:val="22"/>
      </w:rPr>
    </w:lvl>
  </w:abstractNum>
  <w:abstractNum w:abstractNumId="1398">
    <w:nsid w:val="7A88137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99">
    <w:nsid w:val="7A9A2F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00">
    <w:nsid w:val="7AB4169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01">
    <w:nsid w:val="7AB9711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02">
    <w:nsid w:val="7AE6263B"/>
    <w:multiLevelType w:val="hybridMultilevel"/>
    <w:tmpl w:val="9E4EC4FC"/>
    <w:lvl w:ilvl="0" w:tplc="08D41674">
      <w:start w:val="1"/>
      <w:numFmt w:val="bullet"/>
      <w:lvlText w:val=""/>
      <w:lvlJc w:val="left"/>
      <w:pPr>
        <w:ind w:left="720" w:hanging="360"/>
      </w:pPr>
      <w:rPr>
        <w:rFonts w:ascii="Symbol" w:hAnsi="Symbol" w:hint="default"/>
      </w:rPr>
    </w:lvl>
    <w:lvl w:ilvl="1" w:tplc="C22CCD22" w:tentative="1">
      <w:start w:val="1"/>
      <w:numFmt w:val="bullet"/>
      <w:lvlText w:val="o"/>
      <w:lvlJc w:val="left"/>
      <w:pPr>
        <w:ind w:left="1440" w:hanging="360"/>
      </w:pPr>
      <w:rPr>
        <w:rFonts w:ascii="Courier New" w:hAnsi="Courier New" w:cs="Courier New" w:hint="default"/>
      </w:rPr>
    </w:lvl>
    <w:lvl w:ilvl="2" w:tplc="1BB41C98" w:tentative="1">
      <w:start w:val="1"/>
      <w:numFmt w:val="bullet"/>
      <w:lvlText w:val=""/>
      <w:lvlJc w:val="left"/>
      <w:pPr>
        <w:ind w:left="2160" w:hanging="360"/>
      </w:pPr>
      <w:rPr>
        <w:rFonts w:ascii="Wingdings" w:hAnsi="Wingdings" w:hint="default"/>
      </w:rPr>
    </w:lvl>
    <w:lvl w:ilvl="3" w:tplc="4080EDF8" w:tentative="1">
      <w:start w:val="1"/>
      <w:numFmt w:val="bullet"/>
      <w:lvlText w:val=""/>
      <w:lvlJc w:val="left"/>
      <w:pPr>
        <w:ind w:left="2880" w:hanging="360"/>
      </w:pPr>
      <w:rPr>
        <w:rFonts w:ascii="Symbol" w:hAnsi="Symbol" w:hint="default"/>
      </w:rPr>
    </w:lvl>
    <w:lvl w:ilvl="4" w:tplc="D40A362E" w:tentative="1">
      <w:start w:val="1"/>
      <w:numFmt w:val="bullet"/>
      <w:lvlText w:val="o"/>
      <w:lvlJc w:val="left"/>
      <w:pPr>
        <w:ind w:left="3600" w:hanging="360"/>
      </w:pPr>
      <w:rPr>
        <w:rFonts w:ascii="Courier New" w:hAnsi="Courier New" w:cs="Courier New" w:hint="default"/>
      </w:rPr>
    </w:lvl>
    <w:lvl w:ilvl="5" w:tplc="00F035CC" w:tentative="1">
      <w:start w:val="1"/>
      <w:numFmt w:val="bullet"/>
      <w:lvlText w:val=""/>
      <w:lvlJc w:val="left"/>
      <w:pPr>
        <w:ind w:left="4320" w:hanging="360"/>
      </w:pPr>
      <w:rPr>
        <w:rFonts w:ascii="Wingdings" w:hAnsi="Wingdings" w:hint="default"/>
      </w:rPr>
    </w:lvl>
    <w:lvl w:ilvl="6" w:tplc="6204C9EC" w:tentative="1">
      <w:start w:val="1"/>
      <w:numFmt w:val="bullet"/>
      <w:lvlText w:val=""/>
      <w:lvlJc w:val="left"/>
      <w:pPr>
        <w:ind w:left="5040" w:hanging="360"/>
      </w:pPr>
      <w:rPr>
        <w:rFonts w:ascii="Symbol" w:hAnsi="Symbol" w:hint="default"/>
      </w:rPr>
    </w:lvl>
    <w:lvl w:ilvl="7" w:tplc="E3B89374" w:tentative="1">
      <w:start w:val="1"/>
      <w:numFmt w:val="bullet"/>
      <w:lvlText w:val="o"/>
      <w:lvlJc w:val="left"/>
      <w:pPr>
        <w:ind w:left="5760" w:hanging="360"/>
      </w:pPr>
      <w:rPr>
        <w:rFonts w:ascii="Courier New" w:hAnsi="Courier New" w:cs="Courier New" w:hint="default"/>
      </w:rPr>
    </w:lvl>
    <w:lvl w:ilvl="8" w:tplc="3948C9E0" w:tentative="1">
      <w:start w:val="1"/>
      <w:numFmt w:val="bullet"/>
      <w:lvlText w:val=""/>
      <w:lvlJc w:val="left"/>
      <w:pPr>
        <w:ind w:left="6480" w:hanging="360"/>
      </w:pPr>
      <w:rPr>
        <w:rFonts w:ascii="Wingdings" w:hAnsi="Wingdings" w:hint="default"/>
      </w:rPr>
    </w:lvl>
  </w:abstractNum>
  <w:abstractNum w:abstractNumId="1403">
    <w:nsid w:val="7B03015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04">
    <w:nsid w:val="7B0D001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05">
    <w:nsid w:val="7B146E4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06">
    <w:nsid w:val="7B1B1E2E"/>
    <w:multiLevelType w:val="multilevel"/>
    <w:tmpl w:val="276264AE"/>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360"/>
      </w:pPr>
      <w:rPr>
        <w:rFonts w:hint="default"/>
      </w:rPr>
    </w:lvl>
  </w:abstractNum>
  <w:abstractNum w:abstractNumId="1407">
    <w:nsid w:val="7B27500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08">
    <w:nsid w:val="7B2D3DEF"/>
    <w:multiLevelType w:val="multilevel"/>
    <w:tmpl w:val="7F9AB86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36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360"/>
      </w:pPr>
    </w:lvl>
  </w:abstractNum>
  <w:abstractNum w:abstractNumId="1409">
    <w:nsid w:val="7B30351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10">
    <w:nsid w:val="7B496A3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11">
    <w:nsid w:val="7B4E416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12">
    <w:nsid w:val="7B745D42"/>
    <w:multiLevelType w:val="hybridMultilevel"/>
    <w:tmpl w:val="E4681BA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13">
    <w:nsid w:val="7BA82A0C"/>
    <w:multiLevelType w:val="multilevel"/>
    <w:tmpl w:val="7F9AB868"/>
    <w:lvl w:ilvl="0">
      <w:start w:val="1"/>
      <w:numFmt w:val="decimal"/>
      <w:lvlText w:val="%1."/>
      <w:lvlJc w:val="left"/>
      <w:pPr>
        <w:tabs>
          <w:tab w:val="num" w:pos="1800"/>
        </w:tabs>
        <w:ind w:left="1800" w:hanging="360"/>
      </w:pPr>
      <w:rPr>
        <w:rFonts w:hint="default"/>
      </w:rPr>
    </w:lvl>
    <w:lvl w:ilvl="1">
      <w:start w:val="1"/>
      <w:numFmt w:val="lowerLetter"/>
      <w:lvlText w:val="%2."/>
      <w:lvlJc w:val="left"/>
      <w:pPr>
        <w:tabs>
          <w:tab w:val="num" w:pos="2520"/>
        </w:tabs>
        <w:ind w:left="2520" w:hanging="360"/>
      </w:pPr>
      <w:rPr>
        <w:rFonts w:hint="default"/>
      </w:rPr>
    </w:lvl>
    <w:lvl w:ilvl="2">
      <w:start w:val="1"/>
      <w:numFmt w:val="lowerRoman"/>
      <w:lvlText w:val="%3."/>
      <w:lvlJc w:val="right"/>
      <w:pPr>
        <w:tabs>
          <w:tab w:val="num" w:pos="3240"/>
        </w:tabs>
        <w:ind w:left="3240" w:hanging="360"/>
      </w:pPr>
      <w:rPr>
        <w:rFonts w:hint="default"/>
      </w:rPr>
    </w:lvl>
    <w:lvl w:ilvl="3">
      <w:start w:val="1"/>
      <w:numFmt w:val="decimal"/>
      <w:lvlText w:val="%4."/>
      <w:lvlJc w:val="left"/>
      <w:pPr>
        <w:tabs>
          <w:tab w:val="num" w:pos="3960"/>
        </w:tabs>
        <w:ind w:left="3960" w:hanging="360"/>
      </w:pPr>
      <w:rPr>
        <w:rFonts w:hint="default"/>
      </w:rPr>
    </w:lvl>
    <w:lvl w:ilvl="4">
      <w:start w:val="1"/>
      <w:numFmt w:val="lowerLetter"/>
      <w:lvlText w:val="%5"/>
      <w:lvlJc w:val="left"/>
      <w:pPr>
        <w:tabs>
          <w:tab w:val="num" w:pos="4680"/>
        </w:tabs>
        <w:ind w:left="4680" w:hanging="360"/>
      </w:pPr>
      <w:rPr>
        <w:rFonts w:hint="default"/>
      </w:rPr>
    </w:lvl>
    <w:lvl w:ilvl="5">
      <w:start w:val="1"/>
      <w:numFmt w:val="lowerRoman"/>
      <w:lvlText w:val="%6."/>
      <w:lvlJc w:val="right"/>
      <w:pPr>
        <w:tabs>
          <w:tab w:val="num" w:pos="5400"/>
        </w:tabs>
        <w:ind w:left="5400" w:hanging="360"/>
      </w:pPr>
      <w:rPr>
        <w:rFonts w:hint="default"/>
      </w:rPr>
    </w:lvl>
    <w:lvl w:ilvl="6">
      <w:start w:val="1"/>
      <w:numFmt w:val="decimal"/>
      <w:lvlText w:val="%7."/>
      <w:lvlJc w:val="left"/>
      <w:pPr>
        <w:tabs>
          <w:tab w:val="num" w:pos="6120"/>
        </w:tabs>
        <w:ind w:left="6120" w:hanging="360"/>
      </w:pPr>
      <w:rPr>
        <w:rFonts w:hint="default"/>
      </w:rPr>
    </w:lvl>
    <w:lvl w:ilvl="7">
      <w:start w:val="1"/>
      <w:numFmt w:val="lowerLetter"/>
      <w:lvlText w:val="%8."/>
      <w:lvlJc w:val="left"/>
      <w:pPr>
        <w:tabs>
          <w:tab w:val="num" w:pos="6840"/>
        </w:tabs>
        <w:ind w:left="6840" w:hanging="360"/>
      </w:pPr>
      <w:rPr>
        <w:rFonts w:hint="default"/>
      </w:rPr>
    </w:lvl>
    <w:lvl w:ilvl="8">
      <w:start w:val="1"/>
      <w:numFmt w:val="lowerRoman"/>
      <w:lvlText w:val="%9."/>
      <w:lvlJc w:val="right"/>
      <w:pPr>
        <w:tabs>
          <w:tab w:val="num" w:pos="7560"/>
        </w:tabs>
        <w:ind w:left="7560" w:hanging="360"/>
      </w:pPr>
      <w:rPr>
        <w:rFonts w:hint="default"/>
      </w:rPr>
    </w:lvl>
  </w:abstractNum>
  <w:abstractNum w:abstractNumId="1414">
    <w:nsid w:val="7BAB345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15">
    <w:nsid w:val="7BE97154"/>
    <w:multiLevelType w:val="multilevel"/>
    <w:tmpl w:val="7F9AB8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numFmt w:val="none"/>
      <w:lvlText w:val=""/>
      <w:lvlJc w:val="left"/>
      <w:pPr>
        <w:tabs>
          <w:tab w:val="num" w:pos="3600"/>
        </w:tabs>
        <w:ind w:left="3600" w:hanging="360"/>
      </w:pPr>
      <w:rPr>
        <w:rFonts w:hint="default"/>
      </w:rPr>
    </w:lvl>
    <w:lvl w:ilvl="5">
      <w:start w:val="1"/>
      <w:numFmt w:val="lowerRoman"/>
      <w:lvlText w:val="%6."/>
      <w:lvlJc w:val="righ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360"/>
      </w:pPr>
      <w:rPr>
        <w:rFonts w:hint="default"/>
      </w:rPr>
    </w:lvl>
  </w:abstractNum>
  <w:abstractNum w:abstractNumId="1416">
    <w:nsid w:val="7BF24A80"/>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17">
    <w:nsid w:val="7C047F1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18">
    <w:nsid w:val="7C33137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19">
    <w:nsid w:val="7C64530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20">
    <w:nsid w:val="7C6C0D0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21">
    <w:nsid w:val="7C8261A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22">
    <w:nsid w:val="7C8A0B6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23">
    <w:nsid w:val="7CA2151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24">
    <w:nsid w:val="7CB62F0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25">
    <w:nsid w:val="7CC01F6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26">
    <w:nsid w:val="7CFC140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27">
    <w:nsid w:val="7D1848C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28">
    <w:nsid w:val="7D4E5AE4"/>
    <w:multiLevelType w:val="hybridMultilevel"/>
    <w:tmpl w:val="4750384A"/>
    <w:lvl w:ilvl="0" w:tplc="628AE838">
      <w:start w:val="1"/>
      <w:numFmt w:val="bullet"/>
      <w:lvlText w:val=""/>
      <w:lvlJc w:val="left"/>
      <w:pPr>
        <w:ind w:left="3067" w:hanging="360"/>
      </w:pPr>
      <w:rPr>
        <w:rFonts w:ascii="Symbol" w:hAnsi="Symbol" w:hint="default"/>
      </w:rPr>
    </w:lvl>
    <w:lvl w:ilvl="1" w:tplc="63E485D6">
      <w:start w:val="1"/>
      <w:numFmt w:val="bullet"/>
      <w:lvlText w:val=""/>
      <w:lvlJc w:val="left"/>
      <w:pPr>
        <w:ind w:left="2347" w:hanging="360"/>
      </w:pPr>
      <w:rPr>
        <w:rFonts w:ascii="Symbol" w:hAnsi="Symbol" w:hint="default"/>
      </w:rPr>
    </w:lvl>
    <w:lvl w:ilvl="2" w:tplc="E0DAB7C6" w:tentative="1">
      <w:start w:val="1"/>
      <w:numFmt w:val="bullet"/>
      <w:lvlText w:val=""/>
      <w:lvlJc w:val="left"/>
      <w:pPr>
        <w:ind w:left="3067" w:hanging="360"/>
      </w:pPr>
      <w:rPr>
        <w:rFonts w:ascii="Wingdings" w:hAnsi="Wingdings" w:hint="default"/>
      </w:rPr>
    </w:lvl>
    <w:lvl w:ilvl="3" w:tplc="D5C21728" w:tentative="1">
      <w:start w:val="1"/>
      <w:numFmt w:val="bullet"/>
      <w:lvlText w:val=""/>
      <w:lvlJc w:val="left"/>
      <w:pPr>
        <w:ind w:left="3787" w:hanging="360"/>
      </w:pPr>
      <w:rPr>
        <w:rFonts w:ascii="Symbol" w:hAnsi="Symbol" w:hint="default"/>
      </w:rPr>
    </w:lvl>
    <w:lvl w:ilvl="4" w:tplc="96B4FB9E" w:tentative="1">
      <w:start w:val="1"/>
      <w:numFmt w:val="bullet"/>
      <w:lvlText w:val="o"/>
      <w:lvlJc w:val="left"/>
      <w:pPr>
        <w:ind w:left="4507" w:hanging="360"/>
      </w:pPr>
      <w:rPr>
        <w:rFonts w:ascii="Courier New" w:hAnsi="Courier New" w:cs="Courier New" w:hint="default"/>
      </w:rPr>
    </w:lvl>
    <w:lvl w:ilvl="5" w:tplc="78802234" w:tentative="1">
      <w:start w:val="1"/>
      <w:numFmt w:val="bullet"/>
      <w:lvlText w:val=""/>
      <w:lvlJc w:val="left"/>
      <w:pPr>
        <w:ind w:left="5227" w:hanging="360"/>
      </w:pPr>
      <w:rPr>
        <w:rFonts w:ascii="Wingdings" w:hAnsi="Wingdings" w:hint="default"/>
      </w:rPr>
    </w:lvl>
    <w:lvl w:ilvl="6" w:tplc="7B644E40" w:tentative="1">
      <w:start w:val="1"/>
      <w:numFmt w:val="bullet"/>
      <w:lvlText w:val=""/>
      <w:lvlJc w:val="left"/>
      <w:pPr>
        <w:ind w:left="5947" w:hanging="360"/>
      </w:pPr>
      <w:rPr>
        <w:rFonts w:ascii="Symbol" w:hAnsi="Symbol" w:hint="default"/>
      </w:rPr>
    </w:lvl>
    <w:lvl w:ilvl="7" w:tplc="6394BD00" w:tentative="1">
      <w:start w:val="1"/>
      <w:numFmt w:val="bullet"/>
      <w:lvlText w:val="o"/>
      <w:lvlJc w:val="left"/>
      <w:pPr>
        <w:ind w:left="6667" w:hanging="360"/>
      </w:pPr>
      <w:rPr>
        <w:rFonts w:ascii="Courier New" w:hAnsi="Courier New" w:cs="Courier New" w:hint="default"/>
      </w:rPr>
    </w:lvl>
    <w:lvl w:ilvl="8" w:tplc="353CAA72" w:tentative="1">
      <w:start w:val="1"/>
      <w:numFmt w:val="bullet"/>
      <w:lvlText w:val=""/>
      <w:lvlJc w:val="left"/>
      <w:pPr>
        <w:ind w:left="7387" w:hanging="360"/>
      </w:pPr>
      <w:rPr>
        <w:rFonts w:ascii="Wingdings" w:hAnsi="Wingdings" w:hint="default"/>
      </w:rPr>
    </w:lvl>
  </w:abstractNum>
  <w:abstractNum w:abstractNumId="1429">
    <w:nsid w:val="7D5B62A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30">
    <w:nsid w:val="7D6853F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31">
    <w:nsid w:val="7D6F502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32">
    <w:nsid w:val="7D88152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33">
    <w:nsid w:val="7D8E7E4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34">
    <w:nsid w:val="7D921A1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35">
    <w:nsid w:val="7D95214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36">
    <w:nsid w:val="7DB3076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37">
    <w:nsid w:val="7DC71C7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38">
    <w:nsid w:val="7DC82E9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39">
    <w:nsid w:val="7DD22DE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40">
    <w:nsid w:val="7DE765B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41">
    <w:nsid w:val="7DF3322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42">
    <w:nsid w:val="7DFF7F4E"/>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43">
    <w:nsid w:val="7E2A6B4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44">
    <w:nsid w:val="7E83415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45">
    <w:nsid w:val="7EA8574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46">
    <w:nsid w:val="7EB40BD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47">
    <w:nsid w:val="7EB7032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48">
    <w:nsid w:val="7EB9665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49">
    <w:nsid w:val="7F12262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50">
    <w:nsid w:val="7F1B04A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51">
    <w:nsid w:val="7F2E4D9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52">
    <w:nsid w:val="7F3909E3"/>
    <w:multiLevelType w:val="multilevel"/>
    <w:tmpl w:val="982C4B38"/>
    <w:lvl w:ilvl="0">
      <w:start w:val="6"/>
      <w:numFmt w:val="decimal"/>
      <w:lvlText w:val="%1."/>
      <w:lvlJc w:val="left"/>
      <w:pPr>
        <w:tabs>
          <w:tab w:val="num" w:pos="360"/>
        </w:tabs>
        <w:ind w:left="360" w:hanging="360"/>
      </w:pPr>
      <w:rPr>
        <w:rFonts w:hint="default"/>
      </w:rPr>
    </w:lvl>
    <w:lvl w:ilvl="1">
      <w:start w:val="2"/>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2"/>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53">
    <w:nsid w:val="7F3A2B0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54">
    <w:nsid w:val="7F4A096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55">
    <w:nsid w:val="7F4F570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56">
    <w:nsid w:val="7F81500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57">
    <w:nsid w:val="7FA35E5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58">
    <w:nsid w:val="7FC449D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59">
    <w:nsid w:val="7FEC4E8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num w:numId="1">
    <w:abstractNumId w:val="584"/>
  </w:num>
  <w:num w:numId="2">
    <w:abstractNumId w:val="584"/>
  </w:num>
  <w:num w:numId="3">
    <w:abstractNumId w:val="584"/>
  </w:num>
  <w:num w:numId="4">
    <w:abstractNumId w:val="584"/>
  </w:num>
  <w:num w:numId="5">
    <w:abstractNumId w:val="584"/>
  </w:num>
  <w:num w:numId="6">
    <w:abstractNumId w:val="584"/>
  </w:num>
  <w:num w:numId="7">
    <w:abstractNumId w:val="86"/>
  </w:num>
  <w:num w:numId="8">
    <w:abstractNumId w:val="5"/>
  </w:num>
  <w:num w:numId="9">
    <w:abstractNumId w:val="4"/>
  </w:num>
  <w:num w:numId="10">
    <w:abstractNumId w:val="3"/>
  </w:num>
  <w:num w:numId="11">
    <w:abstractNumId w:val="2"/>
  </w:num>
  <w:num w:numId="12">
    <w:abstractNumId w:val="1"/>
  </w:num>
  <w:num w:numId="13">
    <w:abstractNumId w:val="633"/>
  </w:num>
  <w:num w:numId="14">
    <w:abstractNumId w:val="1312"/>
  </w:num>
  <w:num w:numId="15">
    <w:abstractNumId w:val="1312"/>
  </w:num>
  <w:num w:numId="16">
    <w:abstractNumId w:val="1312"/>
  </w:num>
  <w:num w:numId="17">
    <w:abstractNumId w:val="1312"/>
  </w:num>
  <w:num w:numId="18">
    <w:abstractNumId w:val="0"/>
  </w:num>
  <w:num w:numId="19">
    <w:abstractNumId w:val="112"/>
  </w:num>
  <w:num w:numId="20">
    <w:abstractNumId w:val="1092"/>
  </w:num>
  <w:num w:numId="21">
    <w:abstractNumId w:val="632"/>
  </w:num>
  <w:num w:numId="22">
    <w:abstractNumId w:val="977"/>
  </w:num>
  <w:num w:numId="23">
    <w:abstractNumId w:val="1402"/>
  </w:num>
  <w:num w:numId="24">
    <w:abstractNumId w:val="838"/>
  </w:num>
  <w:num w:numId="25">
    <w:abstractNumId w:val="1259"/>
  </w:num>
  <w:num w:numId="26">
    <w:abstractNumId w:val="733"/>
  </w:num>
  <w:num w:numId="27">
    <w:abstractNumId w:val="600"/>
  </w:num>
  <w:num w:numId="28">
    <w:abstractNumId w:val="1061"/>
  </w:num>
  <w:num w:numId="29">
    <w:abstractNumId w:val="1428"/>
  </w:num>
  <w:num w:numId="30">
    <w:abstractNumId w:val="1307"/>
  </w:num>
  <w:num w:numId="31">
    <w:abstractNumId w:val="1036"/>
  </w:num>
  <w:num w:numId="32">
    <w:abstractNumId w:val="1362"/>
  </w:num>
  <w:num w:numId="33">
    <w:abstractNumId w:val="1042"/>
  </w:num>
  <w:num w:numId="34">
    <w:abstractNumId w:val="421"/>
  </w:num>
  <w:num w:numId="35">
    <w:abstractNumId w:val="710"/>
  </w:num>
  <w:num w:numId="36">
    <w:abstractNumId w:val="635"/>
  </w:num>
  <w:num w:numId="37">
    <w:abstractNumId w:val="89"/>
  </w:num>
  <w:num w:numId="38">
    <w:abstractNumId w:val="842"/>
  </w:num>
  <w:num w:numId="39">
    <w:abstractNumId w:val="1169"/>
  </w:num>
  <w:num w:numId="40">
    <w:abstractNumId w:val="1273"/>
  </w:num>
  <w:num w:numId="41">
    <w:abstractNumId w:val="746"/>
  </w:num>
  <w:num w:numId="42">
    <w:abstractNumId w:val="1321"/>
  </w:num>
  <w:num w:numId="43">
    <w:abstractNumId w:val="179"/>
  </w:num>
  <w:num w:numId="44">
    <w:abstractNumId w:val="774"/>
  </w:num>
  <w:num w:numId="45">
    <w:abstractNumId w:val="553"/>
  </w:num>
  <w:num w:numId="46">
    <w:abstractNumId w:val="527"/>
  </w:num>
  <w:num w:numId="47">
    <w:abstractNumId w:val="617"/>
  </w:num>
  <w:num w:numId="48">
    <w:abstractNumId w:val="315"/>
  </w:num>
  <w:num w:numId="49">
    <w:abstractNumId w:val="712"/>
  </w:num>
  <w:num w:numId="50">
    <w:abstractNumId w:val="1037"/>
  </w:num>
  <w:num w:numId="51">
    <w:abstractNumId w:val="357"/>
  </w:num>
  <w:num w:numId="52">
    <w:abstractNumId w:val="914"/>
  </w:num>
  <w:num w:numId="53">
    <w:abstractNumId w:val="337"/>
  </w:num>
  <w:num w:numId="54">
    <w:abstractNumId w:val="821"/>
  </w:num>
  <w:num w:numId="55">
    <w:abstractNumId w:val="951"/>
  </w:num>
  <w:num w:numId="56">
    <w:abstractNumId w:val="943"/>
  </w:num>
  <w:num w:numId="57">
    <w:abstractNumId w:val="545"/>
  </w:num>
  <w:num w:numId="58">
    <w:abstractNumId w:val="1212"/>
  </w:num>
  <w:num w:numId="59">
    <w:abstractNumId w:val="1189"/>
  </w:num>
  <w:num w:numId="60">
    <w:abstractNumId w:val="222"/>
  </w:num>
  <w:num w:numId="61">
    <w:abstractNumId w:val="67"/>
  </w:num>
  <w:num w:numId="62">
    <w:abstractNumId w:val="1101"/>
  </w:num>
  <w:num w:numId="63">
    <w:abstractNumId w:val="54"/>
  </w:num>
  <w:num w:numId="64">
    <w:abstractNumId w:val="879"/>
  </w:num>
  <w:num w:numId="65">
    <w:abstractNumId w:val="1380"/>
  </w:num>
  <w:num w:numId="66">
    <w:abstractNumId w:val="986"/>
  </w:num>
  <w:num w:numId="67">
    <w:abstractNumId w:val="679"/>
  </w:num>
  <w:num w:numId="68">
    <w:abstractNumId w:val="214"/>
  </w:num>
  <w:num w:numId="69">
    <w:abstractNumId w:val="1227"/>
  </w:num>
  <w:num w:numId="70">
    <w:abstractNumId w:val="334"/>
  </w:num>
  <w:num w:numId="71">
    <w:abstractNumId w:val="1075"/>
  </w:num>
  <w:num w:numId="72">
    <w:abstractNumId w:val="486"/>
  </w:num>
  <w:num w:numId="73">
    <w:abstractNumId w:val="141"/>
  </w:num>
  <w:num w:numId="74">
    <w:abstractNumId w:val="680"/>
  </w:num>
  <w:num w:numId="75">
    <w:abstractNumId w:val="1220"/>
  </w:num>
  <w:num w:numId="76">
    <w:abstractNumId w:val="958"/>
  </w:num>
  <w:num w:numId="77">
    <w:abstractNumId w:val="1106"/>
  </w:num>
  <w:num w:numId="78">
    <w:abstractNumId w:val="235"/>
  </w:num>
  <w:num w:numId="79">
    <w:abstractNumId w:val="1134"/>
  </w:num>
  <w:num w:numId="80">
    <w:abstractNumId w:val="956"/>
  </w:num>
  <w:num w:numId="81">
    <w:abstractNumId w:val="826"/>
  </w:num>
  <w:num w:numId="82">
    <w:abstractNumId w:val="650"/>
  </w:num>
  <w:num w:numId="83">
    <w:abstractNumId w:val="702"/>
  </w:num>
  <w:num w:numId="84">
    <w:abstractNumId w:val="295"/>
  </w:num>
  <w:num w:numId="85">
    <w:abstractNumId w:val="447"/>
  </w:num>
  <w:num w:numId="86">
    <w:abstractNumId w:val="588"/>
  </w:num>
  <w:num w:numId="87">
    <w:abstractNumId w:val="467"/>
  </w:num>
  <w:num w:numId="88">
    <w:abstractNumId w:val="344"/>
  </w:num>
  <w:num w:numId="89">
    <w:abstractNumId w:val="393"/>
  </w:num>
  <w:num w:numId="90">
    <w:abstractNumId w:val="287"/>
  </w:num>
  <w:num w:numId="91">
    <w:abstractNumId w:val="74"/>
  </w:num>
  <w:num w:numId="92">
    <w:abstractNumId w:val="62"/>
  </w:num>
  <w:num w:numId="93">
    <w:abstractNumId w:val="574"/>
  </w:num>
  <w:num w:numId="94">
    <w:abstractNumId w:val="142"/>
  </w:num>
  <w:num w:numId="95">
    <w:abstractNumId w:val="45"/>
  </w:num>
  <w:num w:numId="96">
    <w:abstractNumId w:val="505"/>
  </w:num>
  <w:num w:numId="97">
    <w:abstractNumId w:val="347"/>
  </w:num>
  <w:num w:numId="98">
    <w:abstractNumId w:val="438"/>
  </w:num>
  <w:num w:numId="99">
    <w:abstractNumId w:val="396"/>
  </w:num>
  <w:num w:numId="100">
    <w:abstractNumId w:val="395"/>
  </w:num>
  <w:num w:numId="101">
    <w:abstractNumId w:val="323"/>
  </w:num>
  <w:num w:numId="102">
    <w:abstractNumId w:val="409"/>
  </w:num>
  <w:num w:numId="103">
    <w:abstractNumId w:val="939"/>
  </w:num>
  <w:num w:numId="104">
    <w:abstractNumId w:val="493"/>
  </w:num>
  <w:num w:numId="105">
    <w:abstractNumId w:val="967"/>
  </w:num>
  <w:num w:numId="106">
    <w:abstractNumId w:val="1199"/>
  </w:num>
  <w:num w:numId="107">
    <w:abstractNumId w:val="481"/>
  </w:num>
  <w:num w:numId="108">
    <w:abstractNumId w:val="537"/>
  </w:num>
  <w:num w:numId="109">
    <w:abstractNumId w:val="952"/>
  </w:num>
  <w:num w:numId="110">
    <w:abstractNumId w:val="477"/>
  </w:num>
  <w:num w:numId="111">
    <w:abstractNumId w:val="1232"/>
  </w:num>
  <w:num w:numId="112">
    <w:abstractNumId w:val="1176"/>
  </w:num>
  <w:num w:numId="113">
    <w:abstractNumId w:val="1421"/>
  </w:num>
  <w:num w:numId="114">
    <w:abstractNumId w:val="1443"/>
  </w:num>
  <w:num w:numId="115">
    <w:abstractNumId w:val="1285"/>
  </w:num>
  <w:num w:numId="116">
    <w:abstractNumId w:val="812"/>
  </w:num>
  <w:num w:numId="117">
    <w:abstractNumId w:val="312"/>
  </w:num>
  <w:num w:numId="118">
    <w:abstractNumId w:val="580"/>
  </w:num>
  <w:num w:numId="119">
    <w:abstractNumId w:val="354"/>
  </w:num>
  <w:num w:numId="120">
    <w:abstractNumId w:val="223"/>
  </w:num>
  <w:num w:numId="121">
    <w:abstractNumId w:val="807"/>
  </w:num>
  <w:num w:numId="122">
    <w:abstractNumId w:val="1433"/>
  </w:num>
  <w:num w:numId="123">
    <w:abstractNumId w:val="775"/>
  </w:num>
  <w:num w:numId="124">
    <w:abstractNumId w:val="575"/>
  </w:num>
  <w:num w:numId="125">
    <w:abstractNumId w:val="1085"/>
  </w:num>
  <w:num w:numId="126">
    <w:abstractNumId w:val="631"/>
  </w:num>
  <w:num w:numId="127">
    <w:abstractNumId w:val="643"/>
  </w:num>
  <w:num w:numId="128">
    <w:abstractNumId w:val="681"/>
  </w:num>
  <w:num w:numId="129">
    <w:abstractNumId w:val="542"/>
  </w:num>
  <w:num w:numId="130">
    <w:abstractNumId w:val="1347"/>
  </w:num>
  <w:num w:numId="131">
    <w:abstractNumId w:val="1457"/>
  </w:num>
  <w:num w:numId="132">
    <w:abstractNumId w:val="1108"/>
  </w:num>
  <w:num w:numId="133">
    <w:abstractNumId w:val="444"/>
  </w:num>
  <w:num w:numId="134">
    <w:abstractNumId w:val="884"/>
  </w:num>
  <w:num w:numId="135">
    <w:abstractNumId w:val="475"/>
  </w:num>
  <w:num w:numId="136">
    <w:abstractNumId w:val="766"/>
  </w:num>
  <w:num w:numId="137">
    <w:abstractNumId w:val="158"/>
  </w:num>
  <w:num w:numId="138">
    <w:abstractNumId w:val="1427"/>
  </w:num>
  <w:num w:numId="139">
    <w:abstractNumId w:val="1079"/>
  </w:num>
  <w:num w:numId="140">
    <w:abstractNumId w:val="1049"/>
  </w:num>
  <w:num w:numId="141">
    <w:abstractNumId w:val="219"/>
  </w:num>
  <w:num w:numId="142">
    <w:abstractNumId w:val="1087"/>
  </w:num>
  <w:num w:numId="143">
    <w:abstractNumId w:val="1074"/>
  </w:num>
  <w:num w:numId="144">
    <w:abstractNumId w:val="103"/>
  </w:num>
  <w:num w:numId="145">
    <w:abstractNumId w:val="878"/>
  </w:num>
  <w:num w:numId="146">
    <w:abstractNumId w:val="719"/>
  </w:num>
  <w:num w:numId="147">
    <w:abstractNumId w:val="1315"/>
  </w:num>
  <w:num w:numId="148">
    <w:abstractNumId w:val="889"/>
  </w:num>
  <w:num w:numId="149">
    <w:abstractNumId w:val="1239"/>
  </w:num>
  <w:num w:numId="150">
    <w:abstractNumId w:val="837"/>
  </w:num>
  <w:num w:numId="151">
    <w:abstractNumId w:val="1060"/>
  </w:num>
  <w:num w:numId="152">
    <w:abstractNumId w:val="36"/>
  </w:num>
  <w:num w:numId="153">
    <w:abstractNumId w:val="264"/>
  </w:num>
  <w:num w:numId="154">
    <w:abstractNumId w:val="1081"/>
  </w:num>
  <w:num w:numId="155">
    <w:abstractNumId w:val="562"/>
  </w:num>
  <w:num w:numId="156">
    <w:abstractNumId w:val="1088"/>
  </w:num>
  <w:num w:numId="157">
    <w:abstractNumId w:val="351"/>
  </w:num>
  <w:num w:numId="158">
    <w:abstractNumId w:val="1367"/>
  </w:num>
  <w:num w:numId="159">
    <w:abstractNumId w:val="275"/>
  </w:num>
  <w:num w:numId="160">
    <w:abstractNumId w:val="540"/>
  </w:num>
  <w:num w:numId="161">
    <w:abstractNumId w:val="1263"/>
  </w:num>
  <w:num w:numId="162">
    <w:abstractNumId w:val="1186"/>
  </w:num>
  <w:num w:numId="163">
    <w:abstractNumId w:val="425"/>
  </w:num>
  <w:num w:numId="164">
    <w:abstractNumId w:val="980"/>
  </w:num>
  <w:num w:numId="165">
    <w:abstractNumId w:val="840"/>
  </w:num>
  <w:num w:numId="166">
    <w:abstractNumId w:val="1003"/>
  </w:num>
  <w:num w:numId="167">
    <w:abstractNumId w:val="998"/>
  </w:num>
  <w:num w:numId="168">
    <w:abstractNumId w:val="867"/>
  </w:num>
  <w:num w:numId="169">
    <w:abstractNumId w:val="1158"/>
  </w:num>
  <w:num w:numId="170">
    <w:abstractNumId w:val="172"/>
  </w:num>
  <w:num w:numId="171">
    <w:abstractNumId w:val="752"/>
  </w:num>
  <w:num w:numId="172">
    <w:abstractNumId w:val="304"/>
  </w:num>
  <w:num w:numId="173">
    <w:abstractNumId w:val="507"/>
  </w:num>
  <w:num w:numId="174">
    <w:abstractNumId w:val="841"/>
  </w:num>
  <w:num w:numId="175">
    <w:abstractNumId w:val="146"/>
  </w:num>
  <w:num w:numId="176">
    <w:abstractNumId w:val="1335"/>
  </w:num>
  <w:num w:numId="177">
    <w:abstractNumId w:val="1180"/>
  </w:num>
  <w:num w:numId="178">
    <w:abstractNumId w:val="293"/>
  </w:num>
  <w:num w:numId="179">
    <w:abstractNumId w:val="848"/>
  </w:num>
  <w:num w:numId="180">
    <w:abstractNumId w:val="204"/>
  </w:num>
  <w:num w:numId="181">
    <w:abstractNumId w:val="1246"/>
  </w:num>
  <w:num w:numId="182">
    <w:abstractNumId w:val="366"/>
  </w:num>
  <w:num w:numId="183">
    <w:abstractNumId w:val="532"/>
  </w:num>
  <w:num w:numId="184">
    <w:abstractNumId w:val="1224"/>
  </w:num>
  <w:num w:numId="185">
    <w:abstractNumId w:val="1131"/>
  </w:num>
  <w:num w:numId="186">
    <w:abstractNumId w:val="918"/>
  </w:num>
  <w:num w:numId="187">
    <w:abstractNumId w:val="625"/>
  </w:num>
  <w:num w:numId="188">
    <w:abstractNumId w:val="603"/>
  </w:num>
  <w:num w:numId="189">
    <w:abstractNumId w:val="993"/>
  </w:num>
  <w:num w:numId="190">
    <w:abstractNumId w:val="161"/>
  </w:num>
  <w:num w:numId="191">
    <w:abstractNumId w:val="805"/>
  </w:num>
  <w:num w:numId="192">
    <w:abstractNumId w:val="130"/>
  </w:num>
  <w:num w:numId="193">
    <w:abstractNumId w:val="895"/>
  </w:num>
  <w:num w:numId="194">
    <w:abstractNumId w:val="335"/>
  </w:num>
  <w:num w:numId="195">
    <w:abstractNumId w:val="944"/>
  </w:num>
  <w:num w:numId="196">
    <w:abstractNumId w:val="1423"/>
  </w:num>
  <w:num w:numId="197">
    <w:abstractNumId w:val="1296"/>
  </w:num>
  <w:num w:numId="198">
    <w:abstractNumId w:val="6"/>
  </w:num>
  <w:num w:numId="199">
    <w:abstractNumId w:val="868"/>
  </w:num>
  <w:num w:numId="200">
    <w:abstractNumId w:val="1255"/>
  </w:num>
  <w:num w:numId="201">
    <w:abstractNumId w:val="1163"/>
  </w:num>
  <w:num w:numId="202">
    <w:abstractNumId w:val="706"/>
  </w:num>
  <w:num w:numId="203">
    <w:abstractNumId w:val="1007"/>
  </w:num>
  <w:num w:numId="204">
    <w:abstractNumId w:val="707"/>
  </w:num>
  <w:num w:numId="205">
    <w:abstractNumId w:val="571"/>
  </w:num>
  <w:num w:numId="206">
    <w:abstractNumId w:val="1407"/>
  </w:num>
  <w:num w:numId="207">
    <w:abstractNumId w:val="972"/>
  </w:num>
  <w:num w:numId="208">
    <w:abstractNumId w:val="1011"/>
  </w:num>
  <w:num w:numId="209">
    <w:abstractNumId w:val="619"/>
  </w:num>
  <w:num w:numId="210">
    <w:abstractNumId w:val="435"/>
  </w:num>
  <w:num w:numId="211">
    <w:abstractNumId w:val="1283"/>
  </w:num>
  <w:num w:numId="212">
    <w:abstractNumId w:val="616"/>
  </w:num>
  <w:num w:numId="213">
    <w:abstractNumId w:val="524"/>
  </w:num>
  <w:num w:numId="214">
    <w:abstractNumId w:val="824"/>
  </w:num>
  <w:num w:numId="215">
    <w:abstractNumId w:val="655"/>
  </w:num>
  <w:num w:numId="216">
    <w:abstractNumId w:val="882"/>
  </w:num>
  <w:num w:numId="217">
    <w:abstractNumId w:val="784"/>
  </w:num>
  <w:num w:numId="218">
    <w:abstractNumId w:val="1282"/>
  </w:num>
  <w:num w:numId="219">
    <w:abstractNumId w:val="1152"/>
  </w:num>
  <w:num w:numId="220">
    <w:abstractNumId w:val="660"/>
  </w:num>
  <w:num w:numId="221">
    <w:abstractNumId w:val="412"/>
  </w:num>
  <w:num w:numId="222">
    <w:abstractNumId w:val="813"/>
  </w:num>
  <w:num w:numId="223">
    <w:abstractNumId w:val="1117"/>
  </w:num>
  <w:num w:numId="224">
    <w:abstractNumId w:val="978"/>
  </w:num>
  <w:num w:numId="225">
    <w:abstractNumId w:val="520"/>
  </w:num>
  <w:num w:numId="226">
    <w:abstractNumId w:val="1159"/>
  </w:num>
  <w:num w:numId="227">
    <w:abstractNumId w:val="474"/>
    <w:lvlOverride w:ilvl="0">
      <w:lvl w:ilvl="0">
        <w:start w:val="1"/>
        <w:numFmt w:val="decimal"/>
        <w:lvlText w:val="%1."/>
        <w:lvlJc w:val="left"/>
        <w:pPr>
          <w:tabs>
            <w:tab w:val="num" w:pos="360"/>
          </w:tabs>
          <w:ind w:left="360" w:hanging="360"/>
        </w:pPr>
        <w:rPr>
          <w:rFonts w:hint="default"/>
        </w:rPr>
      </w:lvl>
    </w:lvlOverride>
    <w:lvlOverride w:ilvl="1">
      <w:lvl w:ilvl="1">
        <w:start w:val="1"/>
        <w:numFmt w:val="lowerLetter"/>
        <w:lvlText w:val="%2."/>
        <w:lvlJc w:val="left"/>
        <w:pPr>
          <w:tabs>
            <w:tab w:val="num" w:pos="1080"/>
          </w:tabs>
          <w:ind w:left="1080" w:hanging="360"/>
        </w:pPr>
        <w:rPr>
          <w:rFonts w:hint="default"/>
        </w:rPr>
      </w:lvl>
    </w:lvlOverride>
    <w:lvlOverride w:ilvl="2">
      <w:lvl w:ilvl="2">
        <w:start w:val="1"/>
        <w:numFmt w:val="lowerRoman"/>
        <w:lvlText w:val="%3."/>
        <w:lvlJc w:val="right"/>
        <w:pPr>
          <w:tabs>
            <w:tab w:val="num" w:pos="1800"/>
          </w:tabs>
          <w:ind w:left="1800" w:hanging="360"/>
        </w:pPr>
        <w:rPr>
          <w:rFonts w:hint="default"/>
        </w:rPr>
      </w:lvl>
    </w:lvlOverride>
    <w:lvlOverride w:ilvl="3">
      <w:lvl w:ilvl="3">
        <w:start w:val="1"/>
        <w:numFmt w:val="decimal"/>
        <w:lvlText w:val="%4."/>
        <w:lvlJc w:val="left"/>
        <w:pPr>
          <w:tabs>
            <w:tab w:val="num" w:pos="2520"/>
          </w:tabs>
          <w:ind w:left="2520" w:hanging="360"/>
        </w:pPr>
        <w:rPr>
          <w:rFonts w:hint="default"/>
        </w:rPr>
      </w:lvl>
    </w:lvlOverride>
    <w:lvlOverride w:ilvl="4">
      <w:lvl w:ilvl="4">
        <w:start w:val="1"/>
        <w:numFmt w:val="lowerLetter"/>
        <w:lvlText w:val="%5"/>
        <w:lvlJc w:val="left"/>
        <w:pPr>
          <w:tabs>
            <w:tab w:val="num" w:pos="3240"/>
          </w:tabs>
          <w:ind w:left="3240" w:hanging="360"/>
        </w:pPr>
        <w:rPr>
          <w:rFonts w:hint="default"/>
        </w:rPr>
      </w:lvl>
    </w:lvlOverride>
    <w:lvlOverride w:ilvl="5">
      <w:lvl w:ilvl="5">
        <w:start w:val="1"/>
        <w:numFmt w:val="lowerRoman"/>
        <w:lvlText w:val="%6."/>
        <w:lvlJc w:val="right"/>
        <w:pPr>
          <w:tabs>
            <w:tab w:val="num" w:pos="3960"/>
          </w:tabs>
          <w:ind w:left="396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lowerLetter"/>
        <w:lvlText w:val="%8."/>
        <w:lvlJc w:val="left"/>
        <w:pPr>
          <w:tabs>
            <w:tab w:val="num" w:pos="5400"/>
          </w:tabs>
          <w:ind w:left="5400" w:hanging="360"/>
        </w:pPr>
        <w:rPr>
          <w:rFonts w:hint="default"/>
        </w:rPr>
      </w:lvl>
    </w:lvlOverride>
    <w:lvlOverride w:ilvl="8">
      <w:lvl w:ilvl="8">
        <w:start w:val="1"/>
        <w:numFmt w:val="lowerRoman"/>
        <w:lvlText w:val="%9."/>
        <w:lvlJc w:val="right"/>
        <w:pPr>
          <w:tabs>
            <w:tab w:val="num" w:pos="6120"/>
          </w:tabs>
          <w:ind w:left="6120" w:hanging="360"/>
        </w:pPr>
        <w:rPr>
          <w:rFonts w:hint="default"/>
        </w:rPr>
      </w:lvl>
    </w:lvlOverride>
  </w:num>
  <w:num w:numId="228">
    <w:abstractNumId w:val="1418"/>
  </w:num>
  <w:num w:numId="229">
    <w:abstractNumId w:val="454"/>
  </w:num>
  <w:num w:numId="230">
    <w:abstractNumId w:val="333"/>
  </w:num>
  <w:num w:numId="231">
    <w:abstractNumId w:val="53"/>
  </w:num>
  <w:num w:numId="232">
    <w:abstractNumId w:val="936"/>
  </w:num>
  <w:num w:numId="233">
    <w:abstractNumId w:val="251"/>
  </w:num>
  <w:num w:numId="234">
    <w:abstractNumId w:val="1022"/>
  </w:num>
  <w:num w:numId="235">
    <w:abstractNumId w:val="836"/>
  </w:num>
  <w:num w:numId="236">
    <w:abstractNumId w:val="517"/>
  </w:num>
  <w:num w:numId="237">
    <w:abstractNumId w:val="850"/>
  </w:num>
  <w:num w:numId="238">
    <w:abstractNumId w:val="585"/>
  </w:num>
  <w:num w:numId="239">
    <w:abstractNumId w:val="614"/>
  </w:num>
  <w:num w:numId="240">
    <w:abstractNumId w:val="1027"/>
  </w:num>
  <w:num w:numId="241">
    <w:abstractNumId w:val="1287"/>
  </w:num>
  <w:num w:numId="242">
    <w:abstractNumId w:val="217"/>
  </w:num>
  <w:num w:numId="243">
    <w:abstractNumId w:val="238"/>
  </w:num>
  <w:num w:numId="244">
    <w:abstractNumId w:val="1289"/>
  </w:num>
  <w:num w:numId="245">
    <w:abstractNumId w:val="118"/>
  </w:num>
  <w:num w:numId="246">
    <w:abstractNumId w:val="246"/>
  </w:num>
  <w:num w:numId="247">
    <w:abstractNumId w:val="725"/>
  </w:num>
  <w:num w:numId="248">
    <w:abstractNumId w:val="420"/>
  </w:num>
  <w:num w:numId="249">
    <w:abstractNumId w:val="976"/>
  </w:num>
  <w:num w:numId="250">
    <w:abstractNumId w:val="181"/>
  </w:num>
  <w:num w:numId="251">
    <w:abstractNumId w:val="177"/>
  </w:num>
  <w:num w:numId="252">
    <w:abstractNumId w:val="297"/>
  </w:num>
  <w:num w:numId="253">
    <w:abstractNumId w:val="97"/>
  </w:num>
  <w:num w:numId="254">
    <w:abstractNumId w:val="670"/>
  </w:num>
  <w:num w:numId="255">
    <w:abstractNumId w:val="1095"/>
  </w:num>
  <w:num w:numId="256">
    <w:abstractNumId w:val="1093"/>
  </w:num>
  <w:num w:numId="257">
    <w:abstractNumId w:val="232"/>
  </w:num>
  <w:num w:numId="258">
    <w:abstractNumId w:val="1341"/>
  </w:num>
  <w:num w:numId="259">
    <w:abstractNumId w:val="476"/>
  </w:num>
  <w:num w:numId="260">
    <w:abstractNumId w:val="792"/>
  </w:num>
  <w:num w:numId="261">
    <w:abstractNumId w:val="873"/>
  </w:num>
  <w:num w:numId="262">
    <w:abstractNumId w:val="1424"/>
  </w:num>
  <w:num w:numId="263">
    <w:abstractNumId w:val="1217"/>
  </w:num>
  <w:num w:numId="264">
    <w:abstractNumId w:val="922"/>
  </w:num>
  <w:num w:numId="265">
    <w:abstractNumId w:val="124"/>
  </w:num>
  <w:num w:numId="266">
    <w:abstractNumId w:val="173"/>
  </w:num>
  <w:num w:numId="267">
    <w:abstractNumId w:val="1388"/>
  </w:num>
  <w:num w:numId="268">
    <w:abstractNumId w:val="788"/>
  </w:num>
  <w:num w:numId="269">
    <w:abstractNumId w:val="418"/>
  </w:num>
  <w:num w:numId="270">
    <w:abstractNumId w:val="1185"/>
  </w:num>
  <w:num w:numId="271">
    <w:abstractNumId w:val="491"/>
  </w:num>
  <w:num w:numId="272">
    <w:abstractNumId w:val="546"/>
  </w:num>
  <w:num w:numId="273">
    <w:abstractNumId w:val="1166"/>
  </w:num>
  <w:num w:numId="274">
    <w:abstractNumId w:val="644"/>
  </w:num>
  <w:num w:numId="275">
    <w:abstractNumId w:val="296"/>
  </w:num>
  <w:num w:numId="276">
    <w:abstractNumId w:val="114"/>
  </w:num>
  <w:num w:numId="277">
    <w:abstractNumId w:val="1013"/>
  </w:num>
  <w:num w:numId="278">
    <w:abstractNumId w:val="705"/>
  </w:num>
  <w:num w:numId="279">
    <w:abstractNumId w:val="1305"/>
  </w:num>
  <w:num w:numId="280">
    <w:abstractNumId w:val="155"/>
  </w:num>
  <w:num w:numId="281">
    <w:abstractNumId w:val="1351"/>
  </w:num>
  <w:num w:numId="282">
    <w:abstractNumId w:val="726"/>
  </w:num>
  <w:num w:numId="283">
    <w:abstractNumId w:val="201"/>
  </w:num>
  <w:num w:numId="284">
    <w:abstractNumId w:val="1043"/>
  </w:num>
  <w:num w:numId="285">
    <w:abstractNumId w:val="332"/>
  </w:num>
  <w:num w:numId="286">
    <w:abstractNumId w:val="899"/>
  </w:num>
  <w:num w:numId="287">
    <w:abstractNumId w:val="589"/>
  </w:num>
  <w:num w:numId="288">
    <w:abstractNumId w:val="985"/>
  </w:num>
  <w:num w:numId="289">
    <w:abstractNumId w:val="282"/>
  </w:num>
  <w:num w:numId="290">
    <w:abstractNumId w:val="916"/>
  </w:num>
  <w:num w:numId="291">
    <w:abstractNumId w:val="487"/>
  </w:num>
  <w:num w:numId="292">
    <w:abstractNumId w:val="394"/>
  </w:num>
  <w:num w:numId="293">
    <w:abstractNumId w:val="430"/>
  </w:num>
  <w:num w:numId="294">
    <w:abstractNumId w:val="926"/>
  </w:num>
  <w:num w:numId="295">
    <w:abstractNumId w:val="1068"/>
  </w:num>
  <w:num w:numId="296">
    <w:abstractNumId w:val="1097"/>
  </w:num>
  <w:num w:numId="297">
    <w:abstractNumId w:val="17"/>
  </w:num>
  <w:num w:numId="298">
    <w:abstractNumId w:val="780"/>
  </w:num>
  <w:num w:numId="299">
    <w:abstractNumId w:val="599"/>
  </w:num>
  <w:num w:numId="300">
    <w:abstractNumId w:val="310"/>
  </w:num>
  <w:num w:numId="301">
    <w:abstractNumId w:val="331"/>
  </w:num>
  <w:num w:numId="302">
    <w:abstractNumId w:val="622"/>
  </w:num>
  <w:num w:numId="303">
    <w:abstractNumId w:val="920"/>
  </w:num>
  <w:num w:numId="304">
    <w:abstractNumId w:val="872"/>
  </w:num>
  <w:num w:numId="305">
    <w:abstractNumId w:val="667"/>
  </w:num>
  <w:num w:numId="306">
    <w:abstractNumId w:val="995"/>
  </w:num>
  <w:num w:numId="307">
    <w:abstractNumId w:val="1110"/>
  </w:num>
  <w:num w:numId="308">
    <w:abstractNumId w:val="586"/>
    <w:lvlOverride w:ilvl="2">
      <w:lvl w:ilvl="2">
        <w:start w:val="1"/>
        <w:numFmt w:val="lowerRoman"/>
        <w:lvlText w:val="%3."/>
        <w:lvlJc w:val="right"/>
        <w:pPr>
          <w:tabs>
            <w:tab w:val="num" w:pos="1800"/>
          </w:tabs>
          <w:ind w:left="1800" w:hanging="360"/>
        </w:pPr>
        <w:rPr>
          <w:rFonts w:hint="default"/>
          <w:b w:val="0"/>
        </w:rPr>
      </w:lvl>
    </w:lvlOverride>
  </w:num>
  <w:num w:numId="309">
    <w:abstractNumId w:val="1225"/>
  </w:num>
  <w:num w:numId="310">
    <w:abstractNumId w:val="1382"/>
  </w:num>
  <w:num w:numId="311">
    <w:abstractNumId w:val="1066"/>
  </w:num>
  <w:num w:numId="312">
    <w:abstractNumId w:val="1254"/>
  </w:num>
  <w:num w:numId="313">
    <w:abstractNumId w:val="1080"/>
  </w:num>
  <w:num w:numId="314">
    <w:abstractNumId w:val="468"/>
  </w:num>
  <w:num w:numId="315">
    <w:abstractNumId w:val="1354"/>
  </w:num>
  <w:num w:numId="316">
    <w:abstractNumId w:val="642"/>
  </w:num>
  <w:num w:numId="317">
    <w:abstractNumId w:val="122"/>
  </w:num>
  <w:num w:numId="318">
    <w:abstractNumId w:val="1314"/>
  </w:num>
  <w:num w:numId="319">
    <w:abstractNumId w:val="1394"/>
  </w:num>
  <w:num w:numId="320">
    <w:abstractNumId w:val="1281"/>
  </w:num>
  <w:num w:numId="321">
    <w:abstractNumId w:val="205"/>
  </w:num>
  <w:num w:numId="322">
    <w:abstractNumId w:val="834"/>
  </w:num>
  <w:num w:numId="323">
    <w:abstractNumId w:val="832"/>
  </w:num>
  <w:num w:numId="324">
    <w:abstractNumId w:val="1001"/>
  </w:num>
  <w:num w:numId="325">
    <w:abstractNumId w:val="472"/>
  </w:num>
  <w:num w:numId="326">
    <w:abstractNumId w:val="1005"/>
  </w:num>
  <w:num w:numId="327">
    <w:abstractNumId w:val="34"/>
  </w:num>
  <w:num w:numId="328">
    <w:abstractNumId w:val="1178"/>
  </w:num>
  <w:num w:numId="329">
    <w:abstractNumId w:val="1459"/>
  </w:num>
  <w:num w:numId="330">
    <w:abstractNumId w:val="298"/>
  </w:num>
  <w:num w:numId="331">
    <w:abstractNumId w:val="1188"/>
  </w:num>
  <w:num w:numId="332">
    <w:abstractNumId w:val="180"/>
  </w:num>
  <w:num w:numId="333">
    <w:abstractNumId w:val="1438"/>
  </w:num>
  <w:num w:numId="334">
    <w:abstractNumId w:val="605"/>
  </w:num>
  <w:num w:numId="335">
    <w:abstractNumId w:val="1058"/>
  </w:num>
  <w:num w:numId="336">
    <w:abstractNumId w:val="595"/>
  </w:num>
  <w:num w:numId="337">
    <w:abstractNumId w:val="519"/>
  </w:num>
  <w:num w:numId="338">
    <w:abstractNumId w:val="630"/>
  </w:num>
  <w:num w:numId="339">
    <w:abstractNumId w:val="192"/>
  </w:num>
  <w:num w:numId="340">
    <w:abstractNumId w:val="561"/>
  </w:num>
  <w:num w:numId="341">
    <w:abstractNumId w:val="127"/>
  </w:num>
  <w:num w:numId="342">
    <w:abstractNumId w:val="215"/>
  </w:num>
  <w:num w:numId="343">
    <w:abstractNumId w:val="26"/>
  </w:num>
  <w:num w:numId="344">
    <w:abstractNumId w:val="1456"/>
  </w:num>
  <w:num w:numId="345">
    <w:abstractNumId w:val="136"/>
  </w:num>
  <w:num w:numId="346">
    <w:abstractNumId w:val="195"/>
  </w:num>
  <w:num w:numId="347">
    <w:abstractNumId w:val="187"/>
  </w:num>
  <w:num w:numId="348">
    <w:abstractNumId w:val="72"/>
  </w:num>
  <w:num w:numId="349">
    <w:abstractNumId w:val="1395"/>
  </w:num>
  <w:num w:numId="350">
    <w:abstractNumId w:val="470"/>
  </w:num>
  <w:num w:numId="351">
    <w:abstractNumId w:val="1322"/>
  </w:num>
  <w:num w:numId="352">
    <w:abstractNumId w:val="564"/>
  </w:num>
  <w:num w:numId="353">
    <w:abstractNumId w:val="373"/>
  </w:num>
  <w:num w:numId="354">
    <w:abstractNumId w:val="152"/>
  </w:num>
  <w:num w:numId="355">
    <w:abstractNumId w:val="77"/>
  </w:num>
  <w:num w:numId="356">
    <w:abstractNumId w:val="559"/>
  </w:num>
  <w:num w:numId="357">
    <w:abstractNumId w:val="1366"/>
  </w:num>
  <w:num w:numId="358">
    <w:abstractNumId w:val="56"/>
  </w:num>
  <w:num w:numId="359">
    <w:abstractNumId w:val="510"/>
  </w:num>
  <w:num w:numId="360">
    <w:abstractNumId w:val="1172"/>
  </w:num>
  <w:num w:numId="361">
    <w:abstractNumId w:val="126"/>
  </w:num>
  <w:num w:numId="362">
    <w:abstractNumId w:val="930"/>
  </w:num>
  <w:num w:numId="363">
    <w:abstractNumId w:val="1142"/>
  </w:num>
  <w:num w:numId="364">
    <w:abstractNumId w:val="291"/>
  </w:num>
  <w:num w:numId="365">
    <w:abstractNumId w:val="1016"/>
  </w:num>
  <w:num w:numId="366">
    <w:abstractNumId w:val="1401"/>
  </w:num>
  <w:num w:numId="367">
    <w:abstractNumId w:val="881"/>
  </w:num>
  <w:num w:numId="368">
    <w:abstractNumId w:val="893"/>
  </w:num>
  <w:num w:numId="369">
    <w:abstractNumId w:val="601"/>
  </w:num>
  <w:num w:numId="370">
    <w:abstractNumId w:val="1257"/>
  </w:num>
  <w:num w:numId="371">
    <w:abstractNumId w:val="368"/>
  </w:num>
  <w:num w:numId="372">
    <w:abstractNumId w:val="743"/>
  </w:num>
  <w:num w:numId="373">
    <w:abstractNumId w:val="378"/>
  </w:num>
  <w:num w:numId="374">
    <w:abstractNumId w:val="689"/>
  </w:num>
  <w:num w:numId="375">
    <w:abstractNumId w:val="755"/>
  </w:num>
  <w:num w:numId="376">
    <w:abstractNumId w:val="186"/>
  </w:num>
  <w:num w:numId="377">
    <w:abstractNumId w:val="137"/>
    <w:lvlOverride w:ilvl="0">
      <w:lvl w:ilvl="0">
        <w:start w:val="1"/>
        <w:numFmt w:val="decimal"/>
        <w:lvlText w:val="%1."/>
        <w:lvlJc w:val="left"/>
        <w:pPr>
          <w:tabs>
            <w:tab w:val="num" w:pos="360"/>
          </w:tabs>
          <w:ind w:left="360" w:hanging="360"/>
        </w:pPr>
        <w:rPr>
          <w:rFonts w:hint="default"/>
          <w:sz w:val="20"/>
          <w:szCs w:val="20"/>
        </w:rPr>
      </w:lvl>
    </w:lvlOverride>
    <w:lvlOverride w:ilvl="1">
      <w:lvl w:ilvl="1">
        <w:start w:val="1"/>
        <w:numFmt w:val="lowerLetter"/>
        <w:lvlText w:val="%2."/>
        <w:lvlJc w:val="left"/>
        <w:pPr>
          <w:tabs>
            <w:tab w:val="num" w:pos="1080"/>
          </w:tabs>
          <w:ind w:left="1080" w:hanging="360"/>
        </w:pPr>
        <w:rPr>
          <w:rFonts w:hint="default"/>
        </w:rPr>
      </w:lvl>
    </w:lvlOverride>
    <w:lvlOverride w:ilvl="2">
      <w:lvl w:ilvl="2">
        <w:start w:val="1"/>
        <w:numFmt w:val="lowerRoman"/>
        <w:lvlText w:val="%3."/>
        <w:lvlJc w:val="right"/>
        <w:pPr>
          <w:tabs>
            <w:tab w:val="num" w:pos="1800"/>
          </w:tabs>
          <w:ind w:left="1800" w:hanging="360"/>
        </w:pPr>
        <w:rPr>
          <w:rFonts w:hint="default"/>
        </w:rPr>
      </w:lvl>
    </w:lvlOverride>
    <w:lvlOverride w:ilvl="3">
      <w:lvl w:ilvl="3">
        <w:start w:val="1"/>
        <w:numFmt w:val="decimal"/>
        <w:lvlText w:val="%4."/>
        <w:lvlJc w:val="left"/>
        <w:pPr>
          <w:tabs>
            <w:tab w:val="num" w:pos="2520"/>
          </w:tabs>
          <w:ind w:left="2520" w:hanging="360"/>
        </w:pPr>
        <w:rPr>
          <w:rFonts w:hint="default"/>
        </w:rPr>
      </w:lvl>
    </w:lvlOverride>
    <w:lvlOverride w:ilvl="4">
      <w:lvl w:ilvl="4">
        <w:start w:val="1"/>
        <w:numFmt w:val="lowerLetter"/>
        <w:lvlText w:val="%5"/>
        <w:lvlJc w:val="left"/>
        <w:pPr>
          <w:tabs>
            <w:tab w:val="num" w:pos="3240"/>
          </w:tabs>
          <w:ind w:left="3240" w:hanging="360"/>
        </w:pPr>
        <w:rPr>
          <w:rFonts w:hint="default"/>
        </w:rPr>
      </w:lvl>
    </w:lvlOverride>
    <w:lvlOverride w:ilvl="5">
      <w:lvl w:ilvl="5">
        <w:start w:val="1"/>
        <w:numFmt w:val="lowerRoman"/>
        <w:lvlText w:val="%6."/>
        <w:lvlJc w:val="right"/>
        <w:pPr>
          <w:tabs>
            <w:tab w:val="num" w:pos="3960"/>
          </w:tabs>
          <w:ind w:left="396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lowerLetter"/>
        <w:lvlText w:val="%8."/>
        <w:lvlJc w:val="left"/>
        <w:pPr>
          <w:tabs>
            <w:tab w:val="num" w:pos="5400"/>
          </w:tabs>
          <w:ind w:left="5400" w:hanging="360"/>
        </w:pPr>
        <w:rPr>
          <w:rFonts w:hint="default"/>
        </w:rPr>
      </w:lvl>
    </w:lvlOverride>
    <w:lvlOverride w:ilvl="8">
      <w:lvl w:ilvl="8">
        <w:start w:val="1"/>
        <w:numFmt w:val="lowerRoman"/>
        <w:lvlText w:val="%9."/>
        <w:lvlJc w:val="right"/>
        <w:pPr>
          <w:tabs>
            <w:tab w:val="num" w:pos="6120"/>
          </w:tabs>
          <w:ind w:left="6120" w:hanging="360"/>
        </w:pPr>
        <w:rPr>
          <w:rFonts w:hint="default"/>
        </w:rPr>
      </w:lvl>
    </w:lvlOverride>
  </w:num>
  <w:num w:numId="378">
    <w:abstractNumId w:val="909"/>
  </w:num>
  <w:num w:numId="379">
    <w:abstractNumId w:val="1426"/>
  </w:num>
  <w:num w:numId="380">
    <w:abstractNumId w:val="949"/>
  </w:num>
  <w:num w:numId="381">
    <w:abstractNumId w:val="804"/>
  </w:num>
  <w:num w:numId="382">
    <w:abstractNumId w:val="451"/>
  </w:num>
  <w:num w:numId="383">
    <w:abstractNumId w:val="1393"/>
  </w:num>
  <w:num w:numId="384">
    <w:abstractNumId w:val="1352"/>
  </w:num>
  <w:num w:numId="385">
    <w:abstractNumId w:val="343"/>
  </w:num>
  <w:num w:numId="386">
    <w:abstractNumId w:val="183"/>
  </w:num>
  <w:num w:numId="387">
    <w:abstractNumId w:val="455"/>
  </w:num>
  <w:num w:numId="388">
    <w:abstractNumId w:val="374"/>
  </w:num>
  <w:num w:numId="389">
    <w:abstractNumId w:val="150"/>
  </w:num>
  <w:num w:numId="390">
    <w:abstractNumId w:val="1357"/>
  </w:num>
  <w:num w:numId="391">
    <w:abstractNumId w:val="1454"/>
  </w:num>
  <w:num w:numId="392">
    <w:abstractNumId w:val="1412"/>
  </w:num>
  <w:num w:numId="393">
    <w:abstractNumId w:val="51"/>
  </w:num>
  <w:num w:numId="394">
    <w:abstractNumId w:val="1304"/>
  </w:num>
  <w:num w:numId="395">
    <w:abstractNumId w:val="1397"/>
  </w:num>
  <w:num w:numId="396">
    <w:abstractNumId w:val="1028"/>
  </w:num>
  <w:num w:numId="397">
    <w:abstractNumId w:val="423"/>
    <w:lvlOverride w:ilvl="1">
      <w:lvl w:ilvl="1">
        <w:start w:val="1"/>
        <w:numFmt w:val="lowerLetter"/>
        <w:lvlText w:val="%2."/>
        <w:lvlJc w:val="left"/>
        <w:pPr>
          <w:tabs>
            <w:tab w:val="num" w:pos="1080"/>
          </w:tabs>
          <w:ind w:left="1080" w:hanging="360"/>
        </w:pPr>
        <w:rPr>
          <w:rFonts w:hint="default"/>
          <w:i w:val="0"/>
        </w:rPr>
      </w:lvl>
    </w:lvlOverride>
  </w:num>
  <w:num w:numId="398">
    <w:abstractNumId w:val="785"/>
    <w:lvlOverride w:ilvl="0">
      <w:lvl w:ilvl="0">
        <w:start w:val="1"/>
        <w:numFmt w:val="decimal"/>
        <w:lvlText w:val="%1."/>
        <w:lvlJc w:val="left"/>
        <w:pPr>
          <w:tabs>
            <w:tab w:val="num" w:pos="360"/>
          </w:tabs>
          <w:ind w:left="360" w:hanging="360"/>
        </w:pPr>
        <w:rPr>
          <w:rFonts w:hint="default"/>
        </w:rPr>
      </w:lvl>
    </w:lvlOverride>
    <w:lvlOverride w:ilvl="1">
      <w:lvl w:ilvl="1">
        <w:start w:val="1"/>
        <w:numFmt w:val="lowerLetter"/>
        <w:lvlText w:val="%2."/>
        <w:lvlJc w:val="left"/>
        <w:pPr>
          <w:tabs>
            <w:tab w:val="num" w:pos="1080"/>
          </w:tabs>
          <w:ind w:left="1080" w:hanging="360"/>
        </w:pPr>
        <w:rPr>
          <w:rFonts w:hint="default"/>
          <w:i w:val="0"/>
          <w:iCs/>
        </w:rPr>
      </w:lvl>
    </w:lvlOverride>
    <w:lvlOverride w:ilvl="2">
      <w:lvl w:ilvl="2">
        <w:start w:val="1"/>
        <w:numFmt w:val="lowerRoman"/>
        <w:lvlText w:val="%3."/>
        <w:lvlJc w:val="right"/>
        <w:pPr>
          <w:tabs>
            <w:tab w:val="num" w:pos="1800"/>
          </w:tabs>
          <w:ind w:left="1800" w:hanging="360"/>
        </w:pPr>
        <w:rPr>
          <w:rFonts w:hint="default"/>
          <w:i w:val="0"/>
          <w:iCs/>
        </w:rPr>
      </w:lvl>
    </w:lvlOverride>
    <w:lvlOverride w:ilvl="3">
      <w:lvl w:ilvl="3">
        <w:start w:val="1"/>
        <w:numFmt w:val="decimal"/>
        <w:lvlText w:val="%4."/>
        <w:lvlJc w:val="left"/>
        <w:pPr>
          <w:tabs>
            <w:tab w:val="num" w:pos="2520"/>
          </w:tabs>
          <w:ind w:left="2520" w:hanging="360"/>
        </w:pPr>
        <w:rPr>
          <w:rFonts w:hint="default"/>
        </w:rPr>
      </w:lvl>
    </w:lvlOverride>
    <w:lvlOverride w:ilvl="4">
      <w:lvl w:ilvl="4">
        <w:start w:val="1"/>
        <w:numFmt w:val="lowerLetter"/>
        <w:lvlText w:val="%5"/>
        <w:lvlJc w:val="left"/>
        <w:pPr>
          <w:tabs>
            <w:tab w:val="num" w:pos="3240"/>
          </w:tabs>
          <w:ind w:left="3240" w:hanging="360"/>
        </w:pPr>
        <w:rPr>
          <w:rFonts w:hint="default"/>
        </w:rPr>
      </w:lvl>
    </w:lvlOverride>
    <w:lvlOverride w:ilvl="5">
      <w:lvl w:ilvl="5">
        <w:start w:val="1"/>
        <w:numFmt w:val="lowerRoman"/>
        <w:lvlText w:val="%6."/>
        <w:lvlJc w:val="right"/>
        <w:pPr>
          <w:tabs>
            <w:tab w:val="num" w:pos="3960"/>
          </w:tabs>
          <w:ind w:left="396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lowerLetter"/>
        <w:lvlText w:val="%8."/>
        <w:lvlJc w:val="left"/>
        <w:pPr>
          <w:tabs>
            <w:tab w:val="num" w:pos="5400"/>
          </w:tabs>
          <w:ind w:left="5400" w:hanging="360"/>
        </w:pPr>
        <w:rPr>
          <w:rFonts w:hint="default"/>
        </w:rPr>
      </w:lvl>
    </w:lvlOverride>
    <w:lvlOverride w:ilvl="8">
      <w:lvl w:ilvl="8">
        <w:start w:val="1"/>
        <w:numFmt w:val="lowerRoman"/>
        <w:lvlText w:val="%9."/>
        <w:lvlJc w:val="right"/>
        <w:pPr>
          <w:tabs>
            <w:tab w:val="num" w:pos="6120"/>
          </w:tabs>
          <w:ind w:left="6120" w:hanging="360"/>
        </w:pPr>
        <w:rPr>
          <w:rFonts w:hint="default"/>
        </w:rPr>
      </w:lvl>
    </w:lvlOverride>
  </w:num>
  <w:num w:numId="399">
    <w:abstractNumId w:val="483"/>
    <w:lvlOverride w:ilvl="0">
      <w:lvl w:ilvl="0">
        <w:start w:val="1"/>
        <w:numFmt w:val="decimal"/>
        <w:lvlText w:val="%1."/>
        <w:lvlJc w:val="left"/>
        <w:pPr>
          <w:tabs>
            <w:tab w:val="num" w:pos="360"/>
          </w:tabs>
          <w:ind w:left="360" w:hanging="360"/>
        </w:pPr>
        <w:rPr>
          <w:rFonts w:ascii="Times New Roman" w:hAnsi="Times New Roman" w:cs="Times New Roman" w:hint="default"/>
        </w:rPr>
      </w:lvl>
    </w:lvlOverride>
  </w:num>
  <w:num w:numId="400">
    <w:abstractNumId w:val="799"/>
    <w:lvlOverride w:ilvl="0">
      <w:lvl w:ilvl="0">
        <w:start w:val="1"/>
        <w:numFmt w:val="decimal"/>
        <w:lvlText w:val="%1."/>
        <w:lvlJc w:val="left"/>
        <w:pPr>
          <w:tabs>
            <w:tab w:val="num" w:pos="360"/>
          </w:tabs>
          <w:ind w:left="360" w:hanging="360"/>
        </w:pPr>
        <w:rPr>
          <w:rFonts w:ascii="Times New Roman" w:hAnsi="Times New Roman" w:cs="Times New Roman" w:hint="default"/>
        </w:rPr>
      </w:lvl>
    </w:lvlOverride>
  </w:num>
  <w:num w:numId="401">
    <w:abstractNumId w:val="845"/>
  </w:num>
  <w:num w:numId="402">
    <w:abstractNumId w:val="290"/>
  </w:num>
  <w:num w:numId="403">
    <w:abstractNumId w:val="734"/>
  </w:num>
  <w:num w:numId="404">
    <w:abstractNumId w:val="379"/>
  </w:num>
  <w:num w:numId="405">
    <w:abstractNumId w:val="157"/>
  </w:num>
  <w:num w:numId="406">
    <w:abstractNumId w:val="263"/>
  </w:num>
  <w:num w:numId="407">
    <w:abstractNumId w:val="535"/>
  </w:num>
  <w:num w:numId="408">
    <w:abstractNumId w:val="1236"/>
  </w:num>
  <w:num w:numId="409">
    <w:abstractNumId w:val="1179"/>
  </w:num>
  <w:num w:numId="410">
    <w:abstractNumId w:val="1135"/>
  </w:num>
  <w:num w:numId="411">
    <w:abstractNumId w:val="1103"/>
  </w:num>
  <w:num w:numId="412">
    <w:abstractNumId w:val="569"/>
  </w:num>
  <w:num w:numId="413">
    <w:abstractNumId w:val="1114"/>
  </w:num>
  <w:num w:numId="414">
    <w:abstractNumId w:val="880"/>
  </w:num>
  <w:num w:numId="415">
    <w:abstractNumId w:val="1201"/>
  </w:num>
  <w:num w:numId="416">
    <w:abstractNumId w:val="1288"/>
  </w:num>
  <w:num w:numId="417">
    <w:abstractNumId w:val="666"/>
  </w:num>
  <w:num w:numId="418">
    <w:abstractNumId w:val="897"/>
  </w:num>
  <w:num w:numId="419">
    <w:abstractNumId w:val="581"/>
  </w:num>
  <w:num w:numId="420">
    <w:abstractNumId w:val="428"/>
  </w:num>
  <w:num w:numId="421">
    <w:abstractNumId w:val="398"/>
  </w:num>
  <w:num w:numId="422">
    <w:abstractNumId w:val="610"/>
  </w:num>
  <w:num w:numId="423">
    <w:abstractNumId w:val="1448"/>
  </w:num>
  <w:num w:numId="424">
    <w:abstractNumId w:val="789"/>
  </w:num>
  <w:num w:numId="425">
    <w:abstractNumId w:val="806"/>
  </w:num>
  <w:num w:numId="426">
    <w:abstractNumId w:val="414"/>
  </w:num>
  <w:num w:numId="427">
    <w:abstractNumId w:val="700"/>
  </w:num>
  <w:num w:numId="428">
    <w:abstractNumId w:val="494"/>
  </w:num>
  <w:num w:numId="429">
    <w:abstractNumId w:val="1023"/>
  </w:num>
  <w:num w:numId="430">
    <w:abstractNumId w:val="1398"/>
  </w:num>
  <w:num w:numId="431">
    <w:abstractNumId w:val="1010"/>
  </w:num>
  <w:num w:numId="432">
    <w:abstractNumId w:val="189"/>
  </w:num>
  <w:num w:numId="433">
    <w:abstractNumId w:val="945"/>
  </w:num>
  <w:num w:numId="434">
    <w:abstractNumId w:val="615"/>
  </w:num>
  <w:num w:numId="435">
    <w:abstractNumId w:val="924"/>
  </w:num>
  <w:num w:numId="436">
    <w:abstractNumId w:val="942"/>
  </w:num>
  <w:num w:numId="437">
    <w:abstractNumId w:val="847"/>
  </w:num>
  <w:num w:numId="438">
    <w:abstractNumId w:val="1194"/>
  </w:num>
  <w:num w:numId="439">
    <w:abstractNumId w:val="38"/>
  </w:num>
  <w:num w:numId="440">
    <w:abstractNumId w:val="607"/>
  </w:num>
  <w:num w:numId="441">
    <w:abstractNumId w:val="686"/>
  </w:num>
  <w:num w:numId="442">
    <w:abstractNumId w:val="987"/>
  </w:num>
  <w:num w:numId="443">
    <w:abstractNumId w:val="849"/>
  </w:num>
  <w:num w:numId="444">
    <w:abstractNumId w:val="1265"/>
  </w:num>
  <w:num w:numId="445">
    <w:abstractNumId w:val="533"/>
  </w:num>
  <w:num w:numId="446">
    <w:abstractNumId w:val="1065"/>
  </w:num>
  <w:num w:numId="447">
    <w:abstractNumId w:val="763"/>
  </w:num>
  <w:num w:numId="448">
    <w:abstractNumId w:val="536"/>
  </w:num>
  <w:num w:numId="449">
    <w:abstractNumId w:val="346"/>
  </w:num>
  <w:num w:numId="450">
    <w:abstractNumId w:val="697"/>
  </w:num>
  <w:num w:numId="451">
    <w:abstractNumId w:val="515"/>
  </w:num>
  <w:num w:numId="452">
    <w:abstractNumId w:val="935"/>
  </w:num>
  <w:num w:numId="453">
    <w:abstractNumId w:val="202"/>
  </w:num>
  <w:num w:numId="454">
    <w:abstractNumId w:val="46"/>
  </w:num>
  <w:num w:numId="455">
    <w:abstractNumId w:val="1082"/>
  </w:num>
  <w:num w:numId="456">
    <w:abstractNumId w:val="683"/>
  </w:num>
  <w:num w:numId="457">
    <w:abstractNumId w:val="80"/>
  </w:num>
  <w:num w:numId="458">
    <w:abstractNumId w:val="521"/>
  </w:num>
  <w:num w:numId="459">
    <w:abstractNumId w:val="68"/>
  </w:num>
  <w:num w:numId="460">
    <w:abstractNumId w:val="852"/>
  </w:num>
  <w:num w:numId="461">
    <w:abstractNumId w:val="209"/>
  </w:num>
  <w:num w:numId="462">
    <w:abstractNumId w:val="1221"/>
  </w:num>
  <w:num w:numId="463">
    <w:abstractNumId w:val="370"/>
  </w:num>
  <w:num w:numId="464">
    <w:abstractNumId w:val="401"/>
  </w:num>
  <w:num w:numId="465">
    <w:abstractNumId w:val="637"/>
  </w:num>
  <w:num w:numId="466">
    <w:abstractNumId w:val="35"/>
  </w:num>
  <w:num w:numId="467">
    <w:abstractNumId w:val="417"/>
  </w:num>
  <w:num w:numId="468">
    <w:abstractNumId w:val="960"/>
  </w:num>
  <w:num w:numId="469">
    <w:abstractNumId w:val="108"/>
  </w:num>
  <w:num w:numId="470">
    <w:abstractNumId w:val="443"/>
  </w:num>
  <w:num w:numId="471">
    <w:abstractNumId w:val="801"/>
  </w:num>
  <w:num w:numId="472">
    <w:abstractNumId w:val="747"/>
  </w:num>
  <w:num w:numId="473">
    <w:abstractNumId w:val="471"/>
  </w:num>
  <w:num w:numId="474">
    <w:abstractNumId w:val="453"/>
  </w:num>
  <w:num w:numId="475">
    <w:abstractNumId w:val="1132"/>
  </w:num>
  <w:num w:numId="476">
    <w:abstractNumId w:val="925"/>
  </w:num>
  <w:num w:numId="477">
    <w:abstractNumId w:val="318"/>
  </w:num>
  <w:num w:numId="478">
    <w:abstractNumId w:val="48"/>
  </w:num>
  <w:num w:numId="479">
    <w:abstractNumId w:val="620"/>
  </w:num>
  <w:num w:numId="480">
    <w:abstractNumId w:val="628"/>
  </w:num>
  <w:num w:numId="481">
    <w:abstractNumId w:val="511"/>
  </w:num>
  <w:num w:numId="482">
    <w:abstractNumId w:val="818"/>
  </w:num>
  <w:num w:numId="483">
    <w:abstractNumId w:val="133"/>
  </w:num>
  <w:num w:numId="484">
    <w:abstractNumId w:val="1228"/>
  </w:num>
  <w:num w:numId="485">
    <w:abstractNumId w:val="508"/>
  </w:num>
  <w:num w:numId="486">
    <w:abstractNumId w:val="7"/>
  </w:num>
  <w:num w:numId="487">
    <w:abstractNumId w:val="58"/>
  </w:num>
  <w:num w:numId="488">
    <w:abstractNumId w:val="591"/>
  </w:num>
  <w:num w:numId="489">
    <w:abstractNumId w:val="1410"/>
  </w:num>
  <w:num w:numId="490">
    <w:abstractNumId w:val="728"/>
  </w:num>
  <w:num w:numId="491">
    <w:abstractNumId w:val="1241"/>
  </w:num>
  <w:num w:numId="492">
    <w:abstractNumId w:val="677"/>
  </w:num>
  <w:num w:numId="493">
    <w:abstractNumId w:val="759"/>
  </w:num>
  <w:num w:numId="494">
    <w:abstractNumId w:val="240"/>
  </w:num>
  <w:num w:numId="495">
    <w:abstractNumId w:val="901"/>
  </w:num>
  <w:num w:numId="496">
    <w:abstractNumId w:val="1002"/>
  </w:num>
  <w:num w:numId="497">
    <w:abstractNumId w:val="1168"/>
  </w:num>
  <w:num w:numId="498">
    <w:abstractNumId w:val="230"/>
  </w:num>
  <w:num w:numId="499">
    <w:abstractNumId w:val="163"/>
  </w:num>
  <w:num w:numId="500">
    <w:abstractNumId w:val="1156"/>
  </w:num>
  <w:num w:numId="501">
    <w:abstractNumId w:val="802"/>
  </w:num>
  <w:num w:numId="502">
    <w:abstractNumId w:val="1184"/>
  </w:num>
  <w:num w:numId="503">
    <w:abstractNumId w:val="940"/>
  </w:num>
  <w:num w:numId="504">
    <w:abstractNumId w:val="174"/>
  </w:num>
  <w:num w:numId="505">
    <w:abstractNumId w:val="722"/>
  </w:num>
  <w:num w:numId="506">
    <w:abstractNumId w:val="228"/>
  </w:num>
  <w:num w:numId="507">
    <w:abstractNumId w:val="1205"/>
  </w:num>
  <w:num w:numId="508">
    <w:abstractNumId w:val="488"/>
  </w:num>
  <w:num w:numId="509">
    <w:abstractNumId w:val="390"/>
  </w:num>
  <w:num w:numId="510">
    <w:abstractNumId w:val="757"/>
  </w:num>
  <w:num w:numId="511">
    <w:abstractNumId w:val="10"/>
  </w:num>
  <w:num w:numId="512">
    <w:abstractNumId w:val="1396"/>
  </w:num>
  <w:num w:numId="513">
    <w:abstractNumId w:val="300"/>
  </w:num>
  <w:num w:numId="514">
    <w:abstractNumId w:val="694"/>
  </w:num>
  <w:num w:numId="515">
    <w:abstractNumId w:val="1157"/>
  </w:num>
  <w:num w:numId="516">
    <w:abstractNumId w:val="1057"/>
  </w:num>
  <w:num w:numId="517">
    <w:abstractNumId w:val="921"/>
  </w:num>
  <w:num w:numId="518">
    <w:abstractNumId w:val="539"/>
  </w:num>
  <w:num w:numId="519">
    <w:abstractNumId w:val="445"/>
  </w:num>
  <w:num w:numId="520">
    <w:abstractNumId w:val="1020"/>
  </w:num>
  <w:num w:numId="521">
    <w:abstractNumId w:val="771"/>
  </w:num>
  <w:num w:numId="522">
    <w:abstractNumId w:val="1392"/>
  </w:num>
  <w:num w:numId="523">
    <w:abstractNumId w:val="1387"/>
  </w:num>
  <w:num w:numId="524">
    <w:abstractNumId w:val="612"/>
  </w:num>
  <w:num w:numId="525">
    <w:abstractNumId w:val="495"/>
  </w:num>
  <w:num w:numId="526">
    <w:abstractNumId w:val="1059"/>
  </w:num>
  <w:num w:numId="527">
    <w:abstractNumId w:val="1449"/>
  </w:num>
  <w:num w:numId="528">
    <w:abstractNumId w:val="1261"/>
  </w:num>
  <w:num w:numId="529">
    <w:abstractNumId w:val="490"/>
  </w:num>
  <w:num w:numId="530">
    <w:abstractNumId w:val="362"/>
  </w:num>
  <w:num w:numId="531">
    <w:abstractNumId w:val="221"/>
  </w:num>
  <w:num w:numId="532">
    <w:abstractNumId w:val="672"/>
  </w:num>
  <w:num w:numId="533">
    <w:abstractNumId w:val="316"/>
  </w:num>
  <w:num w:numId="534">
    <w:abstractNumId w:val="543"/>
  </w:num>
  <w:num w:numId="535">
    <w:abstractNumId w:val="1340"/>
  </w:num>
  <w:num w:numId="536">
    <w:abstractNumId w:val="822"/>
  </w:num>
  <w:num w:numId="537">
    <w:abstractNumId w:val="538"/>
  </w:num>
  <w:num w:numId="538">
    <w:abstractNumId w:val="1258"/>
  </w:num>
  <w:num w:numId="539">
    <w:abstractNumId w:val="1328"/>
  </w:num>
  <w:num w:numId="540">
    <w:abstractNumId w:val="321"/>
  </w:num>
  <w:num w:numId="541">
    <w:abstractNumId w:val="1414"/>
  </w:num>
  <w:num w:numId="542">
    <w:abstractNumId w:val="254"/>
  </w:num>
  <w:num w:numId="543">
    <w:abstractNumId w:val="962"/>
  </w:num>
  <w:num w:numId="544">
    <w:abstractNumId w:val="1276"/>
  </w:num>
  <w:num w:numId="545">
    <w:abstractNumId w:val="1054"/>
  </w:num>
  <w:num w:numId="546">
    <w:abstractNumId w:val="1070"/>
  </w:num>
  <w:num w:numId="547">
    <w:abstractNumId w:val="1196"/>
  </w:num>
  <w:num w:numId="548">
    <w:abstractNumId w:val="798"/>
  </w:num>
  <w:num w:numId="549">
    <w:abstractNumId w:val="1447"/>
  </w:num>
  <w:num w:numId="550">
    <w:abstractNumId w:val="1274"/>
  </w:num>
  <w:num w:numId="551">
    <w:abstractNumId w:val="256"/>
  </w:num>
  <w:num w:numId="552">
    <w:abstractNumId w:val="711"/>
  </w:num>
  <w:num w:numId="553">
    <w:abstractNumId w:val="1234"/>
  </w:num>
  <w:num w:numId="554">
    <w:abstractNumId w:val="1207"/>
  </w:num>
  <w:num w:numId="555">
    <w:abstractNumId w:val="348"/>
  </w:num>
  <w:num w:numId="556">
    <w:abstractNumId w:val="687"/>
  </w:num>
  <w:num w:numId="557">
    <w:abstractNumId w:val="241"/>
  </w:num>
  <w:num w:numId="558">
    <w:abstractNumId w:val="66"/>
  </w:num>
  <w:num w:numId="559">
    <w:abstractNumId w:val="1356"/>
  </w:num>
  <w:num w:numId="560">
    <w:abstractNumId w:val="199"/>
  </w:num>
  <w:num w:numId="561">
    <w:abstractNumId w:val="1383"/>
  </w:num>
  <w:num w:numId="562">
    <w:abstractNumId w:val="369"/>
  </w:num>
  <w:num w:numId="563">
    <w:abstractNumId w:val="941"/>
  </w:num>
  <w:num w:numId="564">
    <w:abstractNumId w:val="234"/>
  </w:num>
  <w:num w:numId="565">
    <w:abstractNumId w:val="541"/>
  </w:num>
  <w:num w:numId="566">
    <w:abstractNumId w:val="1175"/>
  </w:num>
  <w:num w:numId="567">
    <w:abstractNumId w:val="1350"/>
  </w:num>
  <w:num w:numId="568">
    <w:abstractNumId w:val="671"/>
  </w:num>
  <w:num w:numId="569">
    <w:abstractNumId w:val="314"/>
  </w:num>
  <w:num w:numId="570">
    <w:abstractNumId w:val="1231"/>
  </w:num>
  <w:num w:numId="571">
    <w:abstractNumId w:val="284"/>
  </w:num>
  <w:num w:numId="572">
    <w:abstractNumId w:val="361"/>
  </w:num>
  <w:num w:numId="573">
    <w:abstractNumId w:val="21"/>
  </w:num>
  <w:num w:numId="574">
    <w:abstractNumId w:val="1053"/>
  </w:num>
  <w:num w:numId="575">
    <w:abstractNumId w:val="327"/>
  </w:num>
  <w:num w:numId="576">
    <w:abstractNumId w:val="745"/>
  </w:num>
  <w:num w:numId="577">
    <w:abstractNumId w:val="1230"/>
  </w:num>
  <w:num w:numId="578">
    <w:abstractNumId w:val="1222"/>
  </w:num>
  <w:num w:numId="579">
    <w:abstractNumId w:val="415"/>
  </w:num>
  <w:num w:numId="580">
    <w:abstractNumId w:val="966"/>
  </w:num>
  <w:num w:numId="581">
    <w:abstractNumId w:val="654"/>
  </w:num>
  <w:num w:numId="582">
    <w:abstractNumId w:val="1154"/>
  </w:num>
  <w:num w:numId="583">
    <w:abstractNumId w:val="1146"/>
  </w:num>
  <w:num w:numId="584">
    <w:abstractNumId w:val="328"/>
  </w:num>
  <w:num w:numId="585">
    <w:abstractNumId w:val="1181"/>
  </w:num>
  <w:num w:numId="586">
    <w:abstractNumId w:val="877"/>
  </w:num>
  <w:num w:numId="587">
    <w:abstractNumId w:val="1019"/>
  </w:num>
  <w:num w:numId="588">
    <w:abstractNumId w:val="440"/>
  </w:num>
  <w:num w:numId="589">
    <w:abstractNumId w:val="1035"/>
  </w:num>
  <w:num w:numId="590">
    <w:abstractNumId w:val="1446"/>
  </w:num>
  <w:num w:numId="591">
    <w:abstractNumId w:val="1143"/>
  </w:num>
  <w:num w:numId="592">
    <w:abstractNumId w:val="869"/>
  </w:num>
  <w:num w:numId="593">
    <w:abstractNumId w:val="194"/>
  </w:num>
  <w:num w:numId="594">
    <w:abstractNumId w:val="1004"/>
  </w:num>
  <w:num w:numId="595">
    <w:abstractNumId w:val="512"/>
  </w:num>
  <w:num w:numId="596">
    <w:abstractNumId w:val="1323"/>
  </w:num>
  <w:num w:numId="597">
    <w:abstractNumId w:val="25"/>
  </w:num>
  <w:num w:numId="598">
    <w:abstractNumId w:val="627"/>
  </w:num>
  <w:num w:numId="599">
    <w:abstractNumId w:val="78"/>
  </w:num>
  <w:num w:numId="600">
    <w:abstractNumId w:val="709"/>
  </w:num>
  <w:num w:numId="601">
    <w:abstractNumId w:val="1361"/>
  </w:num>
  <w:num w:numId="602">
    <w:abstractNumId w:val="506"/>
  </w:num>
  <w:num w:numId="603">
    <w:abstractNumId w:val="289"/>
  </w:num>
  <w:num w:numId="604">
    <w:abstractNumId w:val="93"/>
  </w:num>
  <w:num w:numId="605">
    <w:abstractNumId w:val="856"/>
  </w:num>
  <w:num w:numId="606">
    <w:abstractNumId w:val="782"/>
  </w:num>
  <w:num w:numId="607">
    <w:abstractNumId w:val="858"/>
  </w:num>
  <w:num w:numId="608">
    <w:abstractNumId w:val="618"/>
  </w:num>
  <w:num w:numId="609">
    <w:abstractNumId w:val="1046"/>
  </w:num>
  <w:num w:numId="610">
    <w:abstractNumId w:val="40"/>
  </w:num>
  <w:num w:numId="611">
    <w:abstractNumId w:val="28"/>
  </w:num>
  <w:num w:numId="612">
    <w:abstractNumId w:val="208"/>
  </w:num>
  <w:num w:numId="613">
    <w:abstractNumId w:val="996"/>
  </w:num>
  <w:num w:numId="614">
    <w:abstractNumId w:val="162"/>
  </w:num>
  <w:num w:numId="615">
    <w:abstractNumId w:val="870"/>
  </w:num>
  <w:num w:numId="616">
    <w:abstractNumId w:val="547"/>
  </w:num>
  <w:num w:numId="617">
    <w:abstractNumId w:val="363"/>
  </w:num>
  <w:num w:numId="618">
    <w:abstractNumId w:val="900"/>
  </w:num>
  <w:num w:numId="619">
    <w:abstractNumId w:val="258"/>
  </w:num>
  <w:num w:numId="620">
    <w:abstractNumId w:val="795"/>
  </w:num>
  <w:num w:numId="621">
    <w:abstractNumId w:val="1353"/>
  </w:num>
  <w:num w:numId="622">
    <w:abstractNumId w:val="43"/>
  </w:num>
  <w:num w:numId="623">
    <w:abstractNumId w:val="356"/>
  </w:num>
  <w:num w:numId="624">
    <w:abstractNumId w:val="1415"/>
  </w:num>
  <w:num w:numId="625">
    <w:abstractNumId w:val="55"/>
  </w:num>
  <w:num w:numId="626">
    <w:abstractNumId w:val="955"/>
  </w:num>
  <w:num w:numId="627">
    <w:abstractNumId w:val="220"/>
  </w:num>
  <w:num w:numId="628">
    <w:abstractNumId w:val="1018"/>
  </w:num>
  <w:num w:numId="629">
    <w:abstractNumId w:val="270"/>
  </w:num>
  <w:num w:numId="630">
    <w:abstractNumId w:val="274"/>
  </w:num>
  <w:num w:numId="631">
    <w:abstractNumId w:val="714"/>
  </w:num>
  <w:num w:numId="632">
    <w:abstractNumId w:val="22"/>
  </w:num>
  <w:num w:numId="633">
    <w:abstractNumId w:val="262"/>
  </w:num>
  <w:num w:numId="634">
    <w:abstractNumId w:val="1298"/>
  </w:num>
  <w:num w:numId="635">
    <w:abstractNumId w:val="887"/>
  </w:num>
  <w:num w:numId="636">
    <w:abstractNumId w:val="1170"/>
  </w:num>
  <w:num w:numId="637">
    <w:abstractNumId w:val="1200"/>
  </w:num>
  <w:num w:numId="638">
    <w:abstractNumId w:val="833"/>
  </w:num>
  <w:num w:numId="639">
    <w:abstractNumId w:val="279"/>
  </w:num>
  <w:num w:numId="640">
    <w:abstractNumId w:val="1365"/>
  </w:num>
  <w:num w:numId="641">
    <w:abstractNumId w:val="203"/>
  </w:num>
  <w:num w:numId="642">
    <w:abstractNumId w:val="760"/>
  </w:num>
  <w:num w:numId="643">
    <w:abstractNumId w:val="113"/>
  </w:num>
  <w:num w:numId="644">
    <w:abstractNumId w:val="1378"/>
  </w:num>
  <w:num w:numId="645">
    <w:abstractNumId w:val="1262"/>
  </w:num>
  <w:num w:numId="646">
    <w:abstractNumId w:val="859"/>
  </w:num>
  <w:num w:numId="647">
    <w:abstractNumId w:val="907"/>
  </w:num>
  <w:num w:numId="648">
    <w:abstractNumId w:val="1294"/>
  </w:num>
  <w:num w:numId="649">
    <w:abstractNumId w:val="1326"/>
  </w:num>
  <w:num w:numId="650">
    <w:abstractNumId w:val="1098"/>
  </w:num>
  <w:num w:numId="651">
    <w:abstractNumId w:val="1240"/>
  </w:num>
  <w:num w:numId="652">
    <w:abstractNumId w:val="982"/>
  </w:num>
  <w:num w:numId="653">
    <w:abstractNumId w:val="1278"/>
  </w:num>
  <w:num w:numId="654">
    <w:abstractNumId w:val="266"/>
  </w:num>
  <w:num w:numId="655">
    <w:abstractNumId w:val="715"/>
  </w:num>
  <w:num w:numId="656">
    <w:abstractNumId w:val="267"/>
  </w:num>
  <w:num w:numId="657">
    <w:abstractNumId w:val="582"/>
  </w:num>
  <w:num w:numId="658">
    <w:abstractNumId w:val="579"/>
  </w:num>
  <w:num w:numId="659">
    <w:abstractNumId w:val="790"/>
  </w:num>
  <w:num w:numId="660">
    <w:abstractNumId w:val="765"/>
  </w:num>
  <w:num w:numId="661">
    <w:abstractNumId w:val="703"/>
  </w:num>
  <w:num w:numId="662">
    <w:abstractNumId w:val="1377"/>
  </w:num>
  <w:num w:numId="663">
    <w:abstractNumId w:val="1269"/>
  </w:num>
  <w:num w:numId="664">
    <w:abstractNumId w:val="675"/>
  </w:num>
  <w:num w:numId="665">
    <w:abstractNumId w:val="245"/>
  </w:num>
  <w:num w:numId="666">
    <w:abstractNumId w:val="786"/>
  </w:num>
  <w:num w:numId="667">
    <w:abstractNumId w:val="102"/>
  </w:num>
  <w:num w:numId="668">
    <w:abstractNumId w:val="1337"/>
  </w:num>
  <w:num w:numId="669">
    <w:abstractNumId w:val="558"/>
  </w:num>
  <w:num w:numId="670">
    <w:abstractNumId w:val="1150"/>
  </w:num>
  <w:num w:numId="671">
    <w:abstractNumId w:val="1213"/>
  </w:num>
  <w:num w:numId="672">
    <w:abstractNumId w:val="910"/>
  </w:num>
  <w:num w:numId="673">
    <w:abstractNumId w:val="140"/>
  </w:num>
  <w:num w:numId="674">
    <w:abstractNumId w:val="1292"/>
  </w:num>
  <w:num w:numId="675">
    <w:abstractNumId w:val="349"/>
  </w:num>
  <w:num w:numId="676">
    <w:abstractNumId w:val="1041"/>
  </w:num>
  <w:num w:numId="677">
    <w:abstractNumId w:val="129"/>
  </w:num>
  <w:num w:numId="678">
    <w:abstractNumId w:val="594"/>
  </w:num>
  <w:num w:numId="679">
    <w:abstractNumId w:val="1249"/>
  </w:num>
  <w:num w:numId="680">
    <w:abstractNumId w:val="584"/>
  </w:num>
  <w:num w:numId="681">
    <w:abstractNumId w:val="388"/>
  </w:num>
  <w:num w:numId="682">
    <w:abstractNumId w:val="1164"/>
  </w:num>
  <w:num w:numId="683">
    <w:abstractNumId w:val="449"/>
  </w:num>
  <w:num w:numId="684">
    <w:abstractNumId w:val="134"/>
  </w:num>
  <w:num w:numId="685">
    <w:abstractNumId w:val="1129"/>
  </w:num>
  <w:num w:numId="686">
    <w:abstractNumId w:val="317"/>
  </w:num>
  <w:num w:numId="687">
    <w:abstractNumId w:val="153"/>
  </w:num>
  <w:num w:numId="688">
    <w:abstractNumId w:val="902"/>
  </w:num>
  <w:num w:numId="689">
    <w:abstractNumId w:val="1299"/>
  </w:num>
  <w:num w:numId="690">
    <w:abstractNumId w:val="1208"/>
  </w:num>
  <w:num w:numId="691">
    <w:abstractNumId w:val="224"/>
  </w:num>
  <w:num w:numId="692">
    <w:abstractNumId w:val="8"/>
  </w:num>
  <w:num w:numId="693">
    <w:abstractNumId w:val="814"/>
  </w:num>
  <w:num w:numId="694">
    <w:abstractNumId w:val="1033"/>
  </w:num>
  <w:num w:numId="695">
    <w:abstractNumId w:val="1006"/>
  </w:num>
  <w:num w:numId="696">
    <w:abstractNumId w:val="18"/>
  </w:num>
  <w:num w:numId="697">
    <w:abstractNumId w:val="281"/>
  </w:num>
  <w:num w:numId="698">
    <w:abstractNumId w:val="329"/>
  </w:num>
  <w:num w:numId="699">
    <w:abstractNumId w:val="1310"/>
  </w:num>
  <w:num w:numId="700">
    <w:abstractNumId w:val="436"/>
  </w:num>
  <w:num w:numId="701">
    <w:abstractNumId w:val="1331"/>
  </w:num>
  <w:num w:numId="702">
    <w:abstractNumId w:val="1045"/>
  </w:num>
  <w:num w:numId="703">
    <w:abstractNumId w:val="42"/>
  </w:num>
  <w:num w:numId="704">
    <w:abstractNumId w:val="1104"/>
  </w:num>
  <w:num w:numId="705">
    <w:abstractNumId w:val="117"/>
  </w:num>
  <w:num w:numId="706">
    <w:abstractNumId w:val="1455"/>
  </w:num>
  <w:num w:numId="707">
    <w:abstractNumId w:val="861"/>
  </w:num>
  <w:num w:numId="708">
    <w:abstractNumId w:val="1360"/>
  </w:num>
  <w:num w:numId="709">
    <w:abstractNumId w:val="105"/>
  </w:num>
  <w:num w:numId="710">
    <w:abstractNumId w:val="385"/>
  </w:num>
  <w:num w:numId="711">
    <w:abstractNumId w:val="555"/>
  </w:num>
  <w:num w:numId="712">
    <w:abstractNumId w:val="979"/>
  </w:num>
  <w:num w:numId="713">
    <w:abstractNumId w:val="769"/>
  </w:num>
  <w:num w:numId="714">
    <w:abstractNumId w:val="948"/>
  </w:num>
  <w:num w:numId="715">
    <w:abstractNumId w:val="261"/>
  </w:num>
  <w:num w:numId="716">
    <w:abstractNumId w:val="894"/>
  </w:num>
  <w:num w:numId="717">
    <w:abstractNumId w:val="514"/>
  </w:num>
  <w:num w:numId="718">
    <w:abstractNumId w:val="244"/>
  </w:num>
  <w:num w:numId="719">
    <w:abstractNumId w:val="721"/>
  </w:num>
  <w:num w:numId="720">
    <w:abstractNumId w:val="534"/>
  </w:num>
  <w:num w:numId="721">
    <w:abstractNumId w:val="912"/>
  </w:num>
  <w:num w:numId="722">
    <w:abstractNumId w:val="168"/>
  </w:num>
  <w:num w:numId="723">
    <w:abstractNumId w:val="754"/>
  </w:num>
  <w:num w:numId="724">
    <w:abstractNumId w:val="634"/>
  </w:num>
  <w:num w:numId="725">
    <w:abstractNumId w:val="611"/>
  </w:num>
  <w:num w:numId="726">
    <w:abstractNumId w:val="732"/>
  </w:num>
  <w:num w:numId="727">
    <w:abstractNumId w:val="578"/>
  </w:num>
  <w:num w:numId="728">
    <w:abstractNumId w:val="658"/>
  </w:num>
  <w:num w:numId="729">
    <w:abstractNumId w:val="560"/>
  </w:num>
  <w:num w:numId="730">
    <w:abstractNumId w:val="609"/>
  </w:num>
  <w:num w:numId="731">
    <w:abstractNumId w:val="1403"/>
  </w:num>
  <w:num w:numId="732">
    <w:abstractNumId w:val="121"/>
  </w:num>
  <w:num w:numId="733">
    <w:abstractNumId w:val="565"/>
  </w:num>
  <w:num w:numId="734">
    <w:abstractNumId w:val="1442"/>
  </w:num>
  <w:num w:numId="735">
    <w:abstractNumId w:val="772"/>
  </w:num>
  <w:num w:numId="736">
    <w:abstractNumId w:val="566"/>
  </w:num>
  <w:num w:numId="737">
    <w:abstractNumId w:val="1339"/>
  </w:num>
  <w:num w:numId="738">
    <w:abstractNumId w:val="419"/>
  </w:num>
  <w:num w:numId="739">
    <w:abstractNumId w:val="567"/>
  </w:num>
  <w:num w:numId="740">
    <w:abstractNumId w:val="682"/>
  </w:num>
  <w:num w:numId="741">
    <w:abstractNumId w:val="1000"/>
  </w:num>
  <w:num w:numId="742">
    <w:abstractNumId w:val="568"/>
  </w:num>
  <w:num w:numId="743">
    <w:abstractNumId w:val="342"/>
  </w:num>
  <w:num w:numId="744">
    <w:abstractNumId w:val="1118"/>
  </w:num>
  <w:num w:numId="745">
    <w:abstractNumId w:val="260"/>
  </w:num>
  <w:num w:numId="746">
    <w:abstractNumId w:val="1444"/>
  </w:num>
  <w:num w:numId="747">
    <w:abstractNumId w:val="823"/>
  </w:num>
  <w:num w:numId="748">
    <w:abstractNumId w:val="1167"/>
  </w:num>
  <w:num w:numId="749">
    <w:abstractNumId w:val="740"/>
  </w:num>
  <w:num w:numId="750">
    <w:abstractNumId w:val="613"/>
  </w:num>
  <w:num w:numId="751">
    <w:abstractNumId w:val="853"/>
  </w:num>
  <w:num w:numId="752">
    <w:abstractNumId w:val="144"/>
  </w:num>
  <w:num w:numId="753">
    <w:abstractNumId w:val="61"/>
  </w:num>
  <w:num w:numId="754">
    <w:abstractNumId w:val="326"/>
  </w:num>
  <w:num w:numId="755">
    <w:abstractNumId w:val="992"/>
  </w:num>
  <w:num w:numId="756">
    <w:abstractNumId w:val="1202"/>
  </w:num>
  <w:num w:numId="757">
    <w:abstractNumId w:val="49"/>
  </w:num>
  <w:num w:numId="758">
    <w:abstractNumId w:val="1133"/>
  </w:num>
  <w:num w:numId="759">
    <w:abstractNumId w:val="970"/>
  </w:num>
  <w:num w:numId="760">
    <w:abstractNumId w:val="482"/>
  </w:num>
  <w:num w:numId="761">
    <w:abstractNumId w:val="1431"/>
  </w:num>
  <w:num w:numId="762">
    <w:abstractNumId w:val="365"/>
  </w:num>
  <w:num w:numId="763">
    <w:abstractNumId w:val="593"/>
  </w:num>
  <w:num w:numId="764">
    <w:abstractNumId w:val="990"/>
  </w:num>
  <w:num w:numId="765">
    <w:abstractNumId w:val="1055"/>
  </w:num>
  <w:num w:numId="766">
    <w:abstractNumId w:val="410"/>
  </w:num>
  <w:num w:numId="767">
    <w:abstractNumId w:val="1272"/>
  </w:num>
  <w:num w:numId="768">
    <w:abstractNumId w:val="781"/>
  </w:num>
  <w:num w:numId="769">
    <w:abstractNumId w:val="1215"/>
  </w:num>
  <w:num w:numId="770">
    <w:abstractNumId w:val="1375"/>
  </w:num>
  <w:num w:numId="771">
    <w:abstractNumId w:val="1086"/>
  </w:num>
  <w:num w:numId="772">
    <w:abstractNumId w:val="854"/>
  </w:num>
  <w:num w:numId="773">
    <w:abstractNumId w:val="145"/>
  </w:num>
  <w:num w:numId="774">
    <w:abstractNumId w:val="27"/>
  </w:num>
  <w:num w:numId="775">
    <w:abstractNumId w:val="1040"/>
  </w:num>
  <w:num w:numId="776">
    <w:abstractNumId w:val="302"/>
  </w:num>
  <w:num w:numId="777">
    <w:abstractNumId w:val="1318"/>
  </w:num>
  <w:num w:numId="778">
    <w:abstractNumId w:val="257"/>
  </w:num>
  <w:num w:numId="779">
    <w:abstractNumId w:val="576"/>
  </w:num>
  <w:num w:numId="780">
    <w:abstractNumId w:val="69"/>
  </w:num>
  <w:num w:numId="781">
    <w:abstractNumId w:val="1105"/>
  </w:num>
  <w:num w:numId="782">
    <w:abstractNumId w:val="60"/>
  </w:num>
  <w:num w:numId="783">
    <w:abstractNumId w:val="1021"/>
  </w:num>
  <w:num w:numId="784">
    <w:abstractNumId w:val="237"/>
  </w:num>
  <w:num w:numId="785">
    <w:abstractNumId w:val="386"/>
  </w:num>
  <w:num w:numId="786">
    <w:abstractNumId w:val="1039"/>
  </w:num>
  <w:num w:numId="787">
    <w:abstractNumId w:val="1136"/>
  </w:num>
  <w:num w:numId="788">
    <w:abstractNumId w:val="1250"/>
  </w:num>
  <w:num w:numId="789">
    <w:abstractNumId w:val="1379"/>
  </w:num>
  <w:num w:numId="790">
    <w:abstractNumId w:val="851"/>
  </w:num>
  <w:num w:numId="791">
    <w:abstractNumId w:val="938"/>
  </w:num>
  <w:num w:numId="792">
    <w:abstractNumId w:val="20"/>
  </w:num>
  <w:num w:numId="793">
    <w:abstractNumId w:val="664"/>
  </w:num>
  <w:num w:numId="794">
    <w:abstractNumId w:val="695"/>
  </w:num>
  <w:num w:numId="795">
    <w:abstractNumId w:val="1367"/>
  </w:num>
  <w:num w:numId="796">
    <w:abstractNumId w:val="3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7">
    <w:abstractNumId w:val="341"/>
  </w:num>
  <w:num w:numId="798">
    <w:abstractNumId w:val="380"/>
  </w:num>
  <w:num w:numId="799">
    <w:abstractNumId w:val="350"/>
  </w:num>
  <w:num w:numId="800">
    <w:abstractNumId w:val="836"/>
  </w:num>
  <w:num w:numId="801">
    <w:abstractNumId w:val="799"/>
    <w:lvlOverride w:ilvl="0">
      <w:lvl w:ilvl="0">
        <w:start w:val="1"/>
        <w:numFmt w:val="decimal"/>
        <w:lvlText w:val="%1."/>
        <w:lvlJc w:val="left"/>
        <w:pPr>
          <w:tabs>
            <w:tab w:val="num" w:pos="360"/>
          </w:tabs>
          <w:ind w:left="360" w:hanging="360"/>
        </w:pPr>
        <w:rPr>
          <w:rFonts w:hint="default"/>
        </w:rPr>
      </w:lvl>
    </w:lvlOverride>
    <w:lvlOverride w:ilvl="1">
      <w:lvl w:ilvl="1">
        <w:start w:val="1"/>
        <w:numFmt w:val="lowerLetter"/>
        <w:lvlText w:val="%2."/>
        <w:lvlJc w:val="left"/>
        <w:pPr>
          <w:tabs>
            <w:tab w:val="num" w:pos="1080"/>
          </w:tabs>
          <w:ind w:left="1080" w:hanging="360"/>
        </w:pPr>
        <w:rPr>
          <w:rFonts w:hint="default"/>
        </w:rPr>
      </w:lvl>
    </w:lvlOverride>
    <w:lvlOverride w:ilvl="2">
      <w:lvl w:ilvl="2">
        <w:start w:val="1"/>
        <w:numFmt w:val="lowerRoman"/>
        <w:lvlText w:val="%3."/>
        <w:lvlJc w:val="right"/>
        <w:pPr>
          <w:tabs>
            <w:tab w:val="num" w:pos="1800"/>
          </w:tabs>
          <w:ind w:left="1800" w:hanging="360"/>
        </w:pPr>
        <w:rPr>
          <w:rFonts w:hint="default"/>
        </w:rPr>
      </w:lvl>
    </w:lvlOverride>
    <w:lvlOverride w:ilvl="3">
      <w:lvl w:ilvl="3">
        <w:start w:val="1"/>
        <w:numFmt w:val="decimal"/>
        <w:lvlText w:val="%4."/>
        <w:lvlJc w:val="left"/>
        <w:pPr>
          <w:tabs>
            <w:tab w:val="num" w:pos="2520"/>
          </w:tabs>
          <w:ind w:left="2520" w:hanging="360"/>
        </w:pPr>
        <w:rPr>
          <w:rFonts w:hint="default"/>
        </w:rPr>
      </w:lvl>
    </w:lvlOverride>
    <w:lvlOverride w:ilvl="4">
      <w:lvl w:ilvl="4">
        <w:start w:val="1"/>
        <w:numFmt w:val="lowerLetter"/>
        <w:lvlText w:val="%5"/>
        <w:lvlJc w:val="left"/>
        <w:pPr>
          <w:tabs>
            <w:tab w:val="num" w:pos="3240"/>
          </w:tabs>
          <w:ind w:left="3240" w:hanging="360"/>
        </w:pPr>
        <w:rPr>
          <w:rFonts w:hint="default"/>
        </w:rPr>
      </w:lvl>
    </w:lvlOverride>
    <w:lvlOverride w:ilvl="5">
      <w:lvl w:ilvl="5">
        <w:start w:val="1"/>
        <w:numFmt w:val="lowerRoman"/>
        <w:lvlText w:val="%6."/>
        <w:lvlJc w:val="right"/>
        <w:pPr>
          <w:tabs>
            <w:tab w:val="num" w:pos="3960"/>
          </w:tabs>
          <w:ind w:left="396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lowerLetter"/>
        <w:lvlText w:val="%8."/>
        <w:lvlJc w:val="left"/>
        <w:pPr>
          <w:tabs>
            <w:tab w:val="num" w:pos="5400"/>
          </w:tabs>
          <w:ind w:left="5400" w:hanging="360"/>
        </w:pPr>
        <w:rPr>
          <w:rFonts w:hint="default"/>
        </w:rPr>
      </w:lvl>
    </w:lvlOverride>
    <w:lvlOverride w:ilvl="8">
      <w:lvl w:ilvl="8">
        <w:start w:val="1"/>
        <w:numFmt w:val="lowerRoman"/>
        <w:lvlText w:val="%9."/>
        <w:lvlJc w:val="right"/>
        <w:pPr>
          <w:tabs>
            <w:tab w:val="num" w:pos="6120"/>
          </w:tabs>
          <w:ind w:left="6120" w:hanging="360"/>
        </w:pPr>
        <w:rPr>
          <w:rFonts w:hint="default"/>
        </w:rPr>
      </w:lvl>
    </w:lvlOverride>
  </w:num>
  <w:num w:numId="802">
    <w:abstractNumId w:val="518"/>
  </w:num>
  <w:num w:numId="803">
    <w:abstractNumId w:val="1408"/>
  </w:num>
  <w:num w:numId="804">
    <w:abstractNumId w:val="723"/>
  </w:num>
  <w:num w:numId="805">
    <w:abstractNumId w:val="530"/>
  </w:num>
  <w:num w:numId="806">
    <w:abstractNumId w:val="1089"/>
  </w:num>
  <w:num w:numId="807">
    <w:abstractNumId w:val="1349"/>
  </w:num>
  <w:num w:numId="808">
    <w:abstractNumId w:val="1056"/>
  </w:num>
  <w:num w:numId="809">
    <w:abstractNumId w:val="770"/>
  </w:num>
  <w:num w:numId="810">
    <w:abstractNumId w:val="433"/>
  </w:num>
  <w:num w:numId="811">
    <w:abstractNumId w:val="57"/>
  </w:num>
  <w:num w:numId="812">
    <w:abstractNumId w:val="905"/>
  </w:num>
  <w:num w:numId="813">
    <w:abstractNumId w:val="502"/>
  </w:num>
  <w:num w:numId="814">
    <w:abstractNumId w:val="1452"/>
  </w:num>
  <w:num w:numId="815">
    <w:abstractNumId w:val="1343"/>
  </w:num>
  <w:num w:numId="816">
    <w:abstractNumId w:val="178"/>
  </w:num>
  <w:num w:numId="817">
    <w:abstractNumId w:val="1319"/>
  </w:num>
  <w:num w:numId="818">
    <w:abstractNumId w:val="906"/>
  </w:num>
  <w:num w:numId="819">
    <w:abstractNumId w:val="1316"/>
  </w:num>
  <w:num w:numId="820">
    <w:abstractNumId w:val="758"/>
  </w:num>
  <w:num w:numId="821">
    <w:abstractNumId w:val="563"/>
  </w:num>
  <w:num w:numId="822">
    <w:abstractNumId w:val="657"/>
  </w:num>
  <w:num w:numId="823">
    <w:abstractNumId w:val="1416"/>
  </w:num>
  <w:num w:numId="824">
    <w:abstractNumId w:val="277"/>
  </w:num>
  <w:num w:numId="825">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6">
    <w:abstractNumId w:val="1384"/>
  </w:num>
  <w:num w:numId="827">
    <w:abstractNumId w:val="1324"/>
  </w:num>
  <w:num w:numId="828">
    <w:abstractNumId w:val="1128"/>
  </w:num>
  <w:num w:numId="829">
    <w:abstractNumId w:val="883"/>
  </w:num>
  <w:num w:numId="830">
    <w:abstractNumId w:val="1012"/>
  </w:num>
  <w:num w:numId="831">
    <w:abstractNumId w:val="1320"/>
  </w:num>
  <w:num w:numId="832">
    <w:abstractNumId w:val="229"/>
  </w:num>
  <w:num w:numId="833">
    <w:abstractNumId w:val="831"/>
  </w:num>
  <w:num w:numId="834">
    <w:abstractNumId w:val="661"/>
  </w:num>
  <w:num w:numId="835">
    <w:abstractNumId w:val="1417"/>
  </w:num>
  <w:num w:numId="836">
    <w:abstractNumId w:val="148"/>
  </w:num>
  <w:num w:numId="837">
    <w:abstractNumId w:val="1333"/>
  </w:num>
  <w:num w:numId="838">
    <w:abstractNumId w:val="164"/>
  </w:num>
  <w:num w:numId="839">
    <w:abstractNumId w:val="1253"/>
  </w:num>
  <w:num w:numId="840">
    <w:abstractNumId w:val="480"/>
  </w:num>
  <w:num w:numId="841">
    <w:abstractNumId w:val="448"/>
  </w:num>
  <w:num w:numId="842">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3">
    <w:abstractNumId w:val="584"/>
  </w:num>
  <w:num w:numId="844">
    <w:abstractNumId w:val="794"/>
  </w:num>
  <w:num w:numId="845">
    <w:abstractNumId w:val="862"/>
  </w:num>
  <w:num w:numId="846">
    <w:abstractNumId w:val="1182"/>
  </w:num>
  <w:num w:numId="847">
    <w:abstractNumId w:val="392"/>
  </w:num>
  <w:num w:numId="848">
    <w:abstractNumId w:val="1374"/>
  </w:num>
  <w:num w:numId="849">
    <w:abstractNumId w:val="1441"/>
  </w:num>
  <w:num w:numId="850">
    <w:abstractNumId w:val="950"/>
  </w:num>
  <w:num w:numId="851">
    <w:abstractNumId w:val="1405"/>
  </w:num>
  <w:num w:numId="852">
    <w:abstractNumId w:val="149"/>
  </w:num>
  <w:num w:numId="853">
    <w:abstractNumId w:val="749"/>
  </w:num>
  <w:num w:numId="854">
    <w:abstractNumId w:val="1008"/>
  </w:num>
  <w:num w:numId="855">
    <w:abstractNumId w:val="1348"/>
  </w:num>
  <w:num w:numId="856">
    <w:abstractNumId w:val="406"/>
  </w:num>
  <w:num w:numId="857">
    <w:abstractNumId w:val="456"/>
  </w:num>
  <w:num w:numId="858">
    <w:abstractNumId w:val="843"/>
  </w:num>
  <w:num w:numId="859">
    <w:abstractNumId w:val="646"/>
  </w:num>
  <w:num w:numId="860">
    <w:abstractNumId w:val="411"/>
  </w:num>
  <w:num w:numId="861">
    <w:abstractNumId w:val="645"/>
  </w:num>
  <w:num w:numId="862">
    <w:abstractNumId w:val="184"/>
  </w:num>
  <w:num w:numId="863">
    <w:abstractNumId w:val="1141"/>
  </w:num>
  <w:num w:numId="864">
    <w:abstractNumId w:val="92"/>
  </w:num>
  <w:num w:numId="865">
    <w:abstractNumId w:val="132"/>
  </w:num>
  <w:num w:numId="866">
    <w:abstractNumId w:val="652"/>
  </w:num>
  <w:num w:numId="867">
    <w:abstractNumId w:val="777"/>
  </w:num>
  <w:num w:numId="868">
    <w:abstractNumId w:val="1420"/>
  </w:num>
  <w:num w:numId="869">
    <w:abstractNumId w:val="1024"/>
  </w:num>
  <w:num w:numId="870">
    <w:abstractNumId w:val="717"/>
  </w:num>
  <w:num w:numId="871">
    <w:abstractNumId w:val="11"/>
  </w:num>
  <w:num w:numId="872">
    <w:abstractNumId w:val="63"/>
  </w:num>
  <w:num w:numId="873">
    <w:abstractNumId w:val="1436"/>
  </w:num>
  <w:num w:numId="874">
    <w:abstractNumId w:val="525"/>
  </w:num>
  <w:num w:numId="875">
    <w:abstractNumId w:val="896"/>
  </w:num>
  <w:num w:numId="876">
    <w:abstractNumId w:val="908"/>
  </w:num>
  <w:num w:numId="877">
    <w:abstractNumId w:val="196"/>
  </w:num>
  <w:num w:numId="878">
    <w:abstractNumId w:val="301"/>
  </w:num>
  <w:num w:numId="879">
    <w:abstractNumId w:val="24"/>
  </w:num>
  <w:num w:numId="880">
    <w:abstractNumId w:val="866"/>
  </w:num>
  <w:num w:numId="881">
    <w:abstractNumId w:val="1062"/>
  </w:num>
  <w:num w:numId="882">
    <w:abstractNumId w:val="1295"/>
  </w:num>
  <w:num w:numId="883">
    <w:abstractNumId w:val="1303"/>
  </w:num>
  <w:num w:numId="884">
    <w:abstractNumId w:val="994"/>
  </w:num>
  <w:num w:numId="885">
    <w:abstractNumId w:val="923"/>
  </w:num>
  <w:num w:numId="886">
    <w:abstractNumId w:val="1260"/>
  </w:num>
  <w:num w:numId="887">
    <w:abstractNumId w:val="969"/>
  </w:num>
  <w:num w:numId="888">
    <w:abstractNumId w:val="974"/>
  </w:num>
  <w:num w:numId="889">
    <w:abstractNumId w:val="531"/>
  </w:num>
  <w:num w:numId="890">
    <w:abstractNumId w:val="125"/>
  </w:num>
  <w:num w:numId="891">
    <w:abstractNumId w:val="961"/>
  </w:num>
  <w:num w:numId="892">
    <w:abstractNumId w:val="1190"/>
  </w:num>
  <w:num w:numId="893">
    <w:abstractNumId w:val="1073"/>
  </w:num>
  <w:num w:numId="894">
    <w:abstractNumId w:val="577"/>
  </w:num>
  <w:num w:numId="895">
    <w:abstractNumId w:val="767"/>
  </w:num>
  <w:num w:numId="896">
    <w:abstractNumId w:val="975"/>
  </w:num>
  <w:num w:numId="897">
    <w:abstractNumId w:val="888"/>
  </w:num>
  <w:num w:numId="898">
    <w:abstractNumId w:val="544"/>
  </w:num>
  <w:num w:numId="899">
    <w:abstractNumId w:val="47"/>
  </w:num>
  <w:num w:numId="900">
    <w:abstractNumId w:val="311"/>
  </w:num>
  <w:num w:numId="901">
    <w:abstractNumId w:val="690"/>
  </w:num>
  <w:num w:numId="902">
    <w:abstractNumId w:val="106"/>
  </w:num>
  <w:num w:numId="903">
    <w:abstractNumId w:val="1266"/>
  </w:num>
  <w:num w:numId="904">
    <w:abstractNumId w:val="434"/>
  </w:num>
  <w:num w:numId="905">
    <w:abstractNumId w:val="573"/>
  </w:num>
  <w:num w:numId="906">
    <w:abstractNumId w:val="65"/>
  </w:num>
  <w:num w:numId="907">
    <w:abstractNumId w:val="810"/>
  </w:num>
  <w:num w:numId="908">
    <w:abstractNumId w:val="713"/>
  </w:num>
  <w:num w:numId="909">
    <w:abstractNumId w:val="1044"/>
  </w:num>
  <w:num w:numId="910">
    <w:abstractNumId w:val="528"/>
  </w:num>
  <w:num w:numId="911">
    <w:abstractNumId w:val="109"/>
  </w:num>
  <w:num w:numId="912">
    <w:abstractNumId w:val="358"/>
  </w:num>
  <w:num w:numId="913">
    <w:abstractNumId w:val="1344"/>
  </w:num>
  <w:num w:numId="914">
    <w:abstractNumId w:val="83"/>
  </w:num>
  <w:num w:numId="915">
    <w:abstractNumId w:val="1458"/>
  </w:num>
  <w:num w:numId="916">
    <w:abstractNumId w:val="135"/>
  </w:num>
  <w:num w:numId="917">
    <w:abstractNumId w:val="1256"/>
  </w:num>
  <w:num w:numId="918">
    <w:abstractNumId w:val="1280"/>
  </w:num>
  <w:num w:numId="919">
    <w:abstractNumId w:val="227"/>
  </w:num>
  <w:num w:numId="920">
    <w:abstractNumId w:val="104"/>
  </w:num>
  <w:num w:numId="921">
    <w:abstractNumId w:val="143"/>
  </w:num>
  <w:num w:numId="922">
    <w:abstractNumId w:val="811"/>
  </w:num>
  <w:num w:numId="923">
    <w:abstractNumId w:val="1386"/>
  </w:num>
  <w:num w:numId="924">
    <w:abstractNumId w:val="259"/>
  </w:num>
  <w:num w:numId="925">
    <w:abstractNumId w:val="937"/>
  </w:num>
  <w:num w:numId="926">
    <w:abstractNumId w:val="336"/>
  </w:num>
  <w:num w:numId="927">
    <w:abstractNumId w:val="1032"/>
  </w:num>
  <w:num w:numId="928">
    <w:abstractNumId w:val="1015"/>
  </w:num>
  <w:num w:numId="929">
    <w:abstractNumId w:val="716"/>
  </w:num>
  <w:num w:numId="930">
    <w:abstractNumId w:val="1406"/>
  </w:num>
  <w:num w:numId="931">
    <w:abstractNumId w:val="623"/>
  </w:num>
  <w:num w:numId="932">
    <w:abstractNumId w:val="84"/>
  </w:num>
  <w:num w:numId="933">
    <w:abstractNumId w:val="929"/>
  </w:num>
  <w:num w:numId="934">
    <w:abstractNumId w:val="248"/>
  </w:num>
  <w:num w:numId="935">
    <w:abstractNumId w:val="584"/>
  </w:num>
  <w:num w:numId="936">
    <w:abstractNumId w:val="360"/>
  </w:num>
  <w:num w:numId="937">
    <w:abstractNumId w:val="175"/>
  </w:num>
  <w:num w:numId="938">
    <w:abstractNumId w:val="1370"/>
  </w:num>
  <w:num w:numId="939">
    <w:abstractNumId w:val="131"/>
  </w:num>
  <w:num w:numId="940">
    <w:abstractNumId w:val="271"/>
  </w:num>
  <w:num w:numId="941">
    <w:abstractNumId w:val="608"/>
  </w:num>
  <w:num w:numId="942">
    <w:abstractNumId w:val="590"/>
  </w:num>
  <w:num w:numId="943">
    <w:abstractNumId w:val="1083"/>
  </w:num>
  <w:num w:numId="944">
    <w:abstractNumId w:val="1009"/>
  </w:num>
  <w:num w:numId="945">
    <w:abstractNumId w:val="200"/>
  </w:num>
  <w:num w:numId="946">
    <w:abstractNumId w:val="1435"/>
  </w:num>
  <w:num w:numId="947">
    <w:abstractNumId w:val="649"/>
  </w:num>
  <w:num w:numId="948">
    <w:abstractNumId w:val="738"/>
  </w:num>
  <w:num w:numId="949">
    <w:abstractNumId w:val="452"/>
  </w:num>
  <w:num w:numId="950">
    <w:abstractNumId w:val="1125"/>
  </w:num>
  <w:num w:numId="951">
    <w:abstractNumId w:val="407"/>
  </w:num>
  <w:num w:numId="952">
    <w:abstractNumId w:val="397"/>
  </w:num>
  <w:num w:numId="953">
    <w:abstractNumId w:val="509"/>
  </w:num>
  <w:num w:numId="954">
    <w:abstractNumId w:val="932"/>
  </w:num>
  <w:num w:numId="955">
    <w:abstractNumId w:val="693"/>
  </w:num>
  <w:num w:numId="956">
    <w:abstractNumId w:val="727"/>
  </w:num>
  <w:num w:numId="957">
    <w:abstractNumId w:val="552"/>
  </w:num>
  <w:num w:numId="958">
    <w:abstractNumId w:val="15"/>
  </w:num>
  <w:num w:numId="959">
    <w:abstractNumId w:val="803"/>
  </w:num>
  <w:num w:numId="960">
    <w:abstractNumId w:val="190"/>
  </w:num>
  <w:num w:numId="961">
    <w:abstractNumId w:val="1275"/>
  </w:num>
  <w:num w:numId="962">
    <w:abstractNumId w:val="820"/>
  </w:num>
  <w:num w:numId="963">
    <w:abstractNumId w:val="917"/>
  </w:num>
  <w:num w:numId="964">
    <w:abstractNumId w:val="927"/>
  </w:num>
  <w:num w:numId="965">
    <w:abstractNumId w:val="1144"/>
  </w:num>
  <w:num w:numId="966">
    <w:abstractNumId w:val="32"/>
  </w:num>
  <w:num w:numId="967">
    <w:abstractNumId w:val="503"/>
  </w:num>
  <w:num w:numId="968">
    <w:abstractNumId w:val="724"/>
  </w:num>
  <w:num w:numId="969">
    <w:abstractNumId w:val="499"/>
  </w:num>
  <w:num w:numId="970">
    <w:abstractNumId w:val="1078"/>
  </w:num>
  <w:num w:numId="971">
    <w:abstractNumId w:val="1048"/>
  </w:num>
  <w:num w:numId="972">
    <w:abstractNumId w:val="1123"/>
  </w:num>
  <w:num w:numId="973">
    <w:abstractNumId w:val="1069"/>
  </w:num>
  <w:num w:numId="974">
    <w:abstractNumId w:val="381"/>
  </w:num>
  <w:num w:numId="975">
    <w:abstractNumId w:val="973"/>
  </w:num>
  <w:num w:numId="976">
    <w:abstractNumId w:val="96"/>
  </w:num>
  <w:num w:numId="977">
    <w:abstractNumId w:val="1342"/>
  </w:num>
  <w:num w:numId="978">
    <w:abstractNumId w:val="116"/>
  </w:num>
  <w:num w:numId="979">
    <w:abstractNumId w:val="1440"/>
  </w:num>
  <w:num w:numId="980">
    <w:abstractNumId w:val="107"/>
  </w:num>
  <w:num w:numId="981">
    <w:abstractNumId w:val="154"/>
  </w:num>
  <w:num w:numId="982">
    <w:abstractNumId w:val="1284"/>
  </w:num>
  <w:num w:numId="983">
    <w:abstractNumId w:val="1313"/>
  </w:num>
  <w:num w:numId="984">
    <w:abstractNumId w:val="371"/>
  </w:num>
  <w:num w:numId="985">
    <w:abstractNumId w:val="160"/>
  </w:num>
  <w:num w:numId="986">
    <w:abstractNumId w:val="1149"/>
  </w:num>
  <w:num w:numId="987">
    <w:abstractNumId w:val="100"/>
  </w:num>
  <w:num w:numId="988">
    <w:abstractNumId w:val="255"/>
  </w:num>
  <w:num w:numId="989">
    <w:abstractNumId w:val="934"/>
  </w:num>
  <w:num w:numId="990">
    <w:abstractNumId w:val="963"/>
  </w:num>
  <w:num w:numId="991">
    <w:abstractNumId w:val="1330"/>
  </w:num>
  <w:num w:numId="992">
    <w:abstractNumId w:val="464"/>
  </w:num>
  <w:num w:numId="993">
    <w:abstractNumId w:val="696"/>
  </w:num>
  <w:num w:numId="994">
    <w:abstractNumId w:val="735"/>
  </w:num>
  <w:num w:numId="995">
    <w:abstractNumId w:val="1077"/>
  </w:num>
  <w:num w:numId="996">
    <w:abstractNumId w:val="1286"/>
  </w:num>
  <w:num w:numId="997">
    <w:abstractNumId w:val="1338"/>
  </w:num>
  <w:num w:numId="998">
    <w:abstractNumId w:val="44"/>
  </w:num>
  <w:num w:numId="999">
    <w:abstractNumId w:val="673"/>
  </w:num>
  <w:num w:numId="1000">
    <w:abstractNumId w:val="210"/>
  </w:num>
  <w:num w:numId="1001">
    <w:abstractNumId w:val="268"/>
  </w:num>
  <w:num w:numId="1002">
    <w:abstractNumId w:val="1139"/>
  </w:num>
  <w:num w:numId="1003">
    <w:abstractNumId w:val="1195"/>
  </w:num>
  <w:num w:numId="1004">
    <w:abstractNumId w:val="213"/>
  </w:num>
  <w:num w:numId="1005">
    <w:abstractNumId w:val="698"/>
  </w:num>
  <w:num w:numId="1006">
    <w:abstractNumId w:val="1112"/>
  </w:num>
  <w:num w:numId="1007">
    <w:abstractNumId w:val="1445"/>
  </w:num>
  <w:num w:numId="1008">
    <w:abstractNumId w:val="1268"/>
  </w:num>
  <w:num w:numId="1009">
    <w:abstractNumId w:val="496"/>
  </w:num>
  <w:num w:numId="1010">
    <w:abstractNumId w:val="375"/>
  </w:num>
  <w:num w:numId="1011">
    <w:abstractNumId w:val="1120"/>
  </w:num>
  <w:num w:numId="1012">
    <w:abstractNumId w:val="819"/>
  </w:num>
  <w:num w:numId="1013">
    <w:abstractNumId w:val="688"/>
  </w:num>
  <w:num w:numId="1014">
    <w:abstractNumId w:val="556"/>
  </w:num>
  <w:num w:numId="1015">
    <w:abstractNumId w:val="280"/>
  </w:num>
  <w:num w:numId="1016">
    <w:abstractNumId w:val="29"/>
  </w:num>
  <w:num w:numId="1017">
    <w:abstractNumId w:val="621"/>
  </w:num>
  <w:num w:numId="1018">
    <w:abstractNumId w:val="1047"/>
  </w:num>
  <w:num w:numId="1019">
    <w:abstractNumId w:val="225"/>
  </w:num>
  <w:num w:numId="1020">
    <w:abstractNumId w:val="76"/>
  </w:num>
  <w:num w:numId="1021">
    <w:abstractNumId w:val="457"/>
  </w:num>
  <w:num w:numId="1022">
    <w:abstractNumId w:val="403"/>
  </w:num>
  <w:num w:numId="1023">
    <w:abstractNumId w:val="1102"/>
  </w:num>
  <w:num w:numId="1024">
    <w:abstractNumId w:val="426"/>
  </w:num>
  <w:num w:numId="1025">
    <w:abstractNumId w:val="1381"/>
  </w:num>
  <w:num w:numId="1026">
    <w:abstractNumId w:val="1174"/>
  </w:num>
  <w:num w:numId="1027">
    <w:abstractNumId w:val="465"/>
  </w:num>
  <w:num w:numId="1028">
    <w:abstractNumId w:val="816"/>
  </w:num>
  <w:num w:numId="1029">
    <w:abstractNumId w:val="198"/>
  </w:num>
  <w:num w:numId="1030">
    <w:abstractNumId w:val="1422"/>
  </w:num>
  <w:num w:numId="1031">
    <w:abstractNumId w:val="1371"/>
  </w:num>
  <w:num w:numId="1032">
    <w:abstractNumId w:val="324"/>
  </w:num>
  <w:num w:numId="1033">
    <w:abstractNumId w:val="704"/>
  </w:num>
  <w:num w:numId="1034">
    <w:abstractNumId w:val="1171"/>
  </w:num>
  <w:num w:numId="1035">
    <w:abstractNumId w:val="12"/>
  </w:num>
  <w:num w:numId="1036">
    <w:abstractNumId w:val="355"/>
  </w:num>
  <w:num w:numId="1037">
    <w:abstractNumId w:val="984"/>
  </w:num>
  <w:num w:numId="1038">
    <w:abstractNumId w:val="432"/>
  </w:num>
  <w:num w:numId="1039">
    <w:abstractNumId w:val="981"/>
  </w:num>
  <w:num w:numId="1040">
    <w:abstractNumId w:val="391"/>
  </w:num>
  <w:num w:numId="1041">
    <w:abstractNumId w:val="1439"/>
  </w:num>
  <w:num w:numId="1042">
    <w:abstractNumId w:val="110"/>
  </w:num>
  <w:num w:numId="1043">
    <w:abstractNumId w:val="498"/>
  </w:num>
  <w:num w:numId="1044">
    <w:abstractNumId w:val="79"/>
  </w:num>
  <w:num w:numId="1045">
    <w:abstractNumId w:val="206"/>
  </w:num>
  <w:num w:numId="1046">
    <w:abstractNumId w:val="139"/>
  </w:num>
  <w:num w:numId="1047">
    <w:abstractNumId w:val="1153"/>
  </w:num>
  <w:num w:numId="1048">
    <w:abstractNumId w:val="367"/>
  </w:num>
  <w:num w:numId="1049">
    <w:abstractNumId w:val="1345"/>
  </w:num>
  <w:num w:numId="1050">
    <w:abstractNumId w:val="408"/>
  </w:num>
  <w:num w:numId="1051">
    <w:abstractNumId w:val="253"/>
  </w:num>
  <w:num w:numId="1052">
    <w:abstractNumId w:val="647"/>
  </w:num>
  <w:num w:numId="1053">
    <w:abstractNumId w:val="815"/>
  </w:num>
  <w:num w:numId="1054">
    <w:abstractNumId w:val="59"/>
  </w:num>
  <w:num w:numId="1055">
    <w:abstractNumId w:val="800"/>
  </w:num>
  <w:num w:numId="1056">
    <w:abstractNumId w:val="748"/>
  </w:num>
  <w:num w:numId="1057">
    <w:abstractNumId w:val="684"/>
  </w:num>
  <w:num w:numId="1058">
    <w:abstractNumId w:val="954"/>
  </w:num>
  <w:num w:numId="1059">
    <w:abstractNumId w:val="383"/>
  </w:num>
  <w:num w:numId="1060">
    <w:abstractNumId w:val="640"/>
  </w:num>
  <w:num w:numId="1061">
    <w:abstractNumId w:val="808"/>
  </w:num>
  <w:num w:numId="1062">
    <w:abstractNumId w:val="904"/>
  </w:num>
  <w:num w:numId="1063">
    <w:abstractNumId w:val="913"/>
  </w:num>
  <w:num w:numId="1064">
    <w:abstractNumId w:val="844"/>
  </w:num>
  <w:num w:numId="1065">
    <w:abstractNumId w:val="1029"/>
  </w:num>
  <w:num w:numId="1066">
    <w:abstractNumId w:val="1270"/>
  </w:num>
  <w:num w:numId="1067">
    <w:abstractNumId w:val="983"/>
  </w:num>
  <w:num w:numId="1068">
    <w:abstractNumId w:val="1264"/>
  </w:num>
  <w:num w:numId="1069">
    <w:abstractNumId w:val="1138"/>
  </w:num>
  <w:num w:numId="1070">
    <w:abstractNumId w:val="915"/>
  </w:num>
  <w:num w:numId="1071">
    <w:abstractNumId w:val="1063"/>
  </w:num>
  <w:num w:numId="1072">
    <w:abstractNumId w:val="1151"/>
  </w:num>
  <w:num w:numId="1073">
    <w:abstractNumId w:val="1336"/>
  </w:num>
  <w:num w:numId="1074">
    <w:abstractNumId w:val="1090"/>
  </w:num>
  <w:num w:numId="1075">
    <w:abstractNumId w:val="989"/>
  </w:num>
  <w:num w:numId="1076">
    <w:abstractNumId w:val="1198"/>
  </w:num>
  <w:num w:numId="1077">
    <w:abstractNumId w:val="16"/>
  </w:num>
  <w:num w:numId="1078">
    <w:abstractNumId w:val="523"/>
  </w:num>
  <w:num w:numId="1079">
    <w:abstractNumId w:val="750"/>
  </w:num>
  <w:num w:numId="1080">
    <w:abstractNumId w:val="1091"/>
  </w:num>
  <w:num w:numId="1081">
    <w:abstractNumId w:val="663"/>
  </w:num>
  <w:num w:numId="1082">
    <w:abstractNumId w:val="101"/>
  </w:num>
  <w:num w:numId="1083">
    <w:abstractNumId w:val="14"/>
  </w:num>
  <w:num w:numId="1084">
    <w:abstractNumId w:val="303"/>
  </w:num>
  <w:num w:numId="1085">
    <w:abstractNumId w:val="247"/>
  </w:num>
  <w:num w:numId="1086">
    <w:abstractNumId w:val="656"/>
  </w:num>
  <w:num w:numId="1087">
    <w:abstractNumId w:val="233"/>
  </w:num>
  <w:num w:numId="1088">
    <w:abstractNumId w:val="817"/>
  </w:num>
  <w:num w:numId="1089">
    <w:abstractNumId w:val="1243"/>
  </w:num>
  <w:num w:numId="1090">
    <w:abstractNumId w:val="309"/>
  </w:num>
  <w:num w:numId="1091">
    <w:abstractNumId w:val="737"/>
  </w:num>
  <w:num w:numId="1092">
    <w:abstractNumId w:val="439"/>
  </w:num>
  <w:num w:numId="1093">
    <w:abstractNumId w:val="41"/>
  </w:num>
  <w:num w:numId="1094">
    <w:abstractNumId w:val="322"/>
  </w:num>
  <w:num w:numId="1095">
    <w:abstractNumId w:val="170"/>
  </w:num>
  <w:num w:numId="1096">
    <w:abstractNumId w:val="402"/>
  </w:num>
  <w:num w:numId="1097">
    <w:abstractNumId w:val="485"/>
  </w:num>
  <w:num w:numId="1098">
    <w:abstractNumId w:val="1226"/>
  </w:num>
  <w:num w:numId="1099">
    <w:abstractNumId w:val="965"/>
  </w:num>
  <w:num w:numId="1100">
    <w:abstractNumId w:val="1238"/>
  </w:num>
  <w:num w:numId="1101">
    <w:abstractNumId w:val="91"/>
  </w:num>
  <w:num w:numId="1102">
    <w:abstractNumId w:val="1409"/>
  </w:num>
  <w:num w:numId="1103">
    <w:abstractNumId w:val="557"/>
  </w:num>
  <w:num w:numId="1104">
    <w:abstractNumId w:val="1271"/>
  </w:num>
  <w:num w:numId="1105">
    <w:abstractNumId w:val="1116"/>
  </w:num>
  <w:num w:numId="1106">
    <w:abstractNumId w:val="95"/>
  </w:num>
  <w:num w:numId="1107">
    <w:abstractNumId w:val="404"/>
  </w:num>
  <w:num w:numId="1108">
    <w:abstractNumId w:val="431"/>
  </w:num>
  <w:num w:numId="1109">
    <w:abstractNumId w:val="1369"/>
  </w:num>
  <w:num w:numId="1110">
    <w:abstractNumId w:val="1126"/>
  </w:num>
  <w:num w:numId="1111">
    <w:abstractNumId w:val="1206"/>
  </w:num>
  <w:num w:numId="1112">
    <w:abstractNumId w:val="931"/>
  </w:num>
  <w:num w:numId="1113">
    <w:abstractNumId w:val="871"/>
  </w:num>
  <w:num w:numId="1114">
    <w:abstractNumId w:val="662"/>
  </w:num>
  <w:num w:numId="1115">
    <w:abstractNumId w:val="352"/>
  </w:num>
  <w:num w:numId="1116">
    <w:abstractNumId w:val="1052"/>
  </w:num>
  <w:num w:numId="1117">
    <w:abstractNumId w:val="1122"/>
  </w:num>
  <w:num w:numId="1118">
    <w:abstractNumId w:val="1210"/>
  </w:num>
  <w:num w:numId="1119">
    <w:abstractNumId w:val="1173"/>
  </w:num>
  <w:num w:numId="1120">
    <w:abstractNumId w:val="458"/>
  </w:num>
  <w:num w:numId="1121">
    <w:abstractNumId w:val="242"/>
  </w:num>
  <w:num w:numId="1122">
    <w:abstractNumId w:val="249"/>
  </w:num>
  <w:num w:numId="1123">
    <w:abstractNumId w:val="1209"/>
  </w:num>
  <w:num w:numId="1124">
    <w:abstractNumId w:val="98"/>
  </w:num>
  <w:num w:numId="1125">
    <w:abstractNumId w:val="188"/>
  </w:num>
  <w:num w:numId="1126">
    <w:abstractNumId w:val="463"/>
  </w:num>
  <w:num w:numId="1127">
    <w:abstractNumId w:val="252"/>
  </w:num>
  <w:num w:numId="1128">
    <w:abstractNumId w:val="252"/>
  </w:num>
  <w:num w:numId="1129">
    <w:abstractNumId w:val="252"/>
  </w:num>
  <w:num w:numId="1130">
    <w:abstractNumId w:val="252"/>
  </w:num>
  <w:num w:numId="1131">
    <w:abstractNumId w:val="252"/>
  </w:num>
  <w:num w:numId="1132">
    <w:abstractNumId w:val="252"/>
  </w:num>
  <w:num w:numId="1133">
    <w:abstractNumId w:val="252"/>
  </w:num>
  <w:num w:numId="1134">
    <w:abstractNumId w:val="252"/>
  </w:num>
  <w:num w:numId="1135">
    <w:abstractNumId w:val="252"/>
  </w:num>
  <w:num w:numId="1136">
    <w:abstractNumId w:val="252"/>
  </w:num>
  <w:num w:numId="1137">
    <w:abstractNumId w:val="252"/>
  </w:num>
  <w:num w:numId="1138">
    <w:abstractNumId w:val="252"/>
  </w:num>
  <w:num w:numId="1139">
    <w:abstractNumId w:val="252"/>
  </w:num>
  <w:num w:numId="1140">
    <w:abstractNumId w:val="252"/>
  </w:num>
  <w:num w:numId="1141">
    <w:abstractNumId w:val="252"/>
  </w:num>
  <w:num w:numId="1142">
    <w:abstractNumId w:val="252"/>
  </w:num>
  <w:num w:numId="1143">
    <w:abstractNumId w:val="252"/>
  </w:num>
  <w:num w:numId="1144">
    <w:abstractNumId w:val="252"/>
  </w:num>
  <w:num w:numId="1145">
    <w:abstractNumId w:val="252"/>
  </w:num>
  <w:num w:numId="1146">
    <w:abstractNumId w:val="252"/>
  </w:num>
  <w:num w:numId="1147">
    <w:abstractNumId w:val="252"/>
  </w:num>
  <w:num w:numId="1148">
    <w:abstractNumId w:val="252"/>
  </w:num>
  <w:num w:numId="1149">
    <w:abstractNumId w:val="252"/>
  </w:num>
  <w:num w:numId="1150">
    <w:abstractNumId w:val="252"/>
  </w:num>
  <w:num w:numId="1151">
    <w:abstractNumId w:val="252"/>
  </w:num>
  <w:num w:numId="1152">
    <w:abstractNumId w:val="252"/>
  </w:num>
  <w:num w:numId="1153">
    <w:abstractNumId w:val="252"/>
  </w:num>
  <w:num w:numId="1154">
    <w:abstractNumId w:val="252"/>
  </w:num>
  <w:num w:numId="1155">
    <w:abstractNumId w:val="252"/>
  </w:num>
  <w:num w:numId="1156">
    <w:abstractNumId w:val="252"/>
  </w:num>
  <w:num w:numId="1157">
    <w:abstractNumId w:val="252"/>
  </w:num>
  <w:num w:numId="1158">
    <w:abstractNumId w:val="252"/>
  </w:num>
  <w:num w:numId="1159">
    <w:abstractNumId w:val="252"/>
  </w:num>
  <w:num w:numId="1160">
    <w:abstractNumId w:val="252"/>
  </w:num>
  <w:num w:numId="1161">
    <w:abstractNumId w:val="252"/>
  </w:num>
  <w:num w:numId="1162">
    <w:abstractNumId w:val="252"/>
  </w:num>
  <w:num w:numId="1163">
    <w:abstractNumId w:val="252"/>
  </w:num>
  <w:num w:numId="1164">
    <w:abstractNumId w:val="252"/>
  </w:num>
  <w:num w:numId="1165">
    <w:abstractNumId w:val="252"/>
  </w:num>
  <w:num w:numId="1166">
    <w:abstractNumId w:val="252"/>
  </w:num>
  <w:num w:numId="1167">
    <w:abstractNumId w:val="252"/>
  </w:num>
  <w:num w:numId="1168">
    <w:abstractNumId w:val="119"/>
  </w:num>
  <w:num w:numId="1169">
    <w:abstractNumId w:val="1425"/>
  </w:num>
  <w:num w:numId="1170">
    <w:abstractNumId w:val="1216"/>
  </w:num>
  <w:num w:numId="1171">
    <w:abstractNumId w:val="1277"/>
  </w:num>
  <w:num w:numId="1172">
    <w:abstractNumId w:val="1014"/>
  </w:num>
  <w:num w:numId="1173">
    <w:abstractNumId w:val="1252"/>
  </w:num>
  <w:num w:numId="1174">
    <w:abstractNumId w:val="903"/>
  </w:num>
  <w:num w:numId="1175">
    <w:abstractNumId w:val="1308"/>
  </w:num>
  <w:num w:numId="1176">
    <w:abstractNumId w:val="1034"/>
  </w:num>
  <w:num w:numId="1177">
    <w:abstractNumId w:val="313"/>
  </w:num>
  <w:num w:numId="1178">
    <w:abstractNumId w:val="450"/>
  </w:num>
  <w:num w:numId="1179">
    <w:abstractNumId w:val="1183"/>
  </w:num>
  <w:num w:numId="1180">
    <w:abstractNumId w:val="933"/>
  </w:num>
  <w:num w:numId="1181">
    <w:abstractNumId w:val="460"/>
  </w:num>
  <w:num w:numId="1182">
    <w:abstractNumId w:val="272"/>
  </w:num>
  <w:num w:numId="1183">
    <w:abstractNumId w:val="1437"/>
  </w:num>
  <w:num w:numId="1184">
    <w:abstractNumId w:val="1242"/>
  </w:num>
  <w:num w:numId="1185">
    <w:abstractNumId w:val="1096"/>
  </w:num>
  <w:num w:numId="1186">
    <w:abstractNumId w:val="1329"/>
  </w:num>
  <w:num w:numId="1187">
    <w:abstractNumId w:val="947"/>
  </w:num>
  <w:num w:numId="1188">
    <w:abstractNumId w:val="991"/>
  </w:num>
  <w:num w:numId="1189">
    <w:abstractNumId w:val="1050"/>
  </w:num>
  <w:num w:numId="1190">
    <w:abstractNumId w:val="839"/>
  </w:num>
  <w:num w:numId="1191">
    <w:abstractNumId w:val="94"/>
  </w:num>
  <w:num w:numId="1192">
    <w:abstractNumId w:val="384"/>
  </w:num>
  <w:num w:numId="1193">
    <w:abstractNumId w:val="668"/>
  </w:num>
  <w:num w:numId="1194">
    <w:abstractNumId w:val="1076"/>
  </w:num>
  <w:num w:numId="1195">
    <w:abstractNumId w:val="501"/>
  </w:num>
  <w:num w:numId="1196">
    <w:abstractNumId w:val="885"/>
  </w:num>
  <w:num w:numId="1197">
    <w:abstractNumId w:val="1094"/>
  </w:num>
  <w:num w:numId="1198">
    <w:abstractNumId w:val="1229"/>
  </w:num>
  <w:num w:numId="1199">
    <w:abstractNumId w:val="353"/>
  </w:num>
  <w:num w:numId="1200">
    <w:abstractNumId w:val="294"/>
  </w:num>
  <w:num w:numId="1201">
    <w:abstractNumId w:val="73"/>
  </w:num>
  <w:num w:numId="1202">
    <w:abstractNumId w:val="911"/>
  </w:num>
  <w:num w:numId="1203">
    <w:abstractNumId w:val="1017"/>
  </w:num>
  <w:num w:numId="1204">
    <w:abstractNumId w:val="1148"/>
  </w:num>
  <w:num w:numId="1205">
    <w:abstractNumId w:val="783"/>
  </w:num>
  <w:num w:numId="1206">
    <w:abstractNumId w:val="1301"/>
  </w:num>
  <w:num w:numId="1207">
    <w:abstractNumId w:val="665"/>
  </w:num>
  <w:num w:numId="1208">
    <w:abstractNumId w:val="185"/>
  </w:num>
  <w:num w:numId="1209">
    <w:abstractNumId w:val="19"/>
  </w:num>
  <w:num w:numId="1210">
    <w:abstractNumId w:val="549"/>
  </w:num>
  <w:num w:numId="1211">
    <w:abstractNumId w:val="1293"/>
  </w:num>
  <w:num w:numId="1212">
    <w:abstractNumId w:val="1031"/>
  </w:num>
  <w:num w:numId="1213">
    <w:abstractNumId w:val="779"/>
  </w:num>
  <w:num w:numId="1214">
    <w:abstractNumId w:val="39"/>
  </w:num>
  <w:num w:numId="1215">
    <w:abstractNumId w:val="1165"/>
  </w:num>
  <w:num w:numId="1216">
    <w:abstractNumId w:val="825"/>
  </w:num>
  <w:num w:numId="1217">
    <w:abstractNumId w:val="1290"/>
  </w:num>
  <w:num w:numId="1218">
    <w:abstractNumId w:val="1100"/>
  </w:num>
  <w:num w:numId="1219">
    <w:abstractNumId w:val="968"/>
  </w:num>
  <w:num w:numId="1220">
    <w:abstractNumId w:val="382"/>
  </w:num>
  <w:num w:numId="1221">
    <w:abstractNumId w:val="169"/>
  </w:num>
  <w:num w:numId="1222">
    <w:abstractNumId w:val="231"/>
  </w:num>
  <w:num w:numId="1223">
    <w:abstractNumId w:val="446"/>
  </w:num>
  <w:num w:numId="1224">
    <w:abstractNumId w:val="1297"/>
  </w:num>
  <w:num w:numId="1225">
    <w:abstractNumId w:val="708"/>
  </w:num>
  <w:num w:numId="1226">
    <w:abstractNumId w:val="340"/>
  </w:num>
  <w:num w:numId="1227">
    <w:abstractNumId w:val="1279"/>
  </w:num>
  <w:num w:numId="1228">
    <w:abstractNumId w:val="218"/>
  </w:num>
  <w:num w:numId="1229">
    <w:abstractNumId w:val="1025"/>
  </w:num>
  <w:num w:numId="1230">
    <w:abstractNumId w:val="23"/>
  </w:num>
  <w:num w:numId="1231">
    <w:abstractNumId w:val="308"/>
  </w:num>
  <w:num w:numId="1232">
    <w:abstractNumId w:val="685"/>
  </w:num>
  <w:num w:numId="1233">
    <w:abstractNumId w:val="193"/>
  </w:num>
  <w:num w:numId="1234">
    <w:abstractNumId w:val="1372"/>
  </w:num>
  <w:num w:numId="1235">
    <w:abstractNumId w:val="115"/>
  </w:num>
  <w:num w:numId="1236">
    <w:abstractNumId w:val="1219"/>
  </w:num>
  <w:num w:numId="1237">
    <w:abstractNumId w:val="890"/>
  </w:num>
  <w:num w:numId="1238">
    <w:abstractNumId w:val="751"/>
  </w:num>
  <w:num w:numId="1239">
    <w:abstractNumId w:val="273"/>
  </w:num>
  <w:num w:numId="1240">
    <w:abstractNumId w:val="1419"/>
  </w:num>
  <w:num w:numId="1241">
    <w:abstractNumId w:val="159"/>
  </w:num>
  <w:num w:numId="1242">
    <w:abstractNumId w:val="809"/>
  </w:num>
  <w:num w:numId="1243">
    <w:abstractNumId w:val="319"/>
  </w:num>
  <w:num w:numId="1244">
    <w:abstractNumId w:val="71"/>
  </w:num>
  <w:num w:numId="1245">
    <w:abstractNumId w:val="999"/>
  </w:num>
  <w:num w:numId="1246">
    <w:abstractNumId w:val="191"/>
  </w:num>
  <w:num w:numId="1247">
    <w:abstractNumId w:val="1160"/>
  </w:num>
  <w:num w:numId="1248">
    <w:abstractNumId w:val="1067"/>
  </w:num>
  <w:num w:numId="1249">
    <w:abstractNumId w:val="739"/>
  </w:num>
  <w:num w:numId="1250">
    <w:abstractNumId w:val="1432"/>
  </w:num>
  <w:num w:numId="1251">
    <w:abstractNumId w:val="729"/>
  </w:num>
  <w:num w:numId="1252">
    <w:abstractNumId w:val="773"/>
  </w:num>
  <w:num w:numId="1253">
    <w:abstractNumId w:val="377"/>
  </w:num>
  <w:num w:numId="1254">
    <w:abstractNumId w:val="554"/>
  </w:num>
  <w:num w:numId="1255">
    <w:abstractNumId w:val="1197"/>
  </w:num>
  <w:num w:numId="1256">
    <w:abstractNumId w:val="761"/>
  </w:num>
  <w:num w:numId="1257">
    <w:abstractNumId w:val="592"/>
  </w:num>
  <w:num w:numId="1258">
    <w:abstractNumId w:val="629"/>
  </w:num>
  <w:num w:numId="1259">
    <w:abstractNumId w:val="1162"/>
  </w:num>
  <w:num w:numId="1260">
    <w:abstractNumId w:val="339"/>
  </w:num>
  <w:num w:numId="1261">
    <w:abstractNumId w:val="497"/>
  </w:num>
  <w:num w:numId="1262">
    <w:abstractNumId w:val="1223"/>
  </w:num>
  <w:num w:numId="1263">
    <w:abstractNumId w:val="598"/>
  </w:num>
  <w:num w:numId="1264">
    <w:abstractNumId w:val="111"/>
  </w:num>
  <w:num w:numId="1265">
    <w:abstractNumId w:val="1245"/>
  </w:num>
  <w:num w:numId="1266">
    <w:abstractNumId w:val="376"/>
  </w:num>
  <w:num w:numId="1267">
    <w:abstractNumId w:val="892"/>
  </w:num>
  <w:num w:numId="1268">
    <w:abstractNumId w:val="604"/>
  </w:num>
  <w:num w:numId="1269">
    <w:abstractNumId w:val="1450"/>
  </w:num>
  <w:num w:numId="1270">
    <w:abstractNumId w:val="874"/>
  </w:num>
  <w:num w:numId="1271">
    <w:abstractNumId w:val="548"/>
  </w:num>
  <w:num w:numId="1272">
    <w:abstractNumId w:val="424"/>
  </w:num>
  <w:num w:numId="1273">
    <w:abstractNumId w:val="699"/>
  </w:num>
  <w:num w:numId="1274">
    <w:abstractNumId w:val="1389"/>
  </w:num>
  <w:num w:numId="1275">
    <w:abstractNumId w:val="147"/>
  </w:num>
  <w:num w:numId="1276">
    <w:abstractNumId w:val="156"/>
  </w:num>
  <w:num w:numId="1277">
    <w:abstractNumId w:val="389"/>
  </w:num>
  <w:num w:numId="1278">
    <w:abstractNumId w:val="9"/>
  </w:num>
  <w:num w:numId="1279">
    <w:abstractNumId w:val="1161"/>
  </w:num>
  <w:num w:numId="1280">
    <w:abstractNumId w:val="793"/>
  </w:num>
  <w:num w:numId="1281">
    <w:abstractNumId w:val="768"/>
  </w:num>
  <w:num w:numId="1282">
    <w:abstractNumId w:val="265"/>
  </w:num>
  <w:num w:numId="1283">
    <w:abstractNumId w:val="1072"/>
  </w:num>
  <w:num w:numId="1284">
    <w:abstractNumId w:val="626"/>
  </w:num>
  <w:num w:numId="1285">
    <w:abstractNumId w:val="473"/>
  </w:num>
  <w:num w:numId="1286">
    <w:abstractNumId w:val="462"/>
  </w:num>
  <w:num w:numId="1287">
    <w:abstractNumId w:val="320"/>
  </w:num>
  <w:num w:numId="1288">
    <w:abstractNumId w:val="269"/>
  </w:num>
  <w:num w:numId="1289">
    <w:abstractNumId w:val="953"/>
  </w:num>
  <w:num w:numId="1290">
    <w:abstractNumId w:val="399"/>
  </w:num>
  <w:num w:numId="1291">
    <w:abstractNumId w:val="1302"/>
  </w:num>
  <w:num w:numId="1292">
    <w:abstractNumId w:val="82"/>
  </w:num>
  <w:num w:numId="1293">
    <w:abstractNumId w:val="1107"/>
  </w:num>
  <w:num w:numId="1294">
    <w:abstractNumId w:val="1038"/>
  </w:num>
  <w:num w:numId="1295">
    <w:abstractNumId w:val="1140"/>
  </w:num>
  <w:num w:numId="1296">
    <w:abstractNumId w:val="1113"/>
  </w:num>
  <w:num w:numId="1297">
    <w:abstractNumId w:val="1127"/>
  </w:num>
  <w:num w:numId="1298">
    <w:abstractNumId w:val="1355"/>
  </w:num>
  <w:num w:numId="1299">
    <w:abstractNumId w:val="88"/>
  </w:num>
  <w:num w:numId="1300">
    <w:abstractNumId w:val="504"/>
  </w:num>
  <w:num w:numId="1301">
    <w:abstractNumId w:val="919"/>
  </w:num>
  <w:num w:numId="1302">
    <w:abstractNumId w:val="846"/>
  </w:num>
  <w:num w:numId="1303">
    <w:abstractNumId w:val="835"/>
  </w:num>
  <w:num w:numId="1304">
    <w:abstractNumId w:val="1119"/>
  </w:num>
  <w:num w:numId="1305">
    <w:abstractNumId w:val="70"/>
  </w:num>
  <w:num w:numId="1306">
    <w:abstractNumId w:val="1346"/>
  </w:num>
  <w:num w:numId="1307">
    <w:abstractNumId w:val="741"/>
  </w:num>
  <w:num w:numId="1308">
    <w:abstractNumId w:val="182"/>
  </w:num>
  <w:num w:numId="1309">
    <w:abstractNumId w:val="787"/>
  </w:num>
  <w:num w:numId="1310">
    <w:abstractNumId w:val="1130"/>
  </w:num>
  <w:num w:numId="1311">
    <w:abstractNumId w:val="570"/>
  </w:num>
  <w:num w:numId="1312">
    <w:abstractNumId w:val="1309"/>
  </w:num>
  <w:num w:numId="1313">
    <w:abstractNumId w:val="891"/>
  </w:num>
  <w:num w:numId="1314">
    <w:abstractNumId w:val="1430"/>
  </w:num>
  <w:num w:numId="1315">
    <w:abstractNumId w:val="1400"/>
  </w:num>
  <w:num w:numId="1316">
    <w:abstractNumId w:val="364"/>
  </w:num>
  <w:num w:numId="1317">
    <w:abstractNumId w:val="400"/>
  </w:num>
  <w:num w:numId="1318">
    <w:abstractNumId w:val="1191"/>
  </w:num>
  <w:num w:numId="1319">
    <w:abstractNumId w:val="123"/>
  </w:num>
  <w:num w:numId="1320">
    <w:abstractNumId w:val="226"/>
  </w:num>
  <w:num w:numId="1321">
    <w:abstractNumId w:val="669"/>
  </w:num>
  <w:num w:numId="1322">
    <w:abstractNumId w:val="212"/>
  </w:num>
  <w:num w:numId="1323">
    <w:abstractNumId w:val="1121"/>
  </w:num>
  <w:num w:numId="1324">
    <w:abstractNumId w:val="288"/>
  </w:num>
  <w:num w:numId="1325">
    <w:abstractNumId w:val="791"/>
  </w:num>
  <w:num w:numId="1326">
    <w:abstractNumId w:val="437"/>
  </w:num>
  <w:num w:numId="1327">
    <w:abstractNumId w:val="1203"/>
  </w:num>
  <w:num w:numId="1328">
    <w:abstractNumId w:val="427"/>
  </w:num>
  <w:num w:numId="1329">
    <w:abstractNumId w:val="207"/>
  </w:num>
  <w:num w:numId="1330">
    <w:abstractNumId w:val="730"/>
  </w:num>
  <w:num w:numId="1331">
    <w:abstractNumId w:val="641"/>
  </w:num>
  <w:num w:numId="1332">
    <w:abstractNumId w:val="624"/>
  </w:num>
  <w:num w:numId="1333">
    <w:abstractNumId w:val="1334"/>
  </w:num>
  <w:num w:numId="1334">
    <w:abstractNumId w:val="239"/>
  </w:num>
  <w:num w:numId="1335">
    <w:abstractNumId w:val="416"/>
  </w:num>
  <w:num w:numId="1336">
    <w:abstractNumId w:val="1193"/>
  </w:num>
  <w:num w:numId="1337">
    <w:abstractNumId w:val="306"/>
  </w:num>
  <w:num w:numId="1338">
    <w:abstractNumId w:val="830"/>
  </w:num>
  <w:num w:numId="1339">
    <w:abstractNumId w:val="597"/>
  </w:num>
  <w:num w:numId="1340">
    <w:abstractNumId w:val="1214"/>
  </w:num>
  <w:num w:numId="1341">
    <w:abstractNumId w:val="305"/>
  </w:num>
  <w:num w:numId="1342">
    <w:abstractNumId w:val="651"/>
  </w:num>
  <w:num w:numId="1343">
    <w:abstractNumId w:val="692"/>
  </w:num>
  <w:num w:numId="1344">
    <w:abstractNumId w:val="959"/>
  </w:num>
  <w:num w:numId="1345">
    <w:abstractNumId w:val="1317"/>
  </w:num>
  <w:num w:numId="1346">
    <w:abstractNumId w:val="753"/>
  </w:num>
  <w:num w:numId="1347">
    <w:abstractNumId w:val="1187"/>
  </w:num>
  <w:num w:numId="1348">
    <w:abstractNumId w:val="1247"/>
  </w:num>
  <w:num w:numId="1349">
    <w:abstractNumId w:val="413"/>
  </w:num>
  <w:num w:numId="1350">
    <w:abstractNumId w:val="1084"/>
  </w:num>
  <w:num w:numId="1351">
    <w:abstractNumId w:val="461"/>
  </w:num>
  <w:num w:numId="1352">
    <w:abstractNumId w:val="1237"/>
  </w:num>
  <w:num w:numId="1353">
    <w:abstractNumId w:val="596"/>
  </w:num>
  <w:num w:numId="1354">
    <w:abstractNumId w:val="500"/>
  </w:num>
  <w:num w:numId="1355">
    <w:abstractNumId w:val="606"/>
  </w:num>
  <w:num w:numId="1356">
    <w:abstractNumId w:val="90"/>
  </w:num>
  <w:num w:numId="1357">
    <w:abstractNumId w:val="718"/>
  </w:num>
  <w:num w:numId="1358">
    <w:abstractNumId w:val="1306"/>
  </w:num>
  <w:num w:numId="1359">
    <w:abstractNumId w:val="587"/>
  </w:num>
  <w:num w:numId="1360">
    <w:abstractNumId w:val="957"/>
  </w:num>
  <w:num w:numId="1361">
    <w:abstractNumId w:val="1358"/>
  </w:num>
  <w:num w:numId="1362">
    <w:abstractNumId w:val="138"/>
  </w:num>
  <w:num w:numId="1363">
    <w:abstractNumId w:val="1064"/>
  </w:num>
  <w:num w:numId="1364">
    <w:abstractNumId w:val="1099"/>
  </w:num>
  <w:num w:numId="1365">
    <w:abstractNumId w:val="797"/>
  </w:num>
  <w:num w:numId="1366">
    <w:abstractNumId w:val="572"/>
  </w:num>
  <w:num w:numId="1367">
    <w:abstractNumId w:val="828"/>
  </w:num>
  <w:num w:numId="1368">
    <w:abstractNumId w:val="1026"/>
  </w:num>
  <w:num w:numId="1369">
    <w:abstractNumId w:val="299"/>
  </w:num>
  <w:num w:numId="1370">
    <w:abstractNumId w:val="1267"/>
  </w:num>
  <w:num w:numId="1371">
    <w:abstractNumId w:val="1233"/>
  </w:num>
  <w:num w:numId="1372">
    <w:abstractNumId w:val="166"/>
  </w:num>
  <w:num w:numId="1373">
    <w:abstractNumId w:val="1115"/>
  </w:num>
  <w:num w:numId="1374">
    <w:abstractNumId w:val="736"/>
  </w:num>
  <w:num w:numId="1375">
    <w:abstractNumId w:val="731"/>
  </w:num>
  <w:num w:numId="1376">
    <w:abstractNumId w:val="478"/>
  </w:num>
  <w:num w:numId="1377">
    <w:abstractNumId w:val="1364"/>
  </w:num>
  <w:num w:numId="1378">
    <w:abstractNumId w:val="1391"/>
  </w:num>
  <w:num w:numId="1379">
    <w:abstractNumId w:val="176"/>
  </w:num>
  <w:num w:numId="1380">
    <w:abstractNumId w:val="928"/>
  </w:num>
  <w:num w:numId="1381">
    <w:abstractNumId w:val="243"/>
  </w:num>
  <w:num w:numId="1382">
    <w:abstractNumId w:val="829"/>
  </w:num>
  <w:num w:numId="1383">
    <w:abstractNumId w:val="1235"/>
  </w:num>
  <w:num w:numId="1384">
    <w:abstractNumId w:val="120"/>
  </w:num>
  <w:num w:numId="1385">
    <w:abstractNumId w:val="602"/>
  </w:num>
  <w:num w:numId="1386">
    <w:abstractNumId w:val="764"/>
  </w:num>
  <w:num w:numId="1387">
    <w:abstractNumId w:val="875"/>
  </w:num>
  <w:num w:numId="1388">
    <w:abstractNumId w:val="776"/>
  </w:num>
  <w:num w:numId="1389">
    <w:abstractNumId w:val="1109"/>
  </w:num>
  <w:num w:numId="1390">
    <w:abstractNumId w:val="898"/>
  </w:num>
  <w:num w:numId="1391">
    <w:abstractNumId w:val="1368"/>
  </w:num>
  <w:num w:numId="1392">
    <w:abstractNumId w:val="1218"/>
  </w:num>
  <w:num w:numId="1393">
    <w:abstractNumId w:val="1145"/>
  </w:num>
  <w:num w:numId="1394">
    <w:abstractNumId w:val="516"/>
  </w:num>
  <w:num w:numId="1395">
    <w:abstractNumId w:val="946"/>
  </w:num>
  <w:num w:numId="1396">
    <w:abstractNumId w:val="325"/>
  </w:num>
  <w:num w:numId="1397">
    <w:abstractNumId w:val="674"/>
  </w:num>
  <w:num w:numId="1398">
    <w:abstractNumId w:val="52"/>
  </w:num>
  <w:num w:numId="1399">
    <w:abstractNumId w:val="31"/>
  </w:num>
  <w:num w:numId="1400">
    <w:abstractNumId w:val="99"/>
  </w:num>
  <w:num w:numId="1401">
    <w:abstractNumId w:val="1390"/>
  </w:num>
  <w:num w:numId="1402">
    <w:abstractNumId w:val="1030"/>
  </w:num>
  <w:num w:numId="1403">
    <w:abstractNumId w:val="422"/>
  </w:num>
  <w:num w:numId="1404">
    <w:abstractNumId w:val="75"/>
  </w:num>
  <w:num w:numId="1405">
    <w:abstractNumId w:val="489"/>
  </w:num>
  <w:num w:numId="1406">
    <w:abstractNumId w:val="526"/>
  </w:num>
  <w:num w:numId="1407">
    <w:abstractNumId w:val="442"/>
  </w:num>
  <w:num w:numId="1408">
    <w:abstractNumId w:val="50"/>
  </w:num>
  <w:num w:numId="1409">
    <w:abstractNumId w:val="37"/>
  </w:num>
  <w:num w:numId="1410">
    <w:abstractNumId w:val="636"/>
  </w:num>
  <w:num w:numId="1411">
    <w:abstractNumId w:val="1248"/>
  </w:num>
  <w:num w:numId="1412">
    <w:abstractNumId w:val="283"/>
  </w:num>
  <w:num w:numId="1413">
    <w:abstractNumId w:val="292"/>
  </w:num>
  <w:num w:numId="1414">
    <w:abstractNumId w:val="479"/>
  </w:num>
  <w:num w:numId="1415">
    <w:abstractNumId w:val="338"/>
  </w:num>
  <w:num w:numId="1416">
    <w:abstractNumId w:val="81"/>
  </w:num>
  <w:num w:numId="1417">
    <w:abstractNumId w:val="1411"/>
  </w:num>
  <w:num w:numId="1418">
    <w:abstractNumId w:val="522"/>
  </w:num>
  <w:num w:numId="1419">
    <w:abstractNumId w:val="678"/>
  </w:num>
  <w:num w:numId="1420">
    <w:abstractNumId w:val="1251"/>
  </w:num>
  <w:num w:numId="1421">
    <w:abstractNumId w:val="855"/>
  </w:num>
  <w:num w:numId="1422">
    <w:abstractNumId w:val="405"/>
  </w:num>
  <w:num w:numId="1423">
    <w:abstractNumId w:val="167"/>
  </w:num>
  <w:num w:numId="1424">
    <w:abstractNumId w:val="1311"/>
  </w:num>
  <w:num w:numId="1425">
    <w:abstractNumId w:val="1111"/>
  </w:num>
  <w:num w:numId="1426">
    <w:abstractNumId w:val="469"/>
  </w:num>
  <w:num w:numId="1427">
    <w:abstractNumId w:val="1192"/>
  </w:num>
  <w:num w:numId="1428">
    <w:abstractNumId w:val="1376"/>
  </w:num>
  <w:num w:numId="1429">
    <w:abstractNumId w:val="1147"/>
  </w:num>
  <w:num w:numId="1430">
    <w:abstractNumId w:val="2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1">
    <w:abstractNumId w:val="1325"/>
  </w:num>
  <w:num w:numId="1432">
    <w:abstractNumId w:val="236"/>
  </w:num>
  <w:num w:numId="1433">
    <w:abstractNumId w:val="2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4">
    <w:abstractNumId w:val="64"/>
  </w:num>
  <w:num w:numId="1435">
    <w:abstractNumId w:val="2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6">
    <w:abstractNumId w:val="529"/>
  </w:num>
  <w:num w:numId="1437">
    <w:abstractNumId w:val="659"/>
  </w:num>
  <w:num w:numId="1438">
    <w:abstractNumId w:val="484"/>
  </w:num>
  <w:num w:numId="1439">
    <w:abstractNumId w:val="513"/>
  </w:num>
  <w:num w:numId="1440">
    <w:abstractNumId w:val="1327"/>
  </w:num>
  <w:num w:numId="1441">
    <w:abstractNumId w:val="1363"/>
  </w:num>
  <w:num w:numId="1442">
    <w:abstractNumId w:val="13"/>
  </w:num>
  <w:num w:numId="1443">
    <w:abstractNumId w:val="151"/>
  </w:num>
  <w:num w:numId="1444">
    <w:abstractNumId w:val="1211"/>
  </w:num>
  <w:num w:numId="1445">
    <w:abstractNumId w:val="171"/>
  </w:num>
  <w:num w:numId="1446">
    <w:abstractNumId w:val="676"/>
  </w:num>
  <w:num w:numId="1447">
    <w:abstractNumId w:val="1204"/>
  </w:num>
  <w:num w:numId="1448">
    <w:abstractNumId w:val="2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9">
    <w:abstractNumId w:val="252"/>
  </w:num>
  <w:num w:numId="1450">
    <w:abstractNumId w:val="128"/>
  </w:num>
  <w:num w:numId="1451">
    <w:abstractNumId w:val="1434"/>
  </w:num>
  <w:num w:numId="1452">
    <w:abstractNumId w:val="865"/>
  </w:num>
  <w:num w:numId="1453">
    <w:abstractNumId w:val="1373"/>
  </w:num>
  <w:num w:numId="1454">
    <w:abstractNumId w:val="1300"/>
  </w:num>
  <w:num w:numId="1455">
    <w:abstractNumId w:val="441"/>
  </w:num>
  <w:num w:numId="1456">
    <w:abstractNumId w:val="197"/>
  </w:num>
  <w:num w:numId="1457">
    <w:abstractNumId w:val="1359"/>
  </w:num>
  <w:num w:numId="1458">
    <w:abstractNumId w:val="744"/>
  </w:num>
  <w:num w:numId="1459">
    <w:abstractNumId w:val="286"/>
  </w:num>
  <w:num w:numId="1460">
    <w:abstractNumId w:val="551"/>
  </w:num>
  <w:num w:numId="1461">
    <w:abstractNumId w:val="1177"/>
  </w:num>
  <w:num w:numId="1462">
    <w:abstractNumId w:val="1155"/>
  </w:num>
  <w:num w:numId="1463">
    <w:abstractNumId w:val="1137"/>
  </w:num>
  <w:num w:numId="1464">
    <w:abstractNumId w:val="429"/>
  </w:num>
  <w:num w:numId="1465">
    <w:abstractNumId w:val="387"/>
  </w:num>
  <w:num w:numId="1466">
    <w:abstractNumId w:val="653"/>
  </w:num>
  <w:num w:numId="1467">
    <w:abstractNumId w:val="876"/>
  </w:num>
  <w:num w:numId="1468">
    <w:abstractNumId w:val="1399"/>
  </w:num>
  <w:num w:numId="1469">
    <w:abstractNumId w:val="860"/>
  </w:num>
  <w:num w:numId="1470">
    <w:abstractNumId w:val="701"/>
  </w:num>
  <w:num w:numId="1471">
    <w:abstractNumId w:val="857"/>
  </w:num>
  <w:num w:numId="1472">
    <w:abstractNumId w:val="216"/>
  </w:num>
  <w:num w:numId="1473">
    <w:abstractNumId w:val="30"/>
  </w:num>
  <w:num w:numId="1474">
    <w:abstractNumId w:val="5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5">
    <w:abstractNumId w:val="639"/>
  </w:num>
  <w:num w:numId="1476">
    <w:abstractNumId w:val="863"/>
  </w:num>
  <w:num w:numId="1477">
    <w:abstractNumId w:val="756"/>
  </w:num>
  <w:num w:numId="1478">
    <w:abstractNumId w:val="278"/>
  </w:num>
  <w:num w:numId="1479">
    <w:abstractNumId w:val="85"/>
  </w:num>
  <w:num w:numId="1480">
    <w:abstractNumId w:val="276"/>
  </w:num>
  <w:num w:numId="1481">
    <w:abstractNumId w:val="285"/>
  </w:num>
  <w:num w:numId="1482">
    <w:abstractNumId w:val="964"/>
  </w:num>
  <w:num w:numId="1483">
    <w:abstractNumId w:val="211"/>
  </w:num>
  <w:num w:numId="1484">
    <w:abstractNumId w:val="691"/>
  </w:num>
  <w:num w:numId="1485">
    <w:abstractNumId w:val="648"/>
  </w:num>
  <w:num w:numId="1486">
    <w:abstractNumId w:val="796"/>
  </w:num>
  <w:num w:numId="1487">
    <w:abstractNumId w:val="1291"/>
  </w:num>
  <w:num w:numId="1488">
    <w:abstractNumId w:val="307"/>
  </w:num>
  <w:num w:numId="1489">
    <w:abstractNumId w:val="1071"/>
  </w:num>
  <w:num w:numId="1490">
    <w:abstractNumId w:val="997"/>
  </w:num>
  <w:num w:numId="1491">
    <w:abstractNumId w:val="165"/>
  </w:num>
  <w:num w:numId="1492">
    <w:abstractNumId w:val="742"/>
  </w:num>
  <w:num w:numId="1493">
    <w:abstractNumId w:val="1453"/>
  </w:num>
  <w:num w:numId="1494">
    <w:abstractNumId w:val="372"/>
  </w:num>
  <w:num w:numId="1495">
    <w:abstractNumId w:val="466"/>
  </w:num>
  <w:num w:numId="1496">
    <w:abstractNumId w:val="1404"/>
  </w:num>
  <w:num w:numId="1497">
    <w:abstractNumId w:val="1051"/>
  </w:num>
  <w:num w:numId="1498">
    <w:abstractNumId w:val="550"/>
  </w:num>
  <w:num w:numId="1499">
    <w:abstractNumId w:val="638"/>
  </w:num>
  <w:num w:numId="1500">
    <w:abstractNumId w:val="1124"/>
  </w:num>
  <w:num w:numId="1501">
    <w:abstractNumId w:val="1385"/>
  </w:num>
  <w:num w:numId="1502">
    <w:abstractNumId w:val="886"/>
  </w:num>
  <w:num w:numId="1503">
    <w:abstractNumId w:val="359"/>
  </w:num>
  <w:num w:numId="1504">
    <w:abstractNumId w:val="778"/>
  </w:num>
  <w:num w:numId="1505">
    <w:abstractNumId w:val="33"/>
  </w:num>
  <w:num w:numId="1506">
    <w:abstractNumId w:val="827"/>
  </w:num>
  <w:num w:numId="1507">
    <w:abstractNumId w:val="762"/>
  </w:num>
  <w:num w:numId="1508">
    <w:abstractNumId w:val="492"/>
  </w:num>
  <w:num w:numId="1509">
    <w:abstractNumId w:val="1413"/>
  </w:num>
  <w:num w:numId="1510">
    <w:abstractNumId w:val="1429"/>
  </w:num>
  <w:num w:numId="1511">
    <w:abstractNumId w:val="250"/>
  </w:num>
  <w:num w:numId="1512">
    <w:abstractNumId w:val="1451"/>
  </w:num>
  <w:num w:numId="1513">
    <w:abstractNumId w:val="720"/>
  </w:num>
  <w:num w:numId="1514">
    <w:abstractNumId w:val="5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5">
    <w:abstractNumId w:val="971"/>
  </w:num>
  <w:num w:numId="1516">
    <w:abstractNumId w:val="988"/>
  </w:num>
  <w:num w:numId="1517">
    <w:abstractNumId w:val="583"/>
  </w:num>
  <w:num w:numId="1518">
    <w:abstractNumId w:val="345"/>
  </w:num>
  <w:num w:numId="1519">
    <w:abstractNumId w:val="459"/>
  </w:num>
  <w:num w:numId="1520">
    <w:abstractNumId w:val="1332"/>
  </w:num>
  <w:num w:numId="1521">
    <w:abstractNumId w:val="864"/>
  </w:num>
  <w:num w:numId="1522">
    <w:abstractNumId w:val="330"/>
  </w:num>
  <w:num w:numId="1523">
    <w:abstractNumId w:val="1244"/>
  </w:num>
  <w:num w:numId="1524">
    <w:abstractNumId w:val="87"/>
  </w:num>
  <w:numIdMacAtCleanup w:val="15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mirrorMargins/>
  <w:hideSpellingErrors/>
  <w:hideGrammaticalErrors/>
  <w:attachedTemplate r:id="rId1"/>
  <w:trackRevisions/>
  <w:defaultTabStop w:val="403"/>
  <w:evenAndOddHeaders/>
  <w:drawingGridHorizontalSpacing w:val="100"/>
  <w:displayHorizontalDrawingGridEvery w:val="0"/>
  <w:displayVerticalDrawingGridEvery w:val="0"/>
  <w:noPunctuationKerning/>
  <w:characterSpacingControl w:val="doNotCompress"/>
  <w:hdrShapeDefaults>
    <o:shapedefaults v:ext="edit" spidmax="207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10A"/>
    <w:rsid w:val="0000068F"/>
    <w:rsid w:val="0000070E"/>
    <w:rsid w:val="00000A31"/>
    <w:rsid w:val="00000BFA"/>
    <w:rsid w:val="000011A1"/>
    <w:rsid w:val="00001CB2"/>
    <w:rsid w:val="00001CC3"/>
    <w:rsid w:val="00002005"/>
    <w:rsid w:val="000020F3"/>
    <w:rsid w:val="00002F44"/>
    <w:rsid w:val="00002F60"/>
    <w:rsid w:val="00002FFA"/>
    <w:rsid w:val="00003244"/>
    <w:rsid w:val="000041B3"/>
    <w:rsid w:val="00004A4F"/>
    <w:rsid w:val="00004D18"/>
    <w:rsid w:val="00004DF1"/>
    <w:rsid w:val="00005550"/>
    <w:rsid w:val="00005F8D"/>
    <w:rsid w:val="00006878"/>
    <w:rsid w:val="000068B1"/>
    <w:rsid w:val="00007356"/>
    <w:rsid w:val="0000738D"/>
    <w:rsid w:val="00010308"/>
    <w:rsid w:val="00010328"/>
    <w:rsid w:val="000103D2"/>
    <w:rsid w:val="00010F9D"/>
    <w:rsid w:val="0001107E"/>
    <w:rsid w:val="00011396"/>
    <w:rsid w:val="00012093"/>
    <w:rsid w:val="00012913"/>
    <w:rsid w:val="000133D3"/>
    <w:rsid w:val="000135DF"/>
    <w:rsid w:val="000148C9"/>
    <w:rsid w:val="000149A2"/>
    <w:rsid w:val="00014C29"/>
    <w:rsid w:val="00014C7C"/>
    <w:rsid w:val="00014EF5"/>
    <w:rsid w:val="0001539B"/>
    <w:rsid w:val="00015AC5"/>
    <w:rsid w:val="00015C8D"/>
    <w:rsid w:val="00016638"/>
    <w:rsid w:val="00016AA2"/>
    <w:rsid w:val="00016B84"/>
    <w:rsid w:val="00017E44"/>
    <w:rsid w:val="00020148"/>
    <w:rsid w:val="00020458"/>
    <w:rsid w:val="00020841"/>
    <w:rsid w:val="00020C16"/>
    <w:rsid w:val="00020F86"/>
    <w:rsid w:val="00020FE6"/>
    <w:rsid w:val="00021337"/>
    <w:rsid w:val="00021990"/>
    <w:rsid w:val="00022312"/>
    <w:rsid w:val="00022C86"/>
    <w:rsid w:val="0002321E"/>
    <w:rsid w:val="000239F7"/>
    <w:rsid w:val="00024797"/>
    <w:rsid w:val="0002492B"/>
    <w:rsid w:val="00024C5F"/>
    <w:rsid w:val="0002527B"/>
    <w:rsid w:val="00025407"/>
    <w:rsid w:val="00025779"/>
    <w:rsid w:val="00025920"/>
    <w:rsid w:val="000259C6"/>
    <w:rsid w:val="00025F06"/>
    <w:rsid w:val="000260C8"/>
    <w:rsid w:val="00026374"/>
    <w:rsid w:val="000269C8"/>
    <w:rsid w:val="00026B5F"/>
    <w:rsid w:val="00027292"/>
    <w:rsid w:val="0002777F"/>
    <w:rsid w:val="0003097E"/>
    <w:rsid w:val="00030B6F"/>
    <w:rsid w:val="000315AB"/>
    <w:rsid w:val="000316BA"/>
    <w:rsid w:val="00031EBD"/>
    <w:rsid w:val="00032780"/>
    <w:rsid w:val="00032C0D"/>
    <w:rsid w:val="00032CB3"/>
    <w:rsid w:val="00033359"/>
    <w:rsid w:val="00033CAC"/>
    <w:rsid w:val="00033FB4"/>
    <w:rsid w:val="00034105"/>
    <w:rsid w:val="0003414D"/>
    <w:rsid w:val="00034424"/>
    <w:rsid w:val="000344F7"/>
    <w:rsid w:val="000348AE"/>
    <w:rsid w:val="000349A1"/>
    <w:rsid w:val="00035180"/>
    <w:rsid w:val="00035225"/>
    <w:rsid w:val="000358AB"/>
    <w:rsid w:val="00036134"/>
    <w:rsid w:val="00036926"/>
    <w:rsid w:val="0003755A"/>
    <w:rsid w:val="00037590"/>
    <w:rsid w:val="000377FF"/>
    <w:rsid w:val="0003781B"/>
    <w:rsid w:val="00040538"/>
    <w:rsid w:val="00040A7E"/>
    <w:rsid w:val="00040E5D"/>
    <w:rsid w:val="0004132A"/>
    <w:rsid w:val="0004187D"/>
    <w:rsid w:val="000419C3"/>
    <w:rsid w:val="00041C9A"/>
    <w:rsid w:val="00044F12"/>
    <w:rsid w:val="000450F5"/>
    <w:rsid w:val="00046185"/>
    <w:rsid w:val="0004618C"/>
    <w:rsid w:val="0004677F"/>
    <w:rsid w:val="00046F7A"/>
    <w:rsid w:val="0004792F"/>
    <w:rsid w:val="00047BAA"/>
    <w:rsid w:val="00047BCC"/>
    <w:rsid w:val="00047F8D"/>
    <w:rsid w:val="00050274"/>
    <w:rsid w:val="00050353"/>
    <w:rsid w:val="000504BF"/>
    <w:rsid w:val="00050A0E"/>
    <w:rsid w:val="00051028"/>
    <w:rsid w:val="000511EA"/>
    <w:rsid w:val="00051D8F"/>
    <w:rsid w:val="0005243C"/>
    <w:rsid w:val="00052D2E"/>
    <w:rsid w:val="00052EC4"/>
    <w:rsid w:val="00052EFC"/>
    <w:rsid w:val="00053225"/>
    <w:rsid w:val="00053503"/>
    <w:rsid w:val="00053534"/>
    <w:rsid w:val="00053775"/>
    <w:rsid w:val="00053804"/>
    <w:rsid w:val="00053DB6"/>
    <w:rsid w:val="00054D17"/>
    <w:rsid w:val="00055598"/>
    <w:rsid w:val="00055BD5"/>
    <w:rsid w:val="00056550"/>
    <w:rsid w:val="00056558"/>
    <w:rsid w:val="00056DA9"/>
    <w:rsid w:val="000575C2"/>
    <w:rsid w:val="00057704"/>
    <w:rsid w:val="0005787D"/>
    <w:rsid w:val="00057C95"/>
    <w:rsid w:val="000605E6"/>
    <w:rsid w:val="000611A9"/>
    <w:rsid w:val="000612CE"/>
    <w:rsid w:val="00061845"/>
    <w:rsid w:val="00061EC8"/>
    <w:rsid w:val="0006214F"/>
    <w:rsid w:val="000625EF"/>
    <w:rsid w:val="000625F1"/>
    <w:rsid w:val="000639AD"/>
    <w:rsid w:val="00063AE6"/>
    <w:rsid w:val="000642C6"/>
    <w:rsid w:val="0006447F"/>
    <w:rsid w:val="00065D08"/>
    <w:rsid w:val="00065DB2"/>
    <w:rsid w:val="00065F45"/>
    <w:rsid w:val="0006620E"/>
    <w:rsid w:val="00066646"/>
    <w:rsid w:val="00066663"/>
    <w:rsid w:val="00067949"/>
    <w:rsid w:val="0007086F"/>
    <w:rsid w:val="000709BD"/>
    <w:rsid w:val="00071909"/>
    <w:rsid w:val="00071985"/>
    <w:rsid w:val="00071F21"/>
    <w:rsid w:val="00071F4E"/>
    <w:rsid w:val="00072BB1"/>
    <w:rsid w:val="00073C3A"/>
    <w:rsid w:val="000745EB"/>
    <w:rsid w:val="00074D83"/>
    <w:rsid w:val="00075111"/>
    <w:rsid w:val="00075691"/>
    <w:rsid w:val="000766ED"/>
    <w:rsid w:val="00076B9E"/>
    <w:rsid w:val="00077E5B"/>
    <w:rsid w:val="000801CC"/>
    <w:rsid w:val="00081161"/>
    <w:rsid w:val="00081283"/>
    <w:rsid w:val="000813F4"/>
    <w:rsid w:val="00081437"/>
    <w:rsid w:val="000817D3"/>
    <w:rsid w:val="0008183F"/>
    <w:rsid w:val="0008191E"/>
    <w:rsid w:val="000819A3"/>
    <w:rsid w:val="000824E4"/>
    <w:rsid w:val="00082702"/>
    <w:rsid w:val="00082B66"/>
    <w:rsid w:val="00082BA8"/>
    <w:rsid w:val="00083454"/>
    <w:rsid w:val="00083CF4"/>
    <w:rsid w:val="000847C5"/>
    <w:rsid w:val="00084C87"/>
    <w:rsid w:val="00085141"/>
    <w:rsid w:val="00086289"/>
    <w:rsid w:val="00086B3C"/>
    <w:rsid w:val="00086B93"/>
    <w:rsid w:val="00087C8F"/>
    <w:rsid w:val="0009024B"/>
    <w:rsid w:val="0009072F"/>
    <w:rsid w:val="00091120"/>
    <w:rsid w:val="000918DA"/>
    <w:rsid w:val="0009209B"/>
    <w:rsid w:val="000925AE"/>
    <w:rsid w:val="000933F5"/>
    <w:rsid w:val="00094CE3"/>
    <w:rsid w:val="000950D9"/>
    <w:rsid w:val="0009565A"/>
    <w:rsid w:val="000958E3"/>
    <w:rsid w:val="00095CB3"/>
    <w:rsid w:val="00096D92"/>
    <w:rsid w:val="00097080"/>
    <w:rsid w:val="000971AB"/>
    <w:rsid w:val="00097A4C"/>
    <w:rsid w:val="00097ACE"/>
    <w:rsid w:val="00097FDC"/>
    <w:rsid w:val="000A05D1"/>
    <w:rsid w:val="000A07A2"/>
    <w:rsid w:val="000A12EF"/>
    <w:rsid w:val="000A1661"/>
    <w:rsid w:val="000A166B"/>
    <w:rsid w:val="000A1EA6"/>
    <w:rsid w:val="000A2242"/>
    <w:rsid w:val="000A2D69"/>
    <w:rsid w:val="000A3258"/>
    <w:rsid w:val="000A37B6"/>
    <w:rsid w:val="000A3E52"/>
    <w:rsid w:val="000A4A4F"/>
    <w:rsid w:val="000A4BD3"/>
    <w:rsid w:val="000A612A"/>
    <w:rsid w:val="000A614A"/>
    <w:rsid w:val="000A6B3B"/>
    <w:rsid w:val="000B0083"/>
    <w:rsid w:val="000B02F1"/>
    <w:rsid w:val="000B07FE"/>
    <w:rsid w:val="000B1504"/>
    <w:rsid w:val="000B1F1B"/>
    <w:rsid w:val="000B265D"/>
    <w:rsid w:val="000B26D2"/>
    <w:rsid w:val="000B3121"/>
    <w:rsid w:val="000B3492"/>
    <w:rsid w:val="000B3879"/>
    <w:rsid w:val="000B57C8"/>
    <w:rsid w:val="000B6E8C"/>
    <w:rsid w:val="000B7E45"/>
    <w:rsid w:val="000C005A"/>
    <w:rsid w:val="000C01A4"/>
    <w:rsid w:val="000C0277"/>
    <w:rsid w:val="000C02E5"/>
    <w:rsid w:val="000C0445"/>
    <w:rsid w:val="000C060E"/>
    <w:rsid w:val="000C0749"/>
    <w:rsid w:val="000C090B"/>
    <w:rsid w:val="000C0A2B"/>
    <w:rsid w:val="000C1210"/>
    <w:rsid w:val="000C1762"/>
    <w:rsid w:val="000C179D"/>
    <w:rsid w:val="000C17BE"/>
    <w:rsid w:val="000C19AD"/>
    <w:rsid w:val="000C23C4"/>
    <w:rsid w:val="000C3094"/>
    <w:rsid w:val="000C34BD"/>
    <w:rsid w:val="000C3B36"/>
    <w:rsid w:val="000C3BEC"/>
    <w:rsid w:val="000C487B"/>
    <w:rsid w:val="000C491B"/>
    <w:rsid w:val="000C550F"/>
    <w:rsid w:val="000C57B1"/>
    <w:rsid w:val="000C64C0"/>
    <w:rsid w:val="000C7947"/>
    <w:rsid w:val="000D0090"/>
    <w:rsid w:val="000D00D2"/>
    <w:rsid w:val="000D108B"/>
    <w:rsid w:val="000D1E38"/>
    <w:rsid w:val="000D29DF"/>
    <w:rsid w:val="000D2F54"/>
    <w:rsid w:val="000D3153"/>
    <w:rsid w:val="000D3CBD"/>
    <w:rsid w:val="000D3CC5"/>
    <w:rsid w:val="000D4CC8"/>
    <w:rsid w:val="000D4E55"/>
    <w:rsid w:val="000D57B8"/>
    <w:rsid w:val="000D5AB9"/>
    <w:rsid w:val="000D60F8"/>
    <w:rsid w:val="000D671D"/>
    <w:rsid w:val="000D69D0"/>
    <w:rsid w:val="000D6A7C"/>
    <w:rsid w:val="000D6CD4"/>
    <w:rsid w:val="000D6D22"/>
    <w:rsid w:val="000D7240"/>
    <w:rsid w:val="000D7758"/>
    <w:rsid w:val="000E01AF"/>
    <w:rsid w:val="000E0467"/>
    <w:rsid w:val="000E0523"/>
    <w:rsid w:val="000E0C25"/>
    <w:rsid w:val="000E1DAB"/>
    <w:rsid w:val="000E305D"/>
    <w:rsid w:val="000E330C"/>
    <w:rsid w:val="000E4284"/>
    <w:rsid w:val="000E719D"/>
    <w:rsid w:val="000F0914"/>
    <w:rsid w:val="000F0E49"/>
    <w:rsid w:val="000F11B1"/>
    <w:rsid w:val="000F11C5"/>
    <w:rsid w:val="000F1DE0"/>
    <w:rsid w:val="000F21F2"/>
    <w:rsid w:val="000F3632"/>
    <w:rsid w:val="000F4CEE"/>
    <w:rsid w:val="000F5540"/>
    <w:rsid w:val="000F5543"/>
    <w:rsid w:val="000F59A6"/>
    <w:rsid w:val="000F5E11"/>
    <w:rsid w:val="000F607A"/>
    <w:rsid w:val="000F6A89"/>
    <w:rsid w:val="000F7206"/>
    <w:rsid w:val="000F74BB"/>
    <w:rsid w:val="000F7977"/>
    <w:rsid w:val="001000E8"/>
    <w:rsid w:val="00101513"/>
    <w:rsid w:val="00101EBC"/>
    <w:rsid w:val="00102602"/>
    <w:rsid w:val="00102782"/>
    <w:rsid w:val="00103313"/>
    <w:rsid w:val="001035BB"/>
    <w:rsid w:val="00103C7C"/>
    <w:rsid w:val="00104A1A"/>
    <w:rsid w:val="00104D33"/>
    <w:rsid w:val="00104FBC"/>
    <w:rsid w:val="00105513"/>
    <w:rsid w:val="001102FB"/>
    <w:rsid w:val="00110D39"/>
    <w:rsid w:val="00111446"/>
    <w:rsid w:val="00111551"/>
    <w:rsid w:val="00112290"/>
    <w:rsid w:val="00112AD3"/>
    <w:rsid w:val="00112E4B"/>
    <w:rsid w:val="0011303E"/>
    <w:rsid w:val="00113D09"/>
    <w:rsid w:val="00114768"/>
    <w:rsid w:val="001149BF"/>
    <w:rsid w:val="00114C2E"/>
    <w:rsid w:val="00115074"/>
    <w:rsid w:val="0011546B"/>
    <w:rsid w:val="0011601B"/>
    <w:rsid w:val="00116059"/>
    <w:rsid w:val="0011682D"/>
    <w:rsid w:val="00116BBD"/>
    <w:rsid w:val="00116DAD"/>
    <w:rsid w:val="00116F3E"/>
    <w:rsid w:val="00117B54"/>
    <w:rsid w:val="00117D9B"/>
    <w:rsid w:val="00117FD6"/>
    <w:rsid w:val="001200B3"/>
    <w:rsid w:val="0012031C"/>
    <w:rsid w:val="00120381"/>
    <w:rsid w:val="00120469"/>
    <w:rsid w:val="00120932"/>
    <w:rsid w:val="00120B52"/>
    <w:rsid w:val="0012147D"/>
    <w:rsid w:val="001215E3"/>
    <w:rsid w:val="00122212"/>
    <w:rsid w:val="00122292"/>
    <w:rsid w:val="001228A8"/>
    <w:rsid w:val="00122BDC"/>
    <w:rsid w:val="0012311B"/>
    <w:rsid w:val="0012350E"/>
    <w:rsid w:val="0012412C"/>
    <w:rsid w:val="00124144"/>
    <w:rsid w:val="001248EB"/>
    <w:rsid w:val="00124C18"/>
    <w:rsid w:val="00124DD2"/>
    <w:rsid w:val="00125774"/>
    <w:rsid w:val="00125DD1"/>
    <w:rsid w:val="001264EE"/>
    <w:rsid w:val="001265F5"/>
    <w:rsid w:val="00126ECD"/>
    <w:rsid w:val="001271A6"/>
    <w:rsid w:val="00130312"/>
    <w:rsid w:val="0013044F"/>
    <w:rsid w:val="00130618"/>
    <w:rsid w:val="00130774"/>
    <w:rsid w:val="00130B2E"/>
    <w:rsid w:val="0013110A"/>
    <w:rsid w:val="001323D4"/>
    <w:rsid w:val="00132612"/>
    <w:rsid w:val="00132AAE"/>
    <w:rsid w:val="00133131"/>
    <w:rsid w:val="001335EE"/>
    <w:rsid w:val="0013423F"/>
    <w:rsid w:val="00134DAD"/>
    <w:rsid w:val="00134E95"/>
    <w:rsid w:val="00135204"/>
    <w:rsid w:val="00135526"/>
    <w:rsid w:val="00135B3A"/>
    <w:rsid w:val="00135C3C"/>
    <w:rsid w:val="00136124"/>
    <w:rsid w:val="00136D53"/>
    <w:rsid w:val="0013710B"/>
    <w:rsid w:val="00137648"/>
    <w:rsid w:val="00137A1D"/>
    <w:rsid w:val="001401A2"/>
    <w:rsid w:val="0014059F"/>
    <w:rsid w:val="00140BEF"/>
    <w:rsid w:val="00140C76"/>
    <w:rsid w:val="00140F69"/>
    <w:rsid w:val="00141002"/>
    <w:rsid w:val="00141138"/>
    <w:rsid w:val="0014171A"/>
    <w:rsid w:val="001417BA"/>
    <w:rsid w:val="00141C64"/>
    <w:rsid w:val="00141D2D"/>
    <w:rsid w:val="00142A0A"/>
    <w:rsid w:val="00143165"/>
    <w:rsid w:val="0014348C"/>
    <w:rsid w:val="001434CE"/>
    <w:rsid w:val="00144284"/>
    <w:rsid w:val="00144CA9"/>
    <w:rsid w:val="00144DD7"/>
    <w:rsid w:val="00145775"/>
    <w:rsid w:val="001457FC"/>
    <w:rsid w:val="00146079"/>
    <w:rsid w:val="00146158"/>
    <w:rsid w:val="00146757"/>
    <w:rsid w:val="00147F71"/>
    <w:rsid w:val="0015078A"/>
    <w:rsid w:val="00150A49"/>
    <w:rsid w:val="001512CA"/>
    <w:rsid w:val="00151B69"/>
    <w:rsid w:val="001535CA"/>
    <w:rsid w:val="00154090"/>
    <w:rsid w:val="0015477F"/>
    <w:rsid w:val="00155469"/>
    <w:rsid w:val="001555D0"/>
    <w:rsid w:val="00155C06"/>
    <w:rsid w:val="00156AA7"/>
    <w:rsid w:val="00156F43"/>
    <w:rsid w:val="001572F0"/>
    <w:rsid w:val="0015789C"/>
    <w:rsid w:val="0015799F"/>
    <w:rsid w:val="001601A2"/>
    <w:rsid w:val="00160587"/>
    <w:rsid w:val="00161FF2"/>
    <w:rsid w:val="00162E38"/>
    <w:rsid w:val="00162FCB"/>
    <w:rsid w:val="001644AA"/>
    <w:rsid w:val="00164954"/>
    <w:rsid w:val="00164D8C"/>
    <w:rsid w:val="001652E4"/>
    <w:rsid w:val="00165530"/>
    <w:rsid w:val="00165778"/>
    <w:rsid w:val="001658DD"/>
    <w:rsid w:val="001660D7"/>
    <w:rsid w:val="001661B2"/>
    <w:rsid w:val="001663BD"/>
    <w:rsid w:val="00166627"/>
    <w:rsid w:val="00166959"/>
    <w:rsid w:val="00167157"/>
    <w:rsid w:val="00167861"/>
    <w:rsid w:val="00167894"/>
    <w:rsid w:val="00167C65"/>
    <w:rsid w:val="001701DF"/>
    <w:rsid w:val="0017023B"/>
    <w:rsid w:val="00170CE5"/>
    <w:rsid w:val="00170FD1"/>
    <w:rsid w:val="00171107"/>
    <w:rsid w:val="001719EF"/>
    <w:rsid w:val="00172048"/>
    <w:rsid w:val="0017264A"/>
    <w:rsid w:val="00172DBF"/>
    <w:rsid w:val="00173150"/>
    <w:rsid w:val="001731CD"/>
    <w:rsid w:val="0017338E"/>
    <w:rsid w:val="00173402"/>
    <w:rsid w:val="0017344B"/>
    <w:rsid w:val="001748F3"/>
    <w:rsid w:val="001751AF"/>
    <w:rsid w:val="00175461"/>
    <w:rsid w:val="0017582A"/>
    <w:rsid w:val="00175EBD"/>
    <w:rsid w:val="0017611E"/>
    <w:rsid w:val="00176804"/>
    <w:rsid w:val="00176944"/>
    <w:rsid w:val="00176950"/>
    <w:rsid w:val="00176D39"/>
    <w:rsid w:val="00176F52"/>
    <w:rsid w:val="0017778E"/>
    <w:rsid w:val="00177FC5"/>
    <w:rsid w:val="001803E2"/>
    <w:rsid w:val="00180BFD"/>
    <w:rsid w:val="001811A1"/>
    <w:rsid w:val="001819E8"/>
    <w:rsid w:val="0018203B"/>
    <w:rsid w:val="001825AB"/>
    <w:rsid w:val="001825F8"/>
    <w:rsid w:val="00182BC4"/>
    <w:rsid w:val="00182C3E"/>
    <w:rsid w:val="00182CB2"/>
    <w:rsid w:val="00182E2D"/>
    <w:rsid w:val="001837C6"/>
    <w:rsid w:val="0018409E"/>
    <w:rsid w:val="00184B2F"/>
    <w:rsid w:val="001860C7"/>
    <w:rsid w:val="00187187"/>
    <w:rsid w:val="001871E8"/>
    <w:rsid w:val="001872DF"/>
    <w:rsid w:val="0018753F"/>
    <w:rsid w:val="001912A3"/>
    <w:rsid w:val="0019140B"/>
    <w:rsid w:val="00191CB8"/>
    <w:rsid w:val="00192B91"/>
    <w:rsid w:val="00192F0E"/>
    <w:rsid w:val="00192FFE"/>
    <w:rsid w:val="0019340D"/>
    <w:rsid w:val="001936FC"/>
    <w:rsid w:val="00193A19"/>
    <w:rsid w:val="001942DE"/>
    <w:rsid w:val="0019464E"/>
    <w:rsid w:val="00194736"/>
    <w:rsid w:val="00195DA2"/>
    <w:rsid w:val="00195E56"/>
    <w:rsid w:val="00196E2B"/>
    <w:rsid w:val="0019732B"/>
    <w:rsid w:val="00197BED"/>
    <w:rsid w:val="00197C21"/>
    <w:rsid w:val="001A02B4"/>
    <w:rsid w:val="001A03F0"/>
    <w:rsid w:val="001A0D83"/>
    <w:rsid w:val="001A0E3F"/>
    <w:rsid w:val="001A1BE6"/>
    <w:rsid w:val="001A1D43"/>
    <w:rsid w:val="001A29AB"/>
    <w:rsid w:val="001A30C6"/>
    <w:rsid w:val="001A376F"/>
    <w:rsid w:val="001A45D4"/>
    <w:rsid w:val="001A46D9"/>
    <w:rsid w:val="001A49B2"/>
    <w:rsid w:val="001A4AEF"/>
    <w:rsid w:val="001A4B30"/>
    <w:rsid w:val="001A524D"/>
    <w:rsid w:val="001A5611"/>
    <w:rsid w:val="001A5789"/>
    <w:rsid w:val="001A59C0"/>
    <w:rsid w:val="001A5A8A"/>
    <w:rsid w:val="001A5F8D"/>
    <w:rsid w:val="001A60D1"/>
    <w:rsid w:val="001A6269"/>
    <w:rsid w:val="001A6289"/>
    <w:rsid w:val="001A63F1"/>
    <w:rsid w:val="001A6405"/>
    <w:rsid w:val="001A68B6"/>
    <w:rsid w:val="001A6A65"/>
    <w:rsid w:val="001A798E"/>
    <w:rsid w:val="001A7A99"/>
    <w:rsid w:val="001A7CB6"/>
    <w:rsid w:val="001A7F7F"/>
    <w:rsid w:val="001B055A"/>
    <w:rsid w:val="001B0936"/>
    <w:rsid w:val="001B2297"/>
    <w:rsid w:val="001B245B"/>
    <w:rsid w:val="001B2A36"/>
    <w:rsid w:val="001B35EE"/>
    <w:rsid w:val="001B369A"/>
    <w:rsid w:val="001B37E6"/>
    <w:rsid w:val="001B4C54"/>
    <w:rsid w:val="001B4CA1"/>
    <w:rsid w:val="001B594E"/>
    <w:rsid w:val="001B5C6D"/>
    <w:rsid w:val="001B60D7"/>
    <w:rsid w:val="001B621D"/>
    <w:rsid w:val="001B7696"/>
    <w:rsid w:val="001B76C0"/>
    <w:rsid w:val="001B7C6B"/>
    <w:rsid w:val="001B7D93"/>
    <w:rsid w:val="001C0085"/>
    <w:rsid w:val="001C008F"/>
    <w:rsid w:val="001C0535"/>
    <w:rsid w:val="001C05D4"/>
    <w:rsid w:val="001C06E9"/>
    <w:rsid w:val="001C1496"/>
    <w:rsid w:val="001C16C0"/>
    <w:rsid w:val="001C1979"/>
    <w:rsid w:val="001C1CAB"/>
    <w:rsid w:val="001C1FAC"/>
    <w:rsid w:val="001C2F19"/>
    <w:rsid w:val="001C3062"/>
    <w:rsid w:val="001C316E"/>
    <w:rsid w:val="001C36A8"/>
    <w:rsid w:val="001C386D"/>
    <w:rsid w:val="001C4050"/>
    <w:rsid w:val="001C48F9"/>
    <w:rsid w:val="001C4CB5"/>
    <w:rsid w:val="001C54F6"/>
    <w:rsid w:val="001C60FC"/>
    <w:rsid w:val="001C638E"/>
    <w:rsid w:val="001C6822"/>
    <w:rsid w:val="001C6DE6"/>
    <w:rsid w:val="001C6F19"/>
    <w:rsid w:val="001C6F64"/>
    <w:rsid w:val="001C7046"/>
    <w:rsid w:val="001C70FB"/>
    <w:rsid w:val="001C7A10"/>
    <w:rsid w:val="001D05B2"/>
    <w:rsid w:val="001D11B0"/>
    <w:rsid w:val="001D1319"/>
    <w:rsid w:val="001D13E3"/>
    <w:rsid w:val="001D1445"/>
    <w:rsid w:val="001D148E"/>
    <w:rsid w:val="001D267C"/>
    <w:rsid w:val="001D2BDE"/>
    <w:rsid w:val="001D34EC"/>
    <w:rsid w:val="001D3A4E"/>
    <w:rsid w:val="001D3ABC"/>
    <w:rsid w:val="001D4A8C"/>
    <w:rsid w:val="001D4C27"/>
    <w:rsid w:val="001D52C8"/>
    <w:rsid w:val="001D547B"/>
    <w:rsid w:val="001D5B7C"/>
    <w:rsid w:val="001D70E7"/>
    <w:rsid w:val="001D7B7C"/>
    <w:rsid w:val="001D7CD2"/>
    <w:rsid w:val="001E02E5"/>
    <w:rsid w:val="001E0D60"/>
    <w:rsid w:val="001E14C5"/>
    <w:rsid w:val="001E1845"/>
    <w:rsid w:val="001E206E"/>
    <w:rsid w:val="001E214D"/>
    <w:rsid w:val="001E28FF"/>
    <w:rsid w:val="001E2EF0"/>
    <w:rsid w:val="001E2FDD"/>
    <w:rsid w:val="001E36B5"/>
    <w:rsid w:val="001E3E7A"/>
    <w:rsid w:val="001E419C"/>
    <w:rsid w:val="001E43E0"/>
    <w:rsid w:val="001E463E"/>
    <w:rsid w:val="001E47B6"/>
    <w:rsid w:val="001E48E7"/>
    <w:rsid w:val="001E515C"/>
    <w:rsid w:val="001E5C1E"/>
    <w:rsid w:val="001E5FF0"/>
    <w:rsid w:val="001E658E"/>
    <w:rsid w:val="001E6756"/>
    <w:rsid w:val="001E68B0"/>
    <w:rsid w:val="001E6EA1"/>
    <w:rsid w:val="001E7809"/>
    <w:rsid w:val="001E7A63"/>
    <w:rsid w:val="001F03D6"/>
    <w:rsid w:val="001F0999"/>
    <w:rsid w:val="001F13A3"/>
    <w:rsid w:val="001F1942"/>
    <w:rsid w:val="001F1A6C"/>
    <w:rsid w:val="001F1BF0"/>
    <w:rsid w:val="001F1E48"/>
    <w:rsid w:val="001F280A"/>
    <w:rsid w:val="001F3769"/>
    <w:rsid w:val="001F39C4"/>
    <w:rsid w:val="001F4382"/>
    <w:rsid w:val="001F444B"/>
    <w:rsid w:val="001F4648"/>
    <w:rsid w:val="001F482D"/>
    <w:rsid w:val="001F506D"/>
    <w:rsid w:val="001F54A9"/>
    <w:rsid w:val="001F5817"/>
    <w:rsid w:val="001F597D"/>
    <w:rsid w:val="001F5FF7"/>
    <w:rsid w:val="001F6037"/>
    <w:rsid w:val="001F706A"/>
    <w:rsid w:val="001F7486"/>
    <w:rsid w:val="001F759A"/>
    <w:rsid w:val="001F75AE"/>
    <w:rsid w:val="001F7810"/>
    <w:rsid w:val="0020029F"/>
    <w:rsid w:val="00200A53"/>
    <w:rsid w:val="0020112B"/>
    <w:rsid w:val="00201325"/>
    <w:rsid w:val="00201852"/>
    <w:rsid w:val="00201E92"/>
    <w:rsid w:val="00201F18"/>
    <w:rsid w:val="00201F6A"/>
    <w:rsid w:val="0020208B"/>
    <w:rsid w:val="002021F3"/>
    <w:rsid w:val="002025FC"/>
    <w:rsid w:val="00202BE3"/>
    <w:rsid w:val="0020305B"/>
    <w:rsid w:val="00203662"/>
    <w:rsid w:val="00203BFD"/>
    <w:rsid w:val="002054C2"/>
    <w:rsid w:val="00205C61"/>
    <w:rsid w:val="00206010"/>
    <w:rsid w:val="00206549"/>
    <w:rsid w:val="002068AB"/>
    <w:rsid w:val="002068F0"/>
    <w:rsid w:val="00206AA9"/>
    <w:rsid w:val="00206DEC"/>
    <w:rsid w:val="00206F62"/>
    <w:rsid w:val="00210077"/>
    <w:rsid w:val="00210079"/>
    <w:rsid w:val="002100C1"/>
    <w:rsid w:val="0021118F"/>
    <w:rsid w:val="00211A14"/>
    <w:rsid w:val="00211AA7"/>
    <w:rsid w:val="00211D41"/>
    <w:rsid w:val="00211FB7"/>
    <w:rsid w:val="0021277A"/>
    <w:rsid w:val="00213017"/>
    <w:rsid w:val="002135E7"/>
    <w:rsid w:val="00214427"/>
    <w:rsid w:val="00214B34"/>
    <w:rsid w:val="00214E40"/>
    <w:rsid w:val="00215101"/>
    <w:rsid w:val="002160E2"/>
    <w:rsid w:val="002166A8"/>
    <w:rsid w:val="00216FAD"/>
    <w:rsid w:val="002174A2"/>
    <w:rsid w:val="002174E2"/>
    <w:rsid w:val="002177F1"/>
    <w:rsid w:val="00217939"/>
    <w:rsid w:val="00217B91"/>
    <w:rsid w:val="00217D4F"/>
    <w:rsid w:val="00217EA5"/>
    <w:rsid w:val="002205E8"/>
    <w:rsid w:val="002208EC"/>
    <w:rsid w:val="00220EBC"/>
    <w:rsid w:val="002210FF"/>
    <w:rsid w:val="002212EA"/>
    <w:rsid w:val="002219EA"/>
    <w:rsid w:val="00222399"/>
    <w:rsid w:val="00222858"/>
    <w:rsid w:val="00222B21"/>
    <w:rsid w:val="00222E5C"/>
    <w:rsid w:val="0022315B"/>
    <w:rsid w:val="002231F8"/>
    <w:rsid w:val="00223742"/>
    <w:rsid w:val="00224061"/>
    <w:rsid w:val="002241B3"/>
    <w:rsid w:val="0022453A"/>
    <w:rsid w:val="00224DC4"/>
    <w:rsid w:val="00225429"/>
    <w:rsid w:val="00225BCB"/>
    <w:rsid w:val="00225CFE"/>
    <w:rsid w:val="00226240"/>
    <w:rsid w:val="00226FF6"/>
    <w:rsid w:val="0022722B"/>
    <w:rsid w:val="002276DA"/>
    <w:rsid w:val="00227700"/>
    <w:rsid w:val="00230880"/>
    <w:rsid w:val="00230ABA"/>
    <w:rsid w:val="002313AB"/>
    <w:rsid w:val="002328A6"/>
    <w:rsid w:val="00232DF8"/>
    <w:rsid w:val="002335EB"/>
    <w:rsid w:val="002338E9"/>
    <w:rsid w:val="00233FE5"/>
    <w:rsid w:val="0023550A"/>
    <w:rsid w:val="00235642"/>
    <w:rsid w:val="00235DD4"/>
    <w:rsid w:val="00236470"/>
    <w:rsid w:val="00236961"/>
    <w:rsid w:val="00236B73"/>
    <w:rsid w:val="00236E64"/>
    <w:rsid w:val="00237BA0"/>
    <w:rsid w:val="00237DB2"/>
    <w:rsid w:val="0024012F"/>
    <w:rsid w:val="00240626"/>
    <w:rsid w:val="00240B88"/>
    <w:rsid w:val="002410A4"/>
    <w:rsid w:val="00241961"/>
    <w:rsid w:val="00241E11"/>
    <w:rsid w:val="0024296C"/>
    <w:rsid w:val="00242BA0"/>
    <w:rsid w:val="0024325D"/>
    <w:rsid w:val="00243AB9"/>
    <w:rsid w:val="00243E99"/>
    <w:rsid w:val="002444D7"/>
    <w:rsid w:val="00244649"/>
    <w:rsid w:val="00245457"/>
    <w:rsid w:val="00245531"/>
    <w:rsid w:val="00245FAF"/>
    <w:rsid w:val="0024709D"/>
    <w:rsid w:val="00247D7E"/>
    <w:rsid w:val="00250582"/>
    <w:rsid w:val="00251584"/>
    <w:rsid w:val="002516D5"/>
    <w:rsid w:val="0025447D"/>
    <w:rsid w:val="00254DA7"/>
    <w:rsid w:val="00255A87"/>
    <w:rsid w:val="00255AF3"/>
    <w:rsid w:val="00256154"/>
    <w:rsid w:val="00256A92"/>
    <w:rsid w:val="00256B2E"/>
    <w:rsid w:val="00256F98"/>
    <w:rsid w:val="00257038"/>
    <w:rsid w:val="00260B39"/>
    <w:rsid w:val="0026189F"/>
    <w:rsid w:val="0026197F"/>
    <w:rsid w:val="002624E2"/>
    <w:rsid w:val="0026283E"/>
    <w:rsid w:val="00262A05"/>
    <w:rsid w:val="00262B6B"/>
    <w:rsid w:val="00263224"/>
    <w:rsid w:val="0026358F"/>
    <w:rsid w:val="00263852"/>
    <w:rsid w:val="00263B96"/>
    <w:rsid w:val="002644A1"/>
    <w:rsid w:val="00265A70"/>
    <w:rsid w:val="00265AF4"/>
    <w:rsid w:val="00265D0B"/>
    <w:rsid w:val="00265D8B"/>
    <w:rsid w:val="00266D2C"/>
    <w:rsid w:val="00267137"/>
    <w:rsid w:val="00267E82"/>
    <w:rsid w:val="002705D1"/>
    <w:rsid w:val="00270A25"/>
    <w:rsid w:val="00270CDB"/>
    <w:rsid w:val="0027108D"/>
    <w:rsid w:val="00271D5B"/>
    <w:rsid w:val="002720C4"/>
    <w:rsid w:val="002726F6"/>
    <w:rsid w:val="00272958"/>
    <w:rsid w:val="00272A6D"/>
    <w:rsid w:val="00272B20"/>
    <w:rsid w:val="00273247"/>
    <w:rsid w:val="00273B17"/>
    <w:rsid w:val="00273C2D"/>
    <w:rsid w:val="00273DED"/>
    <w:rsid w:val="00273E7C"/>
    <w:rsid w:val="00274DB7"/>
    <w:rsid w:val="00274EA7"/>
    <w:rsid w:val="00275E12"/>
    <w:rsid w:val="0027695A"/>
    <w:rsid w:val="00276B67"/>
    <w:rsid w:val="00277CB5"/>
    <w:rsid w:val="002801CD"/>
    <w:rsid w:val="00280A14"/>
    <w:rsid w:val="00281181"/>
    <w:rsid w:val="00281219"/>
    <w:rsid w:val="0028144B"/>
    <w:rsid w:val="00281D56"/>
    <w:rsid w:val="0028207B"/>
    <w:rsid w:val="0028262A"/>
    <w:rsid w:val="002827AB"/>
    <w:rsid w:val="00282D23"/>
    <w:rsid w:val="002832C9"/>
    <w:rsid w:val="00284402"/>
    <w:rsid w:val="00284C77"/>
    <w:rsid w:val="00284E3A"/>
    <w:rsid w:val="0028527D"/>
    <w:rsid w:val="00285EE9"/>
    <w:rsid w:val="00286073"/>
    <w:rsid w:val="002861C6"/>
    <w:rsid w:val="00286791"/>
    <w:rsid w:val="00286A19"/>
    <w:rsid w:val="00286AFC"/>
    <w:rsid w:val="002875BF"/>
    <w:rsid w:val="00287677"/>
    <w:rsid w:val="0028769F"/>
    <w:rsid w:val="002906EA"/>
    <w:rsid w:val="00290992"/>
    <w:rsid w:val="0029152C"/>
    <w:rsid w:val="00291CBE"/>
    <w:rsid w:val="002924DE"/>
    <w:rsid w:val="00292976"/>
    <w:rsid w:val="002929C9"/>
    <w:rsid w:val="00293973"/>
    <w:rsid w:val="00293A14"/>
    <w:rsid w:val="00293AF6"/>
    <w:rsid w:val="00293E5F"/>
    <w:rsid w:val="002949AF"/>
    <w:rsid w:val="00294B02"/>
    <w:rsid w:val="00294F8A"/>
    <w:rsid w:val="00295173"/>
    <w:rsid w:val="002953AE"/>
    <w:rsid w:val="00295437"/>
    <w:rsid w:val="00295DD7"/>
    <w:rsid w:val="00296282"/>
    <w:rsid w:val="00296EE6"/>
    <w:rsid w:val="00297CB6"/>
    <w:rsid w:val="00297E3D"/>
    <w:rsid w:val="002A015C"/>
    <w:rsid w:val="002A0666"/>
    <w:rsid w:val="002A07A7"/>
    <w:rsid w:val="002A127F"/>
    <w:rsid w:val="002A2777"/>
    <w:rsid w:val="002A29A1"/>
    <w:rsid w:val="002A34DD"/>
    <w:rsid w:val="002A3A01"/>
    <w:rsid w:val="002A4272"/>
    <w:rsid w:val="002A42B6"/>
    <w:rsid w:val="002A4827"/>
    <w:rsid w:val="002A53C5"/>
    <w:rsid w:val="002A646C"/>
    <w:rsid w:val="002A7322"/>
    <w:rsid w:val="002A7563"/>
    <w:rsid w:val="002A766E"/>
    <w:rsid w:val="002A778A"/>
    <w:rsid w:val="002B118D"/>
    <w:rsid w:val="002B1601"/>
    <w:rsid w:val="002B1793"/>
    <w:rsid w:val="002B1CE2"/>
    <w:rsid w:val="002B1EEE"/>
    <w:rsid w:val="002B20C0"/>
    <w:rsid w:val="002B2204"/>
    <w:rsid w:val="002B2BC6"/>
    <w:rsid w:val="002B2EC5"/>
    <w:rsid w:val="002B37BD"/>
    <w:rsid w:val="002B3A90"/>
    <w:rsid w:val="002B3B58"/>
    <w:rsid w:val="002B3E42"/>
    <w:rsid w:val="002B415A"/>
    <w:rsid w:val="002B4191"/>
    <w:rsid w:val="002B4235"/>
    <w:rsid w:val="002B49A4"/>
    <w:rsid w:val="002B5E9F"/>
    <w:rsid w:val="002B6403"/>
    <w:rsid w:val="002B6735"/>
    <w:rsid w:val="002B6820"/>
    <w:rsid w:val="002B797D"/>
    <w:rsid w:val="002B7BEB"/>
    <w:rsid w:val="002B7C28"/>
    <w:rsid w:val="002B7DB5"/>
    <w:rsid w:val="002C042A"/>
    <w:rsid w:val="002C0A48"/>
    <w:rsid w:val="002C0B43"/>
    <w:rsid w:val="002C135B"/>
    <w:rsid w:val="002C1374"/>
    <w:rsid w:val="002C1977"/>
    <w:rsid w:val="002C1B8F"/>
    <w:rsid w:val="002C2220"/>
    <w:rsid w:val="002C246B"/>
    <w:rsid w:val="002C254E"/>
    <w:rsid w:val="002C26DB"/>
    <w:rsid w:val="002C33F3"/>
    <w:rsid w:val="002C3667"/>
    <w:rsid w:val="002C437F"/>
    <w:rsid w:val="002C457F"/>
    <w:rsid w:val="002C479D"/>
    <w:rsid w:val="002C504F"/>
    <w:rsid w:val="002C5E3A"/>
    <w:rsid w:val="002C621B"/>
    <w:rsid w:val="002C6802"/>
    <w:rsid w:val="002C779F"/>
    <w:rsid w:val="002C7A62"/>
    <w:rsid w:val="002C7BD0"/>
    <w:rsid w:val="002D00E4"/>
    <w:rsid w:val="002D0669"/>
    <w:rsid w:val="002D0D50"/>
    <w:rsid w:val="002D19A8"/>
    <w:rsid w:val="002D271D"/>
    <w:rsid w:val="002D38D8"/>
    <w:rsid w:val="002D38ED"/>
    <w:rsid w:val="002D3F95"/>
    <w:rsid w:val="002D42F4"/>
    <w:rsid w:val="002D4B97"/>
    <w:rsid w:val="002D51EB"/>
    <w:rsid w:val="002D52EE"/>
    <w:rsid w:val="002D5AF2"/>
    <w:rsid w:val="002D627E"/>
    <w:rsid w:val="002D68DA"/>
    <w:rsid w:val="002D6C45"/>
    <w:rsid w:val="002D6D38"/>
    <w:rsid w:val="002D79D5"/>
    <w:rsid w:val="002D7FD2"/>
    <w:rsid w:val="002E00DD"/>
    <w:rsid w:val="002E018B"/>
    <w:rsid w:val="002E1A56"/>
    <w:rsid w:val="002E1ABD"/>
    <w:rsid w:val="002E211A"/>
    <w:rsid w:val="002E2367"/>
    <w:rsid w:val="002E2947"/>
    <w:rsid w:val="002E2C0B"/>
    <w:rsid w:val="002E3F27"/>
    <w:rsid w:val="002E486A"/>
    <w:rsid w:val="002E4A50"/>
    <w:rsid w:val="002E4AE1"/>
    <w:rsid w:val="002E60A3"/>
    <w:rsid w:val="002E62C8"/>
    <w:rsid w:val="002E6C8B"/>
    <w:rsid w:val="002E6EE7"/>
    <w:rsid w:val="002E701C"/>
    <w:rsid w:val="002E7E61"/>
    <w:rsid w:val="002F045C"/>
    <w:rsid w:val="002F0FA8"/>
    <w:rsid w:val="002F1A2E"/>
    <w:rsid w:val="002F2166"/>
    <w:rsid w:val="002F28EA"/>
    <w:rsid w:val="002F2B62"/>
    <w:rsid w:val="002F35BE"/>
    <w:rsid w:val="002F3BF4"/>
    <w:rsid w:val="002F423F"/>
    <w:rsid w:val="002F42C1"/>
    <w:rsid w:val="002F474B"/>
    <w:rsid w:val="002F55F1"/>
    <w:rsid w:val="002F6111"/>
    <w:rsid w:val="002F6BBA"/>
    <w:rsid w:val="002F6D6F"/>
    <w:rsid w:val="002F6F1C"/>
    <w:rsid w:val="002F7F35"/>
    <w:rsid w:val="003001AE"/>
    <w:rsid w:val="003003D6"/>
    <w:rsid w:val="00300820"/>
    <w:rsid w:val="00302315"/>
    <w:rsid w:val="003029F3"/>
    <w:rsid w:val="00302E1E"/>
    <w:rsid w:val="00302EE9"/>
    <w:rsid w:val="0030338C"/>
    <w:rsid w:val="00303A5A"/>
    <w:rsid w:val="0030405F"/>
    <w:rsid w:val="00304798"/>
    <w:rsid w:val="00304FAC"/>
    <w:rsid w:val="00305A10"/>
    <w:rsid w:val="00305A70"/>
    <w:rsid w:val="00305E2B"/>
    <w:rsid w:val="0030647A"/>
    <w:rsid w:val="00306BB2"/>
    <w:rsid w:val="00307224"/>
    <w:rsid w:val="003078B9"/>
    <w:rsid w:val="00307B89"/>
    <w:rsid w:val="00307DC8"/>
    <w:rsid w:val="0031064F"/>
    <w:rsid w:val="003115F6"/>
    <w:rsid w:val="003123FC"/>
    <w:rsid w:val="00313ABD"/>
    <w:rsid w:val="00314265"/>
    <w:rsid w:val="003144CB"/>
    <w:rsid w:val="00314EF4"/>
    <w:rsid w:val="00315550"/>
    <w:rsid w:val="00315BAB"/>
    <w:rsid w:val="00315DAF"/>
    <w:rsid w:val="00315EAB"/>
    <w:rsid w:val="00316267"/>
    <w:rsid w:val="003171BF"/>
    <w:rsid w:val="0031780A"/>
    <w:rsid w:val="0031788C"/>
    <w:rsid w:val="00317AA1"/>
    <w:rsid w:val="00320450"/>
    <w:rsid w:val="003205F6"/>
    <w:rsid w:val="00320730"/>
    <w:rsid w:val="0032146B"/>
    <w:rsid w:val="00321E3E"/>
    <w:rsid w:val="003228B0"/>
    <w:rsid w:val="0032292A"/>
    <w:rsid w:val="003237AF"/>
    <w:rsid w:val="003238DB"/>
    <w:rsid w:val="00323AC7"/>
    <w:rsid w:val="00323DE6"/>
    <w:rsid w:val="00323ECD"/>
    <w:rsid w:val="00324FDC"/>
    <w:rsid w:val="00325333"/>
    <w:rsid w:val="003258C2"/>
    <w:rsid w:val="00326113"/>
    <w:rsid w:val="003264E2"/>
    <w:rsid w:val="00326BE7"/>
    <w:rsid w:val="00326D0A"/>
    <w:rsid w:val="00326E40"/>
    <w:rsid w:val="00326F54"/>
    <w:rsid w:val="00327BF7"/>
    <w:rsid w:val="00330832"/>
    <w:rsid w:val="003308DD"/>
    <w:rsid w:val="00330C9A"/>
    <w:rsid w:val="00330F2A"/>
    <w:rsid w:val="00332420"/>
    <w:rsid w:val="00332D4C"/>
    <w:rsid w:val="00333B36"/>
    <w:rsid w:val="00335F6A"/>
    <w:rsid w:val="00336191"/>
    <w:rsid w:val="00336408"/>
    <w:rsid w:val="00336F8D"/>
    <w:rsid w:val="0033741C"/>
    <w:rsid w:val="00337ABA"/>
    <w:rsid w:val="003408E7"/>
    <w:rsid w:val="0034157D"/>
    <w:rsid w:val="0034203D"/>
    <w:rsid w:val="0034218A"/>
    <w:rsid w:val="00342FB6"/>
    <w:rsid w:val="00342FD6"/>
    <w:rsid w:val="00343186"/>
    <w:rsid w:val="00343429"/>
    <w:rsid w:val="003435F9"/>
    <w:rsid w:val="00343E36"/>
    <w:rsid w:val="00343EB9"/>
    <w:rsid w:val="00344428"/>
    <w:rsid w:val="00345F29"/>
    <w:rsid w:val="00345F94"/>
    <w:rsid w:val="0034602E"/>
    <w:rsid w:val="003464A0"/>
    <w:rsid w:val="0034651E"/>
    <w:rsid w:val="00346C38"/>
    <w:rsid w:val="00346CC0"/>
    <w:rsid w:val="0034714D"/>
    <w:rsid w:val="003471DC"/>
    <w:rsid w:val="0035004B"/>
    <w:rsid w:val="00350D8E"/>
    <w:rsid w:val="00350E07"/>
    <w:rsid w:val="0035100D"/>
    <w:rsid w:val="00351628"/>
    <w:rsid w:val="00352017"/>
    <w:rsid w:val="00352B37"/>
    <w:rsid w:val="00352EC4"/>
    <w:rsid w:val="00353316"/>
    <w:rsid w:val="00353FD0"/>
    <w:rsid w:val="00354042"/>
    <w:rsid w:val="0035419E"/>
    <w:rsid w:val="003544DD"/>
    <w:rsid w:val="00354BFA"/>
    <w:rsid w:val="0035504E"/>
    <w:rsid w:val="00355256"/>
    <w:rsid w:val="003557F8"/>
    <w:rsid w:val="003558F8"/>
    <w:rsid w:val="00355D90"/>
    <w:rsid w:val="00355E22"/>
    <w:rsid w:val="00355E69"/>
    <w:rsid w:val="00357804"/>
    <w:rsid w:val="00360B1A"/>
    <w:rsid w:val="00360E02"/>
    <w:rsid w:val="00360EA2"/>
    <w:rsid w:val="00360FC8"/>
    <w:rsid w:val="00361AE1"/>
    <w:rsid w:val="00361BAF"/>
    <w:rsid w:val="0036219F"/>
    <w:rsid w:val="00362D15"/>
    <w:rsid w:val="00362D70"/>
    <w:rsid w:val="00363F51"/>
    <w:rsid w:val="00364E37"/>
    <w:rsid w:val="00364EA2"/>
    <w:rsid w:val="00364F0F"/>
    <w:rsid w:val="003656DE"/>
    <w:rsid w:val="00365BF7"/>
    <w:rsid w:val="00365C38"/>
    <w:rsid w:val="00366A99"/>
    <w:rsid w:val="00367038"/>
    <w:rsid w:val="003679DC"/>
    <w:rsid w:val="00367C0B"/>
    <w:rsid w:val="00370038"/>
    <w:rsid w:val="00371716"/>
    <w:rsid w:val="00371933"/>
    <w:rsid w:val="00371F39"/>
    <w:rsid w:val="00372375"/>
    <w:rsid w:val="003728F9"/>
    <w:rsid w:val="003757D7"/>
    <w:rsid w:val="00375AC0"/>
    <w:rsid w:val="00375C2C"/>
    <w:rsid w:val="00375C6B"/>
    <w:rsid w:val="0037654E"/>
    <w:rsid w:val="00376A74"/>
    <w:rsid w:val="00376AC9"/>
    <w:rsid w:val="00376F67"/>
    <w:rsid w:val="00376F72"/>
    <w:rsid w:val="00377713"/>
    <w:rsid w:val="00377876"/>
    <w:rsid w:val="00380219"/>
    <w:rsid w:val="003806A6"/>
    <w:rsid w:val="00380E4C"/>
    <w:rsid w:val="0038160B"/>
    <w:rsid w:val="00382AE2"/>
    <w:rsid w:val="00383225"/>
    <w:rsid w:val="003834D8"/>
    <w:rsid w:val="00383FCA"/>
    <w:rsid w:val="003840E0"/>
    <w:rsid w:val="00384924"/>
    <w:rsid w:val="0038499E"/>
    <w:rsid w:val="00384BE6"/>
    <w:rsid w:val="00384EF0"/>
    <w:rsid w:val="00385939"/>
    <w:rsid w:val="00385A21"/>
    <w:rsid w:val="00386630"/>
    <w:rsid w:val="0038665D"/>
    <w:rsid w:val="00386A79"/>
    <w:rsid w:val="00387B31"/>
    <w:rsid w:val="0039011B"/>
    <w:rsid w:val="0039014B"/>
    <w:rsid w:val="00390421"/>
    <w:rsid w:val="00390AEE"/>
    <w:rsid w:val="00390C82"/>
    <w:rsid w:val="00390EC9"/>
    <w:rsid w:val="00391254"/>
    <w:rsid w:val="00392181"/>
    <w:rsid w:val="00392591"/>
    <w:rsid w:val="0039293A"/>
    <w:rsid w:val="0039396D"/>
    <w:rsid w:val="0039463E"/>
    <w:rsid w:val="00394F21"/>
    <w:rsid w:val="003956EE"/>
    <w:rsid w:val="003966E3"/>
    <w:rsid w:val="0039784B"/>
    <w:rsid w:val="003A0C48"/>
    <w:rsid w:val="003A1072"/>
    <w:rsid w:val="003A1718"/>
    <w:rsid w:val="003A1F0A"/>
    <w:rsid w:val="003A2216"/>
    <w:rsid w:val="003A22E2"/>
    <w:rsid w:val="003A277E"/>
    <w:rsid w:val="003A2960"/>
    <w:rsid w:val="003A30C5"/>
    <w:rsid w:val="003A3B8E"/>
    <w:rsid w:val="003A4A8B"/>
    <w:rsid w:val="003A4B22"/>
    <w:rsid w:val="003A4CC8"/>
    <w:rsid w:val="003A5DB6"/>
    <w:rsid w:val="003A737F"/>
    <w:rsid w:val="003B06A9"/>
    <w:rsid w:val="003B0DD5"/>
    <w:rsid w:val="003B1D6B"/>
    <w:rsid w:val="003B1FF3"/>
    <w:rsid w:val="003B3043"/>
    <w:rsid w:val="003B3A98"/>
    <w:rsid w:val="003B4033"/>
    <w:rsid w:val="003B4147"/>
    <w:rsid w:val="003B4312"/>
    <w:rsid w:val="003B43C7"/>
    <w:rsid w:val="003B44FC"/>
    <w:rsid w:val="003B4A8A"/>
    <w:rsid w:val="003B59D2"/>
    <w:rsid w:val="003B5B66"/>
    <w:rsid w:val="003B678A"/>
    <w:rsid w:val="003B6A66"/>
    <w:rsid w:val="003B6D38"/>
    <w:rsid w:val="003B73B7"/>
    <w:rsid w:val="003B7584"/>
    <w:rsid w:val="003C076A"/>
    <w:rsid w:val="003C08F9"/>
    <w:rsid w:val="003C1856"/>
    <w:rsid w:val="003C1A99"/>
    <w:rsid w:val="003C2189"/>
    <w:rsid w:val="003C24F0"/>
    <w:rsid w:val="003C32B2"/>
    <w:rsid w:val="003C3870"/>
    <w:rsid w:val="003C38C3"/>
    <w:rsid w:val="003C3971"/>
    <w:rsid w:val="003C3F19"/>
    <w:rsid w:val="003C404E"/>
    <w:rsid w:val="003C4138"/>
    <w:rsid w:val="003C4213"/>
    <w:rsid w:val="003C4691"/>
    <w:rsid w:val="003C480D"/>
    <w:rsid w:val="003C5832"/>
    <w:rsid w:val="003C5DB2"/>
    <w:rsid w:val="003C6E9D"/>
    <w:rsid w:val="003C71F0"/>
    <w:rsid w:val="003D07DC"/>
    <w:rsid w:val="003D1CCA"/>
    <w:rsid w:val="003D1E28"/>
    <w:rsid w:val="003D315F"/>
    <w:rsid w:val="003D32A9"/>
    <w:rsid w:val="003D3908"/>
    <w:rsid w:val="003D3C96"/>
    <w:rsid w:val="003D3E02"/>
    <w:rsid w:val="003D5776"/>
    <w:rsid w:val="003D5BBB"/>
    <w:rsid w:val="003D676E"/>
    <w:rsid w:val="003D7C3C"/>
    <w:rsid w:val="003E1032"/>
    <w:rsid w:val="003E1861"/>
    <w:rsid w:val="003E1BC1"/>
    <w:rsid w:val="003E2351"/>
    <w:rsid w:val="003E2693"/>
    <w:rsid w:val="003E2A66"/>
    <w:rsid w:val="003E343D"/>
    <w:rsid w:val="003E3BEA"/>
    <w:rsid w:val="003E423C"/>
    <w:rsid w:val="003E48B4"/>
    <w:rsid w:val="003E4A2D"/>
    <w:rsid w:val="003E4C8B"/>
    <w:rsid w:val="003E4DA8"/>
    <w:rsid w:val="003E672A"/>
    <w:rsid w:val="003E6982"/>
    <w:rsid w:val="003E72FB"/>
    <w:rsid w:val="003E73A8"/>
    <w:rsid w:val="003E745B"/>
    <w:rsid w:val="003E76A5"/>
    <w:rsid w:val="003F03BC"/>
    <w:rsid w:val="003F0406"/>
    <w:rsid w:val="003F159A"/>
    <w:rsid w:val="003F1934"/>
    <w:rsid w:val="003F1A6E"/>
    <w:rsid w:val="003F2224"/>
    <w:rsid w:val="003F2883"/>
    <w:rsid w:val="003F2BDA"/>
    <w:rsid w:val="003F3BD9"/>
    <w:rsid w:val="003F3F83"/>
    <w:rsid w:val="003F4029"/>
    <w:rsid w:val="003F49B3"/>
    <w:rsid w:val="003F52AE"/>
    <w:rsid w:val="003F5A79"/>
    <w:rsid w:val="003F663C"/>
    <w:rsid w:val="003F6807"/>
    <w:rsid w:val="003F6A3C"/>
    <w:rsid w:val="003F707F"/>
    <w:rsid w:val="003F7754"/>
    <w:rsid w:val="003F7C52"/>
    <w:rsid w:val="003F7F32"/>
    <w:rsid w:val="0040057E"/>
    <w:rsid w:val="00400E08"/>
    <w:rsid w:val="00401267"/>
    <w:rsid w:val="004012E4"/>
    <w:rsid w:val="0040147D"/>
    <w:rsid w:val="00402C31"/>
    <w:rsid w:val="004039D8"/>
    <w:rsid w:val="00404045"/>
    <w:rsid w:val="00404AC3"/>
    <w:rsid w:val="0040565C"/>
    <w:rsid w:val="00405693"/>
    <w:rsid w:val="00405B2B"/>
    <w:rsid w:val="004063AA"/>
    <w:rsid w:val="004073D3"/>
    <w:rsid w:val="0040783C"/>
    <w:rsid w:val="0040797E"/>
    <w:rsid w:val="00407E87"/>
    <w:rsid w:val="00410919"/>
    <w:rsid w:val="00411141"/>
    <w:rsid w:val="00412628"/>
    <w:rsid w:val="004133B8"/>
    <w:rsid w:val="0041574A"/>
    <w:rsid w:val="00415961"/>
    <w:rsid w:val="00416393"/>
    <w:rsid w:val="00416EE0"/>
    <w:rsid w:val="00416EF7"/>
    <w:rsid w:val="004174A6"/>
    <w:rsid w:val="00417C71"/>
    <w:rsid w:val="0042042B"/>
    <w:rsid w:val="004219CB"/>
    <w:rsid w:val="00421AED"/>
    <w:rsid w:val="0042285B"/>
    <w:rsid w:val="0042293E"/>
    <w:rsid w:val="00422AC0"/>
    <w:rsid w:val="00422F12"/>
    <w:rsid w:val="00423688"/>
    <w:rsid w:val="00423A35"/>
    <w:rsid w:val="00423AE3"/>
    <w:rsid w:val="00423D62"/>
    <w:rsid w:val="00423E1C"/>
    <w:rsid w:val="004240DD"/>
    <w:rsid w:val="00424369"/>
    <w:rsid w:val="00425398"/>
    <w:rsid w:val="004253E9"/>
    <w:rsid w:val="004259BD"/>
    <w:rsid w:val="0042613F"/>
    <w:rsid w:val="00426175"/>
    <w:rsid w:val="004264E9"/>
    <w:rsid w:val="004271AC"/>
    <w:rsid w:val="004276DB"/>
    <w:rsid w:val="00427AC6"/>
    <w:rsid w:val="00430490"/>
    <w:rsid w:val="00430B05"/>
    <w:rsid w:val="004314E0"/>
    <w:rsid w:val="004321EC"/>
    <w:rsid w:val="004322E4"/>
    <w:rsid w:val="00432A16"/>
    <w:rsid w:val="0043365C"/>
    <w:rsid w:val="00433739"/>
    <w:rsid w:val="0043426C"/>
    <w:rsid w:val="004349F5"/>
    <w:rsid w:val="00434AB9"/>
    <w:rsid w:val="00435B72"/>
    <w:rsid w:val="0043620C"/>
    <w:rsid w:val="00436798"/>
    <w:rsid w:val="004375BF"/>
    <w:rsid w:val="00437A20"/>
    <w:rsid w:val="00440001"/>
    <w:rsid w:val="004403FF"/>
    <w:rsid w:val="00440FD1"/>
    <w:rsid w:val="004419F5"/>
    <w:rsid w:val="00441AED"/>
    <w:rsid w:val="00441C2E"/>
    <w:rsid w:val="004429A2"/>
    <w:rsid w:val="00444525"/>
    <w:rsid w:val="00445292"/>
    <w:rsid w:val="0044546B"/>
    <w:rsid w:val="00445757"/>
    <w:rsid w:val="00445887"/>
    <w:rsid w:val="004464AD"/>
    <w:rsid w:val="004468C3"/>
    <w:rsid w:val="00446E53"/>
    <w:rsid w:val="00447194"/>
    <w:rsid w:val="004479AD"/>
    <w:rsid w:val="0045063C"/>
    <w:rsid w:val="0045099D"/>
    <w:rsid w:val="004526A5"/>
    <w:rsid w:val="004526EB"/>
    <w:rsid w:val="00452AC4"/>
    <w:rsid w:val="00452F0C"/>
    <w:rsid w:val="0045371C"/>
    <w:rsid w:val="00454B4A"/>
    <w:rsid w:val="00456540"/>
    <w:rsid w:val="00456AF2"/>
    <w:rsid w:val="004571D2"/>
    <w:rsid w:val="00457C2D"/>
    <w:rsid w:val="00457E00"/>
    <w:rsid w:val="004605B6"/>
    <w:rsid w:val="00460801"/>
    <w:rsid w:val="00460C95"/>
    <w:rsid w:val="0046163E"/>
    <w:rsid w:val="00461B74"/>
    <w:rsid w:val="004622FB"/>
    <w:rsid w:val="004630E9"/>
    <w:rsid w:val="0046310E"/>
    <w:rsid w:val="00463A39"/>
    <w:rsid w:val="00463D2F"/>
    <w:rsid w:val="0046541A"/>
    <w:rsid w:val="00465C1E"/>
    <w:rsid w:val="00466989"/>
    <w:rsid w:val="00466EC5"/>
    <w:rsid w:val="00467427"/>
    <w:rsid w:val="00467AC7"/>
    <w:rsid w:val="004708DF"/>
    <w:rsid w:val="00470C0B"/>
    <w:rsid w:val="00470DC2"/>
    <w:rsid w:val="00470DC4"/>
    <w:rsid w:val="00470F92"/>
    <w:rsid w:val="00471186"/>
    <w:rsid w:val="00471273"/>
    <w:rsid w:val="004712DB"/>
    <w:rsid w:val="00471740"/>
    <w:rsid w:val="00471B1B"/>
    <w:rsid w:val="00471CAA"/>
    <w:rsid w:val="00471F49"/>
    <w:rsid w:val="00471F4A"/>
    <w:rsid w:val="004728FE"/>
    <w:rsid w:val="0047367C"/>
    <w:rsid w:val="004736CE"/>
    <w:rsid w:val="00473AF0"/>
    <w:rsid w:val="00473B27"/>
    <w:rsid w:val="00473EC4"/>
    <w:rsid w:val="00474890"/>
    <w:rsid w:val="004751B2"/>
    <w:rsid w:val="004767B5"/>
    <w:rsid w:val="00476938"/>
    <w:rsid w:val="00476AF3"/>
    <w:rsid w:val="00476E7D"/>
    <w:rsid w:val="00476EC7"/>
    <w:rsid w:val="00480216"/>
    <w:rsid w:val="004813EB"/>
    <w:rsid w:val="004813FD"/>
    <w:rsid w:val="0048181B"/>
    <w:rsid w:val="00481AF4"/>
    <w:rsid w:val="00481B23"/>
    <w:rsid w:val="00481DAC"/>
    <w:rsid w:val="00482029"/>
    <w:rsid w:val="00482A87"/>
    <w:rsid w:val="00482F50"/>
    <w:rsid w:val="00483C7C"/>
    <w:rsid w:val="00483F85"/>
    <w:rsid w:val="004841DA"/>
    <w:rsid w:val="004848CA"/>
    <w:rsid w:val="00484921"/>
    <w:rsid w:val="004851C4"/>
    <w:rsid w:val="00485B27"/>
    <w:rsid w:val="00485D66"/>
    <w:rsid w:val="0048623C"/>
    <w:rsid w:val="00486270"/>
    <w:rsid w:val="004878F5"/>
    <w:rsid w:val="00487FF6"/>
    <w:rsid w:val="004901F8"/>
    <w:rsid w:val="004907E9"/>
    <w:rsid w:val="004909C3"/>
    <w:rsid w:val="004912C9"/>
    <w:rsid w:val="00491BC9"/>
    <w:rsid w:val="00494231"/>
    <w:rsid w:val="00494263"/>
    <w:rsid w:val="00494C99"/>
    <w:rsid w:val="00495E27"/>
    <w:rsid w:val="00495EA6"/>
    <w:rsid w:val="00496B7F"/>
    <w:rsid w:val="00496EF5"/>
    <w:rsid w:val="00497970"/>
    <w:rsid w:val="004A0593"/>
    <w:rsid w:val="004A09B9"/>
    <w:rsid w:val="004A0B35"/>
    <w:rsid w:val="004A1109"/>
    <w:rsid w:val="004A16B0"/>
    <w:rsid w:val="004A18C2"/>
    <w:rsid w:val="004A1E32"/>
    <w:rsid w:val="004A2414"/>
    <w:rsid w:val="004A2653"/>
    <w:rsid w:val="004A35C6"/>
    <w:rsid w:val="004A3CB8"/>
    <w:rsid w:val="004A4371"/>
    <w:rsid w:val="004A468D"/>
    <w:rsid w:val="004A46DA"/>
    <w:rsid w:val="004A4E86"/>
    <w:rsid w:val="004A5000"/>
    <w:rsid w:val="004A5E29"/>
    <w:rsid w:val="004A6924"/>
    <w:rsid w:val="004A6E26"/>
    <w:rsid w:val="004A71FF"/>
    <w:rsid w:val="004A7791"/>
    <w:rsid w:val="004A7EAA"/>
    <w:rsid w:val="004B04C5"/>
    <w:rsid w:val="004B1323"/>
    <w:rsid w:val="004B1708"/>
    <w:rsid w:val="004B1D19"/>
    <w:rsid w:val="004B20CA"/>
    <w:rsid w:val="004B21BD"/>
    <w:rsid w:val="004B2239"/>
    <w:rsid w:val="004B2820"/>
    <w:rsid w:val="004B3A2D"/>
    <w:rsid w:val="004B4002"/>
    <w:rsid w:val="004B4DD2"/>
    <w:rsid w:val="004B53AC"/>
    <w:rsid w:val="004B56D8"/>
    <w:rsid w:val="004B57E2"/>
    <w:rsid w:val="004B6770"/>
    <w:rsid w:val="004B6DAB"/>
    <w:rsid w:val="004B7D01"/>
    <w:rsid w:val="004B7D89"/>
    <w:rsid w:val="004C02EF"/>
    <w:rsid w:val="004C03AD"/>
    <w:rsid w:val="004C0865"/>
    <w:rsid w:val="004C0FF1"/>
    <w:rsid w:val="004C10DB"/>
    <w:rsid w:val="004C1E7C"/>
    <w:rsid w:val="004C2687"/>
    <w:rsid w:val="004C289E"/>
    <w:rsid w:val="004C2A25"/>
    <w:rsid w:val="004C2E25"/>
    <w:rsid w:val="004C2FA6"/>
    <w:rsid w:val="004C3785"/>
    <w:rsid w:val="004C3D1F"/>
    <w:rsid w:val="004C402C"/>
    <w:rsid w:val="004C4800"/>
    <w:rsid w:val="004C4A34"/>
    <w:rsid w:val="004C5A0F"/>
    <w:rsid w:val="004C61B6"/>
    <w:rsid w:val="004C61C8"/>
    <w:rsid w:val="004C63CF"/>
    <w:rsid w:val="004C6606"/>
    <w:rsid w:val="004C6EA6"/>
    <w:rsid w:val="004C75FC"/>
    <w:rsid w:val="004D0173"/>
    <w:rsid w:val="004D0FF5"/>
    <w:rsid w:val="004D1030"/>
    <w:rsid w:val="004D1203"/>
    <w:rsid w:val="004D1769"/>
    <w:rsid w:val="004D1915"/>
    <w:rsid w:val="004D1BD1"/>
    <w:rsid w:val="004D46C4"/>
    <w:rsid w:val="004D5676"/>
    <w:rsid w:val="004D59A8"/>
    <w:rsid w:val="004D5ACB"/>
    <w:rsid w:val="004D6903"/>
    <w:rsid w:val="004D6E40"/>
    <w:rsid w:val="004D6F30"/>
    <w:rsid w:val="004D7160"/>
    <w:rsid w:val="004D7410"/>
    <w:rsid w:val="004E010A"/>
    <w:rsid w:val="004E04BD"/>
    <w:rsid w:val="004E0EFF"/>
    <w:rsid w:val="004E182C"/>
    <w:rsid w:val="004E1D09"/>
    <w:rsid w:val="004E232B"/>
    <w:rsid w:val="004E34C7"/>
    <w:rsid w:val="004E372D"/>
    <w:rsid w:val="004E377C"/>
    <w:rsid w:val="004E3DC9"/>
    <w:rsid w:val="004E452F"/>
    <w:rsid w:val="004E4634"/>
    <w:rsid w:val="004E46D8"/>
    <w:rsid w:val="004E4ED3"/>
    <w:rsid w:val="004E4F08"/>
    <w:rsid w:val="004E4FC0"/>
    <w:rsid w:val="004E5D81"/>
    <w:rsid w:val="004E623C"/>
    <w:rsid w:val="004E66F2"/>
    <w:rsid w:val="004E7650"/>
    <w:rsid w:val="004E7760"/>
    <w:rsid w:val="004F1612"/>
    <w:rsid w:val="004F19A5"/>
    <w:rsid w:val="004F1DC9"/>
    <w:rsid w:val="004F385F"/>
    <w:rsid w:val="004F49B5"/>
    <w:rsid w:val="004F4C8D"/>
    <w:rsid w:val="004F4CCE"/>
    <w:rsid w:val="004F4FE6"/>
    <w:rsid w:val="004F5297"/>
    <w:rsid w:val="004F530F"/>
    <w:rsid w:val="004F54A7"/>
    <w:rsid w:val="004F54AE"/>
    <w:rsid w:val="004F6B1B"/>
    <w:rsid w:val="004F6C60"/>
    <w:rsid w:val="004F740F"/>
    <w:rsid w:val="004F79DA"/>
    <w:rsid w:val="004F7F24"/>
    <w:rsid w:val="005005C5"/>
    <w:rsid w:val="005009C2"/>
    <w:rsid w:val="00500F37"/>
    <w:rsid w:val="005026CE"/>
    <w:rsid w:val="00502D48"/>
    <w:rsid w:val="00503C0C"/>
    <w:rsid w:val="00503D75"/>
    <w:rsid w:val="00504B01"/>
    <w:rsid w:val="00504F46"/>
    <w:rsid w:val="005050BC"/>
    <w:rsid w:val="00505874"/>
    <w:rsid w:val="00506721"/>
    <w:rsid w:val="00507C43"/>
    <w:rsid w:val="0051040E"/>
    <w:rsid w:val="00510514"/>
    <w:rsid w:val="00511309"/>
    <w:rsid w:val="005113AB"/>
    <w:rsid w:val="00511AAB"/>
    <w:rsid w:val="00514755"/>
    <w:rsid w:val="0051483D"/>
    <w:rsid w:val="00514B53"/>
    <w:rsid w:val="00514CF8"/>
    <w:rsid w:val="00516F75"/>
    <w:rsid w:val="005170C3"/>
    <w:rsid w:val="0051797D"/>
    <w:rsid w:val="00520808"/>
    <w:rsid w:val="00520E07"/>
    <w:rsid w:val="00520F20"/>
    <w:rsid w:val="00521142"/>
    <w:rsid w:val="005218CD"/>
    <w:rsid w:val="00521EAD"/>
    <w:rsid w:val="0052272C"/>
    <w:rsid w:val="00522A1A"/>
    <w:rsid w:val="00522CC9"/>
    <w:rsid w:val="00523976"/>
    <w:rsid w:val="00524290"/>
    <w:rsid w:val="005245E4"/>
    <w:rsid w:val="00524C69"/>
    <w:rsid w:val="00524C75"/>
    <w:rsid w:val="00524D15"/>
    <w:rsid w:val="00525158"/>
    <w:rsid w:val="00525DF6"/>
    <w:rsid w:val="0052649B"/>
    <w:rsid w:val="00526925"/>
    <w:rsid w:val="005269DF"/>
    <w:rsid w:val="00526AEF"/>
    <w:rsid w:val="005271CD"/>
    <w:rsid w:val="0053000C"/>
    <w:rsid w:val="00530FB8"/>
    <w:rsid w:val="00531196"/>
    <w:rsid w:val="005312AF"/>
    <w:rsid w:val="005317E0"/>
    <w:rsid w:val="00531C57"/>
    <w:rsid w:val="00531CC7"/>
    <w:rsid w:val="00531CEF"/>
    <w:rsid w:val="00531E56"/>
    <w:rsid w:val="0053250F"/>
    <w:rsid w:val="00532AB5"/>
    <w:rsid w:val="00533E91"/>
    <w:rsid w:val="0053584C"/>
    <w:rsid w:val="00535CB6"/>
    <w:rsid w:val="005366BB"/>
    <w:rsid w:val="00536F3B"/>
    <w:rsid w:val="00537A6F"/>
    <w:rsid w:val="0054023D"/>
    <w:rsid w:val="0054023E"/>
    <w:rsid w:val="00540D45"/>
    <w:rsid w:val="00541213"/>
    <w:rsid w:val="00541E09"/>
    <w:rsid w:val="00541F73"/>
    <w:rsid w:val="00542957"/>
    <w:rsid w:val="00542A13"/>
    <w:rsid w:val="00542A4C"/>
    <w:rsid w:val="00542EC9"/>
    <w:rsid w:val="0054309D"/>
    <w:rsid w:val="00543D25"/>
    <w:rsid w:val="00543DFB"/>
    <w:rsid w:val="00543F35"/>
    <w:rsid w:val="005444FE"/>
    <w:rsid w:val="0054511F"/>
    <w:rsid w:val="005451AB"/>
    <w:rsid w:val="005459CB"/>
    <w:rsid w:val="00546435"/>
    <w:rsid w:val="0054691F"/>
    <w:rsid w:val="00546CE6"/>
    <w:rsid w:val="0054772B"/>
    <w:rsid w:val="005500D5"/>
    <w:rsid w:val="00550FEB"/>
    <w:rsid w:val="005513EC"/>
    <w:rsid w:val="00551535"/>
    <w:rsid w:val="00551F47"/>
    <w:rsid w:val="005537B9"/>
    <w:rsid w:val="00553E0F"/>
    <w:rsid w:val="005541C3"/>
    <w:rsid w:val="005542A4"/>
    <w:rsid w:val="0055450D"/>
    <w:rsid w:val="00554B80"/>
    <w:rsid w:val="00554BD1"/>
    <w:rsid w:val="00554BFC"/>
    <w:rsid w:val="00554FC7"/>
    <w:rsid w:val="005550F0"/>
    <w:rsid w:val="0055587E"/>
    <w:rsid w:val="005559A3"/>
    <w:rsid w:val="00555FBA"/>
    <w:rsid w:val="005563DD"/>
    <w:rsid w:val="00556532"/>
    <w:rsid w:val="00556CD4"/>
    <w:rsid w:val="005577D7"/>
    <w:rsid w:val="00557D63"/>
    <w:rsid w:val="00560A4D"/>
    <w:rsid w:val="00560AAC"/>
    <w:rsid w:val="00560AD6"/>
    <w:rsid w:val="00561262"/>
    <w:rsid w:val="00562092"/>
    <w:rsid w:val="0056239B"/>
    <w:rsid w:val="0056269B"/>
    <w:rsid w:val="00562DDB"/>
    <w:rsid w:val="005631D4"/>
    <w:rsid w:val="0056346D"/>
    <w:rsid w:val="00563A33"/>
    <w:rsid w:val="00563DA8"/>
    <w:rsid w:val="0056441E"/>
    <w:rsid w:val="00564884"/>
    <w:rsid w:val="005648C3"/>
    <w:rsid w:val="0056521A"/>
    <w:rsid w:val="00565344"/>
    <w:rsid w:val="00565420"/>
    <w:rsid w:val="00566F28"/>
    <w:rsid w:val="005670F3"/>
    <w:rsid w:val="005676A0"/>
    <w:rsid w:val="00567D93"/>
    <w:rsid w:val="00570297"/>
    <w:rsid w:val="00570C40"/>
    <w:rsid w:val="00570EB8"/>
    <w:rsid w:val="00570F0C"/>
    <w:rsid w:val="00571320"/>
    <w:rsid w:val="005713F4"/>
    <w:rsid w:val="00571427"/>
    <w:rsid w:val="005715ED"/>
    <w:rsid w:val="00571BAE"/>
    <w:rsid w:val="00571FEC"/>
    <w:rsid w:val="00572A2F"/>
    <w:rsid w:val="00572B17"/>
    <w:rsid w:val="00573282"/>
    <w:rsid w:val="00574DDF"/>
    <w:rsid w:val="0057502D"/>
    <w:rsid w:val="0057535D"/>
    <w:rsid w:val="00575506"/>
    <w:rsid w:val="0057551E"/>
    <w:rsid w:val="005761C4"/>
    <w:rsid w:val="005761E8"/>
    <w:rsid w:val="005764B4"/>
    <w:rsid w:val="00576D5A"/>
    <w:rsid w:val="00580040"/>
    <w:rsid w:val="00580D17"/>
    <w:rsid w:val="005815B4"/>
    <w:rsid w:val="00581965"/>
    <w:rsid w:val="00581BF0"/>
    <w:rsid w:val="0058214B"/>
    <w:rsid w:val="00582214"/>
    <w:rsid w:val="0058231E"/>
    <w:rsid w:val="00582659"/>
    <w:rsid w:val="00583028"/>
    <w:rsid w:val="00584205"/>
    <w:rsid w:val="00584290"/>
    <w:rsid w:val="005848B4"/>
    <w:rsid w:val="0058496F"/>
    <w:rsid w:val="00585329"/>
    <w:rsid w:val="00585576"/>
    <w:rsid w:val="0058620A"/>
    <w:rsid w:val="005869FF"/>
    <w:rsid w:val="00586BDD"/>
    <w:rsid w:val="00586F9C"/>
    <w:rsid w:val="005875B9"/>
    <w:rsid w:val="005905B3"/>
    <w:rsid w:val="0059082A"/>
    <w:rsid w:val="0059133C"/>
    <w:rsid w:val="00591F2A"/>
    <w:rsid w:val="00592233"/>
    <w:rsid w:val="00592DDF"/>
    <w:rsid w:val="0059330D"/>
    <w:rsid w:val="00593420"/>
    <w:rsid w:val="005934AB"/>
    <w:rsid w:val="00593760"/>
    <w:rsid w:val="00594449"/>
    <w:rsid w:val="005947D8"/>
    <w:rsid w:val="0059523B"/>
    <w:rsid w:val="005956C7"/>
    <w:rsid w:val="00595CCC"/>
    <w:rsid w:val="00595D22"/>
    <w:rsid w:val="00596672"/>
    <w:rsid w:val="005966CE"/>
    <w:rsid w:val="00596CFD"/>
    <w:rsid w:val="00596EBC"/>
    <w:rsid w:val="00597584"/>
    <w:rsid w:val="005976CB"/>
    <w:rsid w:val="00597992"/>
    <w:rsid w:val="00597D1C"/>
    <w:rsid w:val="00597D7A"/>
    <w:rsid w:val="005A071F"/>
    <w:rsid w:val="005A1241"/>
    <w:rsid w:val="005A1315"/>
    <w:rsid w:val="005A2482"/>
    <w:rsid w:val="005A2920"/>
    <w:rsid w:val="005A2BAA"/>
    <w:rsid w:val="005A4AE3"/>
    <w:rsid w:val="005A55EB"/>
    <w:rsid w:val="005A5D59"/>
    <w:rsid w:val="005A6630"/>
    <w:rsid w:val="005A6FA4"/>
    <w:rsid w:val="005A73D1"/>
    <w:rsid w:val="005A7473"/>
    <w:rsid w:val="005A7686"/>
    <w:rsid w:val="005A7DC0"/>
    <w:rsid w:val="005B04CE"/>
    <w:rsid w:val="005B1B0C"/>
    <w:rsid w:val="005B1DB1"/>
    <w:rsid w:val="005B26DC"/>
    <w:rsid w:val="005B27A6"/>
    <w:rsid w:val="005B3577"/>
    <w:rsid w:val="005B3CD9"/>
    <w:rsid w:val="005B3DBE"/>
    <w:rsid w:val="005B42C4"/>
    <w:rsid w:val="005B43E9"/>
    <w:rsid w:val="005B45BF"/>
    <w:rsid w:val="005B4EF9"/>
    <w:rsid w:val="005B4FB6"/>
    <w:rsid w:val="005B4FF2"/>
    <w:rsid w:val="005B5983"/>
    <w:rsid w:val="005B59F9"/>
    <w:rsid w:val="005B5D30"/>
    <w:rsid w:val="005B5D73"/>
    <w:rsid w:val="005B5DF4"/>
    <w:rsid w:val="005B6BDA"/>
    <w:rsid w:val="005B7B04"/>
    <w:rsid w:val="005C008F"/>
    <w:rsid w:val="005C0CA1"/>
    <w:rsid w:val="005C1328"/>
    <w:rsid w:val="005C189A"/>
    <w:rsid w:val="005C1AE8"/>
    <w:rsid w:val="005C1BC0"/>
    <w:rsid w:val="005C1EE0"/>
    <w:rsid w:val="005C28F4"/>
    <w:rsid w:val="005C2BD7"/>
    <w:rsid w:val="005C2F19"/>
    <w:rsid w:val="005C3583"/>
    <w:rsid w:val="005C3BBE"/>
    <w:rsid w:val="005C3C53"/>
    <w:rsid w:val="005C42E5"/>
    <w:rsid w:val="005C44D8"/>
    <w:rsid w:val="005C4A8C"/>
    <w:rsid w:val="005C4F2D"/>
    <w:rsid w:val="005C5D8B"/>
    <w:rsid w:val="005C6707"/>
    <w:rsid w:val="005C773A"/>
    <w:rsid w:val="005D0080"/>
    <w:rsid w:val="005D0307"/>
    <w:rsid w:val="005D098D"/>
    <w:rsid w:val="005D0B28"/>
    <w:rsid w:val="005D0D72"/>
    <w:rsid w:val="005D12CE"/>
    <w:rsid w:val="005D1366"/>
    <w:rsid w:val="005D14A5"/>
    <w:rsid w:val="005D174A"/>
    <w:rsid w:val="005D234B"/>
    <w:rsid w:val="005D359A"/>
    <w:rsid w:val="005D3773"/>
    <w:rsid w:val="005D3876"/>
    <w:rsid w:val="005D4122"/>
    <w:rsid w:val="005D43BD"/>
    <w:rsid w:val="005D449B"/>
    <w:rsid w:val="005D4740"/>
    <w:rsid w:val="005D47F0"/>
    <w:rsid w:val="005D484B"/>
    <w:rsid w:val="005D4898"/>
    <w:rsid w:val="005D4B87"/>
    <w:rsid w:val="005D5A1B"/>
    <w:rsid w:val="005D7B86"/>
    <w:rsid w:val="005D7E43"/>
    <w:rsid w:val="005E0048"/>
    <w:rsid w:val="005E10EF"/>
    <w:rsid w:val="005E1B82"/>
    <w:rsid w:val="005E1EF6"/>
    <w:rsid w:val="005E2D88"/>
    <w:rsid w:val="005E35C8"/>
    <w:rsid w:val="005E38CB"/>
    <w:rsid w:val="005E3A08"/>
    <w:rsid w:val="005E3AA9"/>
    <w:rsid w:val="005E4457"/>
    <w:rsid w:val="005E5F0B"/>
    <w:rsid w:val="005E6B3A"/>
    <w:rsid w:val="005E7156"/>
    <w:rsid w:val="005E793B"/>
    <w:rsid w:val="005F0749"/>
    <w:rsid w:val="005F1406"/>
    <w:rsid w:val="005F1687"/>
    <w:rsid w:val="005F1A1E"/>
    <w:rsid w:val="005F222F"/>
    <w:rsid w:val="005F297D"/>
    <w:rsid w:val="005F320F"/>
    <w:rsid w:val="005F3422"/>
    <w:rsid w:val="005F5B4A"/>
    <w:rsid w:val="005F5D40"/>
    <w:rsid w:val="005F668F"/>
    <w:rsid w:val="005F6E26"/>
    <w:rsid w:val="005F70BE"/>
    <w:rsid w:val="005F7AD6"/>
    <w:rsid w:val="005F7C6D"/>
    <w:rsid w:val="005F7F92"/>
    <w:rsid w:val="00600F3E"/>
    <w:rsid w:val="00601296"/>
    <w:rsid w:val="0060179D"/>
    <w:rsid w:val="006017CA"/>
    <w:rsid w:val="00601B78"/>
    <w:rsid w:val="00602222"/>
    <w:rsid w:val="0060285B"/>
    <w:rsid w:val="00602A96"/>
    <w:rsid w:val="0060352F"/>
    <w:rsid w:val="0060375B"/>
    <w:rsid w:val="00603772"/>
    <w:rsid w:val="006037E3"/>
    <w:rsid w:val="00603E83"/>
    <w:rsid w:val="0060419C"/>
    <w:rsid w:val="00604F0A"/>
    <w:rsid w:val="00604F16"/>
    <w:rsid w:val="006051C4"/>
    <w:rsid w:val="00605299"/>
    <w:rsid w:val="0060531B"/>
    <w:rsid w:val="0060534A"/>
    <w:rsid w:val="00605B97"/>
    <w:rsid w:val="00605DF9"/>
    <w:rsid w:val="006065F8"/>
    <w:rsid w:val="006067DC"/>
    <w:rsid w:val="00606A1B"/>
    <w:rsid w:val="00606E07"/>
    <w:rsid w:val="00606F2D"/>
    <w:rsid w:val="0060710A"/>
    <w:rsid w:val="006074C6"/>
    <w:rsid w:val="00607728"/>
    <w:rsid w:val="006077C7"/>
    <w:rsid w:val="00607D92"/>
    <w:rsid w:val="00610B3D"/>
    <w:rsid w:val="006115B6"/>
    <w:rsid w:val="00612205"/>
    <w:rsid w:val="00612740"/>
    <w:rsid w:val="00612D45"/>
    <w:rsid w:val="00612FC7"/>
    <w:rsid w:val="00613287"/>
    <w:rsid w:val="006139A4"/>
    <w:rsid w:val="00613ED9"/>
    <w:rsid w:val="00614339"/>
    <w:rsid w:val="00616106"/>
    <w:rsid w:val="0061615B"/>
    <w:rsid w:val="006162C8"/>
    <w:rsid w:val="006164EE"/>
    <w:rsid w:val="00616991"/>
    <w:rsid w:val="006169E5"/>
    <w:rsid w:val="00617BFA"/>
    <w:rsid w:val="00617C4A"/>
    <w:rsid w:val="00620189"/>
    <w:rsid w:val="00620B0D"/>
    <w:rsid w:val="00620E09"/>
    <w:rsid w:val="006212B5"/>
    <w:rsid w:val="00621351"/>
    <w:rsid w:val="006217CB"/>
    <w:rsid w:val="006219F3"/>
    <w:rsid w:val="00622186"/>
    <w:rsid w:val="00622C83"/>
    <w:rsid w:val="00623563"/>
    <w:rsid w:val="00623BDC"/>
    <w:rsid w:val="006245AF"/>
    <w:rsid w:val="00624D8F"/>
    <w:rsid w:val="00624DFF"/>
    <w:rsid w:val="00625115"/>
    <w:rsid w:val="006264BA"/>
    <w:rsid w:val="0062661D"/>
    <w:rsid w:val="00626B1E"/>
    <w:rsid w:val="00627D24"/>
    <w:rsid w:val="00630508"/>
    <w:rsid w:val="00630A5A"/>
    <w:rsid w:val="00630CB1"/>
    <w:rsid w:val="006312C3"/>
    <w:rsid w:val="00632026"/>
    <w:rsid w:val="00632541"/>
    <w:rsid w:val="006327B6"/>
    <w:rsid w:val="006329FF"/>
    <w:rsid w:val="00632FE8"/>
    <w:rsid w:val="0063373C"/>
    <w:rsid w:val="00633DD3"/>
    <w:rsid w:val="00633E07"/>
    <w:rsid w:val="00634874"/>
    <w:rsid w:val="0063531C"/>
    <w:rsid w:val="006356CF"/>
    <w:rsid w:val="006360CA"/>
    <w:rsid w:val="006361CF"/>
    <w:rsid w:val="00636473"/>
    <w:rsid w:val="00636E38"/>
    <w:rsid w:val="00636FE6"/>
    <w:rsid w:val="00640BCB"/>
    <w:rsid w:val="006418E0"/>
    <w:rsid w:val="00641FD2"/>
    <w:rsid w:val="00642578"/>
    <w:rsid w:val="006430AB"/>
    <w:rsid w:val="006430BD"/>
    <w:rsid w:val="00643AF2"/>
    <w:rsid w:val="00644550"/>
    <w:rsid w:val="006445D5"/>
    <w:rsid w:val="00644833"/>
    <w:rsid w:val="0064603A"/>
    <w:rsid w:val="0064604A"/>
    <w:rsid w:val="00646621"/>
    <w:rsid w:val="0064674E"/>
    <w:rsid w:val="00646EAD"/>
    <w:rsid w:val="006506E0"/>
    <w:rsid w:val="00650D6A"/>
    <w:rsid w:val="00651686"/>
    <w:rsid w:val="00652442"/>
    <w:rsid w:val="00652F87"/>
    <w:rsid w:val="00653451"/>
    <w:rsid w:val="006537B3"/>
    <w:rsid w:val="0065390F"/>
    <w:rsid w:val="00653D46"/>
    <w:rsid w:val="00653F1B"/>
    <w:rsid w:val="00653F21"/>
    <w:rsid w:val="006552DF"/>
    <w:rsid w:val="00655CEE"/>
    <w:rsid w:val="00655E48"/>
    <w:rsid w:val="00656F14"/>
    <w:rsid w:val="0065705A"/>
    <w:rsid w:val="00657091"/>
    <w:rsid w:val="006575D9"/>
    <w:rsid w:val="00657C0C"/>
    <w:rsid w:val="00657DBB"/>
    <w:rsid w:val="006601E9"/>
    <w:rsid w:val="0066074B"/>
    <w:rsid w:val="00660C67"/>
    <w:rsid w:val="00662343"/>
    <w:rsid w:val="00662806"/>
    <w:rsid w:val="00662F32"/>
    <w:rsid w:val="00663113"/>
    <w:rsid w:val="006637C6"/>
    <w:rsid w:val="00664530"/>
    <w:rsid w:val="006645E8"/>
    <w:rsid w:val="00664921"/>
    <w:rsid w:val="00664EF3"/>
    <w:rsid w:val="00665070"/>
    <w:rsid w:val="0066558F"/>
    <w:rsid w:val="00665761"/>
    <w:rsid w:val="00665D48"/>
    <w:rsid w:val="00665EB3"/>
    <w:rsid w:val="00666396"/>
    <w:rsid w:val="00666716"/>
    <w:rsid w:val="0066693C"/>
    <w:rsid w:val="00666B64"/>
    <w:rsid w:val="00666D1F"/>
    <w:rsid w:val="00667A97"/>
    <w:rsid w:val="00670414"/>
    <w:rsid w:val="00670A44"/>
    <w:rsid w:val="00672123"/>
    <w:rsid w:val="0067229B"/>
    <w:rsid w:val="00672587"/>
    <w:rsid w:val="006735C9"/>
    <w:rsid w:val="00673AC7"/>
    <w:rsid w:val="00673DDC"/>
    <w:rsid w:val="00674591"/>
    <w:rsid w:val="00674971"/>
    <w:rsid w:val="00674B7E"/>
    <w:rsid w:val="00674D00"/>
    <w:rsid w:val="006751DF"/>
    <w:rsid w:val="00675312"/>
    <w:rsid w:val="006753C6"/>
    <w:rsid w:val="006754E4"/>
    <w:rsid w:val="00675B74"/>
    <w:rsid w:val="00676727"/>
    <w:rsid w:val="006768C7"/>
    <w:rsid w:val="0067698A"/>
    <w:rsid w:val="00676FB6"/>
    <w:rsid w:val="00680F64"/>
    <w:rsid w:val="00681578"/>
    <w:rsid w:val="0068164B"/>
    <w:rsid w:val="00681A60"/>
    <w:rsid w:val="006822DC"/>
    <w:rsid w:val="00682595"/>
    <w:rsid w:val="0068432C"/>
    <w:rsid w:val="006847F6"/>
    <w:rsid w:val="0068515D"/>
    <w:rsid w:val="00686198"/>
    <w:rsid w:val="006862C4"/>
    <w:rsid w:val="006865B0"/>
    <w:rsid w:val="00686633"/>
    <w:rsid w:val="00686CCA"/>
    <w:rsid w:val="0068771C"/>
    <w:rsid w:val="00687A3E"/>
    <w:rsid w:val="00687B1E"/>
    <w:rsid w:val="00690A41"/>
    <w:rsid w:val="00690D1B"/>
    <w:rsid w:val="00691A3C"/>
    <w:rsid w:val="00692900"/>
    <w:rsid w:val="00693657"/>
    <w:rsid w:val="00693C57"/>
    <w:rsid w:val="00695875"/>
    <w:rsid w:val="00695AB5"/>
    <w:rsid w:val="0069636E"/>
    <w:rsid w:val="00696655"/>
    <w:rsid w:val="006966BD"/>
    <w:rsid w:val="00696B73"/>
    <w:rsid w:val="006972E5"/>
    <w:rsid w:val="006976A3"/>
    <w:rsid w:val="006979AE"/>
    <w:rsid w:val="00697CC4"/>
    <w:rsid w:val="006A0081"/>
    <w:rsid w:val="006A0093"/>
    <w:rsid w:val="006A036B"/>
    <w:rsid w:val="006A100F"/>
    <w:rsid w:val="006A10C6"/>
    <w:rsid w:val="006A1380"/>
    <w:rsid w:val="006A1523"/>
    <w:rsid w:val="006A1D6F"/>
    <w:rsid w:val="006A1F80"/>
    <w:rsid w:val="006A265B"/>
    <w:rsid w:val="006A2C4B"/>
    <w:rsid w:val="006A2DB4"/>
    <w:rsid w:val="006A32A0"/>
    <w:rsid w:val="006A3525"/>
    <w:rsid w:val="006A3776"/>
    <w:rsid w:val="006A37C8"/>
    <w:rsid w:val="006A380D"/>
    <w:rsid w:val="006A383B"/>
    <w:rsid w:val="006A4840"/>
    <w:rsid w:val="006A6090"/>
    <w:rsid w:val="006A6573"/>
    <w:rsid w:val="006A65D7"/>
    <w:rsid w:val="006A7258"/>
    <w:rsid w:val="006A77CE"/>
    <w:rsid w:val="006A7D66"/>
    <w:rsid w:val="006B0057"/>
    <w:rsid w:val="006B058A"/>
    <w:rsid w:val="006B134A"/>
    <w:rsid w:val="006B1B28"/>
    <w:rsid w:val="006B1B97"/>
    <w:rsid w:val="006B1BE8"/>
    <w:rsid w:val="006B2604"/>
    <w:rsid w:val="006B283E"/>
    <w:rsid w:val="006B2955"/>
    <w:rsid w:val="006B3D6C"/>
    <w:rsid w:val="006B4102"/>
    <w:rsid w:val="006B41BF"/>
    <w:rsid w:val="006B426D"/>
    <w:rsid w:val="006B43B3"/>
    <w:rsid w:val="006B46BE"/>
    <w:rsid w:val="006B4ECF"/>
    <w:rsid w:val="006B5799"/>
    <w:rsid w:val="006B57CB"/>
    <w:rsid w:val="006B5B38"/>
    <w:rsid w:val="006B68D1"/>
    <w:rsid w:val="006B6D0A"/>
    <w:rsid w:val="006B6D32"/>
    <w:rsid w:val="006B77C7"/>
    <w:rsid w:val="006C0159"/>
    <w:rsid w:val="006C1164"/>
    <w:rsid w:val="006C296B"/>
    <w:rsid w:val="006C2F27"/>
    <w:rsid w:val="006C2F30"/>
    <w:rsid w:val="006C3D42"/>
    <w:rsid w:val="006C3FCC"/>
    <w:rsid w:val="006C4382"/>
    <w:rsid w:val="006C4913"/>
    <w:rsid w:val="006C4D5D"/>
    <w:rsid w:val="006C4F91"/>
    <w:rsid w:val="006C589D"/>
    <w:rsid w:val="006C58A2"/>
    <w:rsid w:val="006C6040"/>
    <w:rsid w:val="006C6097"/>
    <w:rsid w:val="006C702C"/>
    <w:rsid w:val="006C7A34"/>
    <w:rsid w:val="006D0379"/>
    <w:rsid w:val="006D054A"/>
    <w:rsid w:val="006D0CEE"/>
    <w:rsid w:val="006D19B4"/>
    <w:rsid w:val="006D2337"/>
    <w:rsid w:val="006D29F8"/>
    <w:rsid w:val="006D2B83"/>
    <w:rsid w:val="006D317D"/>
    <w:rsid w:val="006D35B0"/>
    <w:rsid w:val="006D4480"/>
    <w:rsid w:val="006D4BC8"/>
    <w:rsid w:val="006D4E23"/>
    <w:rsid w:val="006D5B99"/>
    <w:rsid w:val="006D660E"/>
    <w:rsid w:val="006D7E13"/>
    <w:rsid w:val="006D7E77"/>
    <w:rsid w:val="006E08EC"/>
    <w:rsid w:val="006E0DB3"/>
    <w:rsid w:val="006E1302"/>
    <w:rsid w:val="006E14C7"/>
    <w:rsid w:val="006E1632"/>
    <w:rsid w:val="006E1EB0"/>
    <w:rsid w:val="006E2052"/>
    <w:rsid w:val="006E26C7"/>
    <w:rsid w:val="006E2966"/>
    <w:rsid w:val="006E3230"/>
    <w:rsid w:val="006E37D9"/>
    <w:rsid w:val="006E3895"/>
    <w:rsid w:val="006E4292"/>
    <w:rsid w:val="006E45ED"/>
    <w:rsid w:val="006E50A3"/>
    <w:rsid w:val="006E584F"/>
    <w:rsid w:val="006E5972"/>
    <w:rsid w:val="006E5D7D"/>
    <w:rsid w:val="006E5DBE"/>
    <w:rsid w:val="006E623C"/>
    <w:rsid w:val="006E638D"/>
    <w:rsid w:val="006E6733"/>
    <w:rsid w:val="006E6D0C"/>
    <w:rsid w:val="006E77FB"/>
    <w:rsid w:val="006E7CAC"/>
    <w:rsid w:val="006E7D6A"/>
    <w:rsid w:val="006F021A"/>
    <w:rsid w:val="006F049D"/>
    <w:rsid w:val="006F0F34"/>
    <w:rsid w:val="006F124D"/>
    <w:rsid w:val="006F1513"/>
    <w:rsid w:val="006F1578"/>
    <w:rsid w:val="006F2444"/>
    <w:rsid w:val="006F278F"/>
    <w:rsid w:val="006F3345"/>
    <w:rsid w:val="006F38BE"/>
    <w:rsid w:val="006F5ACA"/>
    <w:rsid w:val="006F5ECE"/>
    <w:rsid w:val="006F644D"/>
    <w:rsid w:val="006F64E6"/>
    <w:rsid w:val="006F6590"/>
    <w:rsid w:val="006F6653"/>
    <w:rsid w:val="006F6C0A"/>
    <w:rsid w:val="006F6FD7"/>
    <w:rsid w:val="006F76B1"/>
    <w:rsid w:val="006F7E7C"/>
    <w:rsid w:val="0070033E"/>
    <w:rsid w:val="00700C62"/>
    <w:rsid w:val="00701098"/>
    <w:rsid w:val="0070125A"/>
    <w:rsid w:val="007019FA"/>
    <w:rsid w:val="00701A7B"/>
    <w:rsid w:val="00701FF4"/>
    <w:rsid w:val="00702E72"/>
    <w:rsid w:val="00703487"/>
    <w:rsid w:val="007034EE"/>
    <w:rsid w:val="0070374F"/>
    <w:rsid w:val="00703808"/>
    <w:rsid w:val="00703FC8"/>
    <w:rsid w:val="00704747"/>
    <w:rsid w:val="00704FBA"/>
    <w:rsid w:val="0070508E"/>
    <w:rsid w:val="0070629B"/>
    <w:rsid w:val="00706BDB"/>
    <w:rsid w:val="0071039F"/>
    <w:rsid w:val="00710647"/>
    <w:rsid w:val="007108A2"/>
    <w:rsid w:val="007110FE"/>
    <w:rsid w:val="007112EC"/>
    <w:rsid w:val="00711920"/>
    <w:rsid w:val="00711C66"/>
    <w:rsid w:val="00712597"/>
    <w:rsid w:val="0071289C"/>
    <w:rsid w:val="00712B07"/>
    <w:rsid w:val="00713BBF"/>
    <w:rsid w:val="00713BD0"/>
    <w:rsid w:val="00714B06"/>
    <w:rsid w:val="00715A67"/>
    <w:rsid w:val="00715E7A"/>
    <w:rsid w:val="0071691B"/>
    <w:rsid w:val="00717375"/>
    <w:rsid w:val="007177CB"/>
    <w:rsid w:val="00717F79"/>
    <w:rsid w:val="00720221"/>
    <w:rsid w:val="00720314"/>
    <w:rsid w:val="00720333"/>
    <w:rsid w:val="007203D1"/>
    <w:rsid w:val="007207FC"/>
    <w:rsid w:val="00720A35"/>
    <w:rsid w:val="0072112C"/>
    <w:rsid w:val="0072165D"/>
    <w:rsid w:val="007217F2"/>
    <w:rsid w:val="007225E0"/>
    <w:rsid w:val="0072261B"/>
    <w:rsid w:val="00722F95"/>
    <w:rsid w:val="00723527"/>
    <w:rsid w:val="0072353C"/>
    <w:rsid w:val="007235DB"/>
    <w:rsid w:val="00723D87"/>
    <w:rsid w:val="007247A1"/>
    <w:rsid w:val="00724A70"/>
    <w:rsid w:val="00724A72"/>
    <w:rsid w:val="00725391"/>
    <w:rsid w:val="007258F8"/>
    <w:rsid w:val="00725B1C"/>
    <w:rsid w:val="00725DF9"/>
    <w:rsid w:val="007262AE"/>
    <w:rsid w:val="007262FC"/>
    <w:rsid w:val="00726364"/>
    <w:rsid w:val="0072666C"/>
    <w:rsid w:val="00726A32"/>
    <w:rsid w:val="00726A79"/>
    <w:rsid w:val="00727A43"/>
    <w:rsid w:val="00730A9F"/>
    <w:rsid w:val="00731059"/>
    <w:rsid w:val="007310B3"/>
    <w:rsid w:val="00731A03"/>
    <w:rsid w:val="00731B0A"/>
    <w:rsid w:val="00732086"/>
    <w:rsid w:val="007325A7"/>
    <w:rsid w:val="00732D6D"/>
    <w:rsid w:val="007332E3"/>
    <w:rsid w:val="00733967"/>
    <w:rsid w:val="00733F3C"/>
    <w:rsid w:val="00734075"/>
    <w:rsid w:val="0073418A"/>
    <w:rsid w:val="00734C3F"/>
    <w:rsid w:val="0073553A"/>
    <w:rsid w:val="00735C7E"/>
    <w:rsid w:val="00735F3E"/>
    <w:rsid w:val="00736F7F"/>
    <w:rsid w:val="007372FF"/>
    <w:rsid w:val="007377B4"/>
    <w:rsid w:val="007400BC"/>
    <w:rsid w:val="00740A9B"/>
    <w:rsid w:val="00740B90"/>
    <w:rsid w:val="00741262"/>
    <w:rsid w:val="007413A3"/>
    <w:rsid w:val="00741E7F"/>
    <w:rsid w:val="0074273A"/>
    <w:rsid w:val="0074281A"/>
    <w:rsid w:val="0074281D"/>
    <w:rsid w:val="00742BFC"/>
    <w:rsid w:val="00742D20"/>
    <w:rsid w:val="00742DFF"/>
    <w:rsid w:val="00742E31"/>
    <w:rsid w:val="00743426"/>
    <w:rsid w:val="0074396A"/>
    <w:rsid w:val="007439B1"/>
    <w:rsid w:val="0074434A"/>
    <w:rsid w:val="007447EE"/>
    <w:rsid w:val="00744C74"/>
    <w:rsid w:val="00744CC3"/>
    <w:rsid w:val="007464C9"/>
    <w:rsid w:val="00746572"/>
    <w:rsid w:val="007477B8"/>
    <w:rsid w:val="00747BF5"/>
    <w:rsid w:val="00747D32"/>
    <w:rsid w:val="00750890"/>
    <w:rsid w:val="00750F86"/>
    <w:rsid w:val="00751335"/>
    <w:rsid w:val="007516CC"/>
    <w:rsid w:val="00751C24"/>
    <w:rsid w:val="007526B0"/>
    <w:rsid w:val="007526C2"/>
    <w:rsid w:val="00753D2C"/>
    <w:rsid w:val="0075497F"/>
    <w:rsid w:val="00754A4B"/>
    <w:rsid w:val="00755897"/>
    <w:rsid w:val="00755B7E"/>
    <w:rsid w:val="00756E91"/>
    <w:rsid w:val="0075737E"/>
    <w:rsid w:val="00760432"/>
    <w:rsid w:val="007604E3"/>
    <w:rsid w:val="007605B7"/>
    <w:rsid w:val="0076070F"/>
    <w:rsid w:val="00761955"/>
    <w:rsid w:val="007620B1"/>
    <w:rsid w:val="00762BEA"/>
    <w:rsid w:val="00762CE7"/>
    <w:rsid w:val="00762D1A"/>
    <w:rsid w:val="00763015"/>
    <w:rsid w:val="007633BE"/>
    <w:rsid w:val="00763483"/>
    <w:rsid w:val="007638E0"/>
    <w:rsid w:val="00763E6F"/>
    <w:rsid w:val="007640C7"/>
    <w:rsid w:val="00764766"/>
    <w:rsid w:val="007648B6"/>
    <w:rsid w:val="00764F41"/>
    <w:rsid w:val="00765136"/>
    <w:rsid w:val="00765A15"/>
    <w:rsid w:val="0076699D"/>
    <w:rsid w:val="00766C2E"/>
    <w:rsid w:val="0076754F"/>
    <w:rsid w:val="007677E0"/>
    <w:rsid w:val="00767E5E"/>
    <w:rsid w:val="00771DE2"/>
    <w:rsid w:val="007720DA"/>
    <w:rsid w:val="007722AC"/>
    <w:rsid w:val="007723D0"/>
    <w:rsid w:val="007727BA"/>
    <w:rsid w:val="007728C0"/>
    <w:rsid w:val="007730CC"/>
    <w:rsid w:val="0077365B"/>
    <w:rsid w:val="007739A6"/>
    <w:rsid w:val="00773A02"/>
    <w:rsid w:val="00774E9D"/>
    <w:rsid w:val="00776314"/>
    <w:rsid w:val="0077751A"/>
    <w:rsid w:val="00777698"/>
    <w:rsid w:val="00777AB4"/>
    <w:rsid w:val="007805B0"/>
    <w:rsid w:val="007806CA"/>
    <w:rsid w:val="00780A2F"/>
    <w:rsid w:val="007813BC"/>
    <w:rsid w:val="007813F8"/>
    <w:rsid w:val="00781F04"/>
    <w:rsid w:val="00782470"/>
    <w:rsid w:val="00783708"/>
    <w:rsid w:val="00784795"/>
    <w:rsid w:val="00784D66"/>
    <w:rsid w:val="00785DB2"/>
    <w:rsid w:val="007865C3"/>
    <w:rsid w:val="00786F5E"/>
    <w:rsid w:val="0078764F"/>
    <w:rsid w:val="00787AF9"/>
    <w:rsid w:val="00790C7F"/>
    <w:rsid w:val="00791170"/>
    <w:rsid w:val="007911BE"/>
    <w:rsid w:val="0079129C"/>
    <w:rsid w:val="00791806"/>
    <w:rsid w:val="00791AD1"/>
    <w:rsid w:val="00791C7A"/>
    <w:rsid w:val="00792A28"/>
    <w:rsid w:val="007931B3"/>
    <w:rsid w:val="0079389E"/>
    <w:rsid w:val="007942F6"/>
    <w:rsid w:val="00794721"/>
    <w:rsid w:val="00794995"/>
    <w:rsid w:val="00794A2F"/>
    <w:rsid w:val="007952E4"/>
    <w:rsid w:val="007954BD"/>
    <w:rsid w:val="007956B3"/>
    <w:rsid w:val="00795735"/>
    <w:rsid w:val="00796590"/>
    <w:rsid w:val="0079692B"/>
    <w:rsid w:val="00796D1E"/>
    <w:rsid w:val="00797395"/>
    <w:rsid w:val="00797E0F"/>
    <w:rsid w:val="007A001F"/>
    <w:rsid w:val="007A02E4"/>
    <w:rsid w:val="007A02E7"/>
    <w:rsid w:val="007A0841"/>
    <w:rsid w:val="007A0926"/>
    <w:rsid w:val="007A098C"/>
    <w:rsid w:val="007A0DBC"/>
    <w:rsid w:val="007A0F2F"/>
    <w:rsid w:val="007A1106"/>
    <w:rsid w:val="007A15DD"/>
    <w:rsid w:val="007A2AE2"/>
    <w:rsid w:val="007A3C96"/>
    <w:rsid w:val="007A4863"/>
    <w:rsid w:val="007A4CC3"/>
    <w:rsid w:val="007A5192"/>
    <w:rsid w:val="007A55E9"/>
    <w:rsid w:val="007A6A8D"/>
    <w:rsid w:val="007A6BB9"/>
    <w:rsid w:val="007A6E1C"/>
    <w:rsid w:val="007A7006"/>
    <w:rsid w:val="007A7729"/>
    <w:rsid w:val="007A78ED"/>
    <w:rsid w:val="007A7BC7"/>
    <w:rsid w:val="007A7F8D"/>
    <w:rsid w:val="007B0127"/>
    <w:rsid w:val="007B0456"/>
    <w:rsid w:val="007B0A7E"/>
    <w:rsid w:val="007B1D39"/>
    <w:rsid w:val="007B283B"/>
    <w:rsid w:val="007B32B7"/>
    <w:rsid w:val="007B3D06"/>
    <w:rsid w:val="007B3D38"/>
    <w:rsid w:val="007B40AF"/>
    <w:rsid w:val="007B4ABC"/>
    <w:rsid w:val="007B4F56"/>
    <w:rsid w:val="007B578E"/>
    <w:rsid w:val="007B5EBD"/>
    <w:rsid w:val="007B6658"/>
    <w:rsid w:val="007B6CF2"/>
    <w:rsid w:val="007B6D32"/>
    <w:rsid w:val="007B7042"/>
    <w:rsid w:val="007B7BA4"/>
    <w:rsid w:val="007C0676"/>
    <w:rsid w:val="007C0B63"/>
    <w:rsid w:val="007C1308"/>
    <w:rsid w:val="007C1834"/>
    <w:rsid w:val="007C2B50"/>
    <w:rsid w:val="007C2C27"/>
    <w:rsid w:val="007C2F05"/>
    <w:rsid w:val="007C32C2"/>
    <w:rsid w:val="007C35E9"/>
    <w:rsid w:val="007C41ED"/>
    <w:rsid w:val="007C4392"/>
    <w:rsid w:val="007C4435"/>
    <w:rsid w:val="007C4F27"/>
    <w:rsid w:val="007C52F6"/>
    <w:rsid w:val="007C5346"/>
    <w:rsid w:val="007C5880"/>
    <w:rsid w:val="007C5980"/>
    <w:rsid w:val="007C6182"/>
    <w:rsid w:val="007C6193"/>
    <w:rsid w:val="007C6525"/>
    <w:rsid w:val="007C6F49"/>
    <w:rsid w:val="007C7373"/>
    <w:rsid w:val="007C79FE"/>
    <w:rsid w:val="007C7F3E"/>
    <w:rsid w:val="007D0DD9"/>
    <w:rsid w:val="007D11D2"/>
    <w:rsid w:val="007D1342"/>
    <w:rsid w:val="007D136F"/>
    <w:rsid w:val="007D2CD6"/>
    <w:rsid w:val="007D5322"/>
    <w:rsid w:val="007D5644"/>
    <w:rsid w:val="007D6403"/>
    <w:rsid w:val="007D6447"/>
    <w:rsid w:val="007D695C"/>
    <w:rsid w:val="007D7ED1"/>
    <w:rsid w:val="007E0164"/>
    <w:rsid w:val="007E0416"/>
    <w:rsid w:val="007E0FF6"/>
    <w:rsid w:val="007E18E5"/>
    <w:rsid w:val="007E228C"/>
    <w:rsid w:val="007E289D"/>
    <w:rsid w:val="007E28FD"/>
    <w:rsid w:val="007E2957"/>
    <w:rsid w:val="007E303B"/>
    <w:rsid w:val="007E3574"/>
    <w:rsid w:val="007E41D3"/>
    <w:rsid w:val="007E4BB5"/>
    <w:rsid w:val="007E5371"/>
    <w:rsid w:val="007E56F2"/>
    <w:rsid w:val="007E57F6"/>
    <w:rsid w:val="007E5BF2"/>
    <w:rsid w:val="007E6452"/>
    <w:rsid w:val="007E68E2"/>
    <w:rsid w:val="007E7FCF"/>
    <w:rsid w:val="007F0AAC"/>
    <w:rsid w:val="007F0B92"/>
    <w:rsid w:val="007F0CAD"/>
    <w:rsid w:val="007F1231"/>
    <w:rsid w:val="007F28F5"/>
    <w:rsid w:val="007F298F"/>
    <w:rsid w:val="007F2AEE"/>
    <w:rsid w:val="007F2AF2"/>
    <w:rsid w:val="007F35E9"/>
    <w:rsid w:val="007F3D4F"/>
    <w:rsid w:val="007F4002"/>
    <w:rsid w:val="007F533A"/>
    <w:rsid w:val="007F6E26"/>
    <w:rsid w:val="007F6FBE"/>
    <w:rsid w:val="007F728F"/>
    <w:rsid w:val="007F76CC"/>
    <w:rsid w:val="007F7FBF"/>
    <w:rsid w:val="008002D2"/>
    <w:rsid w:val="00801494"/>
    <w:rsid w:val="00801E60"/>
    <w:rsid w:val="00802049"/>
    <w:rsid w:val="00802887"/>
    <w:rsid w:val="00802A45"/>
    <w:rsid w:val="0080348E"/>
    <w:rsid w:val="0080382E"/>
    <w:rsid w:val="00803FE9"/>
    <w:rsid w:val="0080491B"/>
    <w:rsid w:val="0080514F"/>
    <w:rsid w:val="0080587E"/>
    <w:rsid w:val="00805896"/>
    <w:rsid w:val="00805ACB"/>
    <w:rsid w:val="00805AF1"/>
    <w:rsid w:val="00806173"/>
    <w:rsid w:val="00806568"/>
    <w:rsid w:val="0080673A"/>
    <w:rsid w:val="00807377"/>
    <w:rsid w:val="00807728"/>
    <w:rsid w:val="00807C0D"/>
    <w:rsid w:val="0081006C"/>
    <w:rsid w:val="00810454"/>
    <w:rsid w:val="008107B1"/>
    <w:rsid w:val="00811048"/>
    <w:rsid w:val="00811D38"/>
    <w:rsid w:val="00812A59"/>
    <w:rsid w:val="00812EA8"/>
    <w:rsid w:val="00813365"/>
    <w:rsid w:val="008137D2"/>
    <w:rsid w:val="008153C5"/>
    <w:rsid w:val="00817299"/>
    <w:rsid w:val="0081756A"/>
    <w:rsid w:val="00817EA2"/>
    <w:rsid w:val="0082001D"/>
    <w:rsid w:val="008202B7"/>
    <w:rsid w:val="00820342"/>
    <w:rsid w:val="0082076D"/>
    <w:rsid w:val="00821C3A"/>
    <w:rsid w:val="00822130"/>
    <w:rsid w:val="008226A6"/>
    <w:rsid w:val="0082298D"/>
    <w:rsid w:val="008229B0"/>
    <w:rsid w:val="00823207"/>
    <w:rsid w:val="00824FCA"/>
    <w:rsid w:val="00825110"/>
    <w:rsid w:val="008256E0"/>
    <w:rsid w:val="0082658A"/>
    <w:rsid w:val="00826863"/>
    <w:rsid w:val="008277E5"/>
    <w:rsid w:val="00827833"/>
    <w:rsid w:val="00827F06"/>
    <w:rsid w:val="00830027"/>
    <w:rsid w:val="008306D0"/>
    <w:rsid w:val="00830E2F"/>
    <w:rsid w:val="00831F7D"/>
    <w:rsid w:val="008336F2"/>
    <w:rsid w:val="00833846"/>
    <w:rsid w:val="008339A8"/>
    <w:rsid w:val="00833F54"/>
    <w:rsid w:val="00834A33"/>
    <w:rsid w:val="0083511A"/>
    <w:rsid w:val="00835523"/>
    <w:rsid w:val="008365B2"/>
    <w:rsid w:val="00836A1F"/>
    <w:rsid w:val="00837D11"/>
    <w:rsid w:val="00837E61"/>
    <w:rsid w:val="0084041B"/>
    <w:rsid w:val="00840899"/>
    <w:rsid w:val="00840CB7"/>
    <w:rsid w:val="00840CD0"/>
    <w:rsid w:val="00841691"/>
    <w:rsid w:val="008418EE"/>
    <w:rsid w:val="008424E2"/>
    <w:rsid w:val="00842E51"/>
    <w:rsid w:val="0084350E"/>
    <w:rsid w:val="0084456E"/>
    <w:rsid w:val="00844620"/>
    <w:rsid w:val="00844B9F"/>
    <w:rsid w:val="00845217"/>
    <w:rsid w:val="008469F4"/>
    <w:rsid w:val="00846AD9"/>
    <w:rsid w:val="008473F8"/>
    <w:rsid w:val="0084788F"/>
    <w:rsid w:val="00847C9F"/>
    <w:rsid w:val="00847FC9"/>
    <w:rsid w:val="00850209"/>
    <w:rsid w:val="00850FA0"/>
    <w:rsid w:val="00851C0B"/>
    <w:rsid w:val="00851EAF"/>
    <w:rsid w:val="00852030"/>
    <w:rsid w:val="0085274B"/>
    <w:rsid w:val="00852E6B"/>
    <w:rsid w:val="00853065"/>
    <w:rsid w:val="008537DE"/>
    <w:rsid w:val="008548C0"/>
    <w:rsid w:val="00854991"/>
    <w:rsid w:val="00854ACE"/>
    <w:rsid w:val="00855852"/>
    <w:rsid w:val="00855C5C"/>
    <w:rsid w:val="00855C6C"/>
    <w:rsid w:val="00855D3F"/>
    <w:rsid w:val="00856D58"/>
    <w:rsid w:val="00857485"/>
    <w:rsid w:val="00860028"/>
    <w:rsid w:val="008600EB"/>
    <w:rsid w:val="00860116"/>
    <w:rsid w:val="008603C3"/>
    <w:rsid w:val="0086056A"/>
    <w:rsid w:val="00861350"/>
    <w:rsid w:val="00861AE4"/>
    <w:rsid w:val="00861D1D"/>
    <w:rsid w:val="00862195"/>
    <w:rsid w:val="008625A5"/>
    <w:rsid w:val="00862A3F"/>
    <w:rsid w:val="008639FD"/>
    <w:rsid w:val="00863C0A"/>
    <w:rsid w:val="00863C90"/>
    <w:rsid w:val="00864B20"/>
    <w:rsid w:val="00865652"/>
    <w:rsid w:val="00865C42"/>
    <w:rsid w:val="008669D1"/>
    <w:rsid w:val="008669D5"/>
    <w:rsid w:val="00866C9F"/>
    <w:rsid w:val="008671DC"/>
    <w:rsid w:val="00870170"/>
    <w:rsid w:val="0087023E"/>
    <w:rsid w:val="0087063A"/>
    <w:rsid w:val="008706F3"/>
    <w:rsid w:val="0087091B"/>
    <w:rsid w:val="00871DC3"/>
    <w:rsid w:val="00871E9A"/>
    <w:rsid w:val="0087223F"/>
    <w:rsid w:val="0087245E"/>
    <w:rsid w:val="00872636"/>
    <w:rsid w:val="008728E0"/>
    <w:rsid w:val="00873013"/>
    <w:rsid w:val="0087302A"/>
    <w:rsid w:val="00873234"/>
    <w:rsid w:val="00873348"/>
    <w:rsid w:val="00873413"/>
    <w:rsid w:val="00874299"/>
    <w:rsid w:val="0087471E"/>
    <w:rsid w:val="00874D75"/>
    <w:rsid w:val="00874DE4"/>
    <w:rsid w:val="008752DF"/>
    <w:rsid w:val="008753AB"/>
    <w:rsid w:val="00876625"/>
    <w:rsid w:val="00876C75"/>
    <w:rsid w:val="00876F1B"/>
    <w:rsid w:val="00877439"/>
    <w:rsid w:val="00877847"/>
    <w:rsid w:val="00877B57"/>
    <w:rsid w:val="00877C90"/>
    <w:rsid w:val="0088015F"/>
    <w:rsid w:val="00880B24"/>
    <w:rsid w:val="00880BCF"/>
    <w:rsid w:val="008816D4"/>
    <w:rsid w:val="00881764"/>
    <w:rsid w:val="00881EF5"/>
    <w:rsid w:val="00883627"/>
    <w:rsid w:val="00883E25"/>
    <w:rsid w:val="00884D1C"/>
    <w:rsid w:val="00884FFC"/>
    <w:rsid w:val="00885200"/>
    <w:rsid w:val="00885239"/>
    <w:rsid w:val="00885710"/>
    <w:rsid w:val="00885940"/>
    <w:rsid w:val="008860EE"/>
    <w:rsid w:val="00887070"/>
    <w:rsid w:val="008872E1"/>
    <w:rsid w:val="00887CB2"/>
    <w:rsid w:val="00891070"/>
    <w:rsid w:val="008916CD"/>
    <w:rsid w:val="00891B9F"/>
    <w:rsid w:val="00891C8D"/>
    <w:rsid w:val="00891E5E"/>
    <w:rsid w:val="00892292"/>
    <w:rsid w:val="00892B28"/>
    <w:rsid w:val="00892C42"/>
    <w:rsid w:val="00893A4F"/>
    <w:rsid w:val="00894A10"/>
    <w:rsid w:val="00894A80"/>
    <w:rsid w:val="008955E6"/>
    <w:rsid w:val="00895657"/>
    <w:rsid w:val="008958B0"/>
    <w:rsid w:val="008962D8"/>
    <w:rsid w:val="008968B7"/>
    <w:rsid w:val="00896C7F"/>
    <w:rsid w:val="00897B69"/>
    <w:rsid w:val="008A054D"/>
    <w:rsid w:val="008A0648"/>
    <w:rsid w:val="008A0687"/>
    <w:rsid w:val="008A06E1"/>
    <w:rsid w:val="008A0AD1"/>
    <w:rsid w:val="008A0F38"/>
    <w:rsid w:val="008A1BB0"/>
    <w:rsid w:val="008A261B"/>
    <w:rsid w:val="008A2636"/>
    <w:rsid w:val="008A270D"/>
    <w:rsid w:val="008A28A5"/>
    <w:rsid w:val="008A28B8"/>
    <w:rsid w:val="008A2B64"/>
    <w:rsid w:val="008A354C"/>
    <w:rsid w:val="008A3B07"/>
    <w:rsid w:val="008A3BC7"/>
    <w:rsid w:val="008A3C04"/>
    <w:rsid w:val="008A3C30"/>
    <w:rsid w:val="008A40CB"/>
    <w:rsid w:val="008A4279"/>
    <w:rsid w:val="008A43C7"/>
    <w:rsid w:val="008A5FB5"/>
    <w:rsid w:val="008A65A0"/>
    <w:rsid w:val="008A687B"/>
    <w:rsid w:val="008A7168"/>
    <w:rsid w:val="008A75A3"/>
    <w:rsid w:val="008A7F90"/>
    <w:rsid w:val="008B047A"/>
    <w:rsid w:val="008B0740"/>
    <w:rsid w:val="008B0C58"/>
    <w:rsid w:val="008B0F52"/>
    <w:rsid w:val="008B3067"/>
    <w:rsid w:val="008B362B"/>
    <w:rsid w:val="008B444E"/>
    <w:rsid w:val="008B44E0"/>
    <w:rsid w:val="008B459B"/>
    <w:rsid w:val="008B496E"/>
    <w:rsid w:val="008B4BD9"/>
    <w:rsid w:val="008B51B2"/>
    <w:rsid w:val="008B5971"/>
    <w:rsid w:val="008B5AA6"/>
    <w:rsid w:val="008B6A17"/>
    <w:rsid w:val="008B6CF7"/>
    <w:rsid w:val="008B7162"/>
    <w:rsid w:val="008B723A"/>
    <w:rsid w:val="008B73B9"/>
    <w:rsid w:val="008B74C6"/>
    <w:rsid w:val="008B7F6F"/>
    <w:rsid w:val="008C0532"/>
    <w:rsid w:val="008C0631"/>
    <w:rsid w:val="008C06E6"/>
    <w:rsid w:val="008C0F14"/>
    <w:rsid w:val="008C100A"/>
    <w:rsid w:val="008C1021"/>
    <w:rsid w:val="008C11D4"/>
    <w:rsid w:val="008C12B4"/>
    <w:rsid w:val="008C14E1"/>
    <w:rsid w:val="008C31B2"/>
    <w:rsid w:val="008C355B"/>
    <w:rsid w:val="008C387F"/>
    <w:rsid w:val="008C3FD3"/>
    <w:rsid w:val="008C4F63"/>
    <w:rsid w:val="008C509D"/>
    <w:rsid w:val="008C576A"/>
    <w:rsid w:val="008C596A"/>
    <w:rsid w:val="008C5995"/>
    <w:rsid w:val="008C5BB2"/>
    <w:rsid w:val="008C5EAB"/>
    <w:rsid w:val="008C7DCE"/>
    <w:rsid w:val="008C7ED0"/>
    <w:rsid w:val="008C7F3D"/>
    <w:rsid w:val="008D0EB8"/>
    <w:rsid w:val="008D16CB"/>
    <w:rsid w:val="008D1A96"/>
    <w:rsid w:val="008D1E73"/>
    <w:rsid w:val="008D21C5"/>
    <w:rsid w:val="008D31E0"/>
    <w:rsid w:val="008D3219"/>
    <w:rsid w:val="008D463B"/>
    <w:rsid w:val="008D4801"/>
    <w:rsid w:val="008D4C49"/>
    <w:rsid w:val="008D4FF6"/>
    <w:rsid w:val="008D58BE"/>
    <w:rsid w:val="008D5DBD"/>
    <w:rsid w:val="008D60F4"/>
    <w:rsid w:val="008D6EE3"/>
    <w:rsid w:val="008D7BA6"/>
    <w:rsid w:val="008D7BB2"/>
    <w:rsid w:val="008E06A3"/>
    <w:rsid w:val="008E0A87"/>
    <w:rsid w:val="008E150F"/>
    <w:rsid w:val="008E1679"/>
    <w:rsid w:val="008E208B"/>
    <w:rsid w:val="008E2885"/>
    <w:rsid w:val="008E2AED"/>
    <w:rsid w:val="008E2CAA"/>
    <w:rsid w:val="008E394B"/>
    <w:rsid w:val="008E399D"/>
    <w:rsid w:val="008E3DC8"/>
    <w:rsid w:val="008E42A9"/>
    <w:rsid w:val="008E4F2B"/>
    <w:rsid w:val="008E5889"/>
    <w:rsid w:val="008E5A31"/>
    <w:rsid w:val="008E65A6"/>
    <w:rsid w:val="008E6750"/>
    <w:rsid w:val="008E6A31"/>
    <w:rsid w:val="008E7C39"/>
    <w:rsid w:val="008E7E56"/>
    <w:rsid w:val="008F03DA"/>
    <w:rsid w:val="008F04E3"/>
    <w:rsid w:val="008F06EA"/>
    <w:rsid w:val="008F08B3"/>
    <w:rsid w:val="008F0987"/>
    <w:rsid w:val="008F0B3D"/>
    <w:rsid w:val="008F18C6"/>
    <w:rsid w:val="008F22BF"/>
    <w:rsid w:val="008F2447"/>
    <w:rsid w:val="008F24E1"/>
    <w:rsid w:val="008F293E"/>
    <w:rsid w:val="008F2BA1"/>
    <w:rsid w:val="008F2FC0"/>
    <w:rsid w:val="008F3C1F"/>
    <w:rsid w:val="008F583C"/>
    <w:rsid w:val="008F65DD"/>
    <w:rsid w:val="008F6C09"/>
    <w:rsid w:val="008F767D"/>
    <w:rsid w:val="008F76C0"/>
    <w:rsid w:val="008F79A5"/>
    <w:rsid w:val="008F79D4"/>
    <w:rsid w:val="008F7CEA"/>
    <w:rsid w:val="00901D23"/>
    <w:rsid w:val="00901E1A"/>
    <w:rsid w:val="00901F12"/>
    <w:rsid w:val="00902886"/>
    <w:rsid w:val="00902C43"/>
    <w:rsid w:val="00903613"/>
    <w:rsid w:val="0090427F"/>
    <w:rsid w:val="0090471B"/>
    <w:rsid w:val="009051DA"/>
    <w:rsid w:val="00905436"/>
    <w:rsid w:val="00905716"/>
    <w:rsid w:val="00905A0F"/>
    <w:rsid w:val="00905C5C"/>
    <w:rsid w:val="009062B9"/>
    <w:rsid w:val="00906778"/>
    <w:rsid w:val="00906D0C"/>
    <w:rsid w:val="00906D5A"/>
    <w:rsid w:val="0090748A"/>
    <w:rsid w:val="00907F7C"/>
    <w:rsid w:val="009102AD"/>
    <w:rsid w:val="00910452"/>
    <w:rsid w:val="00911AFB"/>
    <w:rsid w:val="00911D45"/>
    <w:rsid w:val="00911FD8"/>
    <w:rsid w:val="00912B6B"/>
    <w:rsid w:val="00912F02"/>
    <w:rsid w:val="009134F7"/>
    <w:rsid w:val="009138F8"/>
    <w:rsid w:val="00913E8D"/>
    <w:rsid w:val="009149DA"/>
    <w:rsid w:val="00914B17"/>
    <w:rsid w:val="00914DFE"/>
    <w:rsid w:val="00915511"/>
    <w:rsid w:val="00917151"/>
    <w:rsid w:val="00917C87"/>
    <w:rsid w:val="009200C7"/>
    <w:rsid w:val="00920284"/>
    <w:rsid w:val="00920F94"/>
    <w:rsid w:val="00921D57"/>
    <w:rsid w:val="009222B0"/>
    <w:rsid w:val="00922332"/>
    <w:rsid w:val="0092308F"/>
    <w:rsid w:val="00924A5A"/>
    <w:rsid w:val="00926405"/>
    <w:rsid w:val="00926A35"/>
    <w:rsid w:val="00926D71"/>
    <w:rsid w:val="009300EE"/>
    <w:rsid w:val="009306E6"/>
    <w:rsid w:val="009307D7"/>
    <w:rsid w:val="00930C98"/>
    <w:rsid w:val="00930CF6"/>
    <w:rsid w:val="00930E93"/>
    <w:rsid w:val="0093142C"/>
    <w:rsid w:val="00931901"/>
    <w:rsid w:val="009319B6"/>
    <w:rsid w:val="0093212B"/>
    <w:rsid w:val="0093223E"/>
    <w:rsid w:val="0093237E"/>
    <w:rsid w:val="009335BB"/>
    <w:rsid w:val="009338AE"/>
    <w:rsid w:val="00933A42"/>
    <w:rsid w:val="00933B52"/>
    <w:rsid w:val="00933E1C"/>
    <w:rsid w:val="00934A61"/>
    <w:rsid w:val="00934FA3"/>
    <w:rsid w:val="0093540F"/>
    <w:rsid w:val="00935686"/>
    <w:rsid w:val="009356F9"/>
    <w:rsid w:val="009363A8"/>
    <w:rsid w:val="00937565"/>
    <w:rsid w:val="0093757B"/>
    <w:rsid w:val="00937827"/>
    <w:rsid w:val="00937D99"/>
    <w:rsid w:val="00937F08"/>
    <w:rsid w:val="0094030D"/>
    <w:rsid w:val="00940B2C"/>
    <w:rsid w:val="00940E0E"/>
    <w:rsid w:val="0094126F"/>
    <w:rsid w:val="00941BDA"/>
    <w:rsid w:val="00942258"/>
    <w:rsid w:val="00942C41"/>
    <w:rsid w:val="00943821"/>
    <w:rsid w:val="00943A74"/>
    <w:rsid w:val="00945317"/>
    <w:rsid w:val="009459EC"/>
    <w:rsid w:val="00945DFB"/>
    <w:rsid w:val="0094655B"/>
    <w:rsid w:val="009469DD"/>
    <w:rsid w:val="00946A2A"/>
    <w:rsid w:val="00946F62"/>
    <w:rsid w:val="00946FED"/>
    <w:rsid w:val="009476CD"/>
    <w:rsid w:val="0094796B"/>
    <w:rsid w:val="00950128"/>
    <w:rsid w:val="00950491"/>
    <w:rsid w:val="00950499"/>
    <w:rsid w:val="009508C6"/>
    <w:rsid w:val="009510B4"/>
    <w:rsid w:val="009518BF"/>
    <w:rsid w:val="00951F07"/>
    <w:rsid w:val="00952396"/>
    <w:rsid w:val="009523C0"/>
    <w:rsid w:val="00952493"/>
    <w:rsid w:val="00952839"/>
    <w:rsid w:val="00953417"/>
    <w:rsid w:val="0095410B"/>
    <w:rsid w:val="00954547"/>
    <w:rsid w:val="00954AD5"/>
    <w:rsid w:val="0095573C"/>
    <w:rsid w:val="00955A61"/>
    <w:rsid w:val="00956626"/>
    <w:rsid w:val="009566D2"/>
    <w:rsid w:val="009570BE"/>
    <w:rsid w:val="009572F8"/>
    <w:rsid w:val="009574CD"/>
    <w:rsid w:val="009575E6"/>
    <w:rsid w:val="009578AA"/>
    <w:rsid w:val="0096036E"/>
    <w:rsid w:val="0096167A"/>
    <w:rsid w:val="00961F07"/>
    <w:rsid w:val="009628C5"/>
    <w:rsid w:val="00962F0D"/>
    <w:rsid w:val="00963019"/>
    <w:rsid w:val="009632C7"/>
    <w:rsid w:val="0096338A"/>
    <w:rsid w:val="009635BA"/>
    <w:rsid w:val="00963DF5"/>
    <w:rsid w:val="0096494E"/>
    <w:rsid w:val="009653FE"/>
    <w:rsid w:val="009655E7"/>
    <w:rsid w:val="00965ABF"/>
    <w:rsid w:val="0096622D"/>
    <w:rsid w:val="00966657"/>
    <w:rsid w:val="009668F0"/>
    <w:rsid w:val="00966F28"/>
    <w:rsid w:val="0096712D"/>
    <w:rsid w:val="00967C9E"/>
    <w:rsid w:val="00970124"/>
    <w:rsid w:val="0097041B"/>
    <w:rsid w:val="0097047F"/>
    <w:rsid w:val="0097069B"/>
    <w:rsid w:val="00970924"/>
    <w:rsid w:val="00971144"/>
    <w:rsid w:val="00971DDF"/>
    <w:rsid w:val="00971EEE"/>
    <w:rsid w:val="00971FF2"/>
    <w:rsid w:val="009725F4"/>
    <w:rsid w:val="0097274C"/>
    <w:rsid w:val="009728E8"/>
    <w:rsid w:val="00973154"/>
    <w:rsid w:val="0097443F"/>
    <w:rsid w:val="00974ED7"/>
    <w:rsid w:val="00975168"/>
    <w:rsid w:val="00975CD4"/>
    <w:rsid w:val="009772F5"/>
    <w:rsid w:val="00977527"/>
    <w:rsid w:val="009778F8"/>
    <w:rsid w:val="00977A94"/>
    <w:rsid w:val="00977FD6"/>
    <w:rsid w:val="00980260"/>
    <w:rsid w:val="00980C14"/>
    <w:rsid w:val="00980D8C"/>
    <w:rsid w:val="00981263"/>
    <w:rsid w:val="009812EA"/>
    <w:rsid w:val="009818FE"/>
    <w:rsid w:val="009829D2"/>
    <w:rsid w:val="009834E4"/>
    <w:rsid w:val="009834F4"/>
    <w:rsid w:val="00983BAD"/>
    <w:rsid w:val="0098463B"/>
    <w:rsid w:val="00985057"/>
    <w:rsid w:val="0098592B"/>
    <w:rsid w:val="00985C0D"/>
    <w:rsid w:val="00985C2E"/>
    <w:rsid w:val="00986496"/>
    <w:rsid w:val="00986654"/>
    <w:rsid w:val="0099011E"/>
    <w:rsid w:val="0099079E"/>
    <w:rsid w:val="00990F07"/>
    <w:rsid w:val="009911A2"/>
    <w:rsid w:val="00991471"/>
    <w:rsid w:val="00992271"/>
    <w:rsid w:val="00994030"/>
    <w:rsid w:val="00994526"/>
    <w:rsid w:val="00994DB3"/>
    <w:rsid w:val="00995549"/>
    <w:rsid w:val="00995DE4"/>
    <w:rsid w:val="00996789"/>
    <w:rsid w:val="00997357"/>
    <w:rsid w:val="009975C2"/>
    <w:rsid w:val="009A0522"/>
    <w:rsid w:val="009A0588"/>
    <w:rsid w:val="009A1671"/>
    <w:rsid w:val="009A1979"/>
    <w:rsid w:val="009A1B50"/>
    <w:rsid w:val="009A20C6"/>
    <w:rsid w:val="009A2F70"/>
    <w:rsid w:val="009A32B9"/>
    <w:rsid w:val="009A33B0"/>
    <w:rsid w:val="009A53FA"/>
    <w:rsid w:val="009A5460"/>
    <w:rsid w:val="009A553C"/>
    <w:rsid w:val="009A5AED"/>
    <w:rsid w:val="009A6454"/>
    <w:rsid w:val="009A6DAE"/>
    <w:rsid w:val="009A7A92"/>
    <w:rsid w:val="009B01AD"/>
    <w:rsid w:val="009B0DF6"/>
    <w:rsid w:val="009B104F"/>
    <w:rsid w:val="009B30BD"/>
    <w:rsid w:val="009B3535"/>
    <w:rsid w:val="009B3B81"/>
    <w:rsid w:val="009B3DD4"/>
    <w:rsid w:val="009B4067"/>
    <w:rsid w:val="009B4D21"/>
    <w:rsid w:val="009B68E4"/>
    <w:rsid w:val="009B70F2"/>
    <w:rsid w:val="009C0618"/>
    <w:rsid w:val="009C0ACA"/>
    <w:rsid w:val="009C0BDF"/>
    <w:rsid w:val="009C1248"/>
    <w:rsid w:val="009C13FC"/>
    <w:rsid w:val="009C14D5"/>
    <w:rsid w:val="009C202C"/>
    <w:rsid w:val="009C2EDB"/>
    <w:rsid w:val="009C37AA"/>
    <w:rsid w:val="009C4E36"/>
    <w:rsid w:val="009C5DEB"/>
    <w:rsid w:val="009C5E83"/>
    <w:rsid w:val="009C6441"/>
    <w:rsid w:val="009C6894"/>
    <w:rsid w:val="009C7454"/>
    <w:rsid w:val="009C747A"/>
    <w:rsid w:val="009C74A8"/>
    <w:rsid w:val="009C75E5"/>
    <w:rsid w:val="009C7E63"/>
    <w:rsid w:val="009D043E"/>
    <w:rsid w:val="009D0839"/>
    <w:rsid w:val="009D0849"/>
    <w:rsid w:val="009D141F"/>
    <w:rsid w:val="009D1CDA"/>
    <w:rsid w:val="009D2309"/>
    <w:rsid w:val="009D3381"/>
    <w:rsid w:val="009D44B5"/>
    <w:rsid w:val="009D5682"/>
    <w:rsid w:val="009D6071"/>
    <w:rsid w:val="009D60F6"/>
    <w:rsid w:val="009D6677"/>
    <w:rsid w:val="009D6A1A"/>
    <w:rsid w:val="009D76E1"/>
    <w:rsid w:val="009E0215"/>
    <w:rsid w:val="009E027C"/>
    <w:rsid w:val="009E0821"/>
    <w:rsid w:val="009E0D61"/>
    <w:rsid w:val="009E117D"/>
    <w:rsid w:val="009E1306"/>
    <w:rsid w:val="009E1969"/>
    <w:rsid w:val="009E1C1C"/>
    <w:rsid w:val="009E1D63"/>
    <w:rsid w:val="009E1EAA"/>
    <w:rsid w:val="009E1ECD"/>
    <w:rsid w:val="009E1F40"/>
    <w:rsid w:val="009E1FD0"/>
    <w:rsid w:val="009E2A96"/>
    <w:rsid w:val="009E2EC9"/>
    <w:rsid w:val="009E34B2"/>
    <w:rsid w:val="009E3788"/>
    <w:rsid w:val="009E380A"/>
    <w:rsid w:val="009E3FF6"/>
    <w:rsid w:val="009E413A"/>
    <w:rsid w:val="009E4458"/>
    <w:rsid w:val="009E58EB"/>
    <w:rsid w:val="009E5EA0"/>
    <w:rsid w:val="009E67EA"/>
    <w:rsid w:val="009E6839"/>
    <w:rsid w:val="009E6FBC"/>
    <w:rsid w:val="009E723A"/>
    <w:rsid w:val="009F05FF"/>
    <w:rsid w:val="009F062A"/>
    <w:rsid w:val="009F099E"/>
    <w:rsid w:val="009F1B17"/>
    <w:rsid w:val="009F1BE2"/>
    <w:rsid w:val="009F1DBB"/>
    <w:rsid w:val="009F2DE1"/>
    <w:rsid w:val="009F310B"/>
    <w:rsid w:val="009F382A"/>
    <w:rsid w:val="009F421C"/>
    <w:rsid w:val="009F4A37"/>
    <w:rsid w:val="009F5516"/>
    <w:rsid w:val="009F5E7D"/>
    <w:rsid w:val="009F5F1D"/>
    <w:rsid w:val="009F6282"/>
    <w:rsid w:val="009F7037"/>
    <w:rsid w:val="009F72FD"/>
    <w:rsid w:val="009F731D"/>
    <w:rsid w:val="009F7975"/>
    <w:rsid w:val="00A00775"/>
    <w:rsid w:val="00A0135A"/>
    <w:rsid w:val="00A01366"/>
    <w:rsid w:val="00A0196C"/>
    <w:rsid w:val="00A019EE"/>
    <w:rsid w:val="00A019F2"/>
    <w:rsid w:val="00A01CD2"/>
    <w:rsid w:val="00A01ED4"/>
    <w:rsid w:val="00A01F5F"/>
    <w:rsid w:val="00A02134"/>
    <w:rsid w:val="00A023E9"/>
    <w:rsid w:val="00A02592"/>
    <w:rsid w:val="00A03057"/>
    <w:rsid w:val="00A03B48"/>
    <w:rsid w:val="00A041A1"/>
    <w:rsid w:val="00A04A9C"/>
    <w:rsid w:val="00A05CF1"/>
    <w:rsid w:val="00A05CF3"/>
    <w:rsid w:val="00A062EF"/>
    <w:rsid w:val="00A0691D"/>
    <w:rsid w:val="00A06E78"/>
    <w:rsid w:val="00A07D4F"/>
    <w:rsid w:val="00A1048A"/>
    <w:rsid w:val="00A10493"/>
    <w:rsid w:val="00A105B6"/>
    <w:rsid w:val="00A10F2F"/>
    <w:rsid w:val="00A11130"/>
    <w:rsid w:val="00A113E2"/>
    <w:rsid w:val="00A1169B"/>
    <w:rsid w:val="00A12364"/>
    <w:rsid w:val="00A12842"/>
    <w:rsid w:val="00A12961"/>
    <w:rsid w:val="00A12F50"/>
    <w:rsid w:val="00A13274"/>
    <w:rsid w:val="00A13669"/>
    <w:rsid w:val="00A13E63"/>
    <w:rsid w:val="00A142F5"/>
    <w:rsid w:val="00A146E5"/>
    <w:rsid w:val="00A14F8E"/>
    <w:rsid w:val="00A15210"/>
    <w:rsid w:val="00A15A12"/>
    <w:rsid w:val="00A15B53"/>
    <w:rsid w:val="00A16ADD"/>
    <w:rsid w:val="00A1774C"/>
    <w:rsid w:val="00A20F40"/>
    <w:rsid w:val="00A216C4"/>
    <w:rsid w:val="00A2188B"/>
    <w:rsid w:val="00A21A84"/>
    <w:rsid w:val="00A21A8F"/>
    <w:rsid w:val="00A22135"/>
    <w:rsid w:val="00A22158"/>
    <w:rsid w:val="00A221E6"/>
    <w:rsid w:val="00A222AE"/>
    <w:rsid w:val="00A22C2C"/>
    <w:rsid w:val="00A2366F"/>
    <w:rsid w:val="00A249CF"/>
    <w:rsid w:val="00A24E86"/>
    <w:rsid w:val="00A250B4"/>
    <w:rsid w:val="00A2588F"/>
    <w:rsid w:val="00A261DD"/>
    <w:rsid w:val="00A266B5"/>
    <w:rsid w:val="00A272D0"/>
    <w:rsid w:val="00A302FA"/>
    <w:rsid w:val="00A30692"/>
    <w:rsid w:val="00A30CF3"/>
    <w:rsid w:val="00A31095"/>
    <w:rsid w:val="00A315C7"/>
    <w:rsid w:val="00A316EF"/>
    <w:rsid w:val="00A31A69"/>
    <w:rsid w:val="00A31E5A"/>
    <w:rsid w:val="00A320D1"/>
    <w:rsid w:val="00A33257"/>
    <w:rsid w:val="00A33491"/>
    <w:rsid w:val="00A34113"/>
    <w:rsid w:val="00A3445C"/>
    <w:rsid w:val="00A34518"/>
    <w:rsid w:val="00A345F7"/>
    <w:rsid w:val="00A34FFC"/>
    <w:rsid w:val="00A35D2E"/>
    <w:rsid w:val="00A36082"/>
    <w:rsid w:val="00A360B4"/>
    <w:rsid w:val="00A36EC8"/>
    <w:rsid w:val="00A3740A"/>
    <w:rsid w:val="00A37512"/>
    <w:rsid w:val="00A37598"/>
    <w:rsid w:val="00A375E2"/>
    <w:rsid w:val="00A37763"/>
    <w:rsid w:val="00A404F3"/>
    <w:rsid w:val="00A409AF"/>
    <w:rsid w:val="00A40AEE"/>
    <w:rsid w:val="00A417BA"/>
    <w:rsid w:val="00A4184A"/>
    <w:rsid w:val="00A4197F"/>
    <w:rsid w:val="00A42B86"/>
    <w:rsid w:val="00A42D9A"/>
    <w:rsid w:val="00A43365"/>
    <w:rsid w:val="00A4362A"/>
    <w:rsid w:val="00A43722"/>
    <w:rsid w:val="00A4389F"/>
    <w:rsid w:val="00A43BD9"/>
    <w:rsid w:val="00A4406C"/>
    <w:rsid w:val="00A44DAF"/>
    <w:rsid w:val="00A45036"/>
    <w:rsid w:val="00A45072"/>
    <w:rsid w:val="00A45298"/>
    <w:rsid w:val="00A4531F"/>
    <w:rsid w:val="00A45741"/>
    <w:rsid w:val="00A46420"/>
    <w:rsid w:val="00A46C0A"/>
    <w:rsid w:val="00A47263"/>
    <w:rsid w:val="00A50D2F"/>
    <w:rsid w:val="00A51405"/>
    <w:rsid w:val="00A51C9D"/>
    <w:rsid w:val="00A527D7"/>
    <w:rsid w:val="00A52BE6"/>
    <w:rsid w:val="00A52CA4"/>
    <w:rsid w:val="00A52E6B"/>
    <w:rsid w:val="00A53092"/>
    <w:rsid w:val="00A53891"/>
    <w:rsid w:val="00A53AF3"/>
    <w:rsid w:val="00A53F35"/>
    <w:rsid w:val="00A55C37"/>
    <w:rsid w:val="00A55EA1"/>
    <w:rsid w:val="00A56263"/>
    <w:rsid w:val="00A56D66"/>
    <w:rsid w:val="00A56E1A"/>
    <w:rsid w:val="00A57005"/>
    <w:rsid w:val="00A5755A"/>
    <w:rsid w:val="00A60CBF"/>
    <w:rsid w:val="00A6104D"/>
    <w:rsid w:val="00A61386"/>
    <w:rsid w:val="00A615F4"/>
    <w:rsid w:val="00A61958"/>
    <w:rsid w:val="00A62007"/>
    <w:rsid w:val="00A62372"/>
    <w:rsid w:val="00A623D6"/>
    <w:rsid w:val="00A62505"/>
    <w:rsid w:val="00A62B7D"/>
    <w:rsid w:val="00A63644"/>
    <w:rsid w:val="00A64180"/>
    <w:rsid w:val="00A650E3"/>
    <w:rsid w:val="00A65203"/>
    <w:rsid w:val="00A66DA6"/>
    <w:rsid w:val="00A67AF2"/>
    <w:rsid w:val="00A702CA"/>
    <w:rsid w:val="00A7077B"/>
    <w:rsid w:val="00A718F4"/>
    <w:rsid w:val="00A71B4B"/>
    <w:rsid w:val="00A725C3"/>
    <w:rsid w:val="00A73E93"/>
    <w:rsid w:val="00A7427A"/>
    <w:rsid w:val="00A74D02"/>
    <w:rsid w:val="00A74D2A"/>
    <w:rsid w:val="00A751AF"/>
    <w:rsid w:val="00A7569A"/>
    <w:rsid w:val="00A759A5"/>
    <w:rsid w:val="00A76263"/>
    <w:rsid w:val="00A762BC"/>
    <w:rsid w:val="00A76314"/>
    <w:rsid w:val="00A7678D"/>
    <w:rsid w:val="00A76951"/>
    <w:rsid w:val="00A76EBB"/>
    <w:rsid w:val="00A77FF8"/>
    <w:rsid w:val="00A80BCD"/>
    <w:rsid w:val="00A817DB"/>
    <w:rsid w:val="00A81EF0"/>
    <w:rsid w:val="00A822F6"/>
    <w:rsid w:val="00A829B2"/>
    <w:rsid w:val="00A830E1"/>
    <w:rsid w:val="00A834BB"/>
    <w:rsid w:val="00A83C31"/>
    <w:rsid w:val="00A83EB4"/>
    <w:rsid w:val="00A83EF2"/>
    <w:rsid w:val="00A844DD"/>
    <w:rsid w:val="00A8483D"/>
    <w:rsid w:val="00A8521B"/>
    <w:rsid w:val="00A853E8"/>
    <w:rsid w:val="00A8547E"/>
    <w:rsid w:val="00A858F7"/>
    <w:rsid w:val="00A86D27"/>
    <w:rsid w:val="00A87C8F"/>
    <w:rsid w:val="00A90B01"/>
    <w:rsid w:val="00A90DAC"/>
    <w:rsid w:val="00A916DC"/>
    <w:rsid w:val="00A9177A"/>
    <w:rsid w:val="00A91A28"/>
    <w:rsid w:val="00A9238D"/>
    <w:rsid w:val="00A925A6"/>
    <w:rsid w:val="00A92721"/>
    <w:rsid w:val="00A92BAC"/>
    <w:rsid w:val="00A933D9"/>
    <w:rsid w:val="00A960AF"/>
    <w:rsid w:val="00A964A8"/>
    <w:rsid w:val="00A96672"/>
    <w:rsid w:val="00A96AC5"/>
    <w:rsid w:val="00A96CC6"/>
    <w:rsid w:val="00A97318"/>
    <w:rsid w:val="00A9797B"/>
    <w:rsid w:val="00A97CF5"/>
    <w:rsid w:val="00AA0621"/>
    <w:rsid w:val="00AA1466"/>
    <w:rsid w:val="00AA1D7F"/>
    <w:rsid w:val="00AA1FF6"/>
    <w:rsid w:val="00AA3614"/>
    <w:rsid w:val="00AA3A05"/>
    <w:rsid w:val="00AA3A15"/>
    <w:rsid w:val="00AA404C"/>
    <w:rsid w:val="00AA42F1"/>
    <w:rsid w:val="00AA44E9"/>
    <w:rsid w:val="00AA48D2"/>
    <w:rsid w:val="00AA4A8E"/>
    <w:rsid w:val="00AA5DC6"/>
    <w:rsid w:val="00AA610B"/>
    <w:rsid w:val="00AA6530"/>
    <w:rsid w:val="00AA6714"/>
    <w:rsid w:val="00AA6B97"/>
    <w:rsid w:val="00AA7866"/>
    <w:rsid w:val="00AA78BC"/>
    <w:rsid w:val="00AA7F77"/>
    <w:rsid w:val="00AB03C2"/>
    <w:rsid w:val="00AB0656"/>
    <w:rsid w:val="00AB0702"/>
    <w:rsid w:val="00AB167B"/>
    <w:rsid w:val="00AB1747"/>
    <w:rsid w:val="00AB1881"/>
    <w:rsid w:val="00AB21A6"/>
    <w:rsid w:val="00AB21C3"/>
    <w:rsid w:val="00AB259F"/>
    <w:rsid w:val="00AB30FE"/>
    <w:rsid w:val="00AB32AE"/>
    <w:rsid w:val="00AB33F0"/>
    <w:rsid w:val="00AB3483"/>
    <w:rsid w:val="00AB39BE"/>
    <w:rsid w:val="00AB4ADD"/>
    <w:rsid w:val="00AB4D87"/>
    <w:rsid w:val="00AB50DF"/>
    <w:rsid w:val="00AB55C0"/>
    <w:rsid w:val="00AB6493"/>
    <w:rsid w:val="00AB776F"/>
    <w:rsid w:val="00AC0382"/>
    <w:rsid w:val="00AC08AB"/>
    <w:rsid w:val="00AC0E5C"/>
    <w:rsid w:val="00AC1D31"/>
    <w:rsid w:val="00AC3189"/>
    <w:rsid w:val="00AC37E7"/>
    <w:rsid w:val="00AC3AEA"/>
    <w:rsid w:val="00AC5956"/>
    <w:rsid w:val="00AC5EBB"/>
    <w:rsid w:val="00AC62E8"/>
    <w:rsid w:val="00AC63A5"/>
    <w:rsid w:val="00AC6C38"/>
    <w:rsid w:val="00AC6FCD"/>
    <w:rsid w:val="00AC7FA2"/>
    <w:rsid w:val="00AD0AC9"/>
    <w:rsid w:val="00AD0B0E"/>
    <w:rsid w:val="00AD0C05"/>
    <w:rsid w:val="00AD1039"/>
    <w:rsid w:val="00AD177E"/>
    <w:rsid w:val="00AD18E3"/>
    <w:rsid w:val="00AD2446"/>
    <w:rsid w:val="00AD2BFB"/>
    <w:rsid w:val="00AD35E2"/>
    <w:rsid w:val="00AD3DB5"/>
    <w:rsid w:val="00AD3F16"/>
    <w:rsid w:val="00AD4164"/>
    <w:rsid w:val="00AD5E14"/>
    <w:rsid w:val="00AD6068"/>
    <w:rsid w:val="00AD64E6"/>
    <w:rsid w:val="00AD6A97"/>
    <w:rsid w:val="00AD7E43"/>
    <w:rsid w:val="00AE18F5"/>
    <w:rsid w:val="00AE196C"/>
    <w:rsid w:val="00AE1D35"/>
    <w:rsid w:val="00AE1E61"/>
    <w:rsid w:val="00AE28A2"/>
    <w:rsid w:val="00AE3317"/>
    <w:rsid w:val="00AE36B6"/>
    <w:rsid w:val="00AE38E2"/>
    <w:rsid w:val="00AE44A2"/>
    <w:rsid w:val="00AE5554"/>
    <w:rsid w:val="00AE5A4B"/>
    <w:rsid w:val="00AE5A8E"/>
    <w:rsid w:val="00AE64C0"/>
    <w:rsid w:val="00AE6982"/>
    <w:rsid w:val="00AE6F8E"/>
    <w:rsid w:val="00AE79C3"/>
    <w:rsid w:val="00AE7F3C"/>
    <w:rsid w:val="00AF0266"/>
    <w:rsid w:val="00AF045A"/>
    <w:rsid w:val="00AF11EC"/>
    <w:rsid w:val="00AF146A"/>
    <w:rsid w:val="00AF1771"/>
    <w:rsid w:val="00AF1A54"/>
    <w:rsid w:val="00AF1ED2"/>
    <w:rsid w:val="00AF2011"/>
    <w:rsid w:val="00AF21CB"/>
    <w:rsid w:val="00AF2316"/>
    <w:rsid w:val="00AF29B2"/>
    <w:rsid w:val="00AF2A8D"/>
    <w:rsid w:val="00AF2BC8"/>
    <w:rsid w:val="00AF2D49"/>
    <w:rsid w:val="00AF2EAC"/>
    <w:rsid w:val="00AF41E6"/>
    <w:rsid w:val="00AF4588"/>
    <w:rsid w:val="00AF515E"/>
    <w:rsid w:val="00AF519C"/>
    <w:rsid w:val="00AF52EA"/>
    <w:rsid w:val="00AF5499"/>
    <w:rsid w:val="00AF59EC"/>
    <w:rsid w:val="00AF5C5B"/>
    <w:rsid w:val="00AF60D2"/>
    <w:rsid w:val="00AF63E6"/>
    <w:rsid w:val="00AF678B"/>
    <w:rsid w:val="00AF6B71"/>
    <w:rsid w:val="00AF7014"/>
    <w:rsid w:val="00AF72C7"/>
    <w:rsid w:val="00AF7863"/>
    <w:rsid w:val="00B00296"/>
    <w:rsid w:val="00B0076F"/>
    <w:rsid w:val="00B00852"/>
    <w:rsid w:val="00B0173C"/>
    <w:rsid w:val="00B020B0"/>
    <w:rsid w:val="00B02127"/>
    <w:rsid w:val="00B02185"/>
    <w:rsid w:val="00B02749"/>
    <w:rsid w:val="00B02983"/>
    <w:rsid w:val="00B03D81"/>
    <w:rsid w:val="00B041AD"/>
    <w:rsid w:val="00B045E3"/>
    <w:rsid w:val="00B048D2"/>
    <w:rsid w:val="00B04C67"/>
    <w:rsid w:val="00B04C82"/>
    <w:rsid w:val="00B05ECF"/>
    <w:rsid w:val="00B067C0"/>
    <w:rsid w:val="00B06C06"/>
    <w:rsid w:val="00B06D0E"/>
    <w:rsid w:val="00B06F3C"/>
    <w:rsid w:val="00B07504"/>
    <w:rsid w:val="00B07525"/>
    <w:rsid w:val="00B07A13"/>
    <w:rsid w:val="00B07EF0"/>
    <w:rsid w:val="00B07F81"/>
    <w:rsid w:val="00B10EE5"/>
    <w:rsid w:val="00B1108B"/>
    <w:rsid w:val="00B1144B"/>
    <w:rsid w:val="00B11A6A"/>
    <w:rsid w:val="00B11C9E"/>
    <w:rsid w:val="00B11FED"/>
    <w:rsid w:val="00B12427"/>
    <w:rsid w:val="00B126DA"/>
    <w:rsid w:val="00B13163"/>
    <w:rsid w:val="00B13178"/>
    <w:rsid w:val="00B13220"/>
    <w:rsid w:val="00B1382B"/>
    <w:rsid w:val="00B13E67"/>
    <w:rsid w:val="00B1412F"/>
    <w:rsid w:val="00B14FE7"/>
    <w:rsid w:val="00B15622"/>
    <w:rsid w:val="00B161A7"/>
    <w:rsid w:val="00B16202"/>
    <w:rsid w:val="00B1690A"/>
    <w:rsid w:val="00B17445"/>
    <w:rsid w:val="00B17B1C"/>
    <w:rsid w:val="00B17B5E"/>
    <w:rsid w:val="00B20723"/>
    <w:rsid w:val="00B20E98"/>
    <w:rsid w:val="00B215F8"/>
    <w:rsid w:val="00B21640"/>
    <w:rsid w:val="00B22719"/>
    <w:rsid w:val="00B22B02"/>
    <w:rsid w:val="00B23154"/>
    <w:rsid w:val="00B235F0"/>
    <w:rsid w:val="00B23ABA"/>
    <w:rsid w:val="00B241FA"/>
    <w:rsid w:val="00B245D9"/>
    <w:rsid w:val="00B24B13"/>
    <w:rsid w:val="00B25572"/>
    <w:rsid w:val="00B25C58"/>
    <w:rsid w:val="00B25FEE"/>
    <w:rsid w:val="00B27700"/>
    <w:rsid w:val="00B27B9B"/>
    <w:rsid w:val="00B303CA"/>
    <w:rsid w:val="00B312DB"/>
    <w:rsid w:val="00B31C73"/>
    <w:rsid w:val="00B32143"/>
    <w:rsid w:val="00B32674"/>
    <w:rsid w:val="00B32E00"/>
    <w:rsid w:val="00B3325C"/>
    <w:rsid w:val="00B33292"/>
    <w:rsid w:val="00B33855"/>
    <w:rsid w:val="00B33FB4"/>
    <w:rsid w:val="00B34860"/>
    <w:rsid w:val="00B34B48"/>
    <w:rsid w:val="00B35191"/>
    <w:rsid w:val="00B35571"/>
    <w:rsid w:val="00B356D2"/>
    <w:rsid w:val="00B36033"/>
    <w:rsid w:val="00B36AB2"/>
    <w:rsid w:val="00B37DF5"/>
    <w:rsid w:val="00B37EBC"/>
    <w:rsid w:val="00B403DC"/>
    <w:rsid w:val="00B40D54"/>
    <w:rsid w:val="00B41033"/>
    <w:rsid w:val="00B416AD"/>
    <w:rsid w:val="00B41CE6"/>
    <w:rsid w:val="00B41D88"/>
    <w:rsid w:val="00B41F00"/>
    <w:rsid w:val="00B42F6E"/>
    <w:rsid w:val="00B42FA4"/>
    <w:rsid w:val="00B43482"/>
    <w:rsid w:val="00B438FC"/>
    <w:rsid w:val="00B439EA"/>
    <w:rsid w:val="00B43B49"/>
    <w:rsid w:val="00B43FE8"/>
    <w:rsid w:val="00B4474A"/>
    <w:rsid w:val="00B45163"/>
    <w:rsid w:val="00B451C1"/>
    <w:rsid w:val="00B45E5C"/>
    <w:rsid w:val="00B467AC"/>
    <w:rsid w:val="00B467E1"/>
    <w:rsid w:val="00B46C10"/>
    <w:rsid w:val="00B47642"/>
    <w:rsid w:val="00B50570"/>
    <w:rsid w:val="00B529C4"/>
    <w:rsid w:val="00B52BAA"/>
    <w:rsid w:val="00B52E2A"/>
    <w:rsid w:val="00B52E82"/>
    <w:rsid w:val="00B53357"/>
    <w:rsid w:val="00B53AD1"/>
    <w:rsid w:val="00B53F2E"/>
    <w:rsid w:val="00B5468C"/>
    <w:rsid w:val="00B54A8F"/>
    <w:rsid w:val="00B54EF3"/>
    <w:rsid w:val="00B55805"/>
    <w:rsid w:val="00B55844"/>
    <w:rsid w:val="00B561B9"/>
    <w:rsid w:val="00B564E7"/>
    <w:rsid w:val="00B6065D"/>
    <w:rsid w:val="00B608A0"/>
    <w:rsid w:val="00B60B67"/>
    <w:rsid w:val="00B60D58"/>
    <w:rsid w:val="00B6107C"/>
    <w:rsid w:val="00B61411"/>
    <w:rsid w:val="00B61CA6"/>
    <w:rsid w:val="00B6249A"/>
    <w:rsid w:val="00B6260B"/>
    <w:rsid w:val="00B62C05"/>
    <w:rsid w:val="00B62CD0"/>
    <w:rsid w:val="00B6358F"/>
    <w:rsid w:val="00B63BF6"/>
    <w:rsid w:val="00B64068"/>
    <w:rsid w:val="00B6463B"/>
    <w:rsid w:val="00B65180"/>
    <w:rsid w:val="00B65E07"/>
    <w:rsid w:val="00B67286"/>
    <w:rsid w:val="00B6749D"/>
    <w:rsid w:val="00B67581"/>
    <w:rsid w:val="00B678FE"/>
    <w:rsid w:val="00B7066B"/>
    <w:rsid w:val="00B70C4A"/>
    <w:rsid w:val="00B70D37"/>
    <w:rsid w:val="00B711A8"/>
    <w:rsid w:val="00B711C8"/>
    <w:rsid w:val="00B7141C"/>
    <w:rsid w:val="00B71741"/>
    <w:rsid w:val="00B71909"/>
    <w:rsid w:val="00B72A9B"/>
    <w:rsid w:val="00B73101"/>
    <w:rsid w:val="00B73799"/>
    <w:rsid w:val="00B737DB"/>
    <w:rsid w:val="00B73C19"/>
    <w:rsid w:val="00B74034"/>
    <w:rsid w:val="00B741A1"/>
    <w:rsid w:val="00B74802"/>
    <w:rsid w:val="00B74C9A"/>
    <w:rsid w:val="00B74F00"/>
    <w:rsid w:val="00B7613C"/>
    <w:rsid w:val="00B76E12"/>
    <w:rsid w:val="00B770FD"/>
    <w:rsid w:val="00B775C8"/>
    <w:rsid w:val="00B776CC"/>
    <w:rsid w:val="00B77A5C"/>
    <w:rsid w:val="00B80C2A"/>
    <w:rsid w:val="00B80D37"/>
    <w:rsid w:val="00B814B6"/>
    <w:rsid w:val="00B81A73"/>
    <w:rsid w:val="00B81C77"/>
    <w:rsid w:val="00B820AB"/>
    <w:rsid w:val="00B826E9"/>
    <w:rsid w:val="00B82A18"/>
    <w:rsid w:val="00B8353C"/>
    <w:rsid w:val="00B838ED"/>
    <w:rsid w:val="00B839D2"/>
    <w:rsid w:val="00B840BD"/>
    <w:rsid w:val="00B84A5F"/>
    <w:rsid w:val="00B84BA3"/>
    <w:rsid w:val="00B84D48"/>
    <w:rsid w:val="00B85690"/>
    <w:rsid w:val="00B86375"/>
    <w:rsid w:val="00B868C9"/>
    <w:rsid w:val="00B86FCE"/>
    <w:rsid w:val="00B87562"/>
    <w:rsid w:val="00B87648"/>
    <w:rsid w:val="00B87D8E"/>
    <w:rsid w:val="00B902CF"/>
    <w:rsid w:val="00B90C2B"/>
    <w:rsid w:val="00B90F3D"/>
    <w:rsid w:val="00B918B6"/>
    <w:rsid w:val="00B924BE"/>
    <w:rsid w:val="00B92641"/>
    <w:rsid w:val="00B92879"/>
    <w:rsid w:val="00B93067"/>
    <w:rsid w:val="00B94A66"/>
    <w:rsid w:val="00B94F3B"/>
    <w:rsid w:val="00B95000"/>
    <w:rsid w:val="00B95652"/>
    <w:rsid w:val="00B9654F"/>
    <w:rsid w:val="00B97AD5"/>
    <w:rsid w:val="00B97CE4"/>
    <w:rsid w:val="00BA1011"/>
    <w:rsid w:val="00BA122E"/>
    <w:rsid w:val="00BA1960"/>
    <w:rsid w:val="00BA1DE7"/>
    <w:rsid w:val="00BA1FB5"/>
    <w:rsid w:val="00BA25B6"/>
    <w:rsid w:val="00BA286E"/>
    <w:rsid w:val="00BA2F07"/>
    <w:rsid w:val="00BA3873"/>
    <w:rsid w:val="00BA3B3B"/>
    <w:rsid w:val="00BA3EA0"/>
    <w:rsid w:val="00BA40A0"/>
    <w:rsid w:val="00BA47D7"/>
    <w:rsid w:val="00BA4914"/>
    <w:rsid w:val="00BA4C34"/>
    <w:rsid w:val="00BA4FCC"/>
    <w:rsid w:val="00BA50E1"/>
    <w:rsid w:val="00BA53EE"/>
    <w:rsid w:val="00BA54D9"/>
    <w:rsid w:val="00BA5548"/>
    <w:rsid w:val="00BA6C77"/>
    <w:rsid w:val="00BA7448"/>
    <w:rsid w:val="00BB0115"/>
    <w:rsid w:val="00BB04E8"/>
    <w:rsid w:val="00BB06F4"/>
    <w:rsid w:val="00BB09FD"/>
    <w:rsid w:val="00BB19E9"/>
    <w:rsid w:val="00BB1CD0"/>
    <w:rsid w:val="00BB2903"/>
    <w:rsid w:val="00BB369E"/>
    <w:rsid w:val="00BB4005"/>
    <w:rsid w:val="00BB401A"/>
    <w:rsid w:val="00BB45F1"/>
    <w:rsid w:val="00BB52C9"/>
    <w:rsid w:val="00BB586E"/>
    <w:rsid w:val="00BB5BBA"/>
    <w:rsid w:val="00BB5F57"/>
    <w:rsid w:val="00BB65B4"/>
    <w:rsid w:val="00BB7225"/>
    <w:rsid w:val="00BB752E"/>
    <w:rsid w:val="00BB761E"/>
    <w:rsid w:val="00BB784E"/>
    <w:rsid w:val="00BC0A73"/>
    <w:rsid w:val="00BC1AE0"/>
    <w:rsid w:val="00BC1C9D"/>
    <w:rsid w:val="00BC200A"/>
    <w:rsid w:val="00BC2024"/>
    <w:rsid w:val="00BC214E"/>
    <w:rsid w:val="00BC2562"/>
    <w:rsid w:val="00BC4BAF"/>
    <w:rsid w:val="00BC546A"/>
    <w:rsid w:val="00BC5C2B"/>
    <w:rsid w:val="00BC634C"/>
    <w:rsid w:val="00BC6B32"/>
    <w:rsid w:val="00BC6FF2"/>
    <w:rsid w:val="00BC724F"/>
    <w:rsid w:val="00BC7A6E"/>
    <w:rsid w:val="00BD02D2"/>
    <w:rsid w:val="00BD04C2"/>
    <w:rsid w:val="00BD058A"/>
    <w:rsid w:val="00BD1174"/>
    <w:rsid w:val="00BD1CF1"/>
    <w:rsid w:val="00BD1EEB"/>
    <w:rsid w:val="00BD1F77"/>
    <w:rsid w:val="00BD219A"/>
    <w:rsid w:val="00BD246C"/>
    <w:rsid w:val="00BD331B"/>
    <w:rsid w:val="00BD3771"/>
    <w:rsid w:val="00BD3C7D"/>
    <w:rsid w:val="00BD43EE"/>
    <w:rsid w:val="00BD4490"/>
    <w:rsid w:val="00BD4828"/>
    <w:rsid w:val="00BD4A1E"/>
    <w:rsid w:val="00BD589D"/>
    <w:rsid w:val="00BD5B36"/>
    <w:rsid w:val="00BD5CA7"/>
    <w:rsid w:val="00BD5F8D"/>
    <w:rsid w:val="00BD6039"/>
    <w:rsid w:val="00BD653D"/>
    <w:rsid w:val="00BD6B41"/>
    <w:rsid w:val="00BD6DEB"/>
    <w:rsid w:val="00BD6E56"/>
    <w:rsid w:val="00BD73B9"/>
    <w:rsid w:val="00BD789C"/>
    <w:rsid w:val="00BD7B76"/>
    <w:rsid w:val="00BD7B8A"/>
    <w:rsid w:val="00BE0F03"/>
    <w:rsid w:val="00BE186E"/>
    <w:rsid w:val="00BE1C30"/>
    <w:rsid w:val="00BE2551"/>
    <w:rsid w:val="00BE3C7F"/>
    <w:rsid w:val="00BE4457"/>
    <w:rsid w:val="00BE499C"/>
    <w:rsid w:val="00BE5716"/>
    <w:rsid w:val="00BE5FB4"/>
    <w:rsid w:val="00BE653C"/>
    <w:rsid w:val="00BE681A"/>
    <w:rsid w:val="00BE6B07"/>
    <w:rsid w:val="00BE7BFD"/>
    <w:rsid w:val="00BF04B8"/>
    <w:rsid w:val="00BF0BF4"/>
    <w:rsid w:val="00BF0CC7"/>
    <w:rsid w:val="00BF1455"/>
    <w:rsid w:val="00BF1666"/>
    <w:rsid w:val="00BF2010"/>
    <w:rsid w:val="00BF2727"/>
    <w:rsid w:val="00BF2819"/>
    <w:rsid w:val="00BF2E1F"/>
    <w:rsid w:val="00BF38ED"/>
    <w:rsid w:val="00BF3919"/>
    <w:rsid w:val="00BF3CD1"/>
    <w:rsid w:val="00BF41EC"/>
    <w:rsid w:val="00BF43DB"/>
    <w:rsid w:val="00BF4412"/>
    <w:rsid w:val="00BF506A"/>
    <w:rsid w:val="00BF5AD1"/>
    <w:rsid w:val="00BF5BFD"/>
    <w:rsid w:val="00BF5CDF"/>
    <w:rsid w:val="00BF69CB"/>
    <w:rsid w:val="00BF6B6C"/>
    <w:rsid w:val="00BF6FFE"/>
    <w:rsid w:val="00BF70EF"/>
    <w:rsid w:val="00BF7B8E"/>
    <w:rsid w:val="00C00372"/>
    <w:rsid w:val="00C00474"/>
    <w:rsid w:val="00C0137B"/>
    <w:rsid w:val="00C01CA6"/>
    <w:rsid w:val="00C021AA"/>
    <w:rsid w:val="00C02452"/>
    <w:rsid w:val="00C02B70"/>
    <w:rsid w:val="00C02D3F"/>
    <w:rsid w:val="00C0326B"/>
    <w:rsid w:val="00C0486D"/>
    <w:rsid w:val="00C048A4"/>
    <w:rsid w:val="00C0565F"/>
    <w:rsid w:val="00C05F42"/>
    <w:rsid w:val="00C06040"/>
    <w:rsid w:val="00C067B5"/>
    <w:rsid w:val="00C06A5D"/>
    <w:rsid w:val="00C070C9"/>
    <w:rsid w:val="00C0788E"/>
    <w:rsid w:val="00C07C8C"/>
    <w:rsid w:val="00C10A0C"/>
    <w:rsid w:val="00C1136A"/>
    <w:rsid w:val="00C119A4"/>
    <w:rsid w:val="00C11BC1"/>
    <w:rsid w:val="00C11D93"/>
    <w:rsid w:val="00C1266D"/>
    <w:rsid w:val="00C12827"/>
    <w:rsid w:val="00C12A1B"/>
    <w:rsid w:val="00C1377C"/>
    <w:rsid w:val="00C13AAF"/>
    <w:rsid w:val="00C13ACC"/>
    <w:rsid w:val="00C13EBD"/>
    <w:rsid w:val="00C14A8F"/>
    <w:rsid w:val="00C1692E"/>
    <w:rsid w:val="00C17CA4"/>
    <w:rsid w:val="00C2023D"/>
    <w:rsid w:val="00C20376"/>
    <w:rsid w:val="00C20D21"/>
    <w:rsid w:val="00C20DB6"/>
    <w:rsid w:val="00C21279"/>
    <w:rsid w:val="00C21799"/>
    <w:rsid w:val="00C220B4"/>
    <w:rsid w:val="00C2218C"/>
    <w:rsid w:val="00C221FC"/>
    <w:rsid w:val="00C22724"/>
    <w:rsid w:val="00C22964"/>
    <w:rsid w:val="00C22BBD"/>
    <w:rsid w:val="00C233FD"/>
    <w:rsid w:val="00C2360B"/>
    <w:rsid w:val="00C23DD4"/>
    <w:rsid w:val="00C23FE8"/>
    <w:rsid w:val="00C24EEA"/>
    <w:rsid w:val="00C255C0"/>
    <w:rsid w:val="00C25F86"/>
    <w:rsid w:val="00C2603F"/>
    <w:rsid w:val="00C26289"/>
    <w:rsid w:val="00C27B0A"/>
    <w:rsid w:val="00C27C8B"/>
    <w:rsid w:val="00C27D76"/>
    <w:rsid w:val="00C300EF"/>
    <w:rsid w:val="00C30B5A"/>
    <w:rsid w:val="00C30F74"/>
    <w:rsid w:val="00C31323"/>
    <w:rsid w:val="00C318A3"/>
    <w:rsid w:val="00C31B53"/>
    <w:rsid w:val="00C321D4"/>
    <w:rsid w:val="00C3303B"/>
    <w:rsid w:val="00C330C9"/>
    <w:rsid w:val="00C332EF"/>
    <w:rsid w:val="00C334DB"/>
    <w:rsid w:val="00C33713"/>
    <w:rsid w:val="00C33750"/>
    <w:rsid w:val="00C33E51"/>
    <w:rsid w:val="00C33EC3"/>
    <w:rsid w:val="00C34240"/>
    <w:rsid w:val="00C34EDF"/>
    <w:rsid w:val="00C3505C"/>
    <w:rsid w:val="00C35D22"/>
    <w:rsid w:val="00C35E30"/>
    <w:rsid w:val="00C3717A"/>
    <w:rsid w:val="00C373E2"/>
    <w:rsid w:val="00C3782C"/>
    <w:rsid w:val="00C37DA8"/>
    <w:rsid w:val="00C37DE8"/>
    <w:rsid w:val="00C40D3D"/>
    <w:rsid w:val="00C42165"/>
    <w:rsid w:val="00C42649"/>
    <w:rsid w:val="00C42EAF"/>
    <w:rsid w:val="00C43C38"/>
    <w:rsid w:val="00C43FAF"/>
    <w:rsid w:val="00C450B9"/>
    <w:rsid w:val="00C459A3"/>
    <w:rsid w:val="00C45B08"/>
    <w:rsid w:val="00C4653C"/>
    <w:rsid w:val="00C467AA"/>
    <w:rsid w:val="00C46861"/>
    <w:rsid w:val="00C46D77"/>
    <w:rsid w:val="00C4704D"/>
    <w:rsid w:val="00C47078"/>
    <w:rsid w:val="00C479AB"/>
    <w:rsid w:val="00C47E72"/>
    <w:rsid w:val="00C5171B"/>
    <w:rsid w:val="00C52677"/>
    <w:rsid w:val="00C5377E"/>
    <w:rsid w:val="00C5525D"/>
    <w:rsid w:val="00C5532F"/>
    <w:rsid w:val="00C55C25"/>
    <w:rsid w:val="00C5658F"/>
    <w:rsid w:val="00C5668D"/>
    <w:rsid w:val="00C56970"/>
    <w:rsid w:val="00C56E2D"/>
    <w:rsid w:val="00C570BF"/>
    <w:rsid w:val="00C5717D"/>
    <w:rsid w:val="00C57EC2"/>
    <w:rsid w:val="00C60875"/>
    <w:rsid w:val="00C60C01"/>
    <w:rsid w:val="00C60D09"/>
    <w:rsid w:val="00C6126B"/>
    <w:rsid w:val="00C6133D"/>
    <w:rsid w:val="00C61AA1"/>
    <w:rsid w:val="00C61F7C"/>
    <w:rsid w:val="00C623F2"/>
    <w:rsid w:val="00C62C76"/>
    <w:rsid w:val="00C6348B"/>
    <w:rsid w:val="00C63BDD"/>
    <w:rsid w:val="00C6419A"/>
    <w:rsid w:val="00C641EB"/>
    <w:rsid w:val="00C64C60"/>
    <w:rsid w:val="00C65296"/>
    <w:rsid w:val="00C66284"/>
    <w:rsid w:val="00C700A2"/>
    <w:rsid w:val="00C707BD"/>
    <w:rsid w:val="00C70ECC"/>
    <w:rsid w:val="00C71418"/>
    <w:rsid w:val="00C71EBA"/>
    <w:rsid w:val="00C72F39"/>
    <w:rsid w:val="00C730F4"/>
    <w:rsid w:val="00C7334F"/>
    <w:rsid w:val="00C73632"/>
    <w:rsid w:val="00C73BA7"/>
    <w:rsid w:val="00C73F91"/>
    <w:rsid w:val="00C74627"/>
    <w:rsid w:val="00C746BC"/>
    <w:rsid w:val="00C74E77"/>
    <w:rsid w:val="00C75147"/>
    <w:rsid w:val="00C7531B"/>
    <w:rsid w:val="00C764AD"/>
    <w:rsid w:val="00C77389"/>
    <w:rsid w:val="00C7794D"/>
    <w:rsid w:val="00C77EDD"/>
    <w:rsid w:val="00C800ED"/>
    <w:rsid w:val="00C801A4"/>
    <w:rsid w:val="00C80D6A"/>
    <w:rsid w:val="00C814BD"/>
    <w:rsid w:val="00C81E7E"/>
    <w:rsid w:val="00C82139"/>
    <w:rsid w:val="00C82981"/>
    <w:rsid w:val="00C82AD3"/>
    <w:rsid w:val="00C82F46"/>
    <w:rsid w:val="00C83217"/>
    <w:rsid w:val="00C8378D"/>
    <w:rsid w:val="00C8410B"/>
    <w:rsid w:val="00C8445E"/>
    <w:rsid w:val="00C84736"/>
    <w:rsid w:val="00C849F3"/>
    <w:rsid w:val="00C84B8B"/>
    <w:rsid w:val="00C8507B"/>
    <w:rsid w:val="00C85441"/>
    <w:rsid w:val="00C8555D"/>
    <w:rsid w:val="00C858C8"/>
    <w:rsid w:val="00C86677"/>
    <w:rsid w:val="00C8672F"/>
    <w:rsid w:val="00C87872"/>
    <w:rsid w:val="00C903CE"/>
    <w:rsid w:val="00C9049C"/>
    <w:rsid w:val="00C9062B"/>
    <w:rsid w:val="00C90877"/>
    <w:rsid w:val="00C909D5"/>
    <w:rsid w:val="00C91100"/>
    <w:rsid w:val="00C91CBE"/>
    <w:rsid w:val="00C92840"/>
    <w:rsid w:val="00C92F75"/>
    <w:rsid w:val="00C940D3"/>
    <w:rsid w:val="00C945F7"/>
    <w:rsid w:val="00C9532C"/>
    <w:rsid w:val="00C95629"/>
    <w:rsid w:val="00C969E3"/>
    <w:rsid w:val="00C96B28"/>
    <w:rsid w:val="00C96BE9"/>
    <w:rsid w:val="00C96E82"/>
    <w:rsid w:val="00C979D9"/>
    <w:rsid w:val="00C97CB0"/>
    <w:rsid w:val="00CA0354"/>
    <w:rsid w:val="00CA128E"/>
    <w:rsid w:val="00CA2AEA"/>
    <w:rsid w:val="00CA30A6"/>
    <w:rsid w:val="00CA3269"/>
    <w:rsid w:val="00CA334F"/>
    <w:rsid w:val="00CA33B4"/>
    <w:rsid w:val="00CA3654"/>
    <w:rsid w:val="00CA40A7"/>
    <w:rsid w:val="00CA41AB"/>
    <w:rsid w:val="00CA4ECC"/>
    <w:rsid w:val="00CA4EF0"/>
    <w:rsid w:val="00CA4FE8"/>
    <w:rsid w:val="00CA572E"/>
    <w:rsid w:val="00CA59CF"/>
    <w:rsid w:val="00CA5B6D"/>
    <w:rsid w:val="00CA5DDA"/>
    <w:rsid w:val="00CA6077"/>
    <w:rsid w:val="00CA628C"/>
    <w:rsid w:val="00CA68E0"/>
    <w:rsid w:val="00CA6975"/>
    <w:rsid w:val="00CA6A3E"/>
    <w:rsid w:val="00CA7892"/>
    <w:rsid w:val="00CA7FF0"/>
    <w:rsid w:val="00CB0150"/>
    <w:rsid w:val="00CB015F"/>
    <w:rsid w:val="00CB07B9"/>
    <w:rsid w:val="00CB094A"/>
    <w:rsid w:val="00CB11DA"/>
    <w:rsid w:val="00CB1661"/>
    <w:rsid w:val="00CB184B"/>
    <w:rsid w:val="00CB1F1E"/>
    <w:rsid w:val="00CB215C"/>
    <w:rsid w:val="00CB2A7E"/>
    <w:rsid w:val="00CB30C3"/>
    <w:rsid w:val="00CB32E0"/>
    <w:rsid w:val="00CB38FA"/>
    <w:rsid w:val="00CB3BD8"/>
    <w:rsid w:val="00CB3D7A"/>
    <w:rsid w:val="00CB4C00"/>
    <w:rsid w:val="00CB4E8F"/>
    <w:rsid w:val="00CB4E96"/>
    <w:rsid w:val="00CB5151"/>
    <w:rsid w:val="00CB5768"/>
    <w:rsid w:val="00CB5F32"/>
    <w:rsid w:val="00CB6144"/>
    <w:rsid w:val="00CB6687"/>
    <w:rsid w:val="00CB7EF2"/>
    <w:rsid w:val="00CC0773"/>
    <w:rsid w:val="00CC0A70"/>
    <w:rsid w:val="00CC0A81"/>
    <w:rsid w:val="00CC0C95"/>
    <w:rsid w:val="00CC0E28"/>
    <w:rsid w:val="00CC12F9"/>
    <w:rsid w:val="00CC1D30"/>
    <w:rsid w:val="00CC1F05"/>
    <w:rsid w:val="00CC27B0"/>
    <w:rsid w:val="00CC303D"/>
    <w:rsid w:val="00CC3839"/>
    <w:rsid w:val="00CC40F5"/>
    <w:rsid w:val="00CC5225"/>
    <w:rsid w:val="00CC55C8"/>
    <w:rsid w:val="00CC59CF"/>
    <w:rsid w:val="00CC5B4C"/>
    <w:rsid w:val="00CC640A"/>
    <w:rsid w:val="00CC6A55"/>
    <w:rsid w:val="00CC7685"/>
    <w:rsid w:val="00CC76F6"/>
    <w:rsid w:val="00CC7C2D"/>
    <w:rsid w:val="00CD0C17"/>
    <w:rsid w:val="00CD10EA"/>
    <w:rsid w:val="00CD14C4"/>
    <w:rsid w:val="00CD1DE7"/>
    <w:rsid w:val="00CD21C3"/>
    <w:rsid w:val="00CD24F8"/>
    <w:rsid w:val="00CD2535"/>
    <w:rsid w:val="00CD325F"/>
    <w:rsid w:val="00CD359C"/>
    <w:rsid w:val="00CD3741"/>
    <w:rsid w:val="00CD38D5"/>
    <w:rsid w:val="00CD410E"/>
    <w:rsid w:val="00CD4871"/>
    <w:rsid w:val="00CD495C"/>
    <w:rsid w:val="00CD50EF"/>
    <w:rsid w:val="00CD54D3"/>
    <w:rsid w:val="00CD5CB3"/>
    <w:rsid w:val="00CD6697"/>
    <w:rsid w:val="00CD6A7E"/>
    <w:rsid w:val="00CD77EA"/>
    <w:rsid w:val="00CD7A72"/>
    <w:rsid w:val="00CD7F0F"/>
    <w:rsid w:val="00CE0C74"/>
    <w:rsid w:val="00CE11F6"/>
    <w:rsid w:val="00CE127F"/>
    <w:rsid w:val="00CE222A"/>
    <w:rsid w:val="00CE24A0"/>
    <w:rsid w:val="00CE25DF"/>
    <w:rsid w:val="00CE2E02"/>
    <w:rsid w:val="00CE3355"/>
    <w:rsid w:val="00CE3CAF"/>
    <w:rsid w:val="00CE3D21"/>
    <w:rsid w:val="00CE4BF9"/>
    <w:rsid w:val="00CE4D07"/>
    <w:rsid w:val="00CE57CA"/>
    <w:rsid w:val="00CE6269"/>
    <w:rsid w:val="00CE62AE"/>
    <w:rsid w:val="00CE663B"/>
    <w:rsid w:val="00CE6BAE"/>
    <w:rsid w:val="00CE6ED6"/>
    <w:rsid w:val="00CE72A9"/>
    <w:rsid w:val="00CE7764"/>
    <w:rsid w:val="00CE7F74"/>
    <w:rsid w:val="00CF080C"/>
    <w:rsid w:val="00CF0FEC"/>
    <w:rsid w:val="00CF1760"/>
    <w:rsid w:val="00CF27DF"/>
    <w:rsid w:val="00CF290C"/>
    <w:rsid w:val="00CF30F3"/>
    <w:rsid w:val="00CF3185"/>
    <w:rsid w:val="00CF31BB"/>
    <w:rsid w:val="00CF3C9E"/>
    <w:rsid w:val="00CF4089"/>
    <w:rsid w:val="00CF542D"/>
    <w:rsid w:val="00CF5A80"/>
    <w:rsid w:val="00CF5D00"/>
    <w:rsid w:val="00CF5DAC"/>
    <w:rsid w:val="00CF609A"/>
    <w:rsid w:val="00CF61DB"/>
    <w:rsid w:val="00CF668E"/>
    <w:rsid w:val="00CF6809"/>
    <w:rsid w:val="00CF6C7E"/>
    <w:rsid w:val="00CF7A6A"/>
    <w:rsid w:val="00D00B98"/>
    <w:rsid w:val="00D00C08"/>
    <w:rsid w:val="00D00CE9"/>
    <w:rsid w:val="00D012F5"/>
    <w:rsid w:val="00D01D25"/>
    <w:rsid w:val="00D034B7"/>
    <w:rsid w:val="00D0382D"/>
    <w:rsid w:val="00D039C2"/>
    <w:rsid w:val="00D04224"/>
    <w:rsid w:val="00D048D9"/>
    <w:rsid w:val="00D06133"/>
    <w:rsid w:val="00D07025"/>
    <w:rsid w:val="00D07FE4"/>
    <w:rsid w:val="00D10B56"/>
    <w:rsid w:val="00D10E81"/>
    <w:rsid w:val="00D11231"/>
    <w:rsid w:val="00D11294"/>
    <w:rsid w:val="00D11622"/>
    <w:rsid w:val="00D1166C"/>
    <w:rsid w:val="00D1216A"/>
    <w:rsid w:val="00D128F0"/>
    <w:rsid w:val="00D1414A"/>
    <w:rsid w:val="00D14561"/>
    <w:rsid w:val="00D145A7"/>
    <w:rsid w:val="00D148E9"/>
    <w:rsid w:val="00D15376"/>
    <w:rsid w:val="00D1569C"/>
    <w:rsid w:val="00D158A6"/>
    <w:rsid w:val="00D15B64"/>
    <w:rsid w:val="00D15CA0"/>
    <w:rsid w:val="00D16F38"/>
    <w:rsid w:val="00D172A5"/>
    <w:rsid w:val="00D20116"/>
    <w:rsid w:val="00D20B80"/>
    <w:rsid w:val="00D20EE3"/>
    <w:rsid w:val="00D212BF"/>
    <w:rsid w:val="00D22734"/>
    <w:rsid w:val="00D228DD"/>
    <w:rsid w:val="00D22E49"/>
    <w:rsid w:val="00D22EEE"/>
    <w:rsid w:val="00D23025"/>
    <w:rsid w:val="00D237FD"/>
    <w:rsid w:val="00D23D6C"/>
    <w:rsid w:val="00D24575"/>
    <w:rsid w:val="00D249B0"/>
    <w:rsid w:val="00D2502C"/>
    <w:rsid w:val="00D25231"/>
    <w:rsid w:val="00D26016"/>
    <w:rsid w:val="00D26695"/>
    <w:rsid w:val="00D266F7"/>
    <w:rsid w:val="00D268B4"/>
    <w:rsid w:val="00D26E67"/>
    <w:rsid w:val="00D27042"/>
    <w:rsid w:val="00D2727C"/>
    <w:rsid w:val="00D27CC9"/>
    <w:rsid w:val="00D305DB"/>
    <w:rsid w:val="00D30A57"/>
    <w:rsid w:val="00D30F05"/>
    <w:rsid w:val="00D3118B"/>
    <w:rsid w:val="00D31304"/>
    <w:rsid w:val="00D31353"/>
    <w:rsid w:val="00D3135B"/>
    <w:rsid w:val="00D3283A"/>
    <w:rsid w:val="00D3286A"/>
    <w:rsid w:val="00D33339"/>
    <w:rsid w:val="00D33387"/>
    <w:rsid w:val="00D33913"/>
    <w:rsid w:val="00D34676"/>
    <w:rsid w:val="00D3494F"/>
    <w:rsid w:val="00D3530A"/>
    <w:rsid w:val="00D35EDC"/>
    <w:rsid w:val="00D36F4C"/>
    <w:rsid w:val="00D37795"/>
    <w:rsid w:val="00D377C2"/>
    <w:rsid w:val="00D37DA9"/>
    <w:rsid w:val="00D404C6"/>
    <w:rsid w:val="00D413D9"/>
    <w:rsid w:val="00D42EB6"/>
    <w:rsid w:val="00D440FA"/>
    <w:rsid w:val="00D44CAE"/>
    <w:rsid w:val="00D4543D"/>
    <w:rsid w:val="00D4578E"/>
    <w:rsid w:val="00D45EFB"/>
    <w:rsid w:val="00D46B2C"/>
    <w:rsid w:val="00D4776A"/>
    <w:rsid w:val="00D51157"/>
    <w:rsid w:val="00D518E8"/>
    <w:rsid w:val="00D51E87"/>
    <w:rsid w:val="00D5253A"/>
    <w:rsid w:val="00D52A8B"/>
    <w:rsid w:val="00D5397D"/>
    <w:rsid w:val="00D54263"/>
    <w:rsid w:val="00D542FC"/>
    <w:rsid w:val="00D54F2B"/>
    <w:rsid w:val="00D54FFF"/>
    <w:rsid w:val="00D5580A"/>
    <w:rsid w:val="00D57B9A"/>
    <w:rsid w:val="00D57BC5"/>
    <w:rsid w:val="00D57F8B"/>
    <w:rsid w:val="00D6188C"/>
    <w:rsid w:val="00D61EE0"/>
    <w:rsid w:val="00D62469"/>
    <w:rsid w:val="00D6279F"/>
    <w:rsid w:val="00D633A2"/>
    <w:rsid w:val="00D634EC"/>
    <w:rsid w:val="00D639BD"/>
    <w:rsid w:val="00D63F1B"/>
    <w:rsid w:val="00D64325"/>
    <w:rsid w:val="00D652D0"/>
    <w:rsid w:val="00D6560A"/>
    <w:rsid w:val="00D6570B"/>
    <w:rsid w:val="00D658D1"/>
    <w:rsid w:val="00D6789C"/>
    <w:rsid w:val="00D67DF0"/>
    <w:rsid w:val="00D7034D"/>
    <w:rsid w:val="00D708B2"/>
    <w:rsid w:val="00D70AE0"/>
    <w:rsid w:val="00D70C18"/>
    <w:rsid w:val="00D7100E"/>
    <w:rsid w:val="00D72593"/>
    <w:rsid w:val="00D728E7"/>
    <w:rsid w:val="00D735FF"/>
    <w:rsid w:val="00D73CC3"/>
    <w:rsid w:val="00D7478E"/>
    <w:rsid w:val="00D7529F"/>
    <w:rsid w:val="00D755B5"/>
    <w:rsid w:val="00D75B1E"/>
    <w:rsid w:val="00D75BC2"/>
    <w:rsid w:val="00D75CCC"/>
    <w:rsid w:val="00D7610B"/>
    <w:rsid w:val="00D77167"/>
    <w:rsid w:val="00D77500"/>
    <w:rsid w:val="00D7767F"/>
    <w:rsid w:val="00D77CE5"/>
    <w:rsid w:val="00D8162F"/>
    <w:rsid w:val="00D819B0"/>
    <w:rsid w:val="00D81CD1"/>
    <w:rsid w:val="00D824A8"/>
    <w:rsid w:val="00D82B97"/>
    <w:rsid w:val="00D838A6"/>
    <w:rsid w:val="00D8396C"/>
    <w:rsid w:val="00D848D8"/>
    <w:rsid w:val="00D84966"/>
    <w:rsid w:val="00D8563F"/>
    <w:rsid w:val="00D86851"/>
    <w:rsid w:val="00D87638"/>
    <w:rsid w:val="00D90AF7"/>
    <w:rsid w:val="00D90D13"/>
    <w:rsid w:val="00D90FEA"/>
    <w:rsid w:val="00D91572"/>
    <w:rsid w:val="00D91F6B"/>
    <w:rsid w:val="00D92A51"/>
    <w:rsid w:val="00D93359"/>
    <w:rsid w:val="00D935CB"/>
    <w:rsid w:val="00D9401D"/>
    <w:rsid w:val="00D942AB"/>
    <w:rsid w:val="00D951C4"/>
    <w:rsid w:val="00D95448"/>
    <w:rsid w:val="00D95C58"/>
    <w:rsid w:val="00D967D4"/>
    <w:rsid w:val="00D967E0"/>
    <w:rsid w:val="00D969B2"/>
    <w:rsid w:val="00D96E6D"/>
    <w:rsid w:val="00D96FDE"/>
    <w:rsid w:val="00D970B6"/>
    <w:rsid w:val="00D97798"/>
    <w:rsid w:val="00D979F7"/>
    <w:rsid w:val="00D97D35"/>
    <w:rsid w:val="00DA01E2"/>
    <w:rsid w:val="00DA021E"/>
    <w:rsid w:val="00DA19EC"/>
    <w:rsid w:val="00DA1E6A"/>
    <w:rsid w:val="00DA1F1E"/>
    <w:rsid w:val="00DA23A1"/>
    <w:rsid w:val="00DA3106"/>
    <w:rsid w:val="00DA34B5"/>
    <w:rsid w:val="00DA3971"/>
    <w:rsid w:val="00DA4840"/>
    <w:rsid w:val="00DA4BCD"/>
    <w:rsid w:val="00DA6094"/>
    <w:rsid w:val="00DA6298"/>
    <w:rsid w:val="00DA67DB"/>
    <w:rsid w:val="00DA6D22"/>
    <w:rsid w:val="00DB0602"/>
    <w:rsid w:val="00DB09F6"/>
    <w:rsid w:val="00DB124B"/>
    <w:rsid w:val="00DB1567"/>
    <w:rsid w:val="00DB15F0"/>
    <w:rsid w:val="00DB251D"/>
    <w:rsid w:val="00DB2564"/>
    <w:rsid w:val="00DB274A"/>
    <w:rsid w:val="00DB2A0E"/>
    <w:rsid w:val="00DB2D84"/>
    <w:rsid w:val="00DB33BD"/>
    <w:rsid w:val="00DB3CBF"/>
    <w:rsid w:val="00DB4A53"/>
    <w:rsid w:val="00DB5B9F"/>
    <w:rsid w:val="00DB5CC3"/>
    <w:rsid w:val="00DB645F"/>
    <w:rsid w:val="00DB697A"/>
    <w:rsid w:val="00DB6CB9"/>
    <w:rsid w:val="00DB70C5"/>
    <w:rsid w:val="00DB7953"/>
    <w:rsid w:val="00DC09C0"/>
    <w:rsid w:val="00DC0F5E"/>
    <w:rsid w:val="00DC14B9"/>
    <w:rsid w:val="00DC1627"/>
    <w:rsid w:val="00DC1842"/>
    <w:rsid w:val="00DC1B3D"/>
    <w:rsid w:val="00DC2299"/>
    <w:rsid w:val="00DC2404"/>
    <w:rsid w:val="00DC35E7"/>
    <w:rsid w:val="00DC3903"/>
    <w:rsid w:val="00DC476F"/>
    <w:rsid w:val="00DC488D"/>
    <w:rsid w:val="00DC48CF"/>
    <w:rsid w:val="00DC5061"/>
    <w:rsid w:val="00DC6C1C"/>
    <w:rsid w:val="00DC7063"/>
    <w:rsid w:val="00DD02E6"/>
    <w:rsid w:val="00DD09F5"/>
    <w:rsid w:val="00DD0FF6"/>
    <w:rsid w:val="00DD1AEF"/>
    <w:rsid w:val="00DD1B17"/>
    <w:rsid w:val="00DD267D"/>
    <w:rsid w:val="00DD2A89"/>
    <w:rsid w:val="00DD41D2"/>
    <w:rsid w:val="00DD42FC"/>
    <w:rsid w:val="00DD46E0"/>
    <w:rsid w:val="00DD4B05"/>
    <w:rsid w:val="00DD5563"/>
    <w:rsid w:val="00DD55FA"/>
    <w:rsid w:val="00DD65DD"/>
    <w:rsid w:val="00DD66FD"/>
    <w:rsid w:val="00DD6DD5"/>
    <w:rsid w:val="00DD6EB6"/>
    <w:rsid w:val="00DD7AA6"/>
    <w:rsid w:val="00DD7BE8"/>
    <w:rsid w:val="00DE0144"/>
    <w:rsid w:val="00DE0286"/>
    <w:rsid w:val="00DE0462"/>
    <w:rsid w:val="00DE126D"/>
    <w:rsid w:val="00DE13A5"/>
    <w:rsid w:val="00DE1793"/>
    <w:rsid w:val="00DE1F52"/>
    <w:rsid w:val="00DE2483"/>
    <w:rsid w:val="00DE2737"/>
    <w:rsid w:val="00DE30CB"/>
    <w:rsid w:val="00DE408A"/>
    <w:rsid w:val="00DE4B08"/>
    <w:rsid w:val="00DE5807"/>
    <w:rsid w:val="00DE6344"/>
    <w:rsid w:val="00DE644A"/>
    <w:rsid w:val="00DE7BC6"/>
    <w:rsid w:val="00DF00FF"/>
    <w:rsid w:val="00DF0259"/>
    <w:rsid w:val="00DF029F"/>
    <w:rsid w:val="00DF06F3"/>
    <w:rsid w:val="00DF0BFF"/>
    <w:rsid w:val="00DF1036"/>
    <w:rsid w:val="00DF114B"/>
    <w:rsid w:val="00DF1BCC"/>
    <w:rsid w:val="00DF43EE"/>
    <w:rsid w:val="00DF5095"/>
    <w:rsid w:val="00DF6040"/>
    <w:rsid w:val="00DF689B"/>
    <w:rsid w:val="00DF6EBE"/>
    <w:rsid w:val="00DF711E"/>
    <w:rsid w:val="00DF767A"/>
    <w:rsid w:val="00E007E2"/>
    <w:rsid w:val="00E00CAD"/>
    <w:rsid w:val="00E01848"/>
    <w:rsid w:val="00E01C54"/>
    <w:rsid w:val="00E021C0"/>
    <w:rsid w:val="00E02AC5"/>
    <w:rsid w:val="00E02BEB"/>
    <w:rsid w:val="00E032BD"/>
    <w:rsid w:val="00E03C6B"/>
    <w:rsid w:val="00E046A5"/>
    <w:rsid w:val="00E04D8C"/>
    <w:rsid w:val="00E05A81"/>
    <w:rsid w:val="00E06961"/>
    <w:rsid w:val="00E06B9B"/>
    <w:rsid w:val="00E06D29"/>
    <w:rsid w:val="00E06E2D"/>
    <w:rsid w:val="00E070DB"/>
    <w:rsid w:val="00E10009"/>
    <w:rsid w:val="00E11548"/>
    <w:rsid w:val="00E1205A"/>
    <w:rsid w:val="00E12771"/>
    <w:rsid w:val="00E12B8E"/>
    <w:rsid w:val="00E12B9D"/>
    <w:rsid w:val="00E1304F"/>
    <w:rsid w:val="00E1359A"/>
    <w:rsid w:val="00E138C7"/>
    <w:rsid w:val="00E147AB"/>
    <w:rsid w:val="00E15CC3"/>
    <w:rsid w:val="00E17443"/>
    <w:rsid w:val="00E179F2"/>
    <w:rsid w:val="00E17A0F"/>
    <w:rsid w:val="00E208A2"/>
    <w:rsid w:val="00E20ABA"/>
    <w:rsid w:val="00E20CD9"/>
    <w:rsid w:val="00E21212"/>
    <w:rsid w:val="00E21CE4"/>
    <w:rsid w:val="00E21F6A"/>
    <w:rsid w:val="00E2239B"/>
    <w:rsid w:val="00E2245F"/>
    <w:rsid w:val="00E224CC"/>
    <w:rsid w:val="00E2251D"/>
    <w:rsid w:val="00E2267E"/>
    <w:rsid w:val="00E2297F"/>
    <w:rsid w:val="00E23129"/>
    <w:rsid w:val="00E2409C"/>
    <w:rsid w:val="00E24ADA"/>
    <w:rsid w:val="00E25322"/>
    <w:rsid w:val="00E254C1"/>
    <w:rsid w:val="00E25D7B"/>
    <w:rsid w:val="00E274EB"/>
    <w:rsid w:val="00E30280"/>
    <w:rsid w:val="00E30F6D"/>
    <w:rsid w:val="00E3118B"/>
    <w:rsid w:val="00E31F44"/>
    <w:rsid w:val="00E320B8"/>
    <w:rsid w:val="00E32283"/>
    <w:rsid w:val="00E32893"/>
    <w:rsid w:val="00E32C69"/>
    <w:rsid w:val="00E32DB2"/>
    <w:rsid w:val="00E338B1"/>
    <w:rsid w:val="00E33CF9"/>
    <w:rsid w:val="00E33D56"/>
    <w:rsid w:val="00E343EB"/>
    <w:rsid w:val="00E34FC1"/>
    <w:rsid w:val="00E350EC"/>
    <w:rsid w:val="00E35D6E"/>
    <w:rsid w:val="00E36348"/>
    <w:rsid w:val="00E36C20"/>
    <w:rsid w:val="00E36E97"/>
    <w:rsid w:val="00E37882"/>
    <w:rsid w:val="00E404F8"/>
    <w:rsid w:val="00E40EE0"/>
    <w:rsid w:val="00E41B65"/>
    <w:rsid w:val="00E4291B"/>
    <w:rsid w:val="00E431FA"/>
    <w:rsid w:val="00E435B1"/>
    <w:rsid w:val="00E43F40"/>
    <w:rsid w:val="00E44B0F"/>
    <w:rsid w:val="00E44D18"/>
    <w:rsid w:val="00E4508B"/>
    <w:rsid w:val="00E46563"/>
    <w:rsid w:val="00E4696F"/>
    <w:rsid w:val="00E46C84"/>
    <w:rsid w:val="00E46CB3"/>
    <w:rsid w:val="00E46E17"/>
    <w:rsid w:val="00E4731D"/>
    <w:rsid w:val="00E4780A"/>
    <w:rsid w:val="00E479C5"/>
    <w:rsid w:val="00E50783"/>
    <w:rsid w:val="00E50B17"/>
    <w:rsid w:val="00E512E8"/>
    <w:rsid w:val="00E51F91"/>
    <w:rsid w:val="00E5271E"/>
    <w:rsid w:val="00E52754"/>
    <w:rsid w:val="00E52956"/>
    <w:rsid w:val="00E53F66"/>
    <w:rsid w:val="00E543E2"/>
    <w:rsid w:val="00E54724"/>
    <w:rsid w:val="00E54CD0"/>
    <w:rsid w:val="00E55220"/>
    <w:rsid w:val="00E55B98"/>
    <w:rsid w:val="00E5623D"/>
    <w:rsid w:val="00E56428"/>
    <w:rsid w:val="00E610A5"/>
    <w:rsid w:val="00E613B3"/>
    <w:rsid w:val="00E614CD"/>
    <w:rsid w:val="00E61CB4"/>
    <w:rsid w:val="00E624F8"/>
    <w:rsid w:val="00E62627"/>
    <w:rsid w:val="00E63775"/>
    <w:rsid w:val="00E6393B"/>
    <w:rsid w:val="00E63E9E"/>
    <w:rsid w:val="00E64B16"/>
    <w:rsid w:val="00E64CF0"/>
    <w:rsid w:val="00E650A6"/>
    <w:rsid w:val="00E652E3"/>
    <w:rsid w:val="00E6537A"/>
    <w:rsid w:val="00E65A34"/>
    <w:rsid w:val="00E65FB6"/>
    <w:rsid w:val="00E660D2"/>
    <w:rsid w:val="00E6686D"/>
    <w:rsid w:val="00E66894"/>
    <w:rsid w:val="00E67AFC"/>
    <w:rsid w:val="00E67EF9"/>
    <w:rsid w:val="00E7049F"/>
    <w:rsid w:val="00E70606"/>
    <w:rsid w:val="00E706EA"/>
    <w:rsid w:val="00E70B86"/>
    <w:rsid w:val="00E70C3C"/>
    <w:rsid w:val="00E71669"/>
    <w:rsid w:val="00E71778"/>
    <w:rsid w:val="00E71B69"/>
    <w:rsid w:val="00E71DBF"/>
    <w:rsid w:val="00E721B9"/>
    <w:rsid w:val="00E7227A"/>
    <w:rsid w:val="00E726ED"/>
    <w:rsid w:val="00E72714"/>
    <w:rsid w:val="00E72872"/>
    <w:rsid w:val="00E72878"/>
    <w:rsid w:val="00E72B18"/>
    <w:rsid w:val="00E732A6"/>
    <w:rsid w:val="00E73414"/>
    <w:rsid w:val="00E73FF3"/>
    <w:rsid w:val="00E74588"/>
    <w:rsid w:val="00E75033"/>
    <w:rsid w:val="00E754CC"/>
    <w:rsid w:val="00E75802"/>
    <w:rsid w:val="00E761B6"/>
    <w:rsid w:val="00E76428"/>
    <w:rsid w:val="00E76C07"/>
    <w:rsid w:val="00E77497"/>
    <w:rsid w:val="00E775BC"/>
    <w:rsid w:val="00E80769"/>
    <w:rsid w:val="00E8097E"/>
    <w:rsid w:val="00E80A61"/>
    <w:rsid w:val="00E80AA3"/>
    <w:rsid w:val="00E80E2C"/>
    <w:rsid w:val="00E80F38"/>
    <w:rsid w:val="00E81125"/>
    <w:rsid w:val="00E81152"/>
    <w:rsid w:val="00E81578"/>
    <w:rsid w:val="00E819DC"/>
    <w:rsid w:val="00E81F5D"/>
    <w:rsid w:val="00E821AC"/>
    <w:rsid w:val="00E82328"/>
    <w:rsid w:val="00E82523"/>
    <w:rsid w:val="00E833F5"/>
    <w:rsid w:val="00E83F05"/>
    <w:rsid w:val="00E84582"/>
    <w:rsid w:val="00E8584E"/>
    <w:rsid w:val="00E85BAD"/>
    <w:rsid w:val="00E85D87"/>
    <w:rsid w:val="00E85F29"/>
    <w:rsid w:val="00E85F3D"/>
    <w:rsid w:val="00E867D2"/>
    <w:rsid w:val="00E86BA5"/>
    <w:rsid w:val="00E87751"/>
    <w:rsid w:val="00E906C4"/>
    <w:rsid w:val="00E90AD0"/>
    <w:rsid w:val="00E9100E"/>
    <w:rsid w:val="00E912F2"/>
    <w:rsid w:val="00E91340"/>
    <w:rsid w:val="00E91734"/>
    <w:rsid w:val="00E91EEE"/>
    <w:rsid w:val="00E9241A"/>
    <w:rsid w:val="00E926E2"/>
    <w:rsid w:val="00E94AC6"/>
    <w:rsid w:val="00E958C2"/>
    <w:rsid w:val="00E95C83"/>
    <w:rsid w:val="00E96A32"/>
    <w:rsid w:val="00E96BA5"/>
    <w:rsid w:val="00EA00A5"/>
    <w:rsid w:val="00EA0311"/>
    <w:rsid w:val="00EA083D"/>
    <w:rsid w:val="00EA0A8D"/>
    <w:rsid w:val="00EA0EA1"/>
    <w:rsid w:val="00EA1167"/>
    <w:rsid w:val="00EA11C5"/>
    <w:rsid w:val="00EA1871"/>
    <w:rsid w:val="00EA1B0A"/>
    <w:rsid w:val="00EA1B5F"/>
    <w:rsid w:val="00EA2719"/>
    <w:rsid w:val="00EA2ECD"/>
    <w:rsid w:val="00EA310A"/>
    <w:rsid w:val="00EA312C"/>
    <w:rsid w:val="00EA34EA"/>
    <w:rsid w:val="00EA3F35"/>
    <w:rsid w:val="00EA4F82"/>
    <w:rsid w:val="00EA595E"/>
    <w:rsid w:val="00EA5E1B"/>
    <w:rsid w:val="00EA6801"/>
    <w:rsid w:val="00EA71C5"/>
    <w:rsid w:val="00EA79F3"/>
    <w:rsid w:val="00EB0237"/>
    <w:rsid w:val="00EB0764"/>
    <w:rsid w:val="00EB07D2"/>
    <w:rsid w:val="00EB0AF3"/>
    <w:rsid w:val="00EB0D59"/>
    <w:rsid w:val="00EB11F8"/>
    <w:rsid w:val="00EB121A"/>
    <w:rsid w:val="00EB1C92"/>
    <w:rsid w:val="00EB1E7F"/>
    <w:rsid w:val="00EB24FE"/>
    <w:rsid w:val="00EB2682"/>
    <w:rsid w:val="00EB2798"/>
    <w:rsid w:val="00EB368B"/>
    <w:rsid w:val="00EB385B"/>
    <w:rsid w:val="00EB3D3D"/>
    <w:rsid w:val="00EB4245"/>
    <w:rsid w:val="00EB47CB"/>
    <w:rsid w:val="00EB555A"/>
    <w:rsid w:val="00EB6200"/>
    <w:rsid w:val="00EB71B6"/>
    <w:rsid w:val="00EB744A"/>
    <w:rsid w:val="00EB7776"/>
    <w:rsid w:val="00EC0EFF"/>
    <w:rsid w:val="00EC0F18"/>
    <w:rsid w:val="00EC2009"/>
    <w:rsid w:val="00EC28CC"/>
    <w:rsid w:val="00EC3833"/>
    <w:rsid w:val="00EC59CB"/>
    <w:rsid w:val="00EC6FB2"/>
    <w:rsid w:val="00EC78F6"/>
    <w:rsid w:val="00EC7C07"/>
    <w:rsid w:val="00EC7D62"/>
    <w:rsid w:val="00EC7F73"/>
    <w:rsid w:val="00ED0770"/>
    <w:rsid w:val="00ED0B7F"/>
    <w:rsid w:val="00ED1E92"/>
    <w:rsid w:val="00ED23EC"/>
    <w:rsid w:val="00ED240D"/>
    <w:rsid w:val="00ED2CB1"/>
    <w:rsid w:val="00ED342F"/>
    <w:rsid w:val="00ED460D"/>
    <w:rsid w:val="00ED4748"/>
    <w:rsid w:val="00ED542F"/>
    <w:rsid w:val="00ED5A7F"/>
    <w:rsid w:val="00ED63AB"/>
    <w:rsid w:val="00ED64EF"/>
    <w:rsid w:val="00ED69CC"/>
    <w:rsid w:val="00ED7EB3"/>
    <w:rsid w:val="00EE1160"/>
    <w:rsid w:val="00EE16BD"/>
    <w:rsid w:val="00EE1B74"/>
    <w:rsid w:val="00EE1F3C"/>
    <w:rsid w:val="00EE2761"/>
    <w:rsid w:val="00EE29BF"/>
    <w:rsid w:val="00EE2EB5"/>
    <w:rsid w:val="00EE34CE"/>
    <w:rsid w:val="00EE35BA"/>
    <w:rsid w:val="00EE36C4"/>
    <w:rsid w:val="00EE3FBC"/>
    <w:rsid w:val="00EE5498"/>
    <w:rsid w:val="00EE5B27"/>
    <w:rsid w:val="00EE5E99"/>
    <w:rsid w:val="00EE6CB2"/>
    <w:rsid w:val="00EE6FF8"/>
    <w:rsid w:val="00EE72B3"/>
    <w:rsid w:val="00EE73B3"/>
    <w:rsid w:val="00EE7617"/>
    <w:rsid w:val="00EE77CB"/>
    <w:rsid w:val="00EE7A13"/>
    <w:rsid w:val="00EF0027"/>
    <w:rsid w:val="00EF09FB"/>
    <w:rsid w:val="00EF1BEC"/>
    <w:rsid w:val="00EF1FE0"/>
    <w:rsid w:val="00EF206A"/>
    <w:rsid w:val="00EF2233"/>
    <w:rsid w:val="00EF238C"/>
    <w:rsid w:val="00EF2471"/>
    <w:rsid w:val="00EF2D49"/>
    <w:rsid w:val="00EF30EA"/>
    <w:rsid w:val="00EF363F"/>
    <w:rsid w:val="00EF377E"/>
    <w:rsid w:val="00EF3BCA"/>
    <w:rsid w:val="00EF3F9B"/>
    <w:rsid w:val="00EF49A7"/>
    <w:rsid w:val="00EF4A39"/>
    <w:rsid w:val="00EF4C19"/>
    <w:rsid w:val="00EF706A"/>
    <w:rsid w:val="00EF77D8"/>
    <w:rsid w:val="00F00556"/>
    <w:rsid w:val="00F007E3"/>
    <w:rsid w:val="00F00A14"/>
    <w:rsid w:val="00F00D7C"/>
    <w:rsid w:val="00F012F7"/>
    <w:rsid w:val="00F01537"/>
    <w:rsid w:val="00F0398D"/>
    <w:rsid w:val="00F03F8E"/>
    <w:rsid w:val="00F0412C"/>
    <w:rsid w:val="00F04509"/>
    <w:rsid w:val="00F04E83"/>
    <w:rsid w:val="00F07316"/>
    <w:rsid w:val="00F07521"/>
    <w:rsid w:val="00F07B04"/>
    <w:rsid w:val="00F07F43"/>
    <w:rsid w:val="00F103C2"/>
    <w:rsid w:val="00F106B4"/>
    <w:rsid w:val="00F10D29"/>
    <w:rsid w:val="00F10D67"/>
    <w:rsid w:val="00F11008"/>
    <w:rsid w:val="00F1230C"/>
    <w:rsid w:val="00F12460"/>
    <w:rsid w:val="00F12BFD"/>
    <w:rsid w:val="00F14459"/>
    <w:rsid w:val="00F144A1"/>
    <w:rsid w:val="00F14B7C"/>
    <w:rsid w:val="00F15231"/>
    <w:rsid w:val="00F15956"/>
    <w:rsid w:val="00F16D7F"/>
    <w:rsid w:val="00F16DF8"/>
    <w:rsid w:val="00F16EA2"/>
    <w:rsid w:val="00F16F4F"/>
    <w:rsid w:val="00F170FE"/>
    <w:rsid w:val="00F174DB"/>
    <w:rsid w:val="00F1783C"/>
    <w:rsid w:val="00F17B4B"/>
    <w:rsid w:val="00F204E5"/>
    <w:rsid w:val="00F20AF9"/>
    <w:rsid w:val="00F20E26"/>
    <w:rsid w:val="00F2168F"/>
    <w:rsid w:val="00F21891"/>
    <w:rsid w:val="00F21E69"/>
    <w:rsid w:val="00F226EA"/>
    <w:rsid w:val="00F22CBA"/>
    <w:rsid w:val="00F2337E"/>
    <w:rsid w:val="00F235D1"/>
    <w:rsid w:val="00F23FA0"/>
    <w:rsid w:val="00F24C4D"/>
    <w:rsid w:val="00F24DCF"/>
    <w:rsid w:val="00F24EB5"/>
    <w:rsid w:val="00F25C9A"/>
    <w:rsid w:val="00F25D17"/>
    <w:rsid w:val="00F25E1C"/>
    <w:rsid w:val="00F2731D"/>
    <w:rsid w:val="00F27CD3"/>
    <w:rsid w:val="00F27F5C"/>
    <w:rsid w:val="00F30646"/>
    <w:rsid w:val="00F306A4"/>
    <w:rsid w:val="00F30A78"/>
    <w:rsid w:val="00F30E98"/>
    <w:rsid w:val="00F319DC"/>
    <w:rsid w:val="00F3243B"/>
    <w:rsid w:val="00F328F2"/>
    <w:rsid w:val="00F33B1A"/>
    <w:rsid w:val="00F33FA1"/>
    <w:rsid w:val="00F34354"/>
    <w:rsid w:val="00F34AF3"/>
    <w:rsid w:val="00F36DA9"/>
    <w:rsid w:val="00F37DF5"/>
    <w:rsid w:val="00F40394"/>
    <w:rsid w:val="00F4104D"/>
    <w:rsid w:val="00F411F6"/>
    <w:rsid w:val="00F4124C"/>
    <w:rsid w:val="00F41678"/>
    <w:rsid w:val="00F419A1"/>
    <w:rsid w:val="00F438D4"/>
    <w:rsid w:val="00F43E9C"/>
    <w:rsid w:val="00F44854"/>
    <w:rsid w:val="00F44A1F"/>
    <w:rsid w:val="00F45224"/>
    <w:rsid w:val="00F459F0"/>
    <w:rsid w:val="00F460AA"/>
    <w:rsid w:val="00F461C2"/>
    <w:rsid w:val="00F46CA1"/>
    <w:rsid w:val="00F474F6"/>
    <w:rsid w:val="00F477D2"/>
    <w:rsid w:val="00F47E5D"/>
    <w:rsid w:val="00F500E1"/>
    <w:rsid w:val="00F5066A"/>
    <w:rsid w:val="00F50C0D"/>
    <w:rsid w:val="00F52244"/>
    <w:rsid w:val="00F52DA8"/>
    <w:rsid w:val="00F52DB3"/>
    <w:rsid w:val="00F5321D"/>
    <w:rsid w:val="00F55AD9"/>
    <w:rsid w:val="00F55BFC"/>
    <w:rsid w:val="00F564C5"/>
    <w:rsid w:val="00F56AD5"/>
    <w:rsid w:val="00F56D12"/>
    <w:rsid w:val="00F574D9"/>
    <w:rsid w:val="00F5762F"/>
    <w:rsid w:val="00F60A40"/>
    <w:rsid w:val="00F61570"/>
    <w:rsid w:val="00F61599"/>
    <w:rsid w:val="00F617D1"/>
    <w:rsid w:val="00F620ED"/>
    <w:rsid w:val="00F6224C"/>
    <w:rsid w:val="00F627FE"/>
    <w:rsid w:val="00F62C9B"/>
    <w:rsid w:val="00F6333A"/>
    <w:rsid w:val="00F63F0D"/>
    <w:rsid w:val="00F64DED"/>
    <w:rsid w:val="00F64E1A"/>
    <w:rsid w:val="00F64ED7"/>
    <w:rsid w:val="00F659A8"/>
    <w:rsid w:val="00F65AAE"/>
    <w:rsid w:val="00F671C5"/>
    <w:rsid w:val="00F678F3"/>
    <w:rsid w:val="00F67909"/>
    <w:rsid w:val="00F67966"/>
    <w:rsid w:val="00F67D68"/>
    <w:rsid w:val="00F7088B"/>
    <w:rsid w:val="00F70F0A"/>
    <w:rsid w:val="00F710D2"/>
    <w:rsid w:val="00F71A66"/>
    <w:rsid w:val="00F71D44"/>
    <w:rsid w:val="00F72446"/>
    <w:rsid w:val="00F72598"/>
    <w:rsid w:val="00F726FB"/>
    <w:rsid w:val="00F727D0"/>
    <w:rsid w:val="00F73D3C"/>
    <w:rsid w:val="00F75C52"/>
    <w:rsid w:val="00F75D28"/>
    <w:rsid w:val="00F769C4"/>
    <w:rsid w:val="00F76D7F"/>
    <w:rsid w:val="00F76E0D"/>
    <w:rsid w:val="00F770B9"/>
    <w:rsid w:val="00F77265"/>
    <w:rsid w:val="00F7767D"/>
    <w:rsid w:val="00F77917"/>
    <w:rsid w:val="00F77938"/>
    <w:rsid w:val="00F80F9F"/>
    <w:rsid w:val="00F8162A"/>
    <w:rsid w:val="00F81F76"/>
    <w:rsid w:val="00F83CF7"/>
    <w:rsid w:val="00F848EB"/>
    <w:rsid w:val="00F84DC3"/>
    <w:rsid w:val="00F84E7C"/>
    <w:rsid w:val="00F8602C"/>
    <w:rsid w:val="00F862EE"/>
    <w:rsid w:val="00F872A9"/>
    <w:rsid w:val="00F87447"/>
    <w:rsid w:val="00F87676"/>
    <w:rsid w:val="00F876EC"/>
    <w:rsid w:val="00F8781D"/>
    <w:rsid w:val="00F902DF"/>
    <w:rsid w:val="00F9037E"/>
    <w:rsid w:val="00F90840"/>
    <w:rsid w:val="00F90D3B"/>
    <w:rsid w:val="00F915C5"/>
    <w:rsid w:val="00F91827"/>
    <w:rsid w:val="00F926D7"/>
    <w:rsid w:val="00F929C4"/>
    <w:rsid w:val="00F935D3"/>
    <w:rsid w:val="00F937DA"/>
    <w:rsid w:val="00F94059"/>
    <w:rsid w:val="00F948C8"/>
    <w:rsid w:val="00F949BE"/>
    <w:rsid w:val="00F94F77"/>
    <w:rsid w:val="00F960BE"/>
    <w:rsid w:val="00F9694F"/>
    <w:rsid w:val="00F97E8E"/>
    <w:rsid w:val="00F97F7F"/>
    <w:rsid w:val="00FA0122"/>
    <w:rsid w:val="00FA09A9"/>
    <w:rsid w:val="00FA1646"/>
    <w:rsid w:val="00FA1898"/>
    <w:rsid w:val="00FA200F"/>
    <w:rsid w:val="00FA26C8"/>
    <w:rsid w:val="00FA26E6"/>
    <w:rsid w:val="00FA2A04"/>
    <w:rsid w:val="00FA2F8B"/>
    <w:rsid w:val="00FA3203"/>
    <w:rsid w:val="00FA34E7"/>
    <w:rsid w:val="00FA37DB"/>
    <w:rsid w:val="00FA39D0"/>
    <w:rsid w:val="00FA3FCC"/>
    <w:rsid w:val="00FA44BA"/>
    <w:rsid w:val="00FA4775"/>
    <w:rsid w:val="00FA52F8"/>
    <w:rsid w:val="00FA559C"/>
    <w:rsid w:val="00FA5D11"/>
    <w:rsid w:val="00FA657F"/>
    <w:rsid w:val="00FA6597"/>
    <w:rsid w:val="00FA69ED"/>
    <w:rsid w:val="00FA6DA7"/>
    <w:rsid w:val="00FA76AD"/>
    <w:rsid w:val="00FA7C0C"/>
    <w:rsid w:val="00FA7F7F"/>
    <w:rsid w:val="00FA7F97"/>
    <w:rsid w:val="00FB01DF"/>
    <w:rsid w:val="00FB0D52"/>
    <w:rsid w:val="00FB133D"/>
    <w:rsid w:val="00FB2277"/>
    <w:rsid w:val="00FB286F"/>
    <w:rsid w:val="00FB33C0"/>
    <w:rsid w:val="00FB3C86"/>
    <w:rsid w:val="00FB52EE"/>
    <w:rsid w:val="00FB56C6"/>
    <w:rsid w:val="00FB617E"/>
    <w:rsid w:val="00FB619D"/>
    <w:rsid w:val="00FB6304"/>
    <w:rsid w:val="00FB6E5E"/>
    <w:rsid w:val="00FB75B9"/>
    <w:rsid w:val="00FB7781"/>
    <w:rsid w:val="00FB7F29"/>
    <w:rsid w:val="00FC0437"/>
    <w:rsid w:val="00FC08CA"/>
    <w:rsid w:val="00FC151F"/>
    <w:rsid w:val="00FC1A2F"/>
    <w:rsid w:val="00FC1AB5"/>
    <w:rsid w:val="00FC2251"/>
    <w:rsid w:val="00FC36A7"/>
    <w:rsid w:val="00FC399E"/>
    <w:rsid w:val="00FC4479"/>
    <w:rsid w:val="00FC5017"/>
    <w:rsid w:val="00FC5053"/>
    <w:rsid w:val="00FC55A8"/>
    <w:rsid w:val="00FC56FA"/>
    <w:rsid w:val="00FC6066"/>
    <w:rsid w:val="00FC6FE4"/>
    <w:rsid w:val="00FC7536"/>
    <w:rsid w:val="00FD005B"/>
    <w:rsid w:val="00FD0931"/>
    <w:rsid w:val="00FD13C0"/>
    <w:rsid w:val="00FD22E5"/>
    <w:rsid w:val="00FD23E2"/>
    <w:rsid w:val="00FD2775"/>
    <w:rsid w:val="00FD2CF3"/>
    <w:rsid w:val="00FD33BB"/>
    <w:rsid w:val="00FD3A6E"/>
    <w:rsid w:val="00FD4CD5"/>
    <w:rsid w:val="00FD645E"/>
    <w:rsid w:val="00FD6556"/>
    <w:rsid w:val="00FD65DE"/>
    <w:rsid w:val="00FD6636"/>
    <w:rsid w:val="00FD73A2"/>
    <w:rsid w:val="00FD7F41"/>
    <w:rsid w:val="00FE0BE0"/>
    <w:rsid w:val="00FE0C67"/>
    <w:rsid w:val="00FE0D6D"/>
    <w:rsid w:val="00FE1300"/>
    <w:rsid w:val="00FE1886"/>
    <w:rsid w:val="00FE227F"/>
    <w:rsid w:val="00FE23BC"/>
    <w:rsid w:val="00FE3BD9"/>
    <w:rsid w:val="00FE434F"/>
    <w:rsid w:val="00FE4F42"/>
    <w:rsid w:val="00FE56FF"/>
    <w:rsid w:val="00FE5E17"/>
    <w:rsid w:val="00FE5F37"/>
    <w:rsid w:val="00FE60A0"/>
    <w:rsid w:val="00FE6502"/>
    <w:rsid w:val="00FE73F6"/>
    <w:rsid w:val="00FF0B98"/>
    <w:rsid w:val="00FF0EC2"/>
    <w:rsid w:val="00FF0EDA"/>
    <w:rsid w:val="00FF1DF7"/>
    <w:rsid w:val="00FF2C02"/>
    <w:rsid w:val="00FF2E38"/>
    <w:rsid w:val="00FF303E"/>
    <w:rsid w:val="00FF36B2"/>
    <w:rsid w:val="00FF36BB"/>
    <w:rsid w:val="00FF3D07"/>
    <w:rsid w:val="00FF3E90"/>
    <w:rsid w:val="00FF3FB1"/>
    <w:rsid w:val="00FF4BEE"/>
    <w:rsid w:val="00FF64BE"/>
    <w:rsid w:val="00FF7312"/>
    <w:rsid w:val="00FF7935"/>
    <w:rsid w:val="00FF7CA2"/>
    <w:rsid w:val="00FF7F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List Bullet" w:uiPriority="99"/>
    <w:lsdException w:name="Title" w:qFormat="1"/>
    <w:lsdException w:name="Subtitle" w:qFormat="1"/>
    <w:lsdException w:name="Hyperlink" w:uiPriority="99"/>
    <w:lsdException w:name="Strong" w:uiPriority="22" w:qFormat="1"/>
    <w:lsdException w:name="Emphasis" w:qFormat="1"/>
    <w:lsdException w:name="Document Map" w:uiPriority="99"/>
    <w:lsdException w:name="Plain Text" w:uiPriority="99"/>
    <w:lsdException w:name="HTML Code" w:uiPriority="99"/>
    <w:lsdException w:name="HTML Preformatted" w:uiPriority="99"/>
    <w:lsdException w:name="annotation subject"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2523"/>
    <w:pPr>
      <w:spacing w:after="240" w:line="230" w:lineRule="atLeast"/>
      <w:jc w:val="both"/>
    </w:pPr>
    <w:rPr>
      <w:rFonts w:ascii="Arial" w:hAnsi="Arial"/>
      <w:lang w:val="en-GB" w:eastAsia="ja-JP"/>
    </w:rPr>
  </w:style>
  <w:style w:type="paragraph" w:styleId="Heading1">
    <w:name w:val="heading 1"/>
    <w:basedOn w:val="Normal"/>
    <w:next w:val="Normal"/>
    <w:link w:val="Heading1Char"/>
    <w:qFormat/>
    <w:pPr>
      <w:keepNext/>
      <w:numPr>
        <w:numId w:val="1"/>
      </w:numPr>
      <w:tabs>
        <w:tab w:val="left" w:pos="400"/>
        <w:tab w:val="left" w:pos="560"/>
      </w:tabs>
      <w:suppressAutoHyphens/>
      <w:spacing w:before="270" w:line="270" w:lineRule="exact"/>
      <w:jc w:val="left"/>
      <w:outlineLvl w:val="0"/>
    </w:pPr>
    <w:rPr>
      <w:b/>
      <w:sz w:val="24"/>
    </w:rPr>
  </w:style>
  <w:style w:type="paragraph" w:styleId="Heading2">
    <w:name w:val="heading 2"/>
    <w:basedOn w:val="Heading1"/>
    <w:next w:val="Normal"/>
    <w:link w:val="Heading2Char"/>
    <w:qFormat/>
    <w:rsid w:val="00D95C58"/>
    <w:pPr>
      <w:numPr>
        <w:ilvl w:val="1"/>
      </w:numPr>
      <w:tabs>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qFormat/>
    <w:rsid w:val="00D148E9"/>
    <w:pPr>
      <w:numPr>
        <w:ilvl w:val="2"/>
      </w:numPr>
      <w:tabs>
        <w:tab w:val="clear" w:pos="400"/>
        <w:tab w:val="clear" w:pos="560"/>
        <w:tab w:val="left" w:pos="660"/>
        <w:tab w:val="left" w:pos="880"/>
      </w:tabs>
      <w:spacing w:before="60" w:line="230" w:lineRule="exact"/>
      <w:outlineLvl w:val="2"/>
    </w:pPr>
    <w:rPr>
      <w:sz w:val="20"/>
    </w:rPr>
  </w:style>
  <w:style w:type="paragraph" w:styleId="Heading4">
    <w:name w:val="heading 4"/>
    <w:basedOn w:val="Heading3"/>
    <w:next w:val="Normal"/>
    <w:link w:val="Heading4Char"/>
    <w:qFormat/>
    <w:rsid w:val="00D148E9"/>
    <w:pPr>
      <w:numPr>
        <w:ilvl w:val="3"/>
      </w:numPr>
      <w:tabs>
        <w:tab w:val="clear" w:pos="660"/>
        <w:tab w:val="clear" w:pos="880"/>
        <w:tab w:val="left" w:pos="940"/>
        <w:tab w:val="left" w:pos="1140"/>
        <w:tab w:val="left" w:pos="1360"/>
      </w:tabs>
      <w:outlineLvl w:val="3"/>
    </w:pPr>
  </w:style>
  <w:style w:type="paragraph" w:styleId="Heading5">
    <w:name w:val="heading 5"/>
    <w:basedOn w:val="Heading4"/>
    <w:next w:val="Normal"/>
    <w:link w:val="Heading5Char"/>
    <w:qFormat/>
    <w:rsid w:val="00483C7C"/>
    <w:pPr>
      <w:numPr>
        <w:ilvl w:val="4"/>
      </w:numPr>
      <w:tabs>
        <w:tab w:val="clear" w:pos="940"/>
        <w:tab w:val="clear" w:pos="1140"/>
        <w:tab w:val="clear" w:pos="1360"/>
      </w:tabs>
      <w:outlineLvl w:val="4"/>
    </w:pPr>
  </w:style>
  <w:style w:type="paragraph" w:styleId="Heading6">
    <w:name w:val="heading 6"/>
    <w:aliases w:val="do not use!"/>
    <w:basedOn w:val="Heading5"/>
    <w:next w:val="Normal"/>
    <w:link w:val="Heading6Char"/>
    <w:qFormat/>
    <w:pPr>
      <w:numPr>
        <w:ilvl w:val="5"/>
      </w:numPr>
      <w:outlineLvl w:val="5"/>
    </w:pPr>
  </w:style>
  <w:style w:type="paragraph" w:styleId="Heading7">
    <w:name w:val="heading 7"/>
    <w:aliases w:val="do not use!!"/>
    <w:basedOn w:val="Heading6"/>
    <w:next w:val="Normal"/>
    <w:link w:val="Heading7Char"/>
    <w:qFormat/>
    <w:pPr>
      <w:numPr>
        <w:ilvl w:val="6"/>
      </w:numPr>
      <w:outlineLvl w:val="6"/>
    </w:pPr>
  </w:style>
  <w:style w:type="paragraph" w:styleId="Heading8">
    <w:name w:val="heading 8"/>
    <w:aliases w:val="do not use!!!"/>
    <w:basedOn w:val="Heading6"/>
    <w:next w:val="Normal"/>
    <w:link w:val="Heading8Char"/>
    <w:qFormat/>
    <w:pPr>
      <w:numPr>
        <w:ilvl w:val="7"/>
      </w:numPr>
      <w:outlineLvl w:val="7"/>
    </w:pPr>
  </w:style>
  <w:style w:type="paragraph" w:styleId="Heading9">
    <w:name w:val="heading 9"/>
    <w:aliases w:val="do not use!!!!"/>
    <w:basedOn w:val="Heading6"/>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
    <w:name w:val="a2"/>
    <w:basedOn w:val="Heading2"/>
    <w:next w:val="Normal"/>
    <w:rsid w:val="00A83C31"/>
    <w:pPr>
      <w:numPr>
        <w:numId w:val="1127"/>
      </w:numPr>
      <w:tabs>
        <w:tab w:val="clear" w:pos="540"/>
        <w:tab w:val="clear" w:pos="700"/>
        <w:tab w:val="left" w:pos="500"/>
        <w:tab w:val="left" w:pos="720"/>
      </w:tabs>
      <w:spacing w:before="270" w:line="270" w:lineRule="exact"/>
    </w:pPr>
    <w:rPr>
      <w:sz w:val="24"/>
    </w:rPr>
  </w:style>
  <w:style w:type="paragraph" w:customStyle="1" w:styleId="a3">
    <w:name w:val="a3"/>
    <w:basedOn w:val="Heading3"/>
    <w:next w:val="Normal"/>
    <w:pPr>
      <w:numPr>
        <w:numId w:val="1127"/>
      </w:numPr>
      <w:tabs>
        <w:tab w:val="clear" w:pos="660"/>
        <w:tab w:val="left" w:pos="640"/>
      </w:tabs>
      <w:spacing w:line="250" w:lineRule="exact"/>
    </w:pPr>
    <w:rPr>
      <w:sz w:val="22"/>
    </w:rPr>
  </w:style>
  <w:style w:type="paragraph" w:customStyle="1" w:styleId="a4">
    <w:name w:val="a4"/>
    <w:basedOn w:val="Heading4"/>
    <w:next w:val="Normal"/>
    <w:pPr>
      <w:numPr>
        <w:numId w:val="1127"/>
      </w:numPr>
      <w:tabs>
        <w:tab w:val="clear" w:pos="940"/>
        <w:tab w:val="clear" w:pos="1140"/>
        <w:tab w:val="clear" w:pos="1360"/>
        <w:tab w:val="left" w:pos="880"/>
      </w:tabs>
    </w:pPr>
  </w:style>
  <w:style w:type="paragraph" w:customStyle="1" w:styleId="a5">
    <w:name w:val="a5"/>
    <w:basedOn w:val="Heading5"/>
    <w:next w:val="Normal"/>
    <w:pPr>
      <w:numPr>
        <w:numId w:val="1127"/>
      </w:numPr>
      <w:tabs>
        <w:tab w:val="left" w:pos="1140"/>
        <w:tab w:val="left" w:pos="1360"/>
      </w:tabs>
    </w:pPr>
  </w:style>
  <w:style w:type="paragraph" w:customStyle="1" w:styleId="a6">
    <w:name w:val="a6"/>
    <w:basedOn w:val="Heading6"/>
    <w:next w:val="Normal"/>
    <w:pPr>
      <w:numPr>
        <w:numId w:val="1127"/>
      </w:numPr>
      <w:tabs>
        <w:tab w:val="left" w:pos="1140"/>
        <w:tab w:val="left" w:pos="1360"/>
      </w:tabs>
    </w:pPr>
  </w:style>
  <w:style w:type="paragraph" w:customStyle="1" w:styleId="ANNEX">
    <w:name w:val="ANNEX"/>
    <w:basedOn w:val="Normal"/>
    <w:next w:val="Normal"/>
    <w:pPr>
      <w:keepNext/>
      <w:pageBreakBefore/>
      <w:numPr>
        <w:numId w:val="1127"/>
      </w:numPr>
      <w:spacing w:after="760" w:line="310" w:lineRule="exact"/>
      <w:jc w:val="center"/>
      <w:outlineLvl w:val="0"/>
    </w:pPr>
    <w:rPr>
      <w:b/>
      <w:sz w:val="28"/>
    </w:rPr>
  </w:style>
  <w:style w:type="paragraph" w:customStyle="1" w:styleId="ANNEXN">
    <w:name w:val="ANNEXN"/>
    <w:basedOn w:val="ANNEX"/>
    <w:next w:val="Normal"/>
    <w:pPr>
      <w:numPr>
        <w:numId w:val="21"/>
      </w:numPr>
    </w:pPr>
  </w:style>
  <w:style w:type="paragraph" w:customStyle="1" w:styleId="ANNEXZ">
    <w:name w:val="ANNEXZ"/>
    <w:basedOn w:val="ANNEX"/>
    <w:next w:val="Normal"/>
    <w:pPr>
      <w:numPr>
        <w:numId w:val="20"/>
      </w:numPr>
    </w:pPr>
  </w:style>
  <w:style w:type="paragraph" w:customStyle="1" w:styleId="Bibliography1">
    <w:name w:val="Bibliography1"/>
    <w:basedOn w:val="Normal"/>
    <w:pPr>
      <w:numPr>
        <w:numId w:val="7"/>
      </w:numPr>
      <w:tabs>
        <w:tab w:val="clear" w:pos="360"/>
        <w:tab w:val="left" w:pos="660"/>
      </w:tabs>
      <w:ind w:left="660" w:hanging="660"/>
    </w:pPr>
  </w:style>
  <w:style w:type="paragraph" w:styleId="BlockText">
    <w:name w:val="Block Text"/>
    <w:basedOn w:val="Normal"/>
    <w:pPr>
      <w:spacing w:after="120"/>
      <w:ind w:left="1440" w:right="1440"/>
    </w:pPr>
  </w:style>
  <w:style w:type="paragraph" w:styleId="BodyText">
    <w:name w:val="Body Text"/>
    <w:basedOn w:val="Normal"/>
    <w:link w:val="BodyTextChar"/>
    <w:pPr>
      <w:spacing w:before="60" w:after="60" w:line="210" w:lineRule="atLeast"/>
    </w:pPr>
    <w:rPr>
      <w:sz w:val="18"/>
    </w:rPr>
  </w:style>
  <w:style w:type="paragraph" w:styleId="BodyText2">
    <w:name w:val="Body Text 2"/>
    <w:basedOn w:val="Normal"/>
    <w:link w:val="BodyText2Char"/>
    <w:pPr>
      <w:spacing w:before="60" w:after="60" w:line="190" w:lineRule="atLeast"/>
    </w:pPr>
    <w:rPr>
      <w:sz w:val="16"/>
    </w:rPr>
  </w:style>
  <w:style w:type="paragraph" w:styleId="BodyText3">
    <w:name w:val="Body Text 3"/>
    <w:basedOn w:val="Normal"/>
    <w:link w:val="BodyText3Char"/>
    <w:pPr>
      <w:spacing w:before="60" w:after="60" w:line="170" w:lineRule="atLeast"/>
    </w:pPr>
    <w:rPr>
      <w:sz w:val="14"/>
    </w:rPr>
  </w:style>
  <w:style w:type="paragraph" w:styleId="BodyTextFirstIndent">
    <w:name w:val="Body Text First Indent"/>
    <w:basedOn w:val="BodyText"/>
    <w:link w:val="BodyTextFirstIndentChar"/>
    <w:pPr>
      <w:spacing w:before="0" w:after="120"/>
      <w:ind w:firstLine="210"/>
    </w:pPr>
  </w:style>
  <w:style w:type="paragraph" w:styleId="BodyTextIndent">
    <w:name w:val="Body Text Indent"/>
    <w:basedOn w:val="Normal"/>
    <w:link w:val="BodyTextIndentChar"/>
    <w:pPr>
      <w:spacing w:after="120"/>
      <w:ind w:left="283"/>
    </w:pPr>
  </w:style>
  <w:style w:type="paragraph" w:styleId="BodyTextFirstIndent2">
    <w:name w:val="Body Text First Indent 2"/>
    <w:basedOn w:val="Normal"/>
    <w:link w:val="BodyTextFirstIndent2Char"/>
    <w:pPr>
      <w:ind w:firstLine="210"/>
    </w:pPr>
  </w:style>
  <w:style w:type="paragraph" w:styleId="BodyTextIndent2">
    <w:name w:val="Body Text Indent 2"/>
    <w:basedOn w:val="Normal"/>
    <w:link w:val="BodyTextIndent2Char"/>
    <w:pPr>
      <w:spacing w:after="120" w:line="480" w:lineRule="auto"/>
      <w:ind w:left="283"/>
    </w:pPr>
  </w:style>
  <w:style w:type="paragraph" w:styleId="BodyTextIndent3">
    <w:name w:val="Body Text Indent 3"/>
    <w:basedOn w:val="Normal"/>
    <w:link w:val="BodyTextIndent3Char"/>
    <w:pPr>
      <w:spacing w:after="120"/>
      <w:ind w:left="283"/>
    </w:pPr>
    <w:rPr>
      <w:sz w:val="16"/>
    </w:rPr>
  </w:style>
  <w:style w:type="paragraph" w:styleId="Closing">
    <w:name w:val="Closing"/>
    <w:basedOn w:val="Normal"/>
    <w:link w:val="ClosingChar"/>
    <w:pPr>
      <w:ind w:left="4252"/>
    </w:pPr>
  </w:style>
  <w:style w:type="character" w:styleId="CommentReference">
    <w:name w:val="annotation reference"/>
    <w:uiPriority w:val="99"/>
    <w:semiHidden/>
    <w:rPr>
      <w:noProof w:val="0"/>
      <w:sz w:val="16"/>
      <w:lang w:val="fr-FR"/>
    </w:rPr>
  </w:style>
  <w:style w:type="paragraph" w:styleId="CommentText">
    <w:name w:val="annotation text"/>
    <w:basedOn w:val="Normal"/>
    <w:link w:val="CommentTextChar1"/>
    <w:uiPriority w:val="99"/>
    <w:semiHidden/>
  </w:style>
  <w:style w:type="paragraph" w:styleId="Date">
    <w:name w:val="Date"/>
    <w:basedOn w:val="Normal"/>
    <w:next w:val="Normal"/>
    <w:link w:val="DateChar"/>
  </w:style>
  <w:style w:type="paragraph" w:customStyle="1" w:styleId="Definition">
    <w:name w:val="Definition"/>
    <w:basedOn w:val="Normal"/>
    <w:next w:val="Normal"/>
  </w:style>
  <w:style w:type="character" w:customStyle="1" w:styleId="Defterms">
    <w:name w:val="Defterms"/>
    <w:rPr>
      <w:noProof w:val="0"/>
      <w:color w:val="auto"/>
      <w:lang w:val="fr-FR"/>
    </w:rPr>
  </w:style>
  <w:style w:type="paragraph" w:customStyle="1" w:styleId="dl">
    <w:name w:val="dl"/>
    <w:basedOn w:val="Normal"/>
    <w:pPr>
      <w:ind w:left="800" w:hanging="400"/>
    </w:pPr>
  </w:style>
  <w:style w:type="paragraph" w:styleId="DocumentMap">
    <w:name w:val="Document Map"/>
    <w:basedOn w:val="Normal"/>
    <w:link w:val="DocumentMapChar"/>
    <w:uiPriority w:val="99"/>
    <w:semiHidden/>
    <w:pPr>
      <w:shd w:val="clear" w:color="auto" w:fill="000080"/>
    </w:pPr>
    <w:rPr>
      <w:rFonts w:ascii="Tahoma" w:hAnsi="Tahoma"/>
    </w:rPr>
  </w:style>
  <w:style w:type="character" w:styleId="Emphasis">
    <w:name w:val="Emphasis"/>
    <w:qFormat/>
    <w:rPr>
      <w:i/>
      <w:noProof w:val="0"/>
      <w:lang w:val="fr-FR"/>
    </w:rPr>
  </w:style>
  <w:style w:type="character" w:styleId="EndnoteReference">
    <w:name w:val="endnote reference"/>
    <w:semiHidden/>
    <w:rPr>
      <w:noProof w:val="0"/>
      <w:vertAlign w:val="superscript"/>
      <w:lang w:val="fr-FR"/>
    </w:rPr>
  </w:style>
  <w:style w:type="paragraph" w:styleId="EndnoteText">
    <w:name w:val="endnote text"/>
    <w:basedOn w:val="Normal"/>
    <w:link w:val="EndnoteTextChar"/>
    <w:semiHidden/>
  </w:style>
  <w:style w:type="paragraph" w:styleId="EnvelopeAddress">
    <w:name w:val="envelope address"/>
    <w:basedOn w:val="Normal"/>
    <w:pPr>
      <w:framePr w:w="7938" w:h="1985" w:hRule="exact" w:hSpace="141" w:wrap="auto" w:hAnchor="page" w:xAlign="center" w:yAlign="bottom"/>
      <w:ind w:left="2835"/>
    </w:pPr>
    <w:rPr>
      <w:sz w:val="24"/>
    </w:rPr>
  </w:style>
  <w:style w:type="paragraph" w:styleId="EnvelopeReturn">
    <w:name w:val="envelope return"/>
    <w:basedOn w:val="Normal"/>
  </w:style>
  <w:style w:type="paragraph" w:customStyle="1" w:styleId="Example">
    <w:name w:val="Example"/>
    <w:basedOn w:val="Normal"/>
    <w:next w:val="Normal"/>
    <w:pPr>
      <w:tabs>
        <w:tab w:val="left" w:pos="1360"/>
      </w:tabs>
      <w:spacing w:line="210" w:lineRule="atLeast"/>
    </w:pPr>
    <w:rPr>
      <w:sz w:val="18"/>
    </w:rPr>
  </w:style>
  <w:style w:type="character" w:customStyle="1" w:styleId="ExtXref">
    <w:name w:val="ExtXref"/>
    <w:rPr>
      <w:noProof w:val="0"/>
      <w:color w:val="auto"/>
      <w:lang w:val="fr-FR"/>
    </w:rPr>
  </w:style>
  <w:style w:type="paragraph" w:customStyle="1" w:styleId="Figurefootnote">
    <w:name w:val="Figure footnote"/>
    <w:basedOn w:val="Normal"/>
    <w:pPr>
      <w:keepNext/>
      <w:tabs>
        <w:tab w:val="left" w:pos="340"/>
      </w:tabs>
      <w:spacing w:after="60" w:line="210" w:lineRule="atLeast"/>
    </w:pPr>
    <w:rPr>
      <w:sz w:val="18"/>
    </w:rPr>
  </w:style>
  <w:style w:type="paragraph" w:customStyle="1" w:styleId="Figuretitle">
    <w:name w:val="Figure title"/>
    <w:basedOn w:val="Normal"/>
    <w:next w:val="Normal"/>
    <w:pPr>
      <w:suppressAutoHyphens/>
      <w:spacing w:before="220" w:after="220"/>
      <w:jc w:val="center"/>
    </w:pPr>
    <w:rPr>
      <w:b/>
    </w:rPr>
  </w:style>
  <w:style w:type="character" w:styleId="FollowedHyperlink">
    <w:name w:val="FollowedHyperlink"/>
    <w:rPr>
      <w:noProof w:val="0"/>
      <w:color w:val="800080"/>
      <w:u w:val="single"/>
      <w:lang w:val="fr-FR"/>
    </w:rPr>
  </w:style>
  <w:style w:type="paragraph" w:styleId="Footer">
    <w:name w:val="footer"/>
    <w:basedOn w:val="Normal"/>
    <w:link w:val="FooterChar"/>
    <w:pPr>
      <w:spacing w:after="0" w:line="220" w:lineRule="exact"/>
    </w:pPr>
  </w:style>
  <w:style w:type="character" w:styleId="FootnoteReference">
    <w:name w:val="footnote reference"/>
    <w:semiHidden/>
    <w:rPr>
      <w:noProof/>
      <w:position w:val="6"/>
      <w:sz w:val="16"/>
      <w:vertAlign w:val="baseline"/>
      <w:lang w:val="fr-FR"/>
    </w:rPr>
  </w:style>
  <w:style w:type="paragraph" w:styleId="FootnoteText">
    <w:name w:val="footnote text"/>
    <w:basedOn w:val="Normal"/>
    <w:link w:val="FootnoteTextChar"/>
    <w:semiHidden/>
    <w:pPr>
      <w:tabs>
        <w:tab w:val="left" w:pos="340"/>
      </w:tabs>
      <w:spacing w:after="120" w:line="210" w:lineRule="atLeast"/>
    </w:pPr>
    <w:rPr>
      <w:sz w:val="18"/>
    </w:rPr>
  </w:style>
  <w:style w:type="paragraph" w:customStyle="1" w:styleId="Foreword">
    <w:name w:val="Foreword"/>
    <w:basedOn w:val="Normal"/>
    <w:next w:val="Normal"/>
    <w:rPr>
      <w:color w:val="0000FF"/>
    </w:rPr>
  </w:style>
  <w:style w:type="paragraph" w:customStyle="1" w:styleId="Formula">
    <w:name w:val="Formula"/>
    <w:basedOn w:val="Normal"/>
    <w:next w:val="Normal"/>
    <w:pPr>
      <w:tabs>
        <w:tab w:val="right" w:pos="9752"/>
      </w:tabs>
      <w:spacing w:after="220"/>
      <w:ind w:left="403"/>
      <w:jc w:val="left"/>
    </w:pPr>
  </w:style>
  <w:style w:type="paragraph" w:styleId="Header">
    <w:name w:val="header"/>
    <w:basedOn w:val="Normal"/>
    <w:link w:val="HeaderChar"/>
    <w:pPr>
      <w:spacing w:after="740" w:line="220" w:lineRule="exact"/>
    </w:pPr>
    <w:rPr>
      <w:b/>
      <w:sz w:val="22"/>
    </w:rPr>
  </w:style>
  <w:style w:type="character" w:styleId="Hyperlink">
    <w:name w:val="Hyperlink"/>
    <w:uiPriority w:val="99"/>
    <w:rPr>
      <w:noProof w:val="0"/>
      <w:color w:val="0000FF"/>
      <w:u w:val="single"/>
      <w:lang w:val="fr-FR"/>
    </w:rPr>
  </w:style>
  <w:style w:type="paragraph" w:styleId="Index1">
    <w:name w:val="index 1"/>
    <w:basedOn w:val="Normal"/>
    <w:semiHidden/>
    <w:pPr>
      <w:spacing w:after="0" w:line="210" w:lineRule="atLeast"/>
      <w:ind w:left="142" w:hanging="142"/>
      <w:jc w:val="left"/>
    </w:pPr>
    <w:rPr>
      <w:b/>
      <w:sz w:val="18"/>
    </w:rPr>
  </w:style>
  <w:style w:type="paragraph" w:styleId="Index2">
    <w:name w:val="index 2"/>
    <w:basedOn w:val="Normal"/>
    <w:next w:val="Normal"/>
    <w:autoRedefine/>
    <w:semiHidden/>
    <w:pPr>
      <w:spacing w:line="210" w:lineRule="atLeast"/>
      <w:ind w:left="600" w:hanging="200"/>
    </w:pPr>
    <w:rPr>
      <w:b/>
      <w:sz w:val="18"/>
    </w:rPr>
  </w:style>
  <w:style w:type="paragraph" w:styleId="Index3">
    <w:name w:val="index 3"/>
    <w:basedOn w:val="Normal"/>
    <w:next w:val="Normal"/>
    <w:autoRedefine/>
    <w:semiHidden/>
    <w:pPr>
      <w:spacing w:line="220" w:lineRule="atLeast"/>
      <w:ind w:left="600" w:hanging="200"/>
    </w:pPr>
    <w:rPr>
      <w:b/>
    </w:rPr>
  </w:style>
  <w:style w:type="paragraph" w:styleId="Index4">
    <w:name w:val="index 4"/>
    <w:basedOn w:val="Normal"/>
    <w:next w:val="Normal"/>
    <w:autoRedefine/>
    <w:semiHidden/>
    <w:pPr>
      <w:spacing w:line="220" w:lineRule="atLeast"/>
      <w:ind w:left="800" w:hanging="200"/>
    </w:pPr>
    <w:rPr>
      <w:b/>
    </w:rPr>
  </w:style>
  <w:style w:type="paragraph" w:styleId="Index5">
    <w:name w:val="index 5"/>
    <w:basedOn w:val="Normal"/>
    <w:next w:val="Normal"/>
    <w:autoRedefine/>
    <w:semiHidden/>
    <w:pPr>
      <w:spacing w:line="220" w:lineRule="atLeast"/>
      <w:ind w:left="1000" w:hanging="200"/>
    </w:pPr>
    <w:rPr>
      <w:b/>
    </w:rPr>
  </w:style>
  <w:style w:type="paragraph" w:styleId="Index6">
    <w:name w:val="index 6"/>
    <w:basedOn w:val="Normal"/>
    <w:next w:val="Normal"/>
    <w:autoRedefine/>
    <w:semiHidden/>
    <w:pPr>
      <w:spacing w:line="220" w:lineRule="atLeast"/>
      <w:ind w:left="1200" w:hanging="200"/>
    </w:pPr>
    <w:rPr>
      <w:b/>
    </w:rPr>
  </w:style>
  <w:style w:type="paragraph" w:styleId="Index7">
    <w:name w:val="index 7"/>
    <w:basedOn w:val="Normal"/>
    <w:next w:val="Normal"/>
    <w:autoRedefine/>
    <w:semiHidden/>
    <w:pPr>
      <w:spacing w:line="220" w:lineRule="atLeast"/>
      <w:ind w:left="1400" w:hanging="200"/>
    </w:pPr>
    <w:rPr>
      <w:b/>
    </w:rPr>
  </w:style>
  <w:style w:type="paragraph" w:styleId="Index8">
    <w:name w:val="index 8"/>
    <w:basedOn w:val="Normal"/>
    <w:next w:val="Normal"/>
    <w:autoRedefine/>
    <w:semiHidden/>
    <w:pPr>
      <w:spacing w:line="220" w:lineRule="atLeast"/>
      <w:ind w:left="1600" w:hanging="200"/>
    </w:pPr>
    <w:rPr>
      <w:b/>
    </w:rPr>
  </w:style>
  <w:style w:type="paragraph" w:styleId="Index9">
    <w:name w:val="index 9"/>
    <w:basedOn w:val="Normal"/>
    <w:next w:val="Normal"/>
    <w:autoRedefine/>
    <w:semiHidden/>
    <w:pPr>
      <w:spacing w:line="220" w:lineRule="atLeast"/>
      <w:ind w:left="1800" w:hanging="200"/>
    </w:pPr>
    <w:rPr>
      <w:b/>
    </w:rPr>
  </w:style>
  <w:style w:type="paragraph" w:styleId="IndexHeading">
    <w:name w:val="index heading"/>
    <w:basedOn w:val="Normal"/>
    <w:next w:val="Index1"/>
    <w:semiHidden/>
    <w:pPr>
      <w:keepNext/>
      <w:spacing w:before="400" w:after="210"/>
      <w:jc w:val="center"/>
    </w:pPr>
  </w:style>
  <w:style w:type="paragraph" w:customStyle="1" w:styleId="Introduction">
    <w:name w:val="Introduction"/>
    <w:basedOn w:val="Normal"/>
    <w:next w:val="Normal"/>
    <w:pPr>
      <w:keepNext/>
      <w:pageBreakBefore/>
      <w:tabs>
        <w:tab w:val="left" w:pos="400"/>
      </w:tabs>
      <w:suppressAutoHyphens/>
      <w:spacing w:before="960" w:after="310" w:line="310" w:lineRule="exact"/>
      <w:jc w:val="left"/>
    </w:pPr>
    <w:rPr>
      <w:b/>
      <w:sz w:val="28"/>
    </w:rPr>
  </w:style>
  <w:style w:type="character" w:styleId="LineNumber">
    <w:name w:val="line number"/>
    <w:rPr>
      <w:noProof w:val="0"/>
      <w:lang w:val="fr-FR"/>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uiPriority w:val="99"/>
    <w:pPr>
      <w:numPr>
        <w:numId w:val="8"/>
      </w:numPr>
    </w:pPr>
  </w:style>
  <w:style w:type="paragraph" w:styleId="ListBullet2">
    <w:name w:val="List Bullet 2"/>
    <w:basedOn w:val="Normal"/>
    <w:autoRedefine/>
    <w:pPr>
      <w:numPr>
        <w:numId w:val="9"/>
      </w:numPr>
    </w:pPr>
  </w:style>
  <w:style w:type="paragraph" w:styleId="ListBullet3">
    <w:name w:val="List Bullet 3"/>
    <w:basedOn w:val="Normal"/>
    <w:autoRedefine/>
    <w:pPr>
      <w:numPr>
        <w:numId w:val="10"/>
      </w:numPr>
    </w:pPr>
  </w:style>
  <w:style w:type="paragraph" w:styleId="ListBullet4">
    <w:name w:val="List Bullet 4"/>
    <w:basedOn w:val="Normal"/>
    <w:autoRedefine/>
    <w:pPr>
      <w:numPr>
        <w:numId w:val="11"/>
      </w:numPr>
    </w:pPr>
  </w:style>
  <w:style w:type="paragraph" w:styleId="ListBullet5">
    <w:name w:val="List Bullet 5"/>
    <w:basedOn w:val="Normal"/>
    <w:autoRedefine/>
    <w:pPr>
      <w:numPr>
        <w:numId w:val="12"/>
      </w:numPr>
    </w:pPr>
  </w:style>
  <w:style w:type="paragraph" w:styleId="ListContinue">
    <w:name w:val="List Continue"/>
    <w:basedOn w:val="Normal"/>
    <w:pPr>
      <w:numPr>
        <w:numId w:val="13"/>
      </w:numPr>
    </w:pPr>
  </w:style>
  <w:style w:type="paragraph" w:styleId="ListContinue2">
    <w:name w:val="List Continue 2"/>
    <w:basedOn w:val="ListContinue"/>
    <w:pPr>
      <w:numPr>
        <w:ilvl w:val="1"/>
      </w:numPr>
    </w:pPr>
  </w:style>
  <w:style w:type="paragraph" w:styleId="ListContinue3">
    <w:name w:val="List Continue 3"/>
    <w:basedOn w:val="ListContinue"/>
    <w:pPr>
      <w:numPr>
        <w:ilvl w:val="2"/>
      </w:numPr>
      <w:tabs>
        <w:tab w:val="left" w:pos="1200"/>
      </w:tabs>
    </w:pPr>
  </w:style>
  <w:style w:type="paragraph" w:styleId="ListContinue4">
    <w:name w:val="List Continue 4"/>
    <w:basedOn w:val="ListContinue"/>
    <w:pPr>
      <w:numPr>
        <w:ilvl w:val="3"/>
      </w:numPr>
      <w:tabs>
        <w:tab w:val="left" w:pos="1600"/>
      </w:tabs>
    </w:pPr>
  </w:style>
  <w:style w:type="paragraph" w:styleId="ListContinue5">
    <w:name w:val="List Continue 5"/>
    <w:basedOn w:val="Normal"/>
    <w:pPr>
      <w:spacing w:after="120"/>
      <w:ind w:left="1415"/>
    </w:pPr>
  </w:style>
  <w:style w:type="paragraph" w:styleId="ListNumber">
    <w:name w:val="List Number"/>
    <w:basedOn w:val="Normal"/>
    <w:pPr>
      <w:numPr>
        <w:numId w:val="14"/>
      </w:numPr>
      <w:tabs>
        <w:tab w:val="clear" w:pos="360"/>
        <w:tab w:val="left" w:pos="400"/>
      </w:tabs>
    </w:pPr>
  </w:style>
  <w:style w:type="paragraph" w:styleId="ListNumber2">
    <w:name w:val="List Number 2"/>
    <w:basedOn w:val="Normal"/>
    <w:pPr>
      <w:numPr>
        <w:ilvl w:val="1"/>
        <w:numId w:val="15"/>
      </w:numPr>
      <w:tabs>
        <w:tab w:val="clear" w:pos="1080"/>
        <w:tab w:val="left" w:pos="800"/>
      </w:tabs>
    </w:pPr>
  </w:style>
  <w:style w:type="paragraph" w:styleId="ListNumber3">
    <w:name w:val="List Number 3"/>
    <w:basedOn w:val="Normal"/>
    <w:pPr>
      <w:numPr>
        <w:ilvl w:val="2"/>
        <w:numId w:val="16"/>
      </w:numPr>
      <w:tabs>
        <w:tab w:val="clear" w:pos="1800"/>
        <w:tab w:val="left" w:pos="1200"/>
      </w:tabs>
    </w:pPr>
  </w:style>
  <w:style w:type="paragraph" w:styleId="ListNumber4">
    <w:name w:val="List Number 4"/>
    <w:basedOn w:val="Normal"/>
    <w:pPr>
      <w:numPr>
        <w:ilvl w:val="3"/>
        <w:numId w:val="17"/>
      </w:numPr>
      <w:tabs>
        <w:tab w:val="clear" w:pos="2520"/>
        <w:tab w:val="left" w:pos="1600"/>
      </w:tabs>
    </w:pPr>
  </w:style>
  <w:style w:type="paragraph" w:styleId="ListNumber5">
    <w:name w:val="List Number 5"/>
    <w:basedOn w:val="Normal"/>
    <w:pPr>
      <w:numPr>
        <w:numId w:val="18"/>
      </w:numPr>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hAnsi="Courier New"/>
      <w:lang w:val="en-GB" w:eastAsia="ja-JP"/>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MSDNFR">
    <w:name w:val="MSDNFR"/>
    <w:basedOn w:val="Normal"/>
    <w:next w:val="Normal"/>
    <w:pPr>
      <w:spacing w:line="220" w:lineRule="atLeast"/>
    </w:pPr>
    <w:rPr>
      <w:color w:val="0000FF"/>
    </w:rPr>
  </w:style>
  <w:style w:type="paragraph" w:customStyle="1" w:styleId="na2">
    <w:name w:val="na2"/>
    <w:basedOn w:val="a2"/>
    <w:next w:val="Normal"/>
    <w:pPr>
      <w:numPr>
        <w:numId w:val="21"/>
      </w:numPr>
    </w:pPr>
  </w:style>
  <w:style w:type="paragraph" w:customStyle="1" w:styleId="na3">
    <w:name w:val="na3"/>
    <w:basedOn w:val="a3"/>
    <w:next w:val="Normal"/>
    <w:pPr>
      <w:numPr>
        <w:numId w:val="21"/>
      </w:numPr>
    </w:pPr>
  </w:style>
  <w:style w:type="paragraph" w:customStyle="1" w:styleId="na4">
    <w:name w:val="na4"/>
    <w:basedOn w:val="a4"/>
    <w:next w:val="Normal"/>
    <w:pPr>
      <w:numPr>
        <w:numId w:val="21"/>
      </w:numPr>
      <w:tabs>
        <w:tab w:val="left" w:pos="1060"/>
      </w:tabs>
    </w:pPr>
  </w:style>
  <w:style w:type="paragraph" w:customStyle="1" w:styleId="na5">
    <w:name w:val="na5"/>
    <w:basedOn w:val="a5"/>
    <w:next w:val="Normal"/>
    <w:pPr>
      <w:numPr>
        <w:numId w:val="21"/>
      </w:numPr>
    </w:pPr>
  </w:style>
  <w:style w:type="paragraph" w:customStyle="1" w:styleId="na6">
    <w:name w:val="na6"/>
    <w:basedOn w:val="a6"/>
    <w:next w:val="Normal"/>
    <w:pPr>
      <w:numPr>
        <w:numId w:val="21"/>
      </w:numPr>
    </w:pPr>
  </w:style>
  <w:style w:type="paragraph" w:styleId="NormalIndent">
    <w:name w:val="Normal Indent"/>
    <w:basedOn w:val="Normal"/>
    <w:pPr>
      <w:ind w:left="708"/>
    </w:pPr>
  </w:style>
  <w:style w:type="paragraph" w:customStyle="1" w:styleId="Note">
    <w:name w:val="Note"/>
    <w:basedOn w:val="Normal"/>
    <w:next w:val="Normal"/>
    <w:qFormat/>
    <w:pPr>
      <w:tabs>
        <w:tab w:val="left" w:pos="960"/>
      </w:tabs>
      <w:spacing w:line="210" w:lineRule="atLeast"/>
    </w:pPr>
    <w:rPr>
      <w:sz w:val="18"/>
    </w:rPr>
  </w:style>
  <w:style w:type="paragraph" w:styleId="NoteHeading">
    <w:name w:val="Note Heading"/>
    <w:basedOn w:val="Normal"/>
    <w:next w:val="Normal"/>
    <w:link w:val="NoteHeadingChar"/>
  </w:style>
  <w:style w:type="paragraph" w:customStyle="1" w:styleId="p2">
    <w:name w:val="p2"/>
    <w:basedOn w:val="Normal"/>
    <w:next w:val="Normal"/>
    <w:pPr>
      <w:tabs>
        <w:tab w:val="left" w:pos="560"/>
      </w:tabs>
    </w:pPr>
  </w:style>
  <w:style w:type="paragraph" w:customStyle="1" w:styleId="p3">
    <w:name w:val="p3"/>
    <w:basedOn w:val="Normal"/>
    <w:next w:val="Normal"/>
    <w:pPr>
      <w:tabs>
        <w:tab w:val="left" w:pos="720"/>
      </w:tabs>
    </w:pPr>
  </w:style>
  <w:style w:type="paragraph" w:customStyle="1" w:styleId="p4">
    <w:name w:val="p4"/>
    <w:basedOn w:val="Normal"/>
    <w:next w:val="Normal"/>
    <w:pPr>
      <w:tabs>
        <w:tab w:val="left" w:pos="1100"/>
      </w:tabs>
    </w:pPr>
  </w:style>
  <w:style w:type="paragraph" w:customStyle="1" w:styleId="p5">
    <w:name w:val="p5"/>
    <w:basedOn w:val="Normal"/>
    <w:next w:val="Normal"/>
    <w:pPr>
      <w:tabs>
        <w:tab w:val="left" w:pos="1100"/>
      </w:tabs>
    </w:pPr>
  </w:style>
  <w:style w:type="paragraph" w:customStyle="1" w:styleId="p6">
    <w:name w:val="p6"/>
    <w:basedOn w:val="Normal"/>
    <w:next w:val="Normal"/>
    <w:pPr>
      <w:tabs>
        <w:tab w:val="left" w:pos="1440"/>
      </w:tabs>
    </w:pPr>
  </w:style>
  <w:style w:type="character" w:styleId="PageNumber">
    <w:name w:val="page number"/>
    <w:rPr>
      <w:noProof w:val="0"/>
      <w:lang w:val="fr-FR"/>
    </w:rPr>
  </w:style>
  <w:style w:type="paragraph" w:styleId="PlainText">
    <w:name w:val="Plain Text"/>
    <w:basedOn w:val="Normal"/>
    <w:link w:val="PlainTextChar"/>
    <w:uiPriority w:val="99"/>
    <w:rPr>
      <w:rFonts w:ascii="Courier New" w:hAnsi="Courier New"/>
    </w:rPr>
  </w:style>
  <w:style w:type="paragraph" w:customStyle="1" w:styleId="RefNorm">
    <w:name w:val="RefNorm"/>
    <w:basedOn w:val="Normal"/>
    <w:next w:val="Normal"/>
  </w:style>
  <w:style w:type="paragraph" w:styleId="Salutation">
    <w:name w:val="Salutation"/>
    <w:basedOn w:val="Normal"/>
    <w:next w:val="Normal"/>
    <w:link w:val="SalutationChar"/>
  </w:style>
  <w:style w:type="paragraph" w:styleId="Signature">
    <w:name w:val="Signature"/>
    <w:basedOn w:val="Normal"/>
    <w:link w:val="SignatureChar"/>
    <w:pPr>
      <w:ind w:left="4252"/>
    </w:pPr>
  </w:style>
  <w:style w:type="paragraph" w:customStyle="1" w:styleId="Special">
    <w:name w:val="Special"/>
    <w:basedOn w:val="Normal"/>
    <w:next w:val="Normal"/>
  </w:style>
  <w:style w:type="character" w:styleId="Strong">
    <w:name w:val="Strong"/>
    <w:uiPriority w:val="22"/>
    <w:qFormat/>
    <w:rPr>
      <w:b/>
      <w:noProof w:val="0"/>
      <w:lang w:val="fr-FR"/>
    </w:rPr>
  </w:style>
  <w:style w:type="paragraph" w:styleId="Subtitle">
    <w:name w:val="Subtitle"/>
    <w:basedOn w:val="Normal"/>
    <w:link w:val="SubtitleChar"/>
    <w:qFormat/>
    <w:pPr>
      <w:spacing w:after="60"/>
      <w:jc w:val="center"/>
      <w:outlineLvl w:val="1"/>
    </w:pPr>
    <w:rPr>
      <w:sz w:val="24"/>
    </w:rPr>
  </w:style>
  <w:style w:type="paragraph" w:customStyle="1" w:styleId="Tablefootnote">
    <w:name w:val="Table footnote"/>
    <w:basedOn w:val="Normal"/>
    <w:pPr>
      <w:tabs>
        <w:tab w:val="left" w:pos="340"/>
      </w:tabs>
      <w:spacing w:before="60" w:after="60" w:line="190" w:lineRule="atLeast"/>
    </w:pPr>
    <w:rPr>
      <w:sz w:val="16"/>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customStyle="1" w:styleId="Tabletitle">
    <w:name w:val="Table title"/>
    <w:basedOn w:val="Normal"/>
    <w:next w:val="Normal"/>
    <w:pPr>
      <w:keepNext/>
      <w:suppressAutoHyphens/>
      <w:spacing w:before="120" w:after="120" w:line="230" w:lineRule="exact"/>
      <w:jc w:val="center"/>
    </w:pPr>
    <w:rPr>
      <w:b/>
    </w:rPr>
  </w:style>
  <w:style w:type="character" w:customStyle="1" w:styleId="TableFootNoteXref">
    <w:name w:val="TableFootNoteXref"/>
    <w:rPr>
      <w:noProof/>
      <w:position w:val="6"/>
      <w:sz w:val="14"/>
      <w:lang w:val="fr-FR"/>
    </w:rPr>
  </w:style>
  <w:style w:type="paragraph" w:customStyle="1" w:styleId="Terms">
    <w:name w:val="Term(s)"/>
    <w:basedOn w:val="Normal"/>
    <w:next w:val="Definition"/>
    <w:link w:val="TermsChar"/>
    <w:pPr>
      <w:keepNext/>
      <w:suppressAutoHyphens/>
      <w:spacing w:after="0"/>
      <w:jc w:val="left"/>
    </w:pPr>
    <w:rPr>
      <w:b/>
    </w:rPr>
  </w:style>
  <w:style w:type="paragraph" w:customStyle="1" w:styleId="TermNum">
    <w:name w:val="TermNum"/>
    <w:basedOn w:val="Normal"/>
    <w:next w:val="Terms"/>
    <w:pPr>
      <w:keepNext/>
      <w:spacing w:after="0"/>
    </w:pPr>
    <w:rPr>
      <w:b/>
    </w:rPr>
  </w:style>
  <w:style w:type="paragraph" w:styleId="Title">
    <w:name w:val="Title"/>
    <w:basedOn w:val="Normal"/>
    <w:link w:val="TitleChar"/>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uiPriority w:val="39"/>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pPr>
      <w:spacing w:before="0"/>
    </w:pPr>
  </w:style>
  <w:style w:type="paragraph" w:styleId="TOC3">
    <w:name w:val="toc 3"/>
    <w:basedOn w:val="TOC2"/>
    <w:next w:val="Normal"/>
    <w:uiPriority w:val="39"/>
  </w:style>
  <w:style w:type="paragraph" w:styleId="TOC4">
    <w:name w:val="toc 4"/>
    <w:basedOn w:val="TOC2"/>
    <w:next w:val="Normal"/>
    <w:uiPriority w:val="39"/>
    <w:pPr>
      <w:tabs>
        <w:tab w:val="clear" w:pos="720"/>
        <w:tab w:val="left" w:pos="1140"/>
      </w:tabs>
      <w:ind w:left="1140" w:hanging="1140"/>
    </w:pPr>
  </w:style>
  <w:style w:type="paragraph" w:styleId="TOC5">
    <w:name w:val="toc 5"/>
    <w:basedOn w:val="TOC4"/>
    <w:next w:val="Normal"/>
    <w:uiPriority w:val="39"/>
  </w:style>
  <w:style w:type="paragraph" w:styleId="TOC6">
    <w:name w:val="toc 6"/>
    <w:basedOn w:val="TOC4"/>
    <w:next w:val="Normal"/>
    <w:uiPriority w:val="39"/>
    <w:pPr>
      <w:tabs>
        <w:tab w:val="clear" w:pos="1140"/>
        <w:tab w:val="left" w:pos="1440"/>
      </w:tabs>
      <w:ind w:left="1440" w:hanging="1440"/>
    </w:pPr>
  </w:style>
  <w:style w:type="paragraph" w:styleId="TOC7">
    <w:name w:val="toc 7"/>
    <w:basedOn w:val="TOC4"/>
    <w:next w:val="Normal"/>
    <w:uiPriority w:val="39"/>
    <w:pPr>
      <w:tabs>
        <w:tab w:val="clear" w:pos="1140"/>
        <w:tab w:val="left" w:pos="1440"/>
      </w:tabs>
      <w:ind w:left="1440" w:hanging="1440"/>
    </w:pPr>
  </w:style>
  <w:style w:type="paragraph" w:styleId="TOC8">
    <w:name w:val="toc 8"/>
    <w:basedOn w:val="TOC4"/>
    <w:next w:val="Normal"/>
    <w:uiPriority w:val="39"/>
    <w:pPr>
      <w:tabs>
        <w:tab w:val="clear" w:pos="1140"/>
        <w:tab w:val="left" w:pos="1440"/>
      </w:tabs>
      <w:ind w:left="1440" w:hanging="1440"/>
    </w:pPr>
  </w:style>
  <w:style w:type="paragraph" w:styleId="TOC9">
    <w:name w:val="toc 9"/>
    <w:basedOn w:val="TOC1"/>
    <w:next w:val="Normal"/>
    <w:uiPriority w:val="39"/>
    <w:pPr>
      <w:tabs>
        <w:tab w:val="clear" w:pos="720"/>
      </w:tabs>
      <w:ind w:left="0" w:firstLine="0"/>
    </w:pPr>
  </w:style>
  <w:style w:type="paragraph" w:customStyle="1" w:styleId="zzBiblio">
    <w:name w:val="zzBiblio"/>
    <w:basedOn w:val="Normal"/>
    <w:next w:val="Bibliography1"/>
    <w:pPr>
      <w:pageBreakBefore/>
      <w:spacing w:after="760" w:line="310" w:lineRule="exact"/>
      <w:jc w:val="center"/>
    </w:pPr>
    <w:rPr>
      <w:b/>
      <w:sz w:val="28"/>
    </w:rPr>
  </w:style>
  <w:style w:type="paragraph" w:customStyle="1" w:styleId="zzContents">
    <w:name w:val="zzContents"/>
    <w:basedOn w:val="Introduction"/>
    <w:next w:val="TOC1"/>
    <w:pPr>
      <w:tabs>
        <w:tab w:val="clear" w:pos="400"/>
      </w:tabs>
    </w:pPr>
  </w:style>
  <w:style w:type="paragraph" w:customStyle="1" w:styleId="zzCopyright">
    <w:name w:val="zzCopyright"/>
    <w:basedOn w:val="Normal"/>
    <w:next w:val="Normal"/>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pPr>
      <w:spacing w:after="220"/>
      <w:jc w:val="right"/>
    </w:pPr>
    <w:rPr>
      <w:b/>
      <w:color w:val="000000"/>
      <w:sz w:val="24"/>
    </w:rPr>
  </w:style>
  <w:style w:type="paragraph" w:customStyle="1" w:styleId="zzForeword">
    <w:name w:val="zzForeword"/>
    <w:basedOn w:val="Introduction"/>
    <w:next w:val="Normal"/>
    <w:pPr>
      <w:tabs>
        <w:tab w:val="clear" w:pos="400"/>
      </w:tabs>
    </w:pPr>
    <w:rPr>
      <w:color w:val="0000FF"/>
    </w:rPr>
  </w:style>
  <w:style w:type="paragraph" w:customStyle="1" w:styleId="zzHelp">
    <w:name w:val="zzHelp"/>
    <w:basedOn w:val="Normal"/>
    <w:rPr>
      <w:color w:val="008000"/>
    </w:rPr>
  </w:style>
  <w:style w:type="paragraph" w:customStyle="1" w:styleId="zzIndex">
    <w:name w:val="zzIndex"/>
    <w:basedOn w:val="zzBiblio"/>
    <w:next w:val="IndexHeading"/>
  </w:style>
  <w:style w:type="paragraph" w:customStyle="1" w:styleId="zzLc5">
    <w:name w:val="zzLc5"/>
    <w:basedOn w:val="Normal"/>
    <w:next w:val="Normal"/>
    <w:pPr>
      <w:numPr>
        <w:ilvl w:val="4"/>
        <w:numId w:val="13"/>
      </w:numPr>
      <w:jc w:val="left"/>
    </w:pPr>
  </w:style>
  <w:style w:type="paragraph" w:customStyle="1" w:styleId="zzLc6">
    <w:name w:val="zzLc6"/>
    <w:basedOn w:val="Normal"/>
    <w:next w:val="Normal"/>
    <w:pPr>
      <w:numPr>
        <w:ilvl w:val="5"/>
        <w:numId w:val="13"/>
      </w:numPr>
      <w:jc w:val="left"/>
    </w:pPr>
  </w:style>
  <w:style w:type="paragraph" w:customStyle="1" w:styleId="zzLn5">
    <w:name w:val="zzLn5"/>
    <w:basedOn w:val="Normal"/>
    <w:next w:val="Normal"/>
    <w:pPr>
      <w:jc w:val="left"/>
    </w:pPr>
  </w:style>
  <w:style w:type="paragraph" w:customStyle="1" w:styleId="zzLn6">
    <w:name w:val="zzLn6"/>
    <w:basedOn w:val="Normal"/>
    <w:next w:val="Normal"/>
    <w:pPr>
      <w:jc w:val="left"/>
    </w:pPr>
  </w:style>
  <w:style w:type="paragraph" w:customStyle="1" w:styleId="zzSTDTitle">
    <w:name w:val="zzSTDTitle"/>
    <w:basedOn w:val="Normal"/>
    <w:next w:val="Normal"/>
    <w:pPr>
      <w:suppressAutoHyphens/>
      <w:spacing w:before="400" w:after="760" w:line="350" w:lineRule="exact"/>
      <w:jc w:val="left"/>
    </w:pPr>
    <w:rPr>
      <w:b/>
      <w:color w:val="0000FF"/>
      <w:sz w:val="32"/>
    </w:rPr>
  </w:style>
  <w:style w:type="paragraph" w:customStyle="1" w:styleId="pdf">
    <w:name w:val="pdf"/>
    <w:basedOn w:val="Normal"/>
    <w:rsid w:val="0026283E"/>
    <w:pPr>
      <w:spacing w:before="100" w:after="0" w:line="190" w:lineRule="exact"/>
      <w:ind w:left="100" w:right="100"/>
    </w:pPr>
    <w:rPr>
      <w:rFonts w:eastAsia="Times New Roman"/>
      <w:sz w:val="16"/>
      <w:lang w:eastAsia="en-US"/>
    </w:rPr>
  </w:style>
  <w:style w:type="paragraph" w:customStyle="1" w:styleId="Tabletext10">
    <w:name w:val="Table text (10)"/>
    <w:basedOn w:val="Normal"/>
    <w:pPr>
      <w:spacing w:before="60" w:after="60"/>
    </w:pPr>
  </w:style>
  <w:style w:type="paragraph" w:customStyle="1" w:styleId="Tabletext9">
    <w:name w:val="Table text (9)"/>
    <w:basedOn w:val="Normal"/>
    <w:pPr>
      <w:spacing w:before="60" w:after="60" w:line="210" w:lineRule="atLeast"/>
    </w:pPr>
    <w:rPr>
      <w:sz w:val="18"/>
    </w:rPr>
  </w:style>
  <w:style w:type="paragraph" w:customStyle="1" w:styleId="Tabletext8">
    <w:name w:val="Table text (8)"/>
    <w:basedOn w:val="Normal"/>
    <w:pPr>
      <w:spacing w:before="60" w:after="60" w:line="190" w:lineRule="atLeast"/>
    </w:pPr>
    <w:rPr>
      <w:sz w:val="16"/>
    </w:rPr>
  </w:style>
  <w:style w:type="paragraph" w:customStyle="1" w:styleId="Tabletext7">
    <w:name w:val="Table text (7)"/>
    <w:basedOn w:val="Normal"/>
    <w:pPr>
      <w:spacing w:before="60" w:after="60" w:line="170" w:lineRule="atLeast"/>
    </w:pPr>
    <w:rPr>
      <w:sz w:val="14"/>
    </w:rPr>
  </w:style>
  <w:style w:type="paragraph" w:customStyle="1" w:styleId="pbcopy">
    <w:name w:val="pbcopy"/>
    <w:basedOn w:val="Footer"/>
    <w:rsid w:val="0026283E"/>
    <w:pPr>
      <w:spacing w:after="60" w:line="190" w:lineRule="exact"/>
    </w:pPr>
    <w:rPr>
      <w:rFonts w:eastAsia="Times New Roman"/>
      <w:sz w:val="16"/>
      <w:lang w:eastAsia="en-US"/>
    </w:rPr>
  </w:style>
  <w:style w:type="paragraph" w:customStyle="1" w:styleId="st">
    <w:name w:val="st"/>
    <w:basedOn w:val="Normal"/>
    <w:rsid w:val="0026283E"/>
    <w:pPr>
      <w:keepNext/>
      <w:spacing w:after="0" w:line="500" w:lineRule="exact"/>
    </w:pPr>
    <w:rPr>
      <w:rFonts w:eastAsia="Times New Roman"/>
      <w:spacing w:val="5"/>
      <w:sz w:val="44"/>
      <w:lang w:eastAsia="en-US"/>
    </w:rPr>
  </w:style>
  <w:style w:type="paragraph" w:customStyle="1" w:styleId="M2">
    <w:name w:val="M2"/>
    <w:basedOn w:val="Normal"/>
    <w:link w:val="M2Char"/>
    <w:rsid w:val="0026283E"/>
    <w:pPr>
      <w:spacing w:after="120" w:line="240" w:lineRule="auto"/>
      <w:ind w:left="907"/>
    </w:pPr>
    <w:rPr>
      <w:rFonts w:eastAsia="Times New Roman"/>
      <w:color w:val="000000"/>
      <w:spacing w:val="6"/>
      <w:lang w:eastAsia="en-US"/>
    </w:rPr>
  </w:style>
  <w:style w:type="paragraph" w:customStyle="1" w:styleId="Default">
    <w:name w:val="Default"/>
    <w:rsid w:val="0026283E"/>
    <w:pPr>
      <w:widowControl w:val="0"/>
      <w:autoSpaceDE w:val="0"/>
      <w:autoSpaceDN w:val="0"/>
      <w:adjustRightInd w:val="0"/>
    </w:pPr>
    <w:rPr>
      <w:rFonts w:ascii="Arial Unicode MS" w:eastAsia="Arial Unicode MS" w:cs="Arial Unicode MS"/>
      <w:color w:val="000000"/>
      <w:sz w:val="24"/>
      <w:szCs w:val="24"/>
      <w:lang w:eastAsia="zh-CN"/>
    </w:rPr>
  </w:style>
  <w:style w:type="character" w:customStyle="1" w:styleId="Heading2Char">
    <w:name w:val="Heading 2 Char"/>
    <w:link w:val="Heading2"/>
    <w:rsid w:val="00D95C58"/>
    <w:rPr>
      <w:rFonts w:ascii="Arial" w:hAnsi="Arial"/>
      <w:b/>
      <w:sz w:val="22"/>
      <w:lang w:val="en-GB" w:eastAsia="ja-JP"/>
    </w:rPr>
  </w:style>
  <w:style w:type="character" w:customStyle="1" w:styleId="TermsChar">
    <w:name w:val="Term(s) Char"/>
    <w:link w:val="Terms"/>
    <w:rsid w:val="0026283E"/>
    <w:rPr>
      <w:rFonts w:ascii="Arial" w:eastAsia="MS Mincho" w:hAnsi="Arial"/>
      <w:b/>
      <w:lang w:val="en-GB" w:eastAsia="ja-JP" w:bidi="ar-SA"/>
    </w:rPr>
  </w:style>
  <w:style w:type="paragraph" w:customStyle="1" w:styleId="a1">
    <w:name w:val="標準 + 左揃え"/>
    <w:aliases w:val="左 :  6.3 mm"/>
    <w:basedOn w:val="Normal"/>
    <w:rsid w:val="00542EC9"/>
    <w:pPr>
      <w:spacing w:after="120" w:line="240" w:lineRule="auto"/>
      <w:ind w:left="360"/>
      <w:jc w:val="left"/>
    </w:pPr>
    <w:rPr>
      <w:lang w:eastAsia="en-US"/>
    </w:rPr>
  </w:style>
  <w:style w:type="paragraph" w:styleId="BalloonText">
    <w:name w:val="Balloon Text"/>
    <w:basedOn w:val="Normal"/>
    <w:link w:val="BalloonTextChar"/>
    <w:uiPriority w:val="99"/>
    <w:rsid w:val="007F28F5"/>
    <w:pPr>
      <w:spacing w:after="0" w:line="240" w:lineRule="auto"/>
    </w:pPr>
    <w:rPr>
      <w:rFonts w:ascii="Tahoma" w:hAnsi="Tahoma"/>
      <w:sz w:val="16"/>
      <w:szCs w:val="16"/>
    </w:rPr>
  </w:style>
  <w:style w:type="character" w:customStyle="1" w:styleId="BalloonTextChar">
    <w:name w:val="Balloon Text Char"/>
    <w:link w:val="BalloonText"/>
    <w:uiPriority w:val="99"/>
    <w:rsid w:val="007F28F5"/>
    <w:rPr>
      <w:rFonts w:ascii="Tahoma" w:hAnsi="Tahoma" w:cs="Tahoma"/>
      <w:sz w:val="16"/>
      <w:szCs w:val="16"/>
      <w:lang w:val="en-GB" w:eastAsia="ja-JP"/>
    </w:rPr>
  </w:style>
  <w:style w:type="paragraph" w:customStyle="1" w:styleId="StandardNumber">
    <w:name w:val="Standard Number"/>
    <w:rsid w:val="0004677F"/>
    <w:rPr>
      <w:rFonts w:ascii="Verdana" w:eastAsia="Times New Roman" w:hAnsi="Verdana"/>
      <w:color w:val="333333"/>
      <w:spacing w:val="20"/>
      <w:sz w:val="40"/>
      <w:lang w:val="en-GB"/>
    </w:rPr>
  </w:style>
  <w:style w:type="paragraph" w:customStyle="1" w:styleId="DateTitle">
    <w:name w:val="Date Title"/>
    <w:basedOn w:val="Normal"/>
    <w:rsid w:val="0004677F"/>
    <w:pPr>
      <w:spacing w:before="80" w:after="0" w:line="240" w:lineRule="auto"/>
    </w:pPr>
    <w:rPr>
      <w:rFonts w:ascii="Verdana" w:eastAsia="Times New Roman" w:hAnsi="Verdana"/>
      <w:color w:val="333333"/>
      <w:lang w:eastAsia="en-US"/>
    </w:rPr>
  </w:style>
  <w:style w:type="paragraph" w:customStyle="1" w:styleId="ECMAWorkgroup">
    <w:name w:val="ECMA Workgroup"/>
    <w:basedOn w:val="Normal"/>
    <w:rsid w:val="0004677F"/>
    <w:pPr>
      <w:spacing w:after="120" w:line="240" w:lineRule="auto"/>
    </w:pPr>
    <w:rPr>
      <w:rFonts w:eastAsia="Times New Roman"/>
      <w:b/>
      <w:i/>
      <w:sz w:val="24"/>
      <w:lang w:eastAsia="en-US"/>
    </w:rPr>
  </w:style>
  <w:style w:type="paragraph" w:customStyle="1" w:styleId="StandardTitle">
    <w:name w:val="Standard Title"/>
    <w:basedOn w:val="Normal"/>
    <w:rsid w:val="00C73632"/>
    <w:pPr>
      <w:spacing w:after="120" w:line="240" w:lineRule="auto"/>
      <w:jc w:val="left"/>
    </w:pPr>
    <w:rPr>
      <w:rFonts w:ascii="Verdana" w:eastAsia="Times New Roman" w:hAnsi="Verdana"/>
      <w:b/>
      <w:color w:val="333333"/>
      <w:spacing w:val="6"/>
      <w:sz w:val="40"/>
      <w:lang w:eastAsia="en-US"/>
    </w:rPr>
  </w:style>
  <w:style w:type="paragraph" w:customStyle="1" w:styleId="M0">
    <w:name w:val="M0"/>
    <w:link w:val="M0Char"/>
    <w:rsid w:val="0012311B"/>
    <w:pPr>
      <w:spacing w:after="120"/>
      <w:jc w:val="both"/>
    </w:pPr>
    <w:rPr>
      <w:rFonts w:ascii="Arial" w:eastAsia="Times New Roman" w:hAnsi="Arial"/>
      <w:color w:val="000000"/>
      <w:spacing w:val="6"/>
      <w:lang w:val="en-GB"/>
    </w:rPr>
  </w:style>
  <w:style w:type="character" w:customStyle="1" w:styleId="FootnoteTextChar">
    <w:name w:val="Footnote Text Char"/>
    <w:link w:val="FootnoteText"/>
    <w:semiHidden/>
    <w:rsid w:val="00990F07"/>
    <w:rPr>
      <w:rFonts w:ascii="Arial" w:hAnsi="Arial"/>
      <w:sz w:val="18"/>
      <w:lang w:val="en-GB" w:eastAsia="ja-JP"/>
    </w:rPr>
  </w:style>
  <w:style w:type="paragraph" w:customStyle="1" w:styleId="LightShading-Accent51">
    <w:name w:val="Light Shading - Accent 51"/>
    <w:hidden/>
    <w:uiPriority w:val="99"/>
    <w:semiHidden/>
    <w:rsid w:val="00990F07"/>
    <w:rPr>
      <w:rFonts w:ascii="Arial" w:hAnsi="Arial"/>
      <w:lang w:val="en-GB" w:eastAsia="ja-JP"/>
    </w:rPr>
  </w:style>
  <w:style w:type="paragraph" w:customStyle="1" w:styleId="M1">
    <w:name w:val="M1"/>
    <w:basedOn w:val="Normal"/>
    <w:rsid w:val="00990F07"/>
  </w:style>
  <w:style w:type="paragraph" w:customStyle="1" w:styleId="M3">
    <w:name w:val="M3"/>
    <w:basedOn w:val="M0"/>
    <w:rsid w:val="00990F07"/>
    <w:pPr>
      <w:ind w:left="1134"/>
    </w:pPr>
    <w:rPr>
      <w:rFonts w:ascii="Times New Roman" w:hAnsi="Times New Roman"/>
      <w:color w:val="auto"/>
    </w:rPr>
  </w:style>
  <w:style w:type="paragraph" w:customStyle="1" w:styleId="M4">
    <w:name w:val="M4"/>
    <w:basedOn w:val="M0"/>
    <w:rsid w:val="00990F07"/>
    <w:pPr>
      <w:ind w:left="1361"/>
    </w:pPr>
    <w:rPr>
      <w:rFonts w:ascii="Times New Roman" w:hAnsi="Times New Roman"/>
      <w:color w:val="auto"/>
    </w:rPr>
  </w:style>
  <w:style w:type="paragraph" w:customStyle="1" w:styleId="M5">
    <w:name w:val="M5"/>
    <w:basedOn w:val="M0"/>
    <w:rsid w:val="00990F07"/>
    <w:pPr>
      <w:ind w:left="1588"/>
    </w:pPr>
    <w:rPr>
      <w:rFonts w:ascii="Times New Roman" w:hAnsi="Times New Roman"/>
      <w:color w:val="auto"/>
    </w:rPr>
  </w:style>
  <w:style w:type="paragraph" w:customStyle="1" w:styleId="CA">
    <w:name w:val="CA"/>
    <w:basedOn w:val="M0"/>
    <w:rsid w:val="00990F07"/>
    <w:pPr>
      <w:jc w:val="center"/>
    </w:pPr>
    <w:rPr>
      <w:rFonts w:ascii="Times New Roman" w:hAnsi="Times New Roman"/>
      <w:b/>
      <w:color w:val="auto"/>
    </w:rPr>
  </w:style>
  <w:style w:type="paragraph" w:customStyle="1" w:styleId="CB">
    <w:name w:val="CB"/>
    <w:basedOn w:val="M0"/>
    <w:next w:val="CA"/>
    <w:rsid w:val="00990F07"/>
    <w:pPr>
      <w:spacing w:before="360"/>
      <w:jc w:val="center"/>
    </w:pPr>
    <w:rPr>
      <w:rFonts w:ascii="Times New Roman" w:hAnsi="Times New Roman"/>
      <w:b/>
      <w:color w:val="auto"/>
      <w:sz w:val="24"/>
    </w:rPr>
  </w:style>
  <w:style w:type="paragraph" w:customStyle="1" w:styleId="attending">
    <w:name w:val="attending"/>
    <w:basedOn w:val="M0"/>
    <w:rsid w:val="00990F07"/>
    <w:pPr>
      <w:tabs>
        <w:tab w:val="left" w:pos="1701"/>
      </w:tabs>
      <w:ind w:left="1701" w:hanging="1701"/>
    </w:pPr>
    <w:rPr>
      <w:rFonts w:ascii="Times New Roman" w:hAnsi="Times New Roman"/>
      <w:color w:val="auto"/>
      <w:sz w:val="22"/>
    </w:rPr>
  </w:style>
  <w:style w:type="paragraph" w:customStyle="1" w:styleId="note1">
    <w:name w:val="note1"/>
    <w:basedOn w:val="M1"/>
    <w:rsid w:val="00990F07"/>
    <w:rPr>
      <w:i/>
    </w:rPr>
  </w:style>
  <w:style w:type="paragraph" w:customStyle="1" w:styleId="note2">
    <w:name w:val="note2"/>
    <w:basedOn w:val="M2"/>
    <w:rsid w:val="00990F07"/>
    <w:rPr>
      <w:rFonts w:ascii="Times New Roman" w:hAnsi="Times New Roman"/>
      <w:i/>
      <w:color w:val="auto"/>
    </w:rPr>
  </w:style>
  <w:style w:type="paragraph" w:customStyle="1" w:styleId="note3">
    <w:name w:val="note3"/>
    <w:basedOn w:val="M3"/>
    <w:rsid w:val="00990F07"/>
    <w:rPr>
      <w:i/>
    </w:rPr>
  </w:style>
  <w:style w:type="paragraph" w:customStyle="1" w:styleId="note4">
    <w:name w:val="note4"/>
    <w:basedOn w:val="M4"/>
    <w:rsid w:val="00990F07"/>
    <w:rPr>
      <w:i/>
    </w:rPr>
  </w:style>
  <w:style w:type="paragraph" w:customStyle="1" w:styleId="note5">
    <w:name w:val="note5"/>
    <w:basedOn w:val="M5"/>
    <w:rsid w:val="00990F07"/>
    <w:rPr>
      <w:i/>
    </w:rPr>
  </w:style>
  <w:style w:type="paragraph" w:customStyle="1" w:styleId="note0">
    <w:name w:val="note0"/>
    <w:basedOn w:val="M0"/>
    <w:rsid w:val="00990F07"/>
    <w:rPr>
      <w:rFonts w:ascii="Times New Roman" w:hAnsi="Times New Roman"/>
      <w:i/>
      <w:color w:val="auto"/>
    </w:rPr>
  </w:style>
  <w:style w:type="paragraph" w:customStyle="1" w:styleId="CI">
    <w:name w:val="CI"/>
    <w:basedOn w:val="M0"/>
    <w:rsid w:val="00990F07"/>
    <w:pPr>
      <w:spacing w:before="120"/>
      <w:jc w:val="center"/>
    </w:pPr>
    <w:rPr>
      <w:rFonts w:ascii="Times New Roman" w:hAnsi="Times New Roman"/>
      <w:i/>
      <w:color w:val="auto"/>
    </w:rPr>
  </w:style>
  <w:style w:type="paragraph" w:customStyle="1" w:styleId="NameList">
    <w:name w:val="Name List"/>
    <w:basedOn w:val="M0"/>
    <w:rsid w:val="00990F07"/>
    <w:pPr>
      <w:spacing w:after="0"/>
      <w:jc w:val="left"/>
    </w:pPr>
    <w:rPr>
      <w:rFonts w:ascii="Times New Roman" w:hAnsi="Times New Roman"/>
      <w:color w:val="auto"/>
    </w:rPr>
  </w:style>
  <w:style w:type="paragraph" w:customStyle="1" w:styleId="Alg4">
    <w:name w:val="Alg 4"/>
    <w:basedOn w:val="M4"/>
    <w:next w:val="Normal"/>
    <w:rsid w:val="00990F07"/>
    <w:pPr>
      <w:spacing w:after="0"/>
      <w:ind w:left="0"/>
      <w:jc w:val="left"/>
    </w:pPr>
  </w:style>
  <w:style w:type="paragraph" w:customStyle="1" w:styleId="BulletNotlast">
    <w:name w:val="Bullet Notlast"/>
    <w:basedOn w:val="M0"/>
    <w:rsid w:val="00990F07"/>
    <w:pPr>
      <w:spacing w:after="40"/>
      <w:ind w:left="216" w:hanging="216"/>
    </w:pPr>
    <w:rPr>
      <w:rFonts w:ascii="Times New Roman" w:hAnsi="Times New Roman"/>
      <w:color w:val="auto"/>
    </w:rPr>
  </w:style>
  <w:style w:type="paragraph" w:customStyle="1" w:styleId="BulletLast">
    <w:name w:val="Bullet Last"/>
    <w:basedOn w:val="BulletNotlast"/>
    <w:next w:val="M3"/>
    <w:rsid w:val="00990F07"/>
    <w:pPr>
      <w:spacing w:after="220"/>
    </w:pPr>
  </w:style>
  <w:style w:type="paragraph" w:customStyle="1" w:styleId="SyntaxRule2">
    <w:name w:val="SyntaxRule2"/>
    <w:basedOn w:val="SyntaxRule"/>
    <w:next w:val="Normal"/>
    <w:rsid w:val="00990F07"/>
    <w:pPr>
      <w:ind w:left="576"/>
    </w:pPr>
  </w:style>
  <w:style w:type="paragraph" w:customStyle="1" w:styleId="SyntaxRule">
    <w:name w:val="SyntaxRule"/>
    <w:basedOn w:val="Normal"/>
    <w:next w:val="SyntaxDefinition"/>
    <w:rsid w:val="00990F07"/>
    <w:pPr>
      <w:keepNext/>
      <w:tabs>
        <w:tab w:val="left" w:pos="7920"/>
      </w:tabs>
      <w:spacing w:after="0" w:line="240" w:lineRule="auto"/>
    </w:pPr>
    <w:rPr>
      <w:rFonts w:ascii="Times New Roman" w:eastAsia="Times New Roman" w:hAnsi="Times New Roman"/>
      <w:i/>
      <w:lang w:eastAsia="en-US"/>
    </w:rPr>
  </w:style>
  <w:style w:type="paragraph" w:customStyle="1" w:styleId="SyntaxDefinition">
    <w:name w:val="SyntaxDefinition"/>
    <w:basedOn w:val="Normal"/>
    <w:rsid w:val="00990F07"/>
    <w:pPr>
      <w:keepLines/>
      <w:spacing w:after="220" w:line="240" w:lineRule="auto"/>
      <w:ind w:left="576"/>
      <w:jc w:val="left"/>
    </w:pPr>
    <w:rPr>
      <w:rFonts w:ascii="Times New Roman" w:eastAsia="Times New Roman" w:hAnsi="Times New Roman"/>
      <w:i/>
      <w:lang w:eastAsia="en-US"/>
    </w:rPr>
  </w:style>
  <w:style w:type="paragraph" w:customStyle="1" w:styleId="SyntaxDefinition2">
    <w:name w:val="SyntaxDefinition2"/>
    <w:basedOn w:val="SyntaxDefinition"/>
    <w:rsid w:val="00990F07"/>
    <w:pPr>
      <w:ind w:left="1152"/>
    </w:pPr>
  </w:style>
  <w:style w:type="paragraph" w:customStyle="1" w:styleId="Syntax">
    <w:name w:val="Syntax"/>
    <w:basedOn w:val="Normal"/>
    <w:next w:val="Normal"/>
    <w:rsid w:val="00990F07"/>
    <w:pPr>
      <w:keepNext/>
      <w:keepLines/>
      <w:spacing w:before="60" w:after="120" w:line="240" w:lineRule="auto"/>
    </w:pPr>
    <w:rPr>
      <w:rFonts w:ascii="Helvetica" w:eastAsia="Times New Roman" w:hAnsi="Helvetica"/>
      <w:b/>
      <w:lang w:eastAsia="en-US"/>
    </w:rPr>
  </w:style>
  <w:style w:type="paragraph" w:customStyle="1" w:styleId="SyntaxOneOf">
    <w:name w:val="SyntaxOneOf"/>
    <w:basedOn w:val="Normal"/>
    <w:rsid w:val="00990F07"/>
    <w:pPr>
      <w:spacing w:after="120" w:line="240" w:lineRule="auto"/>
    </w:pPr>
    <w:rPr>
      <w:rFonts w:ascii="Courier New" w:eastAsia="Times New Roman" w:hAnsi="Courier New"/>
      <w:b/>
      <w:lang w:eastAsia="en-US"/>
    </w:rPr>
  </w:style>
  <w:style w:type="paragraph" w:customStyle="1" w:styleId="CodeSample3">
    <w:name w:val="Code Sample 3"/>
    <w:basedOn w:val="Normal"/>
    <w:rsid w:val="00990F07"/>
    <w:pPr>
      <w:spacing w:after="220" w:line="240" w:lineRule="auto"/>
      <w:ind w:left="720"/>
    </w:pPr>
    <w:rPr>
      <w:rFonts w:ascii="Courier New" w:eastAsia="Times New Roman" w:hAnsi="Courier New"/>
      <w:b/>
      <w:lang w:eastAsia="en-US"/>
    </w:rPr>
  </w:style>
  <w:style w:type="paragraph" w:customStyle="1" w:styleId="MathSpecialCase3">
    <w:name w:val="MathSpecialCase 3"/>
    <w:basedOn w:val="Normal"/>
    <w:rsid w:val="00990F07"/>
    <w:pPr>
      <w:spacing w:before="20" w:after="120" w:line="240" w:lineRule="auto"/>
      <w:ind w:left="216" w:hanging="216"/>
    </w:pPr>
    <w:rPr>
      <w:rFonts w:ascii="Times New Roman" w:eastAsia="Times New Roman" w:hAnsi="Times New Roman"/>
      <w:lang w:eastAsia="en-US"/>
    </w:rPr>
  </w:style>
  <w:style w:type="paragraph" w:customStyle="1" w:styleId="Bullet2Notlast">
    <w:name w:val="Bullet2 Notlast"/>
    <w:basedOn w:val="BulletNotlast"/>
    <w:rsid w:val="00990F07"/>
    <w:pPr>
      <w:ind w:left="576"/>
    </w:pPr>
  </w:style>
  <w:style w:type="paragraph" w:customStyle="1" w:styleId="Bullet2Last">
    <w:name w:val="Bullet2 Last"/>
    <w:basedOn w:val="Bullet2Notlast"/>
    <w:rsid w:val="00990F07"/>
    <w:pPr>
      <w:spacing w:after="220"/>
    </w:pPr>
  </w:style>
  <w:style w:type="paragraph" w:customStyle="1" w:styleId="Number2">
    <w:name w:val="Number2"/>
    <w:basedOn w:val="M0"/>
    <w:rsid w:val="00990F07"/>
    <w:pPr>
      <w:tabs>
        <w:tab w:val="num" w:pos="936"/>
      </w:tabs>
      <w:spacing w:after="40"/>
      <w:ind w:left="936" w:hanging="360"/>
    </w:pPr>
    <w:rPr>
      <w:rFonts w:ascii="Times New Roman" w:hAnsi="Times New Roman"/>
      <w:color w:val="auto"/>
    </w:rPr>
  </w:style>
  <w:style w:type="paragraph" w:customStyle="1" w:styleId="Number2Last">
    <w:name w:val="Number2 Last"/>
    <w:basedOn w:val="Number2"/>
    <w:next w:val="M3"/>
    <w:rsid w:val="00990F07"/>
    <w:pPr>
      <w:spacing w:after="220"/>
    </w:pPr>
  </w:style>
  <w:style w:type="paragraph" w:customStyle="1" w:styleId="M20">
    <w:name w:val="M2+"/>
    <w:basedOn w:val="M2"/>
    <w:rsid w:val="00990F07"/>
    <w:pPr>
      <w:ind w:left="576"/>
    </w:pPr>
    <w:rPr>
      <w:rFonts w:ascii="Times New Roman" w:hAnsi="Times New Roman"/>
      <w:color w:val="auto"/>
    </w:rPr>
  </w:style>
  <w:style w:type="paragraph" w:customStyle="1" w:styleId="Alg3">
    <w:name w:val="Alg 3"/>
    <w:basedOn w:val="M3"/>
    <w:next w:val="Normal"/>
    <w:rsid w:val="00990F07"/>
    <w:pPr>
      <w:tabs>
        <w:tab w:val="num" w:pos="360"/>
      </w:tabs>
      <w:spacing w:after="0"/>
      <w:ind w:left="360" w:hanging="360"/>
      <w:jc w:val="left"/>
    </w:pPr>
  </w:style>
  <w:style w:type="paragraph" w:customStyle="1" w:styleId="Alg2">
    <w:name w:val="Alg 2"/>
    <w:basedOn w:val="M2"/>
    <w:next w:val="Normal"/>
    <w:rsid w:val="00990F07"/>
    <w:pPr>
      <w:spacing w:after="0"/>
    </w:pPr>
    <w:rPr>
      <w:rFonts w:ascii="Times New Roman" w:hAnsi="Times New Roman"/>
      <w:color w:val="auto"/>
    </w:rPr>
  </w:style>
  <w:style w:type="paragraph" w:customStyle="1" w:styleId="Note20">
    <w:name w:val="Note2"/>
    <w:basedOn w:val="Note"/>
    <w:rsid w:val="00990F07"/>
    <w:pPr>
      <w:tabs>
        <w:tab w:val="clear" w:pos="960"/>
      </w:tabs>
      <w:spacing w:after="120" w:line="240" w:lineRule="auto"/>
      <w:ind w:left="360"/>
    </w:pPr>
    <w:rPr>
      <w:rFonts w:ascii="Times New Roman" w:eastAsia="Times New Roman" w:hAnsi="Times New Roman"/>
      <w:spacing w:val="6"/>
      <w:lang w:eastAsia="en-US"/>
    </w:rPr>
  </w:style>
  <w:style w:type="paragraph" w:customStyle="1" w:styleId="Note30">
    <w:name w:val="Note3"/>
    <w:basedOn w:val="Note"/>
    <w:rsid w:val="00990F07"/>
    <w:pPr>
      <w:tabs>
        <w:tab w:val="clear" w:pos="960"/>
      </w:tabs>
      <w:spacing w:after="120" w:line="240" w:lineRule="auto"/>
      <w:ind w:left="720"/>
    </w:pPr>
    <w:rPr>
      <w:rFonts w:ascii="Times New Roman" w:eastAsia="Times New Roman" w:hAnsi="Times New Roman"/>
      <w:spacing w:val="6"/>
      <w:lang w:eastAsia="en-US"/>
    </w:rPr>
  </w:style>
  <w:style w:type="paragraph" w:customStyle="1" w:styleId="Note2Number">
    <w:name w:val="Note2 Number"/>
    <w:basedOn w:val="Note20"/>
    <w:rsid w:val="00990F07"/>
    <w:pPr>
      <w:tabs>
        <w:tab w:val="num" w:pos="720"/>
      </w:tabs>
      <w:ind w:left="720" w:hanging="360"/>
    </w:pPr>
  </w:style>
  <w:style w:type="paragraph" w:customStyle="1" w:styleId="Alg1">
    <w:name w:val="Alg 1"/>
    <w:basedOn w:val="M1"/>
    <w:next w:val="Normal"/>
    <w:rsid w:val="00990F07"/>
    <w:pPr>
      <w:tabs>
        <w:tab w:val="num" w:pos="360"/>
      </w:tabs>
      <w:spacing w:after="0"/>
      <w:ind w:left="360" w:hanging="360"/>
      <w:jc w:val="left"/>
    </w:pPr>
  </w:style>
  <w:style w:type="paragraph" w:customStyle="1" w:styleId="NoteCode">
    <w:name w:val="Note Code"/>
    <w:basedOn w:val="Note"/>
    <w:next w:val="Note"/>
    <w:rsid w:val="00990F07"/>
    <w:pPr>
      <w:tabs>
        <w:tab w:val="clear" w:pos="960"/>
      </w:tabs>
      <w:spacing w:after="120" w:line="240" w:lineRule="auto"/>
      <w:ind w:left="360"/>
      <w:jc w:val="left"/>
    </w:pPr>
    <w:rPr>
      <w:rFonts w:ascii="Courier New" w:eastAsia="Times New Roman" w:hAnsi="Courier New"/>
      <w:b/>
      <w:spacing w:val="6"/>
      <w:lang w:eastAsia="en-US"/>
    </w:rPr>
  </w:style>
  <w:style w:type="paragraph" w:styleId="HTMLPreformatted">
    <w:name w:val="HTML Preformatted"/>
    <w:basedOn w:val="Normal"/>
    <w:link w:val="HTMLPreformattedChar"/>
    <w:uiPriority w:val="99"/>
    <w:rsid w:val="00990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pPr>
    <w:rPr>
      <w:rFonts w:ascii="Courier New" w:eastAsia="Courier New" w:hAnsi="Courier New"/>
      <w:lang w:eastAsia="x-none"/>
    </w:rPr>
  </w:style>
  <w:style w:type="character" w:customStyle="1" w:styleId="HTMLPreformattedChar">
    <w:name w:val="HTML Preformatted Char"/>
    <w:link w:val="HTMLPreformatted"/>
    <w:uiPriority w:val="99"/>
    <w:rsid w:val="00990F07"/>
    <w:rPr>
      <w:rFonts w:ascii="Courier New" w:eastAsia="Courier New" w:hAnsi="Courier New"/>
      <w:lang w:val="en-GB"/>
    </w:rPr>
  </w:style>
  <w:style w:type="paragraph" w:customStyle="1" w:styleId="MathDefinition4">
    <w:name w:val="MathDefinition 4"/>
    <w:basedOn w:val="Normal"/>
    <w:rsid w:val="00990F07"/>
    <w:pPr>
      <w:tabs>
        <w:tab w:val="right" w:pos="2160"/>
        <w:tab w:val="left" w:pos="2232"/>
        <w:tab w:val="left" w:pos="3240"/>
        <w:tab w:val="right" w:pos="5040"/>
        <w:tab w:val="left" w:pos="5112"/>
      </w:tabs>
      <w:spacing w:before="120" w:after="60" w:line="240" w:lineRule="auto"/>
      <w:ind w:left="288"/>
    </w:pPr>
    <w:rPr>
      <w:rFonts w:ascii="Times New Roman" w:eastAsia="Times New Roman" w:hAnsi="Times New Roman"/>
      <w:lang w:eastAsia="en-US"/>
    </w:rPr>
  </w:style>
  <w:style w:type="paragraph" w:customStyle="1" w:styleId="CodeSample4">
    <w:name w:val="Code Sample 4"/>
    <w:basedOn w:val="M4"/>
    <w:rsid w:val="00990F07"/>
    <w:pPr>
      <w:ind w:left="720" w:hanging="360"/>
    </w:pPr>
    <w:rPr>
      <w:rFonts w:ascii="Courier New" w:hAnsi="Courier New"/>
      <w:b/>
    </w:rPr>
  </w:style>
  <w:style w:type="paragraph" w:customStyle="1" w:styleId="Alg40">
    <w:name w:val="Alg 4+"/>
    <w:basedOn w:val="M4"/>
    <w:rsid w:val="00990F07"/>
    <w:pPr>
      <w:tabs>
        <w:tab w:val="left" w:pos="864"/>
      </w:tabs>
      <w:spacing w:after="0"/>
      <w:ind w:left="864" w:hanging="360"/>
      <w:jc w:val="left"/>
    </w:pPr>
  </w:style>
  <w:style w:type="paragraph" w:customStyle="1" w:styleId="Alg41">
    <w:name w:val="Alg 4++"/>
    <w:basedOn w:val="M4"/>
    <w:next w:val="Normal"/>
    <w:rsid w:val="00990F07"/>
    <w:pPr>
      <w:tabs>
        <w:tab w:val="num" w:pos="1368"/>
      </w:tabs>
      <w:spacing w:after="0"/>
      <w:ind w:left="1368" w:hanging="360"/>
      <w:jc w:val="left"/>
    </w:pPr>
  </w:style>
  <w:style w:type="paragraph" w:customStyle="1" w:styleId="Note40">
    <w:name w:val="Note4"/>
    <w:basedOn w:val="M4"/>
    <w:next w:val="M4"/>
    <w:rsid w:val="00990F07"/>
    <w:rPr>
      <w:sz w:val="18"/>
    </w:rPr>
  </w:style>
  <w:style w:type="paragraph" w:customStyle="1" w:styleId="Annex1">
    <w:name w:val="Annex1"/>
    <w:basedOn w:val="Heading1"/>
    <w:next w:val="M1"/>
    <w:rsid w:val="00990F07"/>
    <w:pPr>
      <w:numPr>
        <w:numId w:val="0"/>
      </w:numPr>
      <w:tabs>
        <w:tab w:val="clear" w:pos="400"/>
        <w:tab w:val="clear" w:pos="560"/>
        <w:tab w:val="left" w:pos="680"/>
      </w:tabs>
      <w:suppressAutoHyphens w:val="0"/>
      <w:spacing w:before="240" w:after="60" w:line="240" w:lineRule="auto"/>
      <w:ind w:left="677" w:hanging="677"/>
      <w:jc w:val="both"/>
    </w:pPr>
    <w:rPr>
      <w:rFonts w:ascii="Times New Roman" w:eastAsia="Times New Roman" w:hAnsi="Times New Roman"/>
      <w:spacing w:val="10"/>
      <w:lang w:eastAsia="en-US"/>
    </w:rPr>
  </w:style>
  <w:style w:type="paragraph" w:customStyle="1" w:styleId="Annex2">
    <w:name w:val="Annex2"/>
    <w:basedOn w:val="Heading2"/>
    <w:next w:val="M2"/>
    <w:rsid w:val="00990F07"/>
    <w:pPr>
      <w:tabs>
        <w:tab w:val="clear" w:pos="540"/>
        <w:tab w:val="clear" w:pos="700"/>
        <w:tab w:val="left" w:pos="907"/>
      </w:tabs>
      <w:suppressAutoHyphens w:val="0"/>
      <w:spacing w:before="0" w:after="60" w:line="240" w:lineRule="auto"/>
      <w:ind w:left="763" w:hanging="763"/>
      <w:jc w:val="both"/>
    </w:pPr>
    <w:rPr>
      <w:rFonts w:ascii="Times New Roman" w:eastAsia="Times New Roman" w:hAnsi="Times New Roman"/>
      <w:spacing w:val="10"/>
      <w:lang w:eastAsia="en-US"/>
    </w:rPr>
  </w:style>
  <w:style w:type="character" w:customStyle="1" w:styleId="HeaderChar">
    <w:name w:val="Header Char"/>
    <w:link w:val="Header"/>
    <w:rsid w:val="00990F07"/>
    <w:rPr>
      <w:rFonts w:ascii="Arial" w:hAnsi="Arial"/>
      <w:b/>
      <w:sz w:val="22"/>
      <w:lang w:val="en-GB" w:eastAsia="ja-JP"/>
    </w:rPr>
  </w:style>
  <w:style w:type="table" w:styleId="TableGrid">
    <w:name w:val="Table Grid"/>
    <w:basedOn w:val="TableNormal"/>
    <w:rsid w:val="00990F07"/>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TextChar">
    <w:name w:val="Comment Text Char"/>
    <w:uiPriority w:val="99"/>
    <w:semiHidden/>
    <w:rsid w:val="00990F07"/>
    <w:rPr>
      <w:lang w:val="en-GB"/>
    </w:rPr>
  </w:style>
  <w:style w:type="paragraph" w:styleId="CommentSubject">
    <w:name w:val="annotation subject"/>
    <w:basedOn w:val="CommentText"/>
    <w:next w:val="CommentText"/>
    <w:link w:val="CommentSubjectChar"/>
    <w:uiPriority w:val="99"/>
    <w:unhideWhenUsed/>
    <w:rsid w:val="00990F07"/>
    <w:pPr>
      <w:spacing w:after="120" w:line="240" w:lineRule="auto"/>
    </w:pPr>
    <w:rPr>
      <w:rFonts w:eastAsia="Times New Roman"/>
      <w:b/>
      <w:bCs/>
    </w:rPr>
  </w:style>
  <w:style w:type="character" w:customStyle="1" w:styleId="CommentTextChar1">
    <w:name w:val="Comment Text Char1"/>
    <w:link w:val="CommentText"/>
    <w:uiPriority w:val="99"/>
    <w:semiHidden/>
    <w:rsid w:val="00990F07"/>
    <w:rPr>
      <w:rFonts w:ascii="Arial" w:hAnsi="Arial"/>
      <w:lang w:val="en-GB" w:eastAsia="ja-JP"/>
    </w:rPr>
  </w:style>
  <w:style w:type="character" w:customStyle="1" w:styleId="CommentSubjectChar">
    <w:name w:val="Comment Subject Char"/>
    <w:link w:val="CommentSubject"/>
    <w:uiPriority w:val="99"/>
    <w:rsid w:val="00990F07"/>
    <w:rPr>
      <w:rFonts w:ascii="Arial" w:eastAsia="Times New Roman" w:hAnsi="Arial"/>
      <w:b/>
      <w:bCs/>
      <w:lang w:val="en-GB" w:eastAsia="ja-JP"/>
    </w:rPr>
  </w:style>
  <w:style w:type="character" w:customStyle="1" w:styleId="Heading4Char">
    <w:name w:val="Heading 4 Char"/>
    <w:link w:val="Heading4"/>
    <w:rsid w:val="00D148E9"/>
    <w:rPr>
      <w:rFonts w:ascii="Arial" w:hAnsi="Arial"/>
      <w:b/>
      <w:lang w:val="en-GB" w:eastAsia="ja-JP"/>
    </w:rPr>
  </w:style>
  <w:style w:type="character" w:customStyle="1" w:styleId="Heading3Char">
    <w:name w:val="Heading 3 Char"/>
    <w:link w:val="Heading3"/>
    <w:rsid w:val="00D148E9"/>
    <w:rPr>
      <w:rFonts w:ascii="Arial" w:hAnsi="Arial"/>
      <w:b/>
      <w:lang w:val="en-GB" w:eastAsia="ja-JP"/>
    </w:rPr>
  </w:style>
  <w:style w:type="character" w:customStyle="1" w:styleId="DocumentMapChar">
    <w:name w:val="Document Map Char"/>
    <w:link w:val="DocumentMap"/>
    <w:uiPriority w:val="99"/>
    <w:semiHidden/>
    <w:rsid w:val="00990F07"/>
    <w:rPr>
      <w:rFonts w:ascii="Tahoma" w:hAnsi="Tahoma"/>
      <w:shd w:val="clear" w:color="auto" w:fill="000080"/>
      <w:lang w:val="en-GB" w:eastAsia="ja-JP"/>
    </w:rPr>
  </w:style>
  <w:style w:type="paragraph" w:customStyle="1" w:styleId="LightList-Accent51">
    <w:name w:val="Light List - Accent 51"/>
    <w:basedOn w:val="Normal"/>
    <w:uiPriority w:val="34"/>
    <w:qFormat/>
    <w:rsid w:val="00990F07"/>
    <w:pPr>
      <w:spacing w:after="120" w:line="240" w:lineRule="auto"/>
      <w:ind w:left="720"/>
      <w:contextualSpacing/>
    </w:pPr>
    <w:rPr>
      <w:rFonts w:ascii="Times New Roman" w:eastAsia="Times New Roman" w:hAnsi="Times New Roman"/>
      <w:lang w:eastAsia="en-US"/>
    </w:rPr>
  </w:style>
  <w:style w:type="character" w:styleId="HTMLTypewriter">
    <w:name w:val="HTML Typewriter"/>
    <w:rsid w:val="00990F07"/>
    <w:rPr>
      <w:rFonts w:ascii="Courier New" w:hAnsi="Courier New" w:cs="Courier New"/>
      <w:sz w:val="20"/>
      <w:szCs w:val="20"/>
    </w:rPr>
  </w:style>
  <w:style w:type="character" w:styleId="HTMLSample">
    <w:name w:val="HTML Sample"/>
    <w:rsid w:val="00990F07"/>
    <w:rPr>
      <w:rFonts w:ascii="Courier New" w:hAnsi="Courier New" w:cs="Courier New"/>
    </w:rPr>
  </w:style>
  <w:style w:type="character" w:styleId="HTMLCode">
    <w:name w:val="HTML Code"/>
    <w:uiPriority w:val="99"/>
    <w:rsid w:val="00990F07"/>
    <w:rPr>
      <w:rFonts w:ascii="Courier New" w:hAnsi="Courier New" w:cs="Courier New"/>
      <w:sz w:val="20"/>
      <w:szCs w:val="20"/>
    </w:rPr>
  </w:style>
  <w:style w:type="paragraph" w:customStyle="1" w:styleId="MediumGrid21">
    <w:name w:val="Medium Grid 21"/>
    <w:uiPriority w:val="1"/>
    <w:qFormat/>
    <w:rsid w:val="00990F07"/>
    <w:pPr>
      <w:jc w:val="both"/>
    </w:pPr>
    <w:rPr>
      <w:rFonts w:ascii="Tms Rmn" w:eastAsia="Times New Roman" w:hAnsi="Tms Rmn"/>
    </w:rPr>
  </w:style>
  <w:style w:type="character" w:customStyle="1" w:styleId="PlainTextChar">
    <w:name w:val="Plain Text Char"/>
    <w:link w:val="PlainText"/>
    <w:uiPriority w:val="99"/>
    <w:rsid w:val="00990F07"/>
    <w:rPr>
      <w:rFonts w:ascii="Courier New" w:hAnsi="Courier New"/>
      <w:lang w:val="en-GB" w:eastAsia="ja-JP"/>
    </w:rPr>
  </w:style>
  <w:style w:type="character" w:customStyle="1" w:styleId="Heading5Char">
    <w:name w:val="Heading 5 Char"/>
    <w:link w:val="Heading5"/>
    <w:rsid w:val="00483C7C"/>
    <w:rPr>
      <w:rFonts w:ascii="Arial" w:hAnsi="Arial"/>
      <w:b/>
      <w:lang w:val="en-GB" w:eastAsia="ja-JP"/>
    </w:rPr>
  </w:style>
  <w:style w:type="character" w:customStyle="1" w:styleId="Heading6Char">
    <w:name w:val="Heading 6 Char"/>
    <w:aliases w:val="do not use! Char"/>
    <w:link w:val="Heading6"/>
    <w:rsid w:val="00990F07"/>
    <w:rPr>
      <w:rFonts w:ascii="Arial" w:hAnsi="Arial"/>
      <w:b/>
      <w:lang w:val="en-GB" w:eastAsia="ja-JP"/>
    </w:rPr>
  </w:style>
  <w:style w:type="paragraph" w:customStyle="1" w:styleId="Code1">
    <w:name w:val="Code 1"/>
    <w:basedOn w:val="M1"/>
    <w:rsid w:val="00990F07"/>
    <w:rPr>
      <w:rFonts w:ascii="Courier New" w:hAnsi="Courier New"/>
    </w:rPr>
  </w:style>
  <w:style w:type="character" w:customStyle="1" w:styleId="FooterChar">
    <w:name w:val="Footer Char"/>
    <w:link w:val="Footer"/>
    <w:rsid w:val="00990F07"/>
    <w:rPr>
      <w:rFonts w:ascii="Arial" w:hAnsi="Arial"/>
      <w:lang w:val="en-GB" w:eastAsia="ja-JP"/>
    </w:rPr>
  </w:style>
  <w:style w:type="character" w:customStyle="1" w:styleId="bnf">
    <w:name w:val="bnf"/>
    <w:qFormat/>
    <w:rsid w:val="00990F07"/>
    <w:rPr>
      <w:rFonts w:ascii="Times New Roman" w:hAnsi="Times New Roman"/>
      <w:i/>
    </w:rPr>
  </w:style>
  <w:style w:type="numbering" w:customStyle="1" w:styleId="ag3">
    <w:name w:val="ag3"/>
    <w:uiPriority w:val="99"/>
    <w:rsid w:val="00990F07"/>
    <w:pPr>
      <w:numPr>
        <w:numId w:val="52"/>
      </w:numPr>
    </w:pPr>
  </w:style>
  <w:style w:type="paragraph" w:styleId="E-mailSignature">
    <w:name w:val="E-mail Signature"/>
    <w:basedOn w:val="Normal"/>
    <w:link w:val="E-mailSignatureChar"/>
    <w:rsid w:val="004C02EF"/>
  </w:style>
  <w:style w:type="character" w:customStyle="1" w:styleId="E-mailSignatureChar">
    <w:name w:val="E-mail Signature Char"/>
    <w:link w:val="E-mailSignature"/>
    <w:rsid w:val="004C02EF"/>
    <w:rPr>
      <w:rFonts w:ascii="Arial" w:hAnsi="Arial"/>
      <w:lang w:val="en-GB" w:eastAsia="ja-JP"/>
    </w:rPr>
  </w:style>
  <w:style w:type="paragraph" w:styleId="HTMLAddress">
    <w:name w:val="HTML Address"/>
    <w:basedOn w:val="Normal"/>
    <w:link w:val="HTMLAddressChar"/>
    <w:rsid w:val="004C02EF"/>
    <w:rPr>
      <w:i/>
      <w:iCs/>
    </w:rPr>
  </w:style>
  <w:style w:type="character" w:customStyle="1" w:styleId="HTMLAddressChar">
    <w:name w:val="HTML Address Char"/>
    <w:link w:val="HTMLAddress"/>
    <w:rsid w:val="004C02EF"/>
    <w:rPr>
      <w:rFonts w:ascii="Arial" w:hAnsi="Arial"/>
      <w:i/>
      <w:iCs/>
      <w:lang w:val="en-GB" w:eastAsia="ja-JP"/>
    </w:rPr>
  </w:style>
  <w:style w:type="paragraph" w:styleId="NormalWeb">
    <w:name w:val="Normal (Web)"/>
    <w:basedOn w:val="Normal"/>
    <w:rsid w:val="004C02EF"/>
    <w:rPr>
      <w:rFonts w:ascii="Times New Roman" w:hAnsi="Times New Roman"/>
      <w:sz w:val="24"/>
      <w:szCs w:val="24"/>
    </w:rPr>
  </w:style>
  <w:style w:type="character" w:customStyle="1" w:styleId="headertitle2">
    <w:name w:val="headertitle2"/>
    <w:basedOn w:val="DefaultParagraphFont"/>
    <w:rsid w:val="004C02EF"/>
  </w:style>
  <w:style w:type="character" w:customStyle="1" w:styleId="M0Char">
    <w:name w:val="M0 Char"/>
    <w:link w:val="M0"/>
    <w:rsid w:val="004C02EF"/>
    <w:rPr>
      <w:rFonts w:ascii="Arial" w:eastAsia="Times New Roman" w:hAnsi="Arial"/>
      <w:color w:val="000000"/>
      <w:spacing w:val="6"/>
      <w:lang w:val="en-GB" w:eastAsia="en-US" w:bidi="ar-SA"/>
    </w:rPr>
  </w:style>
  <w:style w:type="character" w:customStyle="1" w:styleId="M2Char">
    <w:name w:val="M2 Char"/>
    <w:link w:val="M2"/>
    <w:rsid w:val="004C02EF"/>
    <w:rPr>
      <w:rFonts w:ascii="Arial" w:eastAsia="Times New Roman" w:hAnsi="Arial"/>
      <w:color w:val="000000"/>
      <w:spacing w:val="6"/>
      <w:lang w:val="en-GB" w:eastAsia="en-US"/>
    </w:rPr>
  </w:style>
  <w:style w:type="paragraph" w:customStyle="1" w:styleId="defin">
    <w:name w:val="defin"/>
    <w:basedOn w:val="M0"/>
    <w:rsid w:val="004C02EF"/>
    <w:rPr>
      <w:smallCaps/>
      <w:color w:val="FF0000"/>
    </w:rPr>
  </w:style>
  <w:style w:type="paragraph" w:customStyle="1" w:styleId="Reference">
    <w:name w:val="Reference"/>
    <w:basedOn w:val="Normal"/>
    <w:rsid w:val="004C02EF"/>
    <w:pPr>
      <w:spacing w:before="60" w:after="60" w:line="240" w:lineRule="auto"/>
      <w:ind w:left="3240" w:hanging="2520"/>
      <w:jc w:val="left"/>
    </w:pPr>
    <w:rPr>
      <w:rFonts w:ascii="Times New Roman" w:eastAsia="Times New Roman" w:hAnsi="Times New Roman"/>
      <w:color w:val="000000"/>
      <w:sz w:val="24"/>
      <w:lang w:eastAsia="en-US"/>
    </w:rPr>
  </w:style>
  <w:style w:type="paragraph" w:customStyle="1" w:styleId="TimesDoubles">
    <w:name w:val="TimesDoubles"/>
    <w:basedOn w:val="Normal"/>
    <w:rsid w:val="004C02EF"/>
    <w:pPr>
      <w:spacing w:after="0" w:line="267" w:lineRule="atLeast"/>
      <w:jc w:val="left"/>
    </w:pPr>
    <w:rPr>
      <w:rFonts w:ascii="Times New Roman" w:eastAsia="Times New Roman" w:hAnsi="Times New Roman"/>
      <w:color w:val="000000"/>
      <w:sz w:val="24"/>
      <w:u w:val="double"/>
      <w:lang w:eastAsia="en-US"/>
    </w:rPr>
  </w:style>
  <w:style w:type="paragraph" w:customStyle="1" w:styleId="Action">
    <w:name w:val="Action"/>
    <w:basedOn w:val="M0"/>
    <w:rsid w:val="004C02EF"/>
    <w:pPr>
      <w:framePr w:w="9639" w:hSpace="142" w:vSpace="142" w:wrap="around" w:vAnchor="text" w:hAnchor="text" w:xAlign="center" w:y="285"/>
      <w:pBdr>
        <w:top w:val="single" w:sz="4" w:space="3" w:color="FF6600"/>
        <w:left w:val="single" w:sz="4" w:space="4" w:color="FF6600"/>
        <w:bottom w:val="single" w:sz="4" w:space="3" w:color="FF6600"/>
        <w:right w:val="single" w:sz="4" w:space="4" w:color="FF6600"/>
      </w:pBdr>
      <w:spacing w:before="120"/>
      <w:jc w:val="center"/>
    </w:pPr>
    <w:rPr>
      <w:i/>
      <w:color w:val="FF6600"/>
    </w:rPr>
  </w:style>
  <w:style w:type="paragraph" w:customStyle="1" w:styleId="Code0">
    <w:name w:val="Code 0"/>
    <w:basedOn w:val="M0"/>
    <w:rsid w:val="004C02EF"/>
    <w:rPr>
      <w:rFonts w:ascii="Courier New" w:hAnsi="Courier New"/>
      <w:color w:val="auto"/>
    </w:rPr>
  </w:style>
  <w:style w:type="paragraph" w:customStyle="1" w:styleId="Code2">
    <w:name w:val="Code 2"/>
    <w:basedOn w:val="M2"/>
    <w:rsid w:val="004C02EF"/>
    <w:pPr>
      <w:keepNext/>
      <w:tabs>
        <w:tab w:val="num" w:pos="360"/>
        <w:tab w:val="left" w:pos="500"/>
        <w:tab w:val="left" w:pos="540"/>
        <w:tab w:val="left" w:pos="720"/>
      </w:tabs>
      <w:suppressAutoHyphens/>
      <w:spacing w:before="270" w:after="240" w:line="270" w:lineRule="exact"/>
      <w:jc w:val="left"/>
      <w:outlineLvl w:val="1"/>
    </w:pPr>
    <w:rPr>
      <w:rFonts w:ascii="Courier New" w:hAnsi="Courier New"/>
      <w:b/>
      <w:color w:val="auto"/>
      <w:sz w:val="24"/>
      <w:lang w:eastAsia="ja-JP"/>
    </w:rPr>
  </w:style>
  <w:style w:type="paragraph" w:customStyle="1" w:styleId="Code3">
    <w:name w:val="Code 3"/>
    <w:basedOn w:val="M3"/>
    <w:rsid w:val="004C02EF"/>
    <w:rPr>
      <w:rFonts w:ascii="Courier New" w:hAnsi="Courier New"/>
    </w:rPr>
  </w:style>
  <w:style w:type="paragraph" w:customStyle="1" w:styleId="Code4">
    <w:name w:val="Code 4"/>
    <w:basedOn w:val="M4"/>
    <w:rsid w:val="004C02EF"/>
    <w:rPr>
      <w:rFonts w:ascii="Courier New" w:hAnsi="Courier New"/>
    </w:rPr>
  </w:style>
  <w:style w:type="paragraph" w:customStyle="1" w:styleId="Code5">
    <w:name w:val="Code 5"/>
    <w:basedOn w:val="M5"/>
    <w:rsid w:val="004C02EF"/>
    <w:rPr>
      <w:rFonts w:ascii="Courier New" w:hAnsi="Courier New"/>
    </w:rPr>
  </w:style>
  <w:style w:type="paragraph" w:customStyle="1" w:styleId="ImportantWords">
    <w:name w:val="Important Words"/>
    <w:basedOn w:val="Normal"/>
    <w:rsid w:val="004C02EF"/>
    <w:pPr>
      <w:spacing w:after="120" w:line="240" w:lineRule="auto"/>
    </w:pPr>
    <w:rPr>
      <w:rFonts w:eastAsia="Times New Roman"/>
      <w:b/>
      <w:color w:val="FF6600"/>
      <w:lang w:eastAsia="en-US"/>
    </w:rPr>
  </w:style>
  <w:style w:type="paragraph" w:customStyle="1" w:styleId="TableTitle0">
    <w:name w:val="Table Title"/>
    <w:basedOn w:val="CA"/>
    <w:rsid w:val="004C02EF"/>
    <w:pPr>
      <w:keepNext/>
      <w:keepLines/>
    </w:pPr>
    <w:rPr>
      <w:rFonts w:ascii="Arial" w:hAnsi="Arial"/>
      <w:b w:val="0"/>
      <w:color w:val="808080"/>
      <w:spacing w:val="20"/>
    </w:rPr>
  </w:style>
  <w:style w:type="character" w:styleId="HTMLVariable">
    <w:name w:val="HTML Variable"/>
    <w:rsid w:val="004C02EF"/>
    <w:rPr>
      <w:i/>
    </w:rPr>
  </w:style>
  <w:style w:type="paragraph" w:customStyle="1" w:styleId="Informationtitle1">
    <w:name w:val="Information title 1"/>
    <w:basedOn w:val="Title"/>
    <w:rsid w:val="004C02EF"/>
    <w:pPr>
      <w:keepLines/>
      <w:tabs>
        <w:tab w:val="left" w:pos="5245"/>
      </w:tabs>
      <w:spacing w:before="60" w:after="120" w:line="240" w:lineRule="auto"/>
      <w:jc w:val="both"/>
    </w:pPr>
    <w:rPr>
      <w:rFonts w:eastAsia="Times New Roman"/>
      <w:i/>
      <w:color w:val="FF6600"/>
      <w:sz w:val="28"/>
      <w:lang w:eastAsia="en-US"/>
    </w:rPr>
  </w:style>
  <w:style w:type="paragraph" w:customStyle="1" w:styleId="TLannouncement">
    <w:name w:val="T&amp;L announcement"/>
    <w:basedOn w:val="Header"/>
    <w:rsid w:val="004C02EF"/>
    <w:pPr>
      <w:tabs>
        <w:tab w:val="left" w:pos="3261"/>
      </w:tabs>
      <w:spacing w:before="600" w:after="0" w:line="240" w:lineRule="auto"/>
      <w:jc w:val="center"/>
    </w:pPr>
    <w:rPr>
      <w:rFonts w:eastAsia="Times New Roman"/>
      <w:color w:val="333333"/>
      <w:spacing w:val="20"/>
      <w:sz w:val="20"/>
      <w:lang w:eastAsia="en-US"/>
    </w:rPr>
  </w:style>
  <w:style w:type="paragraph" w:customStyle="1" w:styleId="TLtitle">
    <w:name w:val="T&amp;L title"/>
    <w:basedOn w:val="Header"/>
    <w:next w:val="TLannouncement"/>
    <w:rsid w:val="004C02EF"/>
    <w:pPr>
      <w:tabs>
        <w:tab w:val="left" w:pos="3261"/>
      </w:tabs>
      <w:spacing w:before="600" w:after="0" w:line="240" w:lineRule="auto"/>
      <w:jc w:val="center"/>
    </w:pPr>
    <w:rPr>
      <w:rFonts w:eastAsia="Times New Roman"/>
      <w:color w:val="808080"/>
      <w:spacing w:val="20"/>
      <w:sz w:val="20"/>
      <w:lang w:eastAsia="en-US"/>
    </w:rPr>
  </w:style>
  <w:style w:type="character" w:customStyle="1" w:styleId="HTMLVariable1">
    <w:name w:val="HTML Variable1"/>
    <w:rsid w:val="004C02EF"/>
    <w:rPr>
      <w:i/>
    </w:rPr>
  </w:style>
  <w:style w:type="paragraph" w:customStyle="1" w:styleId="AnnexHeading">
    <w:name w:val="Annex Heading"/>
    <w:basedOn w:val="Heading1"/>
    <w:link w:val="AnnexHeadingChar"/>
    <w:rsid w:val="004C02EF"/>
    <w:pPr>
      <w:numPr>
        <w:numId w:val="0"/>
      </w:numPr>
      <w:tabs>
        <w:tab w:val="clear" w:pos="400"/>
        <w:tab w:val="clear" w:pos="560"/>
        <w:tab w:val="left" w:pos="680"/>
      </w:tabs>
      <w:suppressAutoHyphens w:val="0"/>
      <w:spacing w:before="0" w:after="120" w:line="240" w:lineRule="auto"/>
      <w:jc w:val="center"/>
    </w:pPr>
    <w:rPr>
      <w:rFonts w:eastAsia="Times New Roman"/>
      <w:color w:val="FF6600"/>
      <w:spacing w:val="6"/>
    </w:rPr>
  </w:style>
  <w:style w:type="paragraph" w:customStyle="1" w:styleId="Footerwithoutline">
    <w:name w:val="Footer without line"/>
    <w:basedOn w:val="Footer"/>
    <w:rsid w:val="004C02EF"/>
    <w:pPr>
      <w:spacing w:before="60" w:after="120" w:line="240" w:lineRule="auto"/>
      <w:jc w:val="center"/>
    </w:pPr>
    <w:rPr>
      <w:rFonts w:eastAsia="Times New Roman"/>
      <w:i/>
      <w:color w:val="000000"/>
      <w:spacing w:val="6"/>
      <w:sz w:val="16"/>
      <w:lang w:eastAsia="en-US"/>
    </w:rPr>
  </w:style>
  <w:style w:type="paragraph" w:customStyle="1" w:styleId="b">
    <w:name w:val="b#"/>
    <w:basedOn w:val="Normal"/>
    <w:rsid w:val="004C02EF"/>
    <w:pPr>
      <w:widowControl w:val="0"/>
      <w:spacing w:before="160" w:after="20" w:line="240" w:lineRule="auto"/>
      <w:jc w:val="center"/>
    </w:pPr>
    <w:rPr>
      <w:rFonts w:ascii="Garamond" w:eastAsia="MS Gothic" w:hAnsi="Garamond"/>
      <w:sz w:val="16"/>
    </w:rPr>
  </w:style>
  <w:style w:type="paragraph" w:customStyle="1" w:styleId="b0">
    <w:name w:val="新b#下枠"/>
    <w:basedOn w:val="Normal"/>
    <w:rsid w:val="004C02EF"/>
    <w:pPr>
      <w:widowControl w:val="0"/>
      <w:spacing w:after="120" w:line="240" w:lineRule="auto"/>
      <w:jc w:val="center"/>
    </w:pPr>
    <w:rPr>
      <w:rFonts w:ascii="Garamond" w:eastAsia="MS Gothic" w:hAnsi="Garamond"/>
      <w:sz w:val="21"/>
    </w:rPr>
  </w:style>
  <w:style w:type="paragraph" w:customStyle="1" w:styleId="TableItem">
    <w:name w:val="Table Item"/>
    <w:basedOn w:val="TableText"/>
    <w:rsid w:val="004C02EF"/>
    <w:rPr>
      <w:b/>
      <w:sz w:val="21"/>
    </w:rPr>
  </w:style>
  <w:style w:type="paragraph" w:customStyle="1" w:styleId="TableText">
    <w:name w:val="Table Text"/>
    <w:basedOn w:val="NormalIndent"/>
    <w:rsid w:val="004C02EF"/>
    <w:pPr>
      <w:widowControl w:val="0"/>
      <w:tabs>
        <w:tab w:val="left" w:pos="4961"/>
      </w:tabs>
      <w:spacing w:after="120" w:line="240" w:lineRule="atLeast"/>
      <w:ind w:left="0"/>
    </w:pPr>
    <w:rPr>
      <w:rFonts w:ascii="Tms Rmn" w:eastAsia="Times New Roman" w:hAnsi="Tms Rmn"/>
      <w:color w:val="000000"/>
      <w:sz w:val="18"/>
      <w:lang w:eastAsia="en-US"/>
    </w:rPr>
  </w:style>
  <w:style w:type="paragraph" w:customStyle="1" w:styleId="a7">
    <w:name w:val="??"/>
    <w:rsid w:val="004C02EF"/>
    <w:pPr>
      <w:widowControl w:val="0"/>
      <w:overflowPunct w:val="0"/>
      <w:autoSpaceDE w:val="0"/>
      <w:autoSpaceDN w:val="0"/>
      <w:adjustRightInd w:val="0"/>
      <w:textAlignment w:val="baseline"/>
    </w:pPr>
    <w:rPr>
      <w:sz w:val="24"/>
    </w:rPr>
  </w:style>
  <w:style w:type="paragraph" w:customStyle="1" w:styleId="1">
    <w:name w:val="??? 1"/>
    <w:basedOn w:val="M0"/>
    <w:next w:val="M1"/>
    <w:rsid w:val="004C02EF"/>
    <w:pPr>
      <w:keepNext/>
      <w:widowControl w:val="0"/>
      <w:tabs>
        <w:tab w:val="left" w:pos="680"/>
      </w:tabs>
      <w:spacing w:before="240" w:after="72"/>
      <w:ind w:left="680" w:hanging="680"/>
    </w:pPr>
    <w:rPr>
      <w:rFonts w:ascii="Times New Roman" w:hAnsi="Times New Roman"/>
      <w:b/>
      <w:spacing w:val="10"/>
      <w:sz w:val="24"/>
      <w:lang w:val="en-US"/>
    </w:rPr>
  </w:style>
  <w:style w:type="paragraph" w:customStyle="1" w:styleId="Garamond">
    <w:name w:val="標準　Garamond"/>
    <w:basedOn w:val="Normal"/>
    <w:rsid w:val="004C02EF"/>
    <w:pPr>
      <w:keepLines/>
      <w:widowControl w:val="0"/>
      <w:spacing w:after="120" w:line="330" w:lineRule="atLeast"/>
    </w:pPr>
    <w:rPr>
      <w:rFonts w:ascii="Garamond" w:eastAsia="MS Gothic" w:hAnsi="Garamond"/>
      <w:sz w:val="22"/>
    </w:rPr>
  </w:style>
  <w:style w:type="paragraph" w:customStyle="1" w:styleId="a0">
    <w:name w:val="・箇条書き"/>
    <w:basedOn w:val="Normal"/>
    <w:next w:val="Normal"/>
    <w:rsid w:val="004C02EF"/>
    <w:pPr>
      <w:widowControl w:val="0"/>
      <w:numPr>
        <w:numId w:val="395"/>
      </w:numPr>
      <w:tabs>
        <w:tab w:val="clear" w:pos="360"/>
      </w:tabs>
      <w:adjustRightInd w:val="0"/>
      <w:spacing w:after="0" w:line="330" w:lineRule="atLeast"/>
      <w:ind w:left="199" w:hanging="199"/>
      <w:jc w:val="left"/>
      <w:textAlignment w:val="baseline"/>
    </w:pPr>
    <w:rPr>
      <w:rFonts w:ascii="Garamond" w:eastAsia="MS PMincho" w:hAnsi="Garamond"/>
      <w:b/>
      <w:i/>
      <w:sz w:val="22"/>
      <w:lang w:val="en-US"/>
    </w:rPr>
  </w:style>
  <w:style w:type="paragraph" w:customStyle="1" w:styleId="a">
    <w:name w:val="箇条書"/>
    <w:basedOn w:val="PlainText"/>
    <w:rsid w:val="004C02EF"/>
    <w:pPr>
      <w:widowControl w:val="0"/>
      <w:numPr>
        <w:numId w:val="396"/>
      </w:numPr>
      <w:tabs>
        <w:tab w:val="clear" w:pos="360"/>
      </w:tabs>
      <w:adjustRightInd w:val="0"/>
      <w:spacing w:after="0" w:line="330" w:lineRule="atLeast"/>
      <w:jc w:val="left"/>
      <w:textAlignment w:val="baseline"/>
    </w:pPr>
    <w:rPr>
      <w:rFonts w:ascii="Garamond" w:eastAsia="MS PMincho" w:hAnsi="Garamond"/>
      <w:sz w:val="22"/>
      <w:lang w:val="en-US"/>
    </w:rPr>
  </w:style>
  <w:style w:type="paragraph" w:customStyle="1" w:styleId="10">
    <w:name w:val="箇条書　1)"/>
    <w:basedOn w:val="Normal"/>
    <w:rsid w:val="004C02EF"/>
    <w:pPr>
      <w:keepLines/>
      <w:widowControl w:val="0"/>
      <w:tabs>
        <w:tab w:val="left" w:pos="170"/>
        <w:tab w:val="num" w:pos="360"/>
      </w:tabs>
      <w:adjustRightInd w:val="0"/>
      <w:spacing w:after="0" w:line="330" w:lineRule="atLeast"/>
      <w:ind w:left="284" w:hanging="284"/>
      <w:jc w:val="left"/>
      <w:textAlignment w:val="baseline"/>
    </w:pPr>
    <w:rPr>
      <w:rFonts w:ascii="Garamond" w:eastAsia="MS Gothic" w:hAnsi="Garamond"/>
      <w:sz w:val="24"/>
      <w:lang w:val="en-US"/>
    </w:rPr>
  </w:style>
  <w:style w:type="paragraph" w:customStyle="1" w:styleId="TABLE">
    <w:name w:val="TABLE　行間"/>
    <w:basedOn w:val="Normal"/>
    <w:rsid w:val="004C02EF"/>
    <w:pPr>
      <w:keepLines/>
      <w:widowControl w:val="0"/>
      <w:adjustRightInd w:val="0"/>
      <w:spacing w:after="0" w:line="280" w:lineRule="atLeast"/>
      <w:jc w:val="center"/>
      <w:textAlignment w:val="baseline"/>
    </w:pPr>
    <w:rPr>
      <w:rFonts w:ascii="Garamond" w:eastAsia="MS Gothic" w:hAnsi="Garamond"/>
      <w:sz w:val="22"/>
      <w:lang w:val="en-US"/>
    </w:rPr>
  </w:style>
  <w:style w:type="character" w:customStyle="1" w:styleId="Heading1Char">
    <w:name w:val="Heading 1 Char"/>
    <w:link w:val="Heading1"/>
    <w:rsid w:val="004C02EF"/>
    <w:rPr>
      <w:rFonts w:ascii="Arial" w:hAnsi="Arial"/>
      <w:b/>
      <w:sz w:val="24"/>
      <w:lang w:val="en-GB" w:eastAsia="ja-JP"/>
    </w:rPr>
  </w:style>
  <w:style w:type="character" w:customStyle="1" w:styleId="AnnexHeadingChar">
    <w:name w:val="Annex Heading Char"/>
    <w:link w:val="AnnexHeading"/>
    <w:rsid w:val="004C02EF"/>
    <w:rPr>
      <w:rFonts w:ascii="Arial" w:eastAsia="Times New Roman" w:hAnsi="Arial"/>
      <w:b/>
      <w:color w:val="FF6600"/>
      <w:spacing w:val="6"/>
      <w:sz w:val="24"/>
      <w:lang w:val="en-GB" w:eastAsia="ja-JP"/>
    </w:rPr>
  </w:style>
  <w:style w:type="paragraph" w:customStyle="1" w:styleId="figure">
    <w:name w:val="figure行間１"/>
    <w:basedOn w:val="Normal"/>
    <w:rsid w:val="004C02EF"/>
    <w:pPr>
      <w:keepLines/>
      <w:widowControl w:val="0"/>
      <w:adjustRightInd w:val="0"/>
      <w:spacing w:after="0" w:line="240" w:lineRule="auto"/>
      <w:jc w:val="center"/>
      <w:textAlignment w:val="baseline"/>
    </w:pPr>
    <w:rPr>
      <w:rFonts w:ascii="Garamond" w:eastAsia="MS Gothic" w:hAnsi="Garamond"/>
      <w:sz w:val="22"/>
      <w:lang w:val="en-US"/>
    </w:rPr>
  </w:style>
  <w:style w:type="character" w:customStyle="1" w:styleId="Heading9Char">
    <w:name w:val="Heading 9 Char"/>
    <w:aliases w:val="do not use!!!! Char"/>
    <w:link w:val="Heading9"/>
    <w:rsid w:val="004C02EF"/>
    <w:rPr>
      <w:rFonts w:ascii="Arial" w:hAnsi="Arial"/>
      <w:b/>
      <w:lang w:val="en-GB" w:eastAsia="ja-JP"/>
    </w:rPr>
  </w:style>
  <w:style w:type="paragraph" w:customStyle="1" w:styleId="RA">
    <w:name w:val="RA"/>
    <w:rsid w:val="004C02EF"/>
    <w:pPr>
      <w:spacing w:after="120" w:line="264" w:lineRule="atLeast"/>
      <w:jc w:val="right"/>
    </w:pPr>
    <w:rPr>
      <w:rFonts w:ascii="Geneva" w:hAnsi="Geneva"/>
    </w:rPr>
  </w:style>
  <w:style w:type="paragraph" w:customStyle="1" w:styleId="RB">
    <w:name w:val="RB"/>
    <w:rsid w:val="004C02EF"/>
    <w:pPr>
      <w:spacing w:line="264" w:lineRule="atLeast"/>
      <w:jc w:val="right"/>
    </w:pPr>
    <w:rPr>
      <w:rFonts w:ascii="Geneva" w:hAnsi="Geneva"/>
    </w:rPr>
  </w:style>
  <w:style w:type="paragraph" w:customStyle="1" w:styleId="D3">
    <w:name w:val="D3"/>
    <w:rsid w:val="004C02EF"/>
    <w:pPr>
      <w:tabs>
        <w:tab w:val="left" w:pos="1418"/>
      </w:tabs>
      <w:spacing w:after="120" w:line="264" w:lineRule="atLeast"/>
      <w:ind w:left="1418" w:hanging="284"/>
      <w:jc w:val="both"/>
    </w:pPr>
    <w:rPr>
      <w:rFonts w:ascii="Geneva" w:hAnsi="Geneva"/>
    </w:rPr>
  </w:style>
  <w:style w:type="paragraph" w:customStyle="1" w:styleId="D2">
    <w:name w:val="D2"/>
    <w:rsid w:val="004C02EF"/>
    <w:pPr>
      <w:tabs>
        <w:tab w:val="left" w:pos="1191"/>
      </w:tabs>
      <w:spacing w:after="120" w:line="264" w:lineRule="atLeast"/>
      <w:ind w:left="1191" w:hanging="284"/>
      <w:jc w:val="both"/>
    </w:pPr>
    <w:rPr>
      <w:rFonts w:ascii="Geneva" w:hAnsi="Geneva"/>
    </w:rPr>
  </w:style>
  <w:style w:type="paragraph" w:customStyle="1" w:styleId="D1">
    <w:name w:val="D1"/>
    <w:rsid w:val="004C02EF"/>
    <w:pPr>
      <w:tabs>
        <w:tab w:val="left" w:pos="964"/>
      </w:tabs>
      <w:spacing w:after="120" w:line="264" w:lineRule="atLeast"/>
      <w:ind w:left="964" w:hanging="284"/>
      <w:jc w:val="both"/>
    </w:pPr>
    <w:rPr>
      <w:rFonts w:ascii="Geneva" w:hAnsi="Geneva"/>
    </w:rPr>
  </w:style>
  <w:style w:type="paragraph" w:customStyle="1" w:styleId="TC">
    <w:name w:val="TC"/>
    <w:rsid w:val="004C02EF"/>
    <w:pPr>
      <w:spacing w:line="264" w:lineRule="atLeast"/>
    </w:pPr>
    <w:rPr>
      <w:rFonts w:ascii="Geneva" w:hAnsi="Geneva"/>
    </w:rPr>
  </w:style>
  <w:style w:type="paragraph" w:customStyle="1" w:styleId="T0">
    <w:name w:val="T0"/>
    <w:rsid w:val="004C02EF"/>
    <w:pPr>
      <w:keepNext/>
      <w:spacing w:after="120" w:line="264" w:lineRule="atLeast"/>
    </w:pPr>
    <w:rPr>
      <w:rFonts w:ascii="Geneva" w:hAnsi="Geneva"/>
      <w:b/>
    </w:rPr>
  </w:style>
  <w:style w:type="paragraph" w:customStyle="1" w:styleId="D4">
    <w:name w:val="D4"/>
    <w:rsid w:val="004C02EF"/>
    <w:pPr>
      <w:tabs>
        <w:tab w:val="left" w:pos="1644"/>
      </w:tabs>
      <w:spacing w:after="120" w:line="264" w:lineRule="atLeast"/>
      <w:ind w:left="1644" w:hanging="284"/>
      <w:jc w:val="both"/>
    </w:pPr>
    <w:rPr>
      <w:rFonts w:ascii="Geneva" w:hAnsi="Geneva"/>
    </w:rPr>
  </w:style>
  <w:style w:type="paragraph" w:customStyle="1" w:styleId="S1">
    <w:name w:val="S1"/>
    <w:rsid w:val="004C02EF"/>
    <w:pPr>
      <w:tabs>
        <w:tab w:val="left" w:pos="1531"/>
      </w:tabs>
      <w:spacing w:after="120" w:line="264" w:lineRule="atLeast"/>
      <w:ind w:left="1531" w:hanging="851"/>
      <w:jc w:val="both"/>
    </w:pPr>
    <w:rPr>
      <w:rFonts w:ascii="Geneva" w:hAnsi="Geneva"/>
    </w:rPr>
  </w:style>
  <w:style w:type="paragraph" w:customStyle="1" w:styleId="D5">
    <w:name w:val="D5"/>
    <w:rsid w:val="004C02EF"/>
    <w:pPr>
      <w:tabs>
        <w:tab w:val="left" w:pos="1871"/>
      </w:tabs>
      <w:spacing w:after="120" w:line="264" w:lineRule="atLeast"/>
      <w:ind w:left="1871" w:hanging="284"/>
      <w:jc w:val="both"/>
    </w:pPr>
    <w:rPr>
      <w:rFonts w:ascii="Geneva" w:hAnsi="Geneva"/>
    </w:rPr>
  </w:style>
  <w:style w:type="paragraph" w:customStyle="1" w:styleId="S2">
    <w:name w:val="S2"/>
    <w:rsid w:val="004C02EF"/>
    <w:pPr>
      <w:tabs>
        <w:tab w:val="left" w:pos="1758"/>
      </w:tabs>
      <w:spacing w:after="120" w:line="264" w:lineRule="atLeast"/>
      <w:ind w:left="1758" w:hanging="851"/>
      <w:jc w:val="both"/>
    </w:pPr>
    <w:rPr>
      <w:rFonts w:ascii="Geneva" w:hAnsi="Geneva"/>
    </w:rPr>
  </w:style>
  <w:style w:type="paragraph" w:customStyle="1" w:styleId="S3">
    <w:name w:val="S3"/>
    <w:rsid w:val="004C02EF"/>
    <w:pPr>
      <w:tabs>
        <w:tab w:val="left" w:pos="1985"/>
      </w:tabs>
      <w:spacing w:after="120" w:line="264" w:lineRule="atLeast"/>
      <w:ind w:left="1985" w:hanging="851"/>
      <w:jc w:val="both"/>
    </w:pPr>
    <w:rPr>
      <w:rFonts w:ascii="Geneva" w:hAnsi="Geneva"/>
    </w:rPr>
  </w:style>
  <w:style w:type="paragraph" w:customStyle="1" w:styleId="TB">
    <w:name w:val="TB"/>
    <w:rsid w:val="004C02EF"/>
    <w:pPr>
      <w:keepNext/>
      <w:spacing w:line="264" w:lineRule="atLeast"/>
    </w:pPr>
    <w:rPr>
      <w:rFonts w:ascii="Geneva" w:hAnsi="Geneva"/>
    </w:rPr>
  </w:style>
  <w:style w:type="paragraph" w:customStyle="1" w:styleId="S8">
    <w:name w:val="S8"/>
    <w:rsid w:val="004C02EF"/>
    <w:pPr>
      <w:keepLines/>
      <w:tabs>
        <w:tab w:val="left" w:pos="907"/>
        <w:tab w:val="left" w:pos="1134"/>
        <w:tab w:val="left" w:pos="1361"/>
        <w:tab w:val="left" w:pos="1588"/>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line="312" w:lineRule="atLeast"/>
      <w:ind w:left="500"/>
    </w:pPr>
    <w:rPr>
      <w:rFonts w:ascii="Geneva" w:hAnsi="Geneva"/>
    </w:rPr>
  </w:style>
  <w:style w:type="paragraph" w:customStyle="1" w:styleId="S7">
    <w:name w:val="S7"/>
    <w:rsid w:val="004C02EF"/>
    <w:pPr>
      <w:keepLines/>
      <w:tabs>
        <w:tab w:val="left" w:pos="907"/>
        <w:tab w:val="left" w:pos="1134"/>
        <w:tab w:val="left" w:pos="1361"/>
        <w:tab w:val="left" w:pos="1588"/>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after="120" w:line="312" w:lineRule="atLeast"/>
      <w:ind w:left="500"/>
    </w:pPr>
    <w:rPr>
      <w:rFonts w:ascii="Geneva" w:hAnsi="Geneva"/>
    </w:rPr>
  </w:style>
  <w:style w:type="paragraph" w:customStyle="1" w:styleId="D0">
    <w:name w:val="D0"/>
    <w:rsid w:val="004C02EF"/>
    <w:pPr>
      <w:tabs>
        <w:tab w:val="left" w:pos="284"/>
      </w:tabs>
      <w:spacing w:after="120" w:line="264" w:lineRule="atLeast"/>
      <w:ind w:left="284" w:hanging="284"/>
      <w:jc w:val="both"/>
    </w:pPr>
    <w:rPr>
      <w:rFonts w:ascii="Geneva" w:hAnsi="Geneva"/>
    </w:rPr>
  </w:style>
  <w:style w:type="paragraph" w:customStyle="1" w:styleId="S9">
    <w:name w:val="S9"/>
    <w:rsid w:val="004C02EF"/>
    <w:pPr>
      <w:tabs>
        <w:tab w:val="left" w:pos="1730"/>
        <w:tab w:val="right" w:pos="4320"/>
      </w:tabs>
      <w:spacing w:line="264" w:lineRule="atLeast"/>
    </w:pPr>
    <w:rPr>
      <w:rFonts w:ascii="Geneva" w:hAnsi="Geneva"/>
    </w:rPr>
  </w:style>
  <w:style w:type="paragraph" w:customStyle="1" w:styleId="SF">
    <w:name w:val="SF"/>
    <w:rsid w:val="004C02EF"/>
    <w:pPr>
      <w:tabs>
        <w:tab w:val="left" w:pos="1730"/>
        <w:tab w:val="right" w:pos="4320"/>
      </w:tabs>
      <w:spacing w:after="120" w:line="264" w:lineRule="atLeast"/>
    </w:pPr>
    <w:rPr>
      <w:rFonts w:ascii="Geneva" w:hAnsi="Geneva"/>
    </w:rPr>
  </w:style>
  <w:style w:type="paragraph" w:customStyle="1" w:styleId="TK">
    <w:name w:val="TK"/>
    <w:rsid w:val="004C02EF"/>
    <w:pPr>
      <w:keepNext/>
      <w:spacing w:line="264" w:lineRule="atLeast"/>
    </w:pPr>
    <w:rPr>
      <w:rFonts w:ascii="Geneva" w:hAnsi="Geneva"/>
    </w:rPr>
  </w:style>
  <w:style w:type="paragraph" w:customStyle="1" w:styleId="S4">
    <w:name w:val="S4"/>
    <w:rsid w:val="004C02EF"/>
    <w:pPr>
      <w:tabs>
        <w:tab w:val="left" w:pos="2211"/>
      </w:tabs>
      <w:spacing w:after="120" w:line="264" w:lineRule="atLeast"/>
      <w:ind w:left="2211" w:hanging="851"/>
      <w:jc w:val="both"/>
    </w:pPr>
    <w:rPr>
      <w:rFonts w:ascii="Geneva" w:hAnsi="Geneva"/>
    </w:rPr>
  </w:style>
  <w:style w:type="paragraph" w:customStyle="1" w:styleId="S5">
    <w:name w:val="S5"/>
    <w:rsid w:val="004C02EF"/>
    <w:pPr>
      <w:tabs>
        <w:tab w:val="left" w:pos="2438"/>
      </w:tabs>
      <w:spacing w:after="120" w:line="264" w:lineRule="atLeast"/>
      <w:ind w:left="2438" w:hanging="851"/>
      <w:jc w:val="both"/>
    </w:pPr>
    <w:rPr>
      <w:rFonts w:ascii="Geneva" w:hAnsi="Geneva"/>
    </w:rPr>
  </w:style>
  <w:style w:type="paragraph" w:customStyle="1" w:styleId="H0">
    <w:name w:val="H0"/>
    <w:rsid w:val="004C02EF"/>
    <w:pPr>
      <w:tabs>
        <w:tab w:val="left" w:pos="567"/>
      </w:tabs>
      <w:spacing w:after="120" w:line="264" w:lineRule="atLeast"/>
      <w:ind w:left="567" w:hanging="284"/>
      <w:jc w:val="both"/>
    </w:pPr>
    <w:rPr>
      <w:rFonts w:ascii="Geneva" w:hAnsi="Geneva"/>
    </w:rPr>
  </w:style>
  <w:style w:type="paragraph" w:customStyle="1" w:styleId="T5">
    <w:name w:val="T5"/>
    <w:rsid w:val="004C02EF"/>
    <w:pPr>
      <w:keepNext/>
      <w:keepLines/>
      <w:tabs>
        <w:tab w:val="left" w:pos="1588"/>
      </w:tabs>
      <w:spacing w:after="120" w:line="264" w:lineRule="atLeast"/>
      <w:ind w:left="1588" w:hanging="1247"/>
    </w:pPr>
    <w:rPr>
      <w:rFonts w:ascii="Geneva" w:hAnsi="Geneva"/>
      <w:b/>
    </w:rPr>
  </w:style>
  <w:style w:type="paragraph" w:customStyle="1" w:styleId="H1">
    <w:name w:val="H1"/>
    <w:rsid w:val="004C02EF"/>
    <w:pPr>
      <w:tabs>
        <w:tab w:val="left" w:pos="1247"/>
      </w:tabs>
      <w:spacing w:after="120" w:line="264" w:lineRule="atLeast"/>
      <w:ind w:left="1247" w:hanging="284"/>
      <w:jc w:val="both"/>
    </w:pPr>
    <w:rPr>
      <w:rFonts w:ascii="Geneva" w:hAnsi="Geneva"/>
    </w:rPr>
  </w:style>
  <w:style w:type="paragraph" w:customStyle="1" w:styleId="H2">
    <w:name w:val="H2"/>
    <w:rsid w:val="004C02EF"/>
    <w:pPr>
      <w:tabs>
        <w:tab w:val="left" w:pos="1474"/>
      </w:tabs>
      <w:spacing w:after="120" w:line="264" w:lineRule="atLeast"/>
      <w:ind w:left="1474" w:hanging="284"/>
      <w:jc w:val="both"/>
    </w:pPr>
    <w:rPr>
      <w:rFonts w:ascii="Geneva" w:hAnsi="Geneva"/>
    </w:rPr>
  </w:style>
  <w:style w:type="paragraph" w:customStyle="1" w:styleId="H3">
    <w:name w:val="H3"/>
    <w:rsid w:val="004C02EF"/>
    <w:pPr>
      <w:tabs>
        <w:tab w:val="left" w:pos="1701"/>
      </w:tabs>
      <w:spacing w:after="120" w:line="264" w:lineRule="atLeast"/>
      <w:ind w:left="1701" w:hanging="284"/>
      <w:jc w:val="both"/>
    </w:pPr>
    <w:rPr>
      <w:rFonts w:ascii="Geneva" w:hAnsi="Geneva"/>
    </w:rPr>
  </w:style>
  <w:style w:type="paragraph" w:customStyle="1" w:styleId="H4">
    <w:name w:val="H4"/>
    <w:rsid w:val="004C02EF"/>
    <w:pPr>
      <w:tabs>
        <w:tab w:val="left" w:pos="1928"/>
      </w:tabs>
      <w:spacing w:after="120" w:line="264" w:lineRule="atLeast"/>
      <w:ind w:left="1928" w:hanging="284"/>
      <w:jc w:val="both"/>
    </w:pPr>
    <w:rPr>
      <w:rFonts w:ascii="Geneva" w:hAnsi="Geneva"/>
    </w:rPr>
  </w:style>
  <w:style w:type="paragraph" w:customStyle="1" w:styleId="H5">
    <w:name w:val="H5"/>
    <w:rsid w:val="004C02EF"/>
    <w:pPr>
      <w:tabs>
        <w:tab w:val="left" w:pos="2155"/>
      </w:tabs>
      <w:spacing w:after="120" w:line="264" w:lineRule="atLeast"/>
      <w:ind w:left="2155" w:hanging="284"/>
      <w:jc w:val="both"/>
    </w:pPr>
    <w:rPr>
      <w:rFonts w:ascii="Geneva" w:hAnsi="Geneva"/>
    </w:rPr>
  </w:style>
  <w:style w:type="paragraph" w:customStyle="1" w:styleId="S0">
    <w:name w:val="S0"/>
    <w:rsid w:val="004C02EF"/>
    <w:pPr>
      <w:tabs>
        <w:tab w:val="left" w:pos="851"/>
      </w:tabs>
      <w:spacing w:after="120" w:line="264" w:lineRule="atLeast"/>
      <w:ind w:left="851" w:hanging="851"/>
      <w:jc w:val="both"/>
    </w:pPr>
    <w:rPr>
      <w:rFonts w:ascii="Geneva" w:hAnsi="Geneva"/>
    </w:rPr>
  </w:style>
  <w:style w:type="paragraph" w:customStyle="1" w:styleId="T4">
    <w:name w:val="T4"/>
    <w:rsid w:val="004C02EF"/>
    <w:pPr>
      <w:keepNext/>
      <w:keepLines/>
      <w:tabs>
        <w:tab w:val="left" w:pos="1361"/>
      </w:tabs>
      <w:spacing w:after="120" w:line="264" w:lineRule="atLeast"/>
      <w:ind w:left="1361" w:hanging="1089"/>
    </w:pPr>
    <w:rPr>
      <w:rFonts w:ascii="Geneva" w:hAnsi="Geneva"/>
      <w:b/>
    </w:rPr>
  </w:style>
  <w:style w:type="paragraph" w:customStyle="1" w:styleId="E1">
    <w:name w:val="E1"/>
    <w:rsid w:val="004C02EF"/>
    <w:pPr>
      <w:tabs>
        <w:tab w:val="left" w:pos="737"/>
        <w:tab w:val="decimal" w:pos="8060"/>
      </w:tabs>
      <w:spacing w:before="240" w:line="264" w:lineRule="atLeast"/>
      <w:ind w:left="737" w:hanging="669"/>
    </w:pPr>
    <w:rPr>
      <w:rFonts w:ascii="Geneva" w:hAnsi="Geneva"/>
      <w:b/>
    </w:rPr>
  </w:style>
  <w:style w:type="paragraph" w:customStyle="1" w:styleId="E2">
    <w:name w:val="E2"/>
    <w:rsid w:val="004C02EF"/>
    <w:pPr>
      <w:tabs>
        <w:tab w:val="left" w:pos="1644"/>
        <w:tab w:val="left" w:pos="7960"/>
      </w:tabs>
      <w:spacing w:line="264" w:lineRule="atLeast"/>
      <w:ind w:left="1644" w:hanging="907"/>
      <w:jc w:val="both"/>
    </w:pPr>
    <w:rPr>
      <w:rFonts w:ascii="Geneva" w:hAnsi="Geneva"/>
    </w:rPr>
  </w:style>
  <w:style w:type="paragraph" w:customStyle="1" w:styleId="E3">
    <w:name w:val="E3"/>
    <w:rsid w:val="004C02EF"/>
    <w:pPr>
      <w:tabs>
        <w:tab w:val="left" w:pos="2778"/>
        <w:tab w:val="left" w:pos="7960"/>
        <w:tab w:val="decimal" w:pos="9639"/>
      </w:tabs>
      <w:spacing w:line="264" w:lineRule="atLeast"/>
      <w:ind w:left="2778" w:hanging="1134"/>
    </w:pPr>
    <w:rPr>
      <w:rFonts w:ascii="Geneva" w:hAnsi="Geneva"/>
    </w:rPr>
  </w:style>
  <w:style w:type="paragraph" w:customStyle="1" w:styleId="E4">
    <w:name w:val="E4"/>
    <w:rsid w:val="004C02EF"/>
    <w:pPr>
      <w:tabs>
        <w:tab w:val="left" w:pos="4139"/>
        <w:tab w:val="decimal" w:pos="9639"/>
      </w:tabs>
      <w:spacing w:line="264" w:lineRule="atLeast"/>
      <w:ind w:left="4139" w:hanging="1361"/>
    </w:pPr>
    <w:rPr>
      <w:rFonts w:ascii="Geneva" w:hAnsi="Geneva"/>
    </w:rPr>
  </w:style>
  <w:style w:type="paragraph" w:customStyle="1" w:styleId="CommentText1">
    <w:name w:val="Comment Text1"/>
    <w:basedOn w:val="Normal"/>
    <w:rsid w:val="004C02EF"/>
    <w:pPr>
      <w:spacing w:after="120" w:line="240" w:lineRule="auto"/>
    </w:pPr>
    <w:rPr>
      <w:rFonts w:ascii="Times" w:eastAsia="Times New Roman" w:hAnsi="Times"/>
      <w:lang w:eastAsia="en-US"/>
    </w:rPr>
  </w:style>
  <w:style w:type="paragraph" w:customStyle="1" w:styleId="toc">
    <w:name w:val="toc"/>
    <w:basedOn w:val="Normal"/>
    <w:next w:val="Normal"/>
    <w:rsid w:val="004C02EF"/>
    <w:pPr>
      <w:tabs>
        <w:tab w:val="left" w:leader="dot" w:pos="8280"/>
        <w:tab w:val="right" w:pos="8640"/>
      </w:tabs>
      <w:spacing w:after="120" w:line="240" w:lineRule="auto"/>
      <w:ind w:left="720" w:right="720"/>
    </w:pPr>
    <w:rPr>
      <w:rFonts w:ascii="Times" w:eastAsia="Times New Roman" w:hAnsi="Times"/>
      <w:lang w:eastAsia="en-US"/>
    </w:rPr>
  </w:style>
  <w:style w:type="paragraph" w:customStyle="1" w:styleId="IndexHeading1">
    <w:name w:val="Index Heading1"/>
    <w:basedOn w:val="Normal"/>
    <w:next w:val="Index1"/>
    <w:rsid w:val="004C02EF"/>
    <w:pPr>
      <w:spacing w:after="120" w:line="240" w:lineRule="auto"/>
    </w:pPr>
    <w:rPr>
      <w:rFonts w:ascii="Times" w:eastAsia="Times New Roman" w:hAnsi="Times"/>
      <w:lang w:eastAsia="en-US"/>
    </w:rPr>
  </w:style>
  <w:style w:type="paragraph" w:customStyle="1" w:styleId="a8">
    <w:name w:val="]"/>
    <w:basedOn w:val="Normal"/>
    <w:rsid w:val="004C02EF"/>
    <w:pPr>
      <w:spacing w:after="120" w:line="264" w:lineRule="exact"/>
      <w:jc w:val="center"/>
    </w:pPr>
    <w:rPr>
      <w:rFonts w:ascii="Times" w:eastAsia="Times New Roman" w:hAnsi="Times"/>
      <w:b/>
      <w:lang w:eastAsia="en-US"/>
    </w:rPr>
  </w:style>
  <w:style w:type="paragraph" w:customStyle="1" w:styleId="Normalplus">
    <w:name w:val="Normal plus"/>
    <w:basedOn w:val="Heading2"/>
    <w:next w:val="Normal"/>
    <w:rsid w:val="004C02EF"/>
    <w:pPr>
      <w:tabs>
        <w:tab w:val="clear" w:pos="540"/>
        <w:tab w:val="clear" w:pos="700"/>
        <w:tab w:val="left" w:pos="9923"/>
      </w:tabs>
      <w:suppressAutoHyphens w:val="0"/>
      <w:spacing w:before="0" w:after="60" w:line="240" w:lineRule="auto"/>
      <w:ind w:left="648" w:hanging="648"/>
      <w:outlineLvl w:val="9"/>
    </w:pPr>
    <w:rPr>
      <w:rFonts w:ascii="Times New Roman" w:eastAsia="Times New Roman" w:hAnsi="Times New Roman"/>
      <w:b w:val="0"/>
      <w:color w:val="008080"/>
      <w:spacing w:val="20"/>
      <w:lang w:eastAsia="fr-FR"/>
    </w:rPr>
  </w:style>
  <w:style w:type="character" w:customStyle="1" w:styleId="contenttitle">
    <w:name w:val="contenttitle"/>
    <w:basedOn w:val="DefaultParagraphFont"/>
    <w:rsid w:val="004C02EF"/>
  </w:style>
  <w:style w:type="character" w:customStyle="1" w:styleId="cataloguedetail-doctitle">
    <w:name w:val="cataloguedetail-doctitle"/>
    <w:basedOn w:val="DefaultParagraphFont"/>
    <w:rsid w:val="004C02EF"/>
  </w:style>
  <w:style w:type="character" w:customStyle="1" w:styleId="BodyTextIndent3Char">
    <w:name w:val="Body Text Indent 3 Char"/>
    <w:link w:val="BodyTextIndent3"/>
    <w:rsid w:val="004C02EF"/>
    <w:rPr>
      <w:rFonts w:ascii="Arial" w:hAnsi="Arial"/>
      <w:sz w:val="16"/>
      <w:lang w:val="en-GB" w:eastAsia="ja-JP"/>
    </w:rPr>
  </w:style>
  <w:style w:type="character" w:customStyle="1" w:styleId="BodyTextIndentChar">
    <w:name w:val="Body Text Indent Char"/>
    <w:link w:val="BodyTextIndent"/>
    <w:rsid w:val="004C02EF"/>
    <w:rPr>
      <w:rFonts w:ascii="Arial" w:hAnsi="Arial"/>
      <w:lang w:val="en-GB" w:eastAsia="ja-JP"/>
    </w:rPr>
  </w:style>
  <w:style w:type="paragraph" w:customStyle="1" w:styleId="Style1">
    <w:name w:val="Style1"/>
    <w:basedOn w:val="Heading4"/>
    <w:rsid w:val="004C02EF"/>
    <w:pPr>
      <w:tabs>
        <w:tab w:val="clear" w:pos="940"/>
        <w:tab w:val="clear" w:pos="1140"/>
        <w:tab w:val="clear" w:pos="1360"/>
        <w:tab w:val="left" w:pos="709"/>
        <w:tab w:val="left" w:pos="1361"/>
      </w:tabs>
      <w:suppressAutoHyphens w:val="0"/>
      <w:spacing w:before="0" w:after="60" w:line="240" w:lineRule="auto"/>
      <w:ind w:left="1361" w:hanging="1021"/>
      <w:jc w:val="both"/>
    </w:pPr>
    <w:rPr>
      <w:rFonts w:eastAsia="Times New Roman"/>
      <w:color w:val="333333"/>
      <w:spacing w:val="20"/>
      <w:lang w:eastAsia="en-US"/>
    </w:rPr>
  </w:style>
  <w:style w:type="paragraph" w:customStyle="1" w:styleId="Style2">
    <w:name w:val="Style2"/>
    <w:basedOn w:val="Heading4"/>
    <w:rsid w:val="004C02EF"/>
    <w:pPr>
      <w:tabs>
        <w:tab w:val="clear" w:pos="940"/>
        <w:tab w:val="clear" w:pos="1140"/>
        <w:tab w:val="clear" w:pos="1360"/>
        <w:tab w:val="left" w:pos="709"/>
        <w:tab w:val="left" w:pos="1361"/>
      </w:tabs>
      <w:suppressAutoHyphens w:val="0"/>
      <w:spacing w:before="0" w:after="60" w:line="240" w:lineRule="auto"/>
      <w:ind w:left="1361" w:hanging="1021"/>
      <w:jc w:val="both"/>
    </w:pPr>
    <w:rPr>
      <w:rFonts w:eastAsia="Times New Roman"/>
      <w:color w:val="333333"/>
      <w:spacing w:val="20"/>
      <w:lang w:eastAsia="en-US"/>
    </w:rPr>
  </w:style>
  <w:style w:type="character" w:customStyle="1" w:styleId="BodyText2Char">
    <w:name w:val="Body Text 2 Char"/>
    <w:link w:val="BodyText2"/>
    <w:rsid w:val="004C02EF"/>
    <w:rPr>
      <w:rFonts w:ascii="Arial" w:hAnsi="Arial"/>
      <w:sz w:val="16"/>
      <w:lang w:val="en-GB" w:eastAsia="ja-JP"/>
    </w:rPr>
  </w:style>
  <w:style w:type="character" w:customStyle="1" w:styleId="BodyText3Char">
    <w:name w:val="Body Text 3 Char"/>
    <w:link w:val="BodyText3"/>
    <w:rsid w:val="004C02EF"/>
    <w:rPr>
      <w:rFonts w:ascii="Arial" w:hAnsi="Arial"/>
      <w:sz w:val="14"/>
      <w:lang w:val="en-GB" w:eastAsia="ja-JP"/>
    </w:rPr>
  </w:style>
  <w:style w:type="paragraph" w:customStyle="1" w:styleId="3">
    <w:name w:val="... 3"/>
    <w:basedOn w:val="Default"/>
    <w:next w:val="Default"/>
    <w:rsid w:val="004C02EF"/>
    <w:pPr>
      <w:widowControl/>
    </w:pPr>
    <w:rPr>
      <w:rFonts w:ascii="Arial" w:eastAsia="Times New Roman" w:hAnsi="Arial" w:cs="Times New Roman"/>
      <w:color w:val="auto"/>
      <w:lang w:val="fr-FR" w:eastAsia="fr-FR"/>
    </w:rPr>
  </w:style>
  <w:style w:type="paragraph" w:customStyle="1" w:styleId="a9">
    <w:name w:val="..."/>
    <w:basedOn w:val="Default"/>
    <w:next w:val="Default"/>
    <w:rsid w:val="004C02EF"/>
    <w:pPr>
      <w:widowControl/>
    </w:pPr>
    <w:rPr>
      <w:rFonts w:ascii="Arial" w:eastAsia="Times New Roman" w:hAnsi="Arial" w:cs="Times New Roman"/>
      <w:color w:val="auto"/>
      <w:lang w:val="fr-FR" w:eastAsia="fr-FR"/>
    </w:rPr>
  </w:style>
  <w:style w:type="paragraph" w:customStyle="1" w:styleId="2">
    <w:name w:val="... 2"/>
    <w:basedOn w:val="Default"/>
    <w:next w:val="Default"/>
    <w:rsid w:val="004C02EF"/>
    <w:pPr>
      <w:widowControl/>
    </w:pPr>
    <w:rPr>
      <w:rFonts w:ascii="Arial" w:eastAsia="Times New Roman" w:hAnsi="Arial" w:cs="Times New Roman"/>
      <w:color w:val="auto"/>
      <w:lang w:val="fr-FR" w:eastAsia="fr-FR"/>
    </w:rPr>
  </w:style>
  <w:style w:type="character" w:customStyle="1" w:styleId="BodyTextIndent2Char">
    <w:name w:val="Body Text Indent 2 Char"/>
    <w:link w:val="BodyTextIndent2"/>
    <w:rsid w:val="004C02EF"/>
    <w:rPr>
      <w:rFonts w:ascii="Arial" w:hAnsi="Arial"/>
      <w:lang w:val="en-GB" w:eastAsia="ja-JP"/>
    </w:rPr>
  </w:style>
  <w:style w:type="character" w:customStyle="1" w:styleId="stsubtitle1">
    <w:name w:val="stsubtitle1"/>
    <w:rsid w:val="004C02EF"/>
    <w:rPr>
      <w:caps w:val="0"/>
      <w:strike w:val="0"/>
      <w:dstrike w:val="0"/>
      <w:color w:val="FF6600"/>
      <w:spacing w:val="0"/>
      <w:u w:val="none"/>
      <w:effect w:val="none"/>
      <w:vertAlign w:val="baseline"/>
    </w:rPr>
  </w:style>
  <w:style w:type="paragraph" w:customStyle="1" w:styleId="aa">
    <w:name w:val="項本文"/>
    <w:basedOn w:val="Normal"/>
    <w:rsid w:val="004C02EF"/>
    <w:pPr>
      <w:widowControl w:val="0"/>
      <w:spacing w:after="0" w:line="240" w:lineRule="auto"/>
      <w:ind w:leftChars="400" w:left="840" w:firstLineChars="100" w:firstLine="210"/>
    </w:pPr>
    <w:rPr>
      <w:rFonts w:ascii="Century" w:hAnsi="Century"/>
      <w:kern w:val="2"/>
      <w:sz w:val="21"/>
      <w:lang w:val="en-US"/>
    </w:rPr>
  </w:style>
  <w:style w:type="paragraph" w:customStyle="1" w:styleId="ab">
    <w:name w:val=".."/>
    <w:basedOn w:val="Default"/>
    <w:next w:val="Default"/>
    <w:rsid w:val="004C02EF"/>
    <w:pPr>
      <w:widowControl/>
    </w:pPr>
    <w:rPr>
      <w:rFonts w:ascii="Century" w:eastAsia="Times New Roman" w:hAnsi="Century" w:cs="Times New Roman"/>
      <w:color w:val="auto"/>
      <w:lang w:val="fr-FR" w:eastAsia="fr-FR"/>
    </w:rPr>
  </w:style>
  <w:style w:type="paragraph" w:customStyle="1" w:styleId="11">
    <w:name w:val="... 1"/>
    <w:basedOn w:val="Default"/>
    <w:next w:val="Default"/>
    <w:rsid w:val="004C02EF"/>
    <w:pPr>
      <w:widowControl/>
    </w:pPr>
    <w:rPr>
      <w:rFonts w:ascii="Century" w:eastAsia="Times New Roman" w:hAnsi="Century" w:cs="Times New Roman"/>
      <w:color w:val="auto"/>
      <w:lang w:val="fr-FR" w:eastAsia="fr-FR"/>
    </w:rPr>
  </w:style>
  <w:style w:type="paragraph" w:customStyle="1" w:styleId="font0">
    <w:name w:val="font0"/>
    <w:basedOn w:val="Normal"/>
    <w:rsid w:val="004C02EF"/>
    <w:pPr>
      <w:spacing w:before="100" w:beforeAutospacing="1" w:after="100" w:afterAutospacing="1" w:line="240" w:lineRule="auto"/>
      <w:jc w:val="left"/>
    </w:pPr>
    <w:rPr>
      <w:rFonts w:ascii="Courier New" w:eastAsia="Times New Roman" w:hAnsi="Courier New" w:cs="Courier New"/>
      <w:sz w:val="16"/>
      <w:szCs w:val="16"/>
      <w:lang w:val="fr-FR" w:eastAsia="fr-FR"/>
    </w:rPr>
  </w:style>
  <w:style w:type="paragraph" w:customStyle="1" w:styleId="font5">
    <w:name w:val="font5"/>
    <w:basedOn w:val="Normal"/>
    <w:rsid w:val="004C02EF"/>
    <w:pPr>
      <w:spacing w:before="100" w:beforeAutospacing="1" w:after="100" w:afterAutospacing="1" w:line="240" w:lineRule="auto"/>
      <w:jc w:val="left"/>
    </w:pPr>
    <w:rPr>
      <w:rFonts w:ascii="Courier New" w:eastAsia="Times New Roman" w:hAnsi="Courier New" w:cs="Courier New"/>
      <w:sz w:val="16"/>
      <w:szCs w:val="16"/>
      <w:lang w:val="fr-FR" w:eastAsia="fr-FR"/>
    </w:rPr>
  </w:style>
  <w:style w:type="paragraph" w:customStyle="1" w:styleId="xl27">
    <w:name w:val="xl27"/>
    <w:basedOn w:val="Normal"/>
    <w:rsid w:val="004C02EF"/>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28">
    <w:name w:val="xl28"/>
    <w:basedOn w:val="Normal"/>
    <w:rsid w:val="004C02EF"/>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29">
    <w:name w:val="xl29"/>
    <w:basedOn w:val="Normal"/>
    <w:rsid w:val="004C02EF"/>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30">
    <w:name w:val="xl30"/>
    <w:basedOn w:val="Normal"/>
    <w:rsid w:val="004C02EF"/>
    <w:pPr>
      <w:spacing w:before="100" w:beforeAutospacing="1" w:after="100" w:afterAutospacing="1" w:line="240" w:lineRule="auto"/>
      <w:jc w:val="left"/>
      <w:textAlignment w:val="center"/>
    </w:pPr>
    <w:rPr>
      <w:rFonts w:ascii="Arial Unicode MS" w:eastAsia="Times New Roman" w:hAnsi="Arial Unicode MS"/>
      <w:sz w:val="24"/>
      <w:szCs w:val="24"/>
      <w:lang w:val="fr-FR" w:eastAsia="fr-FR"/>
    </w:rPr>
  </w:style>
  <w:style w:type="paragraph" w:customStyle="1" w:styleId="xl31">
    <w:name w:val="xl31"/>
    <w:basedOn w:val="Normal"/>
    <w:rsid w:val="004C02E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32">
    <w:name w:val="xl32"/>
    <w:basedOn w:val="Normal"/>
    <w:rsid w:val="004C02EF"/>
    <w:pPr>
      <w:pBdr>
        <w:bottom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33">
    <w:name w:val="xl33"/>
    <w:basedOn w:val="Normal"/>
    <w:rsid w:val="004C02EF"/>
    <w:pP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34">
    <w:name w:val="xl34"/>
    <w:basedOn w:val="Normal"/>
    <w:rsid w:val="004C02EF"/>
    <w:pPr>
      <w:pBdr>
        <w:top w:val="single" w:sz="4" w:space="0" w:color="auto"/>
        <w:bottom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35">
    <w:name w:val="xl35"/>
    <w:basedOn w:val="Normal"/>
    <w:rsid w:val="004C02EF"/>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36">
    <w:name w:val="xl36"/>
    <w:basedOn w:val="Normal"/>
    <w:rsid w:val="004C02EF"/>
    <w:pPr>
      <w:pBdr>
        <w:top w:val="single" w:sz="4" w:space="0" w:color="auto"/>
        <w:left w:val="single" w:sz="4" w:space="0" w:color="auto"/>
        <w:bottom w:val="single" w:sz="4" w:space="0" w:color="auto"/>
      </w:pBdr>
      <w:spacing w:before="100" w:beforeAutospacing="1" w:after="100" w:afterAutospacing="1" w:line="240" w:lineRule="auto"/>
      <w:jc w:val="left"/>
      <w:textAlignment w:val="center"/>
    </w:pPr>
    <w:rPr>
      <w:rFonts w:ascii="Arial Unicode MS" w:eastAsia="Times New Roman" w:hAnsi="Arial Unicode MS"/>
      <w:sz w:val="24"/>
      <w:szCs w:val="24"/>
      <w:lang w:val="fr-FR" w:eastAsia="fr-FR"/>
    </w:rPr>
  </w:style>
  <w:style w:type="paragraph" w:customStyle="1" w:styleId="xl37">
    <w:name w:val="xl37"/>
    <w:basedOn w:val="Normal"/>
    <w:rsid w:val="004C02EF"/>
    <w:pPr>
      <w:pBdr>
        <w:top w:val="single" w:sz="4" w:space="0" w:color="auto"/>
        <w:bottom w:val="single" w:sz="4" w:space="0" w:color="auto"/>
      </w:pBdr>
      <w:spacing w:before="100" w:beforeAutospacing="1" w:after="100" w:afterAutospacing="1" w:line="240" w:lineRule="auto"/>
      <w:jc w:val="left"/>
      <w:textAlignment w:val="center"/>
    </w:pPr>
    <w:rPr>
      <w:rFonts w:ascii="Arial Unicode MS" w:eastAsia="Times New Roman" w:hAnsi="Arial Unicode MS"/>
      <w:sz w:val="24"/>
      <w:szCs w:val="24"/>
      <w:lang w:val="fr-FR" w:eastAsia="fr-FR"/>
    </w:rPr>
  </w:style>
  <w:style w:type="paragraph" w:customStyle="1" w:styleId="xl38">
    <w:name w:val="xl38"/>
    <w:basedOn w:val="Normal"/>
    <w:rsid w:val="004C02EF"/>
    <w:pPr>
      <w:pBdr>
        <w:top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Arial Unicode MS" w:eastAsia="Times New Roman" w:hAnsi="Arial Unicode MS"/>
      <w:sz w:val="24"/>
      <w:szCs w:val="24"/>
      <w:lang w:val="fr-FR" w:eastAsia="fr-FR"/>
    </w:rPr>
  </w:style>
  <w:style w:type="paragraph" w:customStyle="1" w:styleId="xl39">
    <w:name w:val="xl39"/>
    <w:basedOn w:val="Normal"/>
    <w:rsid w:val="004C02EF"/>
    <w:pPr>
      <w:pBdr>
        <w:top w:val="single" w:sz="4" w:space="0" w:color="auto"/>
        <w:lef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40">
    <w:name w:val="xl40"/>
    <w:basedOn w:val="Normal"/>
    <w:rsid w:val="004C02EF"/>
    <w:pPr>
      <w:pBdr>
        <w:top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41">
    <w:name w:val="xl41"/>
    <w:basedOn w:val="Normal"/>
    <w:rsid w:val="004C02EF"/>
    <w:pPr>
      <w:pBdr>
        <w:top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42">
    <w:name w:val="xl42"/>
    <w:basedOn w:val="Normal"/>
    <w:rsid w:val="004C02EF"/>
    <w:pPr>
      <w:pBdr>
        <w:lef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43">
    <w:name w:val="xl43"/>
    <w:basedOn w:val="Normal"/>
    <w:rsid w:val="004C02EF"/>
    <w:pPr>
      <w:pBdr>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44">
    <w:name w:val="xl44"/>
    <w:basedOn w:val="Normal"/>
    <w:rsid w:val="004C02EF"/>
    <w:pPr>
      <w:pBdr>
        <w:left w:val="single" w:sz="4" w:space="0" w:color="auto"/>
        <w:bottom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45">
    <w:name w:val="xl45"/>
    <w:basedOn w:val="Normal"/>
    <w:rsid w:val="004C02EF"/>
    <w:pPr>
      <w:pBdr>
        <w:bottom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46">
    <w:name w:val="xl46"/>
    <w:basedOn w:val="Normal"/>
    <w:rsid w:val="004C02EF"/>
    <w:pPr>
      <w:pBdr>
        <w:top w:val="single" w:sz="4" w:space="0" w:color="auto"/>
      </w:pBdr>
      <w:spacing w:before="100" w:beforeAutospacing="1" w:after="100" w:afterAutospacing="1" w:line="240" w:lineRule="auto"/>
      <w:jc w:val="center"/>
      <w:textAlignment w:val="center"/>
    </w:pPr>
    <w:rPr>
      <w:rFonts w:ascii="Arial Unicode MS" w:eastAsia="Times New Roman" w:hAnsi="Arial Unicode MS"/>
      <w:color w:val="C0C0C0"/>
      <w:sz w:val="24"/>
      <w:szCs w:val="24"/>
      <w:lang w:val="fr-FR" w:eastAsia="fr-FR"/>
    </w:rPr>
  </w:style>
  <w:style w:type="paragraph" w:customStyle="1" w:styleId="xl47">
    <w:name w:val="xl47"/>
    <w:basedOn w:val="Normal"/>
    <w:rsid w:val="004C02EF"/>
    <w:pPr>
      <w:spacing w:before="100" w:beforeAutospacing="1" w:after="100" w:afterAutospacing="1" w:line="240" w:lineRule="auto"/>
      <w:jc w:val="center"/>
      <w:textAlignment w:val="center"/>
    </w:pPr>
    <w:rPr>
      <w:rFonts w:ascii="Arial Unicode MS" w:eastAsia="Times New Roman" w:hAnsi="Arial Unicode MS"/>
      <w:color w:val="C0C0C0"/>
      <w:sz w:val="24"/>
      <w:szCs w:val="24"/>
      <w:lang w:val="fr-FR" w:eastAsia="fr-FR"/>
    </w:rPr>
  </w:style>
  <w:style w:type="paragraph" w:customStyle="1" w:styleId="xl48">
    <w:name w:val="xl48"/>
    <w:basedOn w:val="Normal"/>
    <w:rsid w:val="004C02EF"/>
    <w:pPr>
      <w:pBdr>
        <w:bottom w:val="single" w:sz="4" w:space="0" w:color="auto"/>
      </w:pBdr>
      <w:spacing w:before="100" w:beforeAutospacing="1" w:after="100" w:afterAutospacing="1" w:line="240" w:lineRule="auto"/>
      <w:jc w:val="center"/>
      <w:textAlignment w:val="center"/>
    </w:pPr>
    <w:rPr>
      <w:rFonts w:ascii="Arial Unicode MS" w:eastAsia="Times New Roman" w:hAnsi="Arial Unicode MS"/>
      <w:color w:val="C0C0C0"/>
      <w:sz w:val="24"/>
      <w:szCs w:val="24"/>
      <w:lang w:val="fr-FR" w:eastAsia="fr-FR"/>
    </w:rPr>
  </w:style>
  <w:style w:type="paragraph" w:customStyle="1" w:styleId="xl49">
    <w:name w:val="xl49"/>
    <w:basedOn w:val="Normal"/>
    <w:rsid w:val="004C02EF"/>
    <w:pPr>
      <w:pBdr>
        <w:top w:val="single" w:sz="4" w:space="0" w:color="auto"/>
        <w:bottom w:val="single" w:sz="4" w:space="0" w:color="auto"/>
      </w:pBdr>
      <w:spacing w:before="100" w:beforeAutospacing="1" w:after="100" w:afterAutospacing="1" w:line="240" w:lineRule="auto"/>
      <w:jc w:val="center"/>
      <w:textAlignment w:val="center"/>
    </w:pPr>
    <w:rPr>
      <w:rFonts w:ascii="Arial Unicode MS" w:eastAsia="Times New Roman" w:hAnsi="Arial Unicode MS"/>
      <w:color w:val="C0C0C0"/>
      <w:sz w:val="24"/>
      <w:szCs w:val="24"/>
      <w:lang w:val="fr-FR" w:eastAsia="fr-FR"/>
    </w:rPr>
  </w:style>
  <w:style w:type="paragraph" w:customStyle="1" w:styleId="xl50">
    <w:name w:val="xl50"/>
    <w:basedOn w:val="Normal"/>
    <w:rsid w:val="004C02EF"/>
    <w:pPr>
      <w:pBdr>
        <w:left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51">
    <w:name w:val="xl51"/>
    <w:basedOn w:val="Normal"/>
    <w:rsid w:val="004C02EF"/>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52">
    <w:name w:val="xl52"/>
    <w:basedOn w:val="Normal"/>
    <w:rsid w:val="004C02EF"/>
    <w:pPr>
      <w:pBdr>
        <w:left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53">
    <w:name w:val="xl53"/>
    <w:basedOn w:val="Normal"/>
    <w:rsid w:val="004C02EF"/>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M21">
    <w:name w:val="M21"/>
    <w:basedOn w:val="M0"/>
    <w:next w:val="M2"/>
    <w:rsid w:val="004C02EF"/>
    <w:pPr>
      <w:ind w:left="907"/>
    </w:pPr>
  </w:style>
  <w:style w:type="character" w:customStyle="1" w:styleId="apple-style-span">
    <w:name w:val="apple-style-span"/>
    <w:rsid w:val="004C02EF"/>
  </w:style>
  <w:style w:type="paragraph" w:customStyle="1" w:styleId="ISOChange">
    <w:name w:val="ISO_Change"/>
    <w:basedOn w:val="Normal"/>
    <w:rsid w:val="004C02EF"/>
    <w:pPr>
      <w:spacing w:before="210" w:after="0" w:line="210" w:lineRule="exact"/>
      <w:jc w:val="left"/>
    </w:pPr>
    <w:rPr>
      <w:rFonts w:eastAsia="Times New Roman"/>
      <w:sz w:val="18"/>
      <w:lang w:eastAsia="en-US"/>
    </w:rPr>
  </w:style>
  <w:style w:type="paragraph" w:customStyle="1" w:styleId="ColorfulShading-Accent11">
    <w:name w:val="Colorful Shading - Accent 11"/>
    <w:hidden/>
    <w:uiPriority w:val="71"/>
    <w:rsid w:val="0059330D"/>
    <w:rPr>
      <w:rFonts w:ascii="Arial" w:hAnsi="Arial"/>
      <w:lang w:val="en-GB" w:eastAsia="ja-JP"/>
    </w:rPr>
  </w:style>
  <w:style w:type="paragraph" w:styleId="Revision">
    <w:name w:val="Revision"/>
    <w:hidden/>
    <w:uiPriority w:val="99"/>
    <w:semiHidden/>
    <w:rsid w:val="00E77497"/>
    <w:rPr>
      <w:rFonts w:ascii="Arial" w:hAnsi="Arial"/>
      <w:lang w:val="en-GB" w:eastAsia="ja-JP"/>
    </w:rPr>
  </w:style>
  <w:style w:type="numbering" w:customStyle="1" w:styleId="ag31">
    <w:name w:val="ag31"/>
    <w:uiPriority w:val="99"/>
    <w:rsid w:val="00E83F05"/>
  </w:style>
  <w:style w:type="numbering" w:customStyle="1" w:styleId="ag32">
    <w:name w:val="ag32"/>
    <w:uiPriority w:val="99"/>
    <w:rsid w:val="002A2777"/>
  </w:style>
  <w:style w:type="numbering" w:customStyle="1" w:styleId="ag33">
    <w:name w:val="ag33"/>
    <w:uiPriority w:val="99"/>
    <w:rsid w:val="00640BCB"/>
  </w:style>
  <w:style w:type="numbering" w:customStyle="1" w:styleId="ag34">
    <w:name w:val="ag34"/>
    <w:uiPriority w:val="99"/>
    <w:rsid w:val="00762CE7"/>
  </w:style>
  <w:style w:type="table" w:styleId="TableProfessional">
    <w:name w:val="Table Professional"/>
    <w:basedOn w:val="TableNormal"/>
    <w:rsid w:val="00010F9D"/>
    <w:pPr>
      <w:spacing w:after="240" w:line="230" w:lineRule="atLeas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Caption">
    <w:name w:val="caption"/>
    <w:basedOn w:val="Normal"/>
    <w:next w:val="Normal"/>
    <w:qFormat/>
    <w:rsid w:val="002166A8"/>
    <w:rPr>
      <w:b/>
      <w:bCs/>
    </w:rPr>
  </w:style>
  <w:style w:type="numbering" w:customStyle="1" w:styleId="ag35">
    <w:name w:val="ag35"/>
    <w:uiPriority w:val="99"/>
    <w:rsid w:val="00E732A6"/>
  </w:style>
  <w:style w:type="character" w:customStyle="1" w:styleId="Heading7Char">
    <w:name w:val="Heading 7 Char"/>
    <w:aliases w:val="do not use!! Char"/>
    <w:link w:val="Heading7"/>
    <w:rsid w:val="00A33491"/>
    <w:rPr>
      <w:rFonts w:ascii="Arial" w:hAnsi="Arial"/>
      <w:b/>
      <w:lang w:val="en-GB" w:eastAsia="ja-JP"/>
    </w:rPr>
  </w:style>
  <w:style w:type="character" w:customStyle="1" w:styleId="Heading8Char">
    <w:name w:val="Heading 8 Char"/>
    <w:aliases w:val="do not use!!! Char"/>
    <w:link w:val="Heading8"/>
    <w:rsid w:val="00A33491"/>
    <w:rPr>
      <w:rFonts w:ascii="Arial" w:hAnsi="Arial"/>
      <w:b/>
      <w:lang w:val="en-GB" w:eastAsia="ja-JP"/>
    </w:rPr>
  </w:style>
  <w:style w:type="character" w:customStyle="1" w:styleId="BodyTextChar">
    <w:name w:val="Body Text Char"/>
    <w:link w:val="BodyText"/>
    <w:rsid w:val="00A33491"/>
    <w:rPr>
      <w:rFonts w:ascii="Arial" w:hAnsi="Arial"/>
      <w:sz w:val="18"/>
      <w:lang w:val="en-GB" w:eastAsia="ja-JP"/>
    </w:rPr>
  </w:style>
  <w:style w:type="character" w:customStyle="1" w:styleId="BodyTextFirstIndentChar">
    <w:name w:val="Body Text First Indent Char"/>
    <w:link w:val="BodyTextFirstIndent"/>
    <w:rsid w:val="00A33491"/>
    <w:rPr>
      <w:rFonts w:ascii="Arial" w:hAnsi="Arial"/>
      <w:sz w:val="18"/>
      <w:lang w:val="en-GB" w:eastAsia="ja-JP"/>
    </w:rPr>
  </w:style>
  <w:style w:type="character" w:customStyle="1" w:styleId="BodyTextFirstIndent2Char">
    <w:name w:val="Body Text First Indent 2 Char"/>
    <w:link w:val="BodyTextFirstIndent2"/>
    <w:rsid w:val="00A33491"/>
    <w:rPr>
      <w:rFonts w:ascii="Arial" w:hAnsi="Arial"/>
      <w:lang w:val="en-GB" w:eastAsia="ja-JP"/>
    </w:rPr>
  </w:style>
  <w:style w:type="character" w:customStyle="1" w:styleId="ClosingChar">
    <w:name w:val="Closing Char"/>
    <w:link w:val="Closing"/>
    <w:rsid w:val="00A33491"/>
    <w:rPr>
      <w:rFonts w:ascii="Arial" w:hAnsi="Arial"/>
      <w:lang w:val="en-GB" w:eastAsia="ja-JP"/>
    </w:rPr>
  </w:style>
  <w:style w:type="character" w:customStyle="1" w:styleId="DateChar">
    <w:name w:val="Date Char"/>
    <w:link w:val="Date"/>
    <w:rsid w:val="00A33491"/>
    <w:rPr>
      <w:rFonts w:ascii="Arial" w:hAnsi="Arial"/>
      <w:lang w:val="en-GB" w:eastAsia="ja-JP"/>
    </w:rPr>
  </w:style>
  <w:style w:type="character" w:customStyle="1" w:styleId="EndnoteTextChar">
    <w:name w:val="Endnote Text Char"/>
    <w:link w:val="EndnoteText"/>
    <w:semiHidden/>
    <w:rsid w:val="00A33491"/>
    <w:rPr>
      <w:rFonts w:ascii="Arial" w:hAnsi="Arial"/>
      <w:lang w:val="en-GB" w:eastAsia="ja-JP"/>
    </w:rPr>
  </w:style>
  <w:style w:type="character" w:customStyle="1" w:styleId="MacroTextChar">
    <w:name w:val="Macro Text Char"/>
    <w:link w:val="MacroText"/>
    <w:semiHidden/>
    <w:rsid w:val="00A33491"/>
    <w:rPr>
      <w:rFonts w:ascii="Courier New" w:hAnsi="Courier New"/>
      <w:lang w:val="en-GB" w:eastAsia="ja-JP"/>
    </w:rPr>
  </w:style>
  <w:style w:type="character" w:customStyle="1" w:styleId="MessageHeaderChar">
    <w:name w:val="Message Header Char"/>
    <w:link w:val="MessageHeader"/>
    <w:rsid w:val="00A33491"/>
    <w:rPr>
      <w:rFonts w:ascii="Arial" w:hAnsi="Arial"/>
      <w:sz w:val="24"/>
      <w:shd w:val="pct20" w:color="auto" w:fill="auto"/>
      <w:lang w:val="en-GB" w:eastAsia="ja-JP"/>
    </w:rPr>
  </w:style>
  <w:style w:type="character" w:customStyle="1" w:styleId="NoteHeadingChar">
    <w:name w:val="Note Heading Char"/>
    <w:link w:val="NoteHeading"/>
    <w:rsid w:val="00A33491"/>
    <w:rPr>
      <w:rFonts w:ascii="Arial" w:hAnsi="Arial"/>
      <w:lang w:val="en-GB" w:eastAsia="ja-JP"/>
    </w:rPr>
  </w:style>
  <w:style w:type="character" w:customStyle="1" w:styleId="SalutationChar">
    <w:name w:val="Salutation Char"/>
    <w:link w:val="Salutation"/>
    <w:rsid w:val="00A33491"/>
    <w:rPr>
      <w:rFonts w:ascii="Arial" w:hAnsi="Arial"/>
      <w:lang w:val="en-GB" w:eastAsia="ja-JP"/>
    </w:rPr>
  </w:style>
  <w:style w:type="character" w:customStyle="1" w:styleId="SignatureChar">
    <w:name w:val="Signature Char"/>
    <w:link w:val="Signature"/>
    <w:rsid w:val="00A33491"/>
    <w:rPr>
      <w:rFonts w:ascii="Arial" w:hAnsi="Arial"/>
      <w:lang w:val="en-GB" w:eastAsia="ja-JP"/>
    </w:rPr>
  </w:style>
  <w:style w:type="character" w:customStyle="1" w:styleId="SubtitleChar">
    <w:name w:val="Subtitle Char"/>
    <w:link w:val="Subtitle"/>
    <w:rsid w:val="00A33491"/>
    <w:rPr>
      <w:rFonts w:ascii="Arial" w:hAnsi="Arial"/>
      <w:sz w:val="24"/>
      <w:lang w:val="en-GB" w:eastAsia="ja-JP"/>
    </w:rPr>
  </w:style>
  <w:style w:type="character" w:customStyle="1" w:styleId="TitleChar">
    <w:name w:val="Title Char"/>
    <w:link w:val="Title"/>
    <w:rsid w:val="00A33491"/>
    <w:rPr>
      <w:rFonts w:ascii="Arial" w:hAnsi="Arial"/>
      <w:b/>
      <w:kern w:val="28"/>
      <w:sz w:val="32"/>
      <w:lang w:val="en-GB" w:eastAsia="ja-JP"/>
    </w:rPr>
  </w:style>
  <w:style w:type="numbering" w:customStyle="1" w:styleId="ag36">
    <w:name w:val="ag36"/>
    <w:uiPriority w:val="99"/>
    <w:rsid w:val="00A33491"/>
  </w:style>
  <w:style w:type="table" w:styleId="TableColumns3">
    <w:name w:val="Table Columns 3"/>
    <w:basedOn w:val="TableNormal"/>
    <w:rsid w:val="00FA1646"/>
    <w:pPr>
      <w:spacing w:after="240" w:line="230" w:lineRule="atLeast"/>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167157"/>
    <w:pPr>
      <w:ind w:left="720"/>
      <w:contextualSpacing/>
    </w:pPr>
  </w:style>
  <w:style w:type="numbering" w:customStyle="1" w:styleId="ag37">
    <w:name w:val="ag37"/>
    <w:uiPriority w:val="99"/>
    <w:rsid w:val="00CE0C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List Bullet" w:uiPriority="99"/>
    <w:lsdException w:name="Title" w:qFormat="1"/>
    <w:lsdException w:name="Subtitle" w:qFormat="1"/>
    <w:lsdException w:name="Hyperlink" w:uiPriority="99"/>
    <w:lsdException w:name="Strong" w:uiPriority="22" w:qFormat="1"/>
    <w:lsdException w:name="Emphasis" w:qFormat="1"/>
    <w:lsdException w:name="Document Map" w:uiPriority="99"/>
    <w:lsdException w:name="Plain Text" w:uiPriority="99"/>
    <w:lsdException w:name="HTML Code" w:uiPriority="99"/>
    <w:lsdException w:name="HTML Preformatted" w:uiPriority="99"/>
    <w:lsdException w:name="annotation subject"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2523"/>
    <w:pPr>
      <w:spacing w:after="240" w:line="230" w:lineRule="atLeast"/>
      <w:jc w:val="both"/>
    </w:pPr>
    <w:rPr>
      <w:rFonts w:ascii="Arial" w:hAnsi="Arial"/>
      <w:lang w:val="en-GB" w:eastAsia="ja-JP"/>
    </w:rPr>
  </w:style>
  <w:style w:type="paragraph" w:styleId="Heading1">
    <w:name w:val="heading 1"/>
    <w:basedOn w:val="Normal"/>
    <w:next w:val="Normal"/>
    <w:link w:val="Heading1Char"/>
    <w:qFormat/>
    <w:pPr>
      <w:keepNext/>
      <w:numPr>
        <w:numId w:val="1"/>
      </w:numPr>
      <w:tabs>
        <w:tab w:val="left" w:pos="400"/>
        <w:tab w:val="left" w:pos="560"/>
      </w:tabs>
      <w:suppressAutoHyphens/>
      <w:spacing w:before="270" w:line="270" w:lineRule="exact"/>
      <w:jc w:val="left"/>
      <w:outlineLvl w:val="0"/>
    </w:pPr>
    <w:rPr>
      <w:b/>
      <w:sz w:val="24"/>
    </w:rPr>
  </w:style>
  <w:style w:type="paragraph" w:styleId="Heading2">
    <w:name w:val="heading 2"/>
    <w:basedOn w:val="Heading1"/>
    <w:next w:val="Normal"/>
    <w:link w:val="Heading2Char"/>
    <w:qFormat/>
    <w:rsid w:val="00D95C58"/>
    <w:pPr>
      <w:numPr>
        <w:ilvl w:val="1"/>
      </w:numPr>
      <w:tabs>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qFormat/>
    <w:rsid w:val="00D148E9"/>
    <w:pPr>
      <w:numPr>
        <w:ilvl w:val="2"/>
      </w:numPr>
      <w:tabs>
        <w:tab w:val="clear" w:pos="400"/>
        <w:tab w:val="clear" w:pos="560"/>
        <w:tab w:val="left" w:pos="660"/>
        <w:tab w:val="left" w:pos="880"/>
      </w:tabs>
      <w:spacing w:before="60" w:line="230" w:lineRule="exact"/>
      <w:outlineLvl w:val="2"/>
    </w:pPr>
    <w:rPr>
      <w:sz w:val="20"/>
    </w:rPr>
  </w:style>
  <w:style w:type="paragraph" w:styleId="Heading4">
    <w:name w:val="heading 4"/>
    <w:basedOn w:val="Heading3"/>
    <w:next w:val="Normal"/>
    <w:link w:val="Heading4Char"/>
    <w:qFormat/>
    <w:rsid w:val="00D148E9"/>
    <w:pPr>
      <w:numPr>
        <w:ilvl w:val="3"/>
      </w:numPr>
      <w:tabs>
        <w:tab w:val="clear" w:pos="660"/>
        <w:tab w:val="clear" w:pos="880"/>
        <w:tab w:val="left" w:pos="940"/>
        <w:tab w:val="left" w:pos="1140"/>
        <w:tab w:val="left" w:pos="1360"/>
      </w:tabs>
      <w:outlineLvl w:val="3"/>
    </w:pPr>
  </w:style>
  <w:style w:type="paragraph" w:styleId="Heading5">
    <w:name w:val="heading 5"/>
    <w:basedOn w:val="Heading4"/>
    <w:next w:val="Normal"/>
    <w:link w:val="Heading5Char"/>
    <w:qFormat/>
    <w:rsid w:val="00483C7C"/>
    <w:pPr>
      <w:numPr>
        <w:ilvl w:val="4"/>
      </w:numPr>
      <w:tabs>
        <w:tab w:val="clear" w:pos="940"/>
        <w:tab w:val="clear" w:pos="1140"/>
        <w:tab w:val="clear" w:pos="1360"/>
      </w:tabs>
      <w:outlineLvl w:val="4"/>
    </w:pPr>
  </w:style>
  <w:style w:type="paragraph" w:styleId="Heading6">
    <w:name w:val="heading 6"/>
    <w:aliases w:val="do not use!"/>
    <w:basedOn w:val="Heading5"/>
    <w:next w:val="Normal"/>
    <w:link w:val="Heading6Char"/>
    <w:qFormat/>
    <w:pPr>
      <w:numPr>
        <w:ilvl w:val="5"/>
      </w:numPr>
      <w:outlineLvl w:val="5"/>
    </w:pPr>
  </w:style>
  <w:style w:type="paragraph" w:styleId="Heading7">
    <w:name w:val="heading 7"/>
    <w:aliases w:val="do not use!!"/>
    <w:basedOn w:val="Heading6"/>
    <w:next w:val="Normal"/>
    <w:link w:val="Heading7Char"/>
    <w:qFormat/>
    <w:pPr>
      <w:numPr>
        <w:ilvl w:val="6"/>
      </w:numPr>
      <w:outlineLvl w:val="6"/>
    </w:pPr>
  </w:style>
  <w:style w:type="paragraph" w:styleId="Heading8">
    <w:name w:val="heading 8"/>
    <w:aliases w:val="do not use!!!"/>
    <w:basedOn w:val="Heading6"/>
    <w:next w:val="Normal"/>
    <w:link w:val="Heading8Char"/>
    <w:qFormat/>
    <w:pPr>
      <w:numPr>
        <w:ilvl w:val="7"/>
      </w:numPr>
      <w:outlineLvl w:val="7"/>
    </w:pPr>
  </w:style>
  <w:style w:type="paragraph" w:styleId="Heading9">
    <w:name w:val="heading 9"/>
    <w:aliases w:val="do not use!!!!"/>
    <w:basedOn w:val="Heading6"/>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
    <w:name w:val="a2"/>
    <w:basedOn w:val="Heading2"/>
    <w:next w:val="Normal"/>
    <w:rsid w:val="00A83C31"/>
    <w:pPr>
      <w:numPr>
        <w:numId w:val="1127"/>
      </w:numPr>
      <w:tabs>
        <w:tab w:val="clear" w:pos="540"/>
        <w:tab w:val="clear" w:pos="700"/>
        <w:tab w:val="left" w:pos="500"/>
        <w:tab w:val="left" w:pos="720"/>
      </w:tabs>
      <w:spacing w:before="270" w:line="270" w:lineRule="exact"/>
    </w:pPr>
    <w:rPr>
      <w:sz w:val="24"/>
    </w:rPr>
  </w:style>
  <w:style w:type="paragraph" w:customStyle="1" w:styleId="a3">
    <w:name w:val="a3"/>
    <w:basedOn w:val="Heading3"/>
    <w:next w:val="Normal"/>
    <w:pPr>
      <w:numPr>
        <w:numId w:val="1127"/>
      </w:numPr>
      <w:tabs>
        <w:tab w:val="clear" w:pos="660"/>
        <w:tab w:val="left" w:pos="640"/>
      </w:tabs>
      <w:spacing w:line="250" w:lineRule="exact"/>
    </w:pPr>
    <w:rPr>
      <w:sz w:val="22"/>
    </w:rPr>
  </w:style>
  <w:style w:type="paragraph" w:customStyle="1" w:styleId="a4">
    <w:name w:val="a4"/>
    <w:basedOn w:val="Heading4"/>
    <w:next w:val="Normal"/>
    <w:pPr>
      <w:numPr>
        <w:numId w:val="1127"/>
      </w:numPr>
      <w:tabs>
        <w:tab w:val="clear" w:pos="940"/>
        <w:tab w:val="clear" w:pos="1140"/>
        <w:tab w:val="clear" w:pos="1360"/>
        <w:tab w:val="left" w:pos="880"/>
      </w:tabs>
    </w:pPr>
  </w:style>
  <w:style w:type="paragraph" w:customStyle="1" w:styleId="a5">
    <w:name w:val="a5"/>
    <w:basedOn w:val="Heading5"/>
    <w:next w:val="Normal"/>
    <w:pPr>
      <w:numPr>
        <w:numId w:val="1127"/>
      </w:numPr>
      <w:tabs>
        <w:tab w:val="left" w:pos="1140"/>
        <w:tab w:val="left" w:pos="1360"/>
      </w:tabs>
    </w:pPr>
  </w:style>
  <w:style w:type="paragraph" w:customStyle="1" w:styleId="a6">
    <w:name w:val="a6"/>
    <w:basedOn w:val="Heading6"/>
    <w:next w:val="Normal"/>
    <w:pPr>
      <w:numPr>
        <w:numId w:val="1127"/>
      </w:numPr>
      <w:tabs>
        <w:tab w:val="left" w:pos="1140"/>
        <w:tab w:val="left" w:pos="1360"/>
      </w:tabs>
    </w:pPr>
  </w:style>
  <w:style w:type="paragraph" w:customStyle="1" w:styleId="ANNEX">
    <w:name w:val="ANNEX"/>
    <w:basedOn w:val="Normal"/>
    <w:next w:val="Normal"/>
    <w:pPr>
      <w:keepNext/>
      <w:pageBreakBefore/>
      <w:numPr>
        <w:numId w:val="1127"/>
      </w:numPr>
      <w:spacing w:after="760" w:line="310" w:lineRule="exact"/>
      <w:jc w:val="center"/>
      <w:outlineLvl w:val="0"/>
    </w:pPr>
    <w:rPr>
      <w:b/>
      <w:sz w:val="28"/>
    </w:rPr>
  </w:style>
  <w:style w:type="paragraph" w:customStyle="1" w:styleId="ANNEXN">
    <w:name w:val="ANNEXN"/>
    <w:basedOn w:val="ANNEX"/>
    <w:next w:val="Normal"/>
    <w:pPr>
      <w:numPr>
        <w:numId w:val="21"/>
      </w:numPr>
    </w:pPr>
  </w:style>
  <w:style w:type="paragraph" w:customStyle="1" w:styleId="ANNEXZ">
    <w:name w:val="ANNEXZ"/>
    <w:basedOn w:val="ANNEX"/>
    <w:next w:val="Normal"/>
    <w:pPr>
      <w:numPr>
        <w:numId w:val="20"/>
      </w:numPr>
    </w:pPr>
  </w:style>
  <w:style w:type="paragraph" w:customStyle="1" w:styleId="Bibliography1">
    <w:name w:val="Bibliography1"/>
    <w:basedOn w:val="Normal"/>
    <w:pPr>
      <w:numPr>
        <w:numId w:val="7"/>
      </w:numPr>
      <w:tabs>
        <w:tab w:val="clear" w:pos="360"/>
        <w:tab w:val="left" w:pos="660"/>
      </w:tabs>
      <w:ind w:left="660" w:hanging="660"/>
    </w:pPr>
  </w:style>
  <w:style w:type="paragraph" w:styleId="BlockText">
    <w:name w:val="Block Text"/>
    <w:basedOn w:val="Normal"/>
    <w:pPr>
      <w:spacing w:after="120"/>
      <w:ind w:left="1440" w:right="1440"/>
    </w:pPr>
  </w:style>
  <w:style w:type="paragraph" w:styleId="BodyText">
    <w:name w:val="Body Text"/>
    <w:basedOn w:val="Normal"/>
    <w:link w:val="BodyTextChar"/>
    <w:pPr>
      <w:spacing w:before="60" w:after="60" w:line="210" w:lineRule="atLeast"/>
    </w:pPr>
    <w:rPr>
      <w:sz w:val="18"/>
    </w:rPr>
  </w:style>
  <w:style w:type="paragraph" w:styleId="BodyText2">
    <w:name w:val="Body Text 2"/>
    <w:basedOn w:val="Normal"/>
    <w:link w:val="BodyText2Char"/>
    <w:pPr>
      <w:spacing w:before="60" w:after="60" w:line="190" w:lineRule="atLeast"/>
    </w:pPr>
    <w:rPr>
      <w:sz w:val="16"/>
    </w:rPr>
  </w:style>
  <w:style w:type="paragraph" w:styleId="BodyText3">
    <w:name w:val="Body Text 3"/>
    <w:basedOn w:val="Normal"/>
    <w:link w:val="BodyText3Char"/>
    <w:pPr>
      <w:spacing w:before="60" w:after="60" w:line="170" w:lineRule="atLeast"/>
    </w:pPr>
    <w:rPr>
      <w:sz w:val="14"/>
    </w:rPr>
  </w:style>
  <w:style w:type="paragraph" w:styleId="BodyTextFirstIndent">
    <w:name w:val="Body Text First Indent"/>
    <w:basedOn w:val="BodyText"/>
    <w:link w:val="BodyTextFirstIndentChar"/>
    <w:pPr>
      <w:spacing w:before="0" w:after="120"/>
      <w:ind w:firstLine="210"/>
    </w:pPr>
  </w:style>
  <w:style w:type="paragraph" w:styleId="BodyTextIndent">
    <w:name w:val="Body Text Indent"/>
    <w:basedOn w:val="Normal"/>
    <w:link w:val="BodyTextIndentChar"/>
    <w:pPr>
      <w:spacing w:after="120"/>
      <w:ind w:left="283"/>
    </w:pPr>
  </w:style>
  <w:style w:type="paragraph" w:styleId="BodyTextFirstIndent2">
    <w:name w:val="Body Text First Indent 2"/>
    <w:basedOn w:val="Normal"/>
    <w:link w:val="BodyTextFirstIndent2Char"/>
    <w:pPr>
      <w:ind w:firstLine="210"/>
    </w:pPr>
  </w:style>
  <w:style w:type="paragraph" w:styleId="BodyTextIndent2">
    <w:name w:val="Body Text Indent 2"/>
    <w:basedOn w:val="Normal"/>
    <w:link w:val="BodyTextIndent2Char"/>
    <w:pPr>
      <w:spacing w:after="120" w:line="480" w:lineRule="auto"/>
      <w:ind w:left="283"/>
    </w:pPr>
  </w:style>
  <w:style w:type="paragraph" w:styleId="BodyTextIndent3">
    <w:name w:val="Body Text Indent 3"/>
    <w:basedOn w:val="Normal"/>
    <w:link w:val="BodyTextIndent3Char"/>
    <w:pPr>
      <w:spacing w:after="120"/>
      <w:ind w:left="283"/>
    </w:pPr>
    <w:rPr>
      <w:sz w:val="16"/>
    </w:rPr>
  </w:style>
  <w:style w:type="paragraph" w:styleId="Closing">
    <w:name w:val="Closing"/>
    <w:basedOn w:val="Normal"/>
    <w:link w:val="ClosingChar"/>
    <w:pPr>
      <w:ind w:left="4252"/>
    </w:pPr>
  </w:style>
  <w:style w:type="character" w:styleId="CommentReference">
    <w:name w:val="annotation reference"/>
    <w:uiPriority w:val="99"/>
    <w:semiHidden/>
    <w:rPr>
      <w:noProof w:val="0"/>
      <w:sz w:val="16"/>
      <w:lang w:val="fr-FR"/>
    </w:rPr>
  </w:style>
  <w:style w:type="paragraph" w:styleId="CommentText">
    <w:name w:val="annotation text"/>
    <w:basedOn w:val="Normal"/>
    <w:link w:val="CommentTextChar1"/>
    <w:uiPriority w:val="99"/>
    <w:semiHidden/>
  </w:style>
  <w:style w:type="paragraph" w:styleId="Date">
    <w:name w:val="Date"/>
    <w:basedOn w:val="Normal"/>
    <w:next w:val="Normal"/>
    <w:link w:val="DateChar"/>
  </w:style>
  <w:style w:type="paragraph" w:customStyle="1" w:styleId="Definition">
    <w:name w:val="Definition"/>
    <w:basedOn w:val="Normal"/>
    <w:next w:val="Normal"/>
  </w:style>
  <w:style w:type="character" w:customStyle="1" w:styleId="Defterms">
    <w:name w:val="Defterms"/>
    <w:rPr>
      <w:noProof w:val="0"/>
      <w:color w:val="auto"/>
      <w:lang w:val="fr-FR"/>
    </w:rPr>
  </w:style>
  <w:style w:type="paragraph" w:customStyle="1" w:styleId="dl">
    <w:name w:val="dl"/>
    <w:basedOn w:val="Normal"/>
    <w:pPr>
      <w:ind w:left="800" w:hanging="400"/>
    </w:pPr>
  </w:style>
  <w:style w:type="paragraph" w:styleId="DocumentMap">
    <w:name w:val="Document Map"/>
    <w:basedOn w:val="Normal"/>
    <w:link w:val="DocumentMapChar"/>
    <w:uiPriority w:val="99"/>
    <w:semiHidden/>
    <w:pPr>
      <w:shd w:val="clear" w:color="auto" w:fill="000080"/>
    </w:pPr>
    <w:rPr>
      <w:rFonts w:ascii="Tahoma" w:hAnsi="Tahoma"/>
    </w:rPr>
  </w:style>
  <w:style w:type="character" w:styleId="Emphasis">
    <w:name w:val="Emphasis"/>
    <w:qFormat/>
    <w:rPr>
      <w:i/>
      <w:noProof w:val="0"/>
      <w:lang w:val="fr-FR"/>
    </w:rPr>
  </w:style>
  <w:style w:type="character" w:styleId="EndnoteReference">
    <w:name w:val="endnote reference"/>
    <w:semiHidden/>
    <w:rPr>
      <w:noProof w:val="0"/>
      <w:vertAlign w:val="superscript"/>
      <w:lang w:val="fr-FR"/>
    </w:rPr>
  </w:style>
  <w:style w:type="paragraph" w:styleId="EndnoteText">
    <w:name w:val="endnote text"/>
    <w:basedOn w:val="Normal"/>
    <w:link w:val="EndnoteTextChar"/>
    <w:semiHidden/>
  </w:style>
  <w:style w:type="paragraph" w:styleId="EnvelopeAddress">
    <w:name w:val="envelope address"/>
    <w:basedOn w:val="Normal"/>
    <w:pPr>
      <w:framePr w:w="7938" w:h="1985" w:hRule="exact" w:hSpace="141" w:wrap="auto" w:hAnchor="page" w:xAlign="center" w:yAlign="bottom"/>
      <w:ind w:left="2835"/>
    </w:pPr>
    <w:rPr>
      <w:sz w:val="24"/>
    </w:rPr>
  </w:style>
  <w:style w:type="paragraph" w:styleId="EnvelopeReturn">
    <w:name w:val="envelope return"/>
    <w:basedOn w:val="Normal"/>
  </w:style>
  <w:style w:type="paragraph" w:customStyle="1" w:styleId="Example">
    <w:name w:val="Example"/>
    <w:basedOn w:val="Normal"/>
    <w:next w:val="Normal"/>
    <w:pPr>
      <w:tabs>
        <w:tab w:val="left" w:pos="1360"/>
      </w:tabs>
      <w:spacing w:line="210" w:lineRule="atLeast"/>
    </w:pPr>
    <w:rPr>
      <w:sz w:val="18"/>
    </w:rPr>
  </w:style>
  <w:style w:type="character" w:customStyle="1" w:styleId="ExtXref">
    <w:name w:val="ExtXref"/>
    <w:rPr>
      <w:noProof w:val="0"/>
      <w:color w:val="auto"/>
      <w:lang w:val="fr-FR"/>
    </w:rPr>
  </w:style>
  <w:style w:type="paragraph" w:customStyle="1" w:styleId="Figurefootnote">
    <w:name w:val="Figure footnote"/>
    <w:basedOn w:val="Normal"/>
    <w:pPr>
      <w:keepNext/>
      <w:tabs>
        <w:tab w:val="left" w:pos="340"/>
      </w:tabs>
      <w:spacing w:after="60" w:line="210" w:lineRule="atLeast"/>
    </w:pPr>
    <w:rPr>
      <w:sz w:val="18"/>
    </w:rPr>
  </w:style>
  <w:style w:type="paragraph" w:customStyle="1" w:styleId="Figuretitle">
    <w:name w:val="Figure title"/>
    <w:basedOn w:val="Normal"/>
    <w:next w:val="Normal"/>
    <w:pPr>
      <w:suppressAutoHyphens/>
      <w:spacing w:before="220" w:after="220"/>
      <w:jc w:val="center"/>
    </w:pPr>
    <w:rPr>
      <w:b/>
    </w:rPr>
  </w:style>
  <w:style w:type="character" w:styleId="FollowedHyperlink">
    <w:name w:val="FollowedHyperlink"/>
    <w:rPr>
      <w:noProof w:val="0"/>
      <w:color w:val="800080"/>
      <w:u w:val="single"/>
      <w:lang w:val="fr-FR"/>
    </w:rPr>
  </w:style>
  <w:style w:type="paragraph" w:styleId="Footer">
    <w:name w:val="footer"/>
    <w:basedOn w:val="Normal"/>
    <w:link w:val="FooterChar"/>
    <w:pPr>
      <w:spacing w:after="0" w:line="220" w:lineRule="exact"/>
    </w:pPr>
  </w:style>
  <w:style w:type="character" w:styleId="FootnoteReference">
    <w:name w:val="footnote reference"/>
    <w:semiHidden/>
    <w:rPr>
      <w:noProof/>
      <w:position w:val="6"/>
      <w:sz w:val="16"/>
      <w:vertAlign w:val="baseline"/>
      <w:lang w:val="fr-FR"/>
    </w:rPr>
  </w:style>
  <w:style w:type="paragraph" w:styleId="FootnoteText">
    <w:name w:val="footnote text"/>
    <w:basedOn w:val="Normal"/>
    <w:link w:val="FootnoteTextChar"/>
    <w:semiHidden/>
    <w:pPr>
      <w:tabs>
        <w:tab w:val="left" w:pos="340"/>
      </w:tabs>
      <w:spacing w:after="120" w:line="210" w:lineRule="atLeast"/>
    </w:pPr>
    <w:rPr>
      <w:sz w:val="18"/>
    </w:rPr>
  </w:style>
  <w:style w:type="paragraph" w:customStyle="1" w:styleId="Foreword">
    <w:name w:val="Foreword"/>
    <w:basedOn w:val="Normal"/>
    <w:next w:val="Normal"/>
    <w:rPr>
      <w:color w:val="0000FF"/>
    </w:rPr>
  </w:style>
  <w:style w:type="paragraph" w:customStyle="1" w:styleId="Formula">
    <w:name w:val="Formula"/>
    <w:basedOn w:val="Normal"/>
    <w:next w:val="Normal"/>
    <w:pPr>
      <w:tabs>
        <w:tab w:val="right" w:pos="9752"/>
      </w:tabs>
      <w:spacing w:after="220"/>
      <w:ind w:left="403"/>
      <w:jc w:val="left"/>
    </w:pPr>
  </w:style>
  <w:style w:type="paragraph" w:styleId="Header">
    <w:name w:val="header"/>
    <w:basedOn w:val="Normal"/>
    <w:link w:val="HeaderChar"/>
    <w:pPr>
      <w:spacing w:after="740" w:line="220" w:lineRule="exact"/>
    </w:pPr>
    <w:rPr>
      <w:b/>
      <w:sz w:val="22"/>
    </w:rPr>
  </w:style>
  <w:style w:type="character" w:styleId="Hyperlink">
    <w:name w:val="Hyperlink"/>
    <w:uiPriority w:val="99"/>
    <w:rPr>
      <w:noProof w:val="0"/>
      <w:color w:val="0000FF"/>
      <w:u w:val="single"/>
      <w:lang w:val="fr-FR"/>
    </w:rPr>
  </w:style>
  <w:style w:type="paragraph" w:styleId="Index1">
    <w:name w:val="index 1"/>
    <w:basedOn w:val="Normal"/>
    <w:semiHidden/>
    <w:pPr>
      <w:spacing w:after="0" w:line="210" w:lineRule="atLeast"/>
      <w:ind w:left="142" w:hanging="142"/>
      <w:jc w:val="left"/>
    </w:pPr>
    <w:rPr>
      <w:b/>
      <w:sz w:val="18"/>
    </w:rPr>
  </w:style>
  <w:style w:type="paragraph" w:styleId="Index2">
    <w:name w:val="index 2"/>
    <w:basedOn w:val="Normal"/>
    <w:next w:val="Normal"/>
    <w:autoRedefine/>
    <w:semiHidden/>
    <w:pPr>
      <w:spacing w:line="210" w:lineRule="atLeast"/>
      <w:ind w:left="600" w:hanging="200"/>
    </w:pPr>
    <w:rPr>
      <w:b/>
      <w:sz w:val="18"/>
    </w:rPr>
  </w:style>
  <w:style w:type="paragraph" w:styleId="Index3">
    <w:name w:val="index 3"/>
    <w:basedOn w:val="Normal"/>
    <w:next w:val="Normal"/>
    <w:autoRedefine/>
    <w:semiHidden/>
    <w:pPr>
      <w:spacing w:line="220" w:lineRule="atLeast"/>
      <w:ind w:left="600" w:hanging="200"/>
    </w:pPr>
    <w:rPr>
      <w:b/>
    </w:rPr>
  </w:style>
  <w:style w:type="paragraph" w:styleId="Index4">
    <w:name w:val="index 4"/>
    <w:basedOn w:val="Normal"/>
    <w:next w:val="Normal"/>
    <w:autoRedefine/>
    <w:semiHidden/>
    <w:pPr>
      <w:spacing w:line="220" w:lineRule="atLeast"/>
      <w:ind w:left="800" w:hanging="200"/>
    </w:pPr>
    <w:rPr>
      <w:b/>
    </w:rPr>
  </w:style>
  <w:style w:type="paragraph" w:styleId="Index5">
    <w:name w:val="index 5"/>
    <w:basedOn w:val="Normal"/>
    <w:next w:val="Normal"/>
    <w:autoRedefine/>
    <w:semiHidden/>
    <w:pPr>
      <w:spacing w:line="220" w:lineRule="atLeast"/>
      <w:ind w:left="1000" w:hanging="200"/>
    </w:pPr>
    <w:rPr>
      <w:b/>
    </w:rPr>
  </w:style>
  <w:style w:type="paragraph" w:styleId="Index6">
    <w:name w:val="index 6"/>
    <w:basedOn w:val="Normal"/>
    <w:next w:val="Normal"/>
    <w:autoRedefine/>
    <w:semiHidden/>
    <w:pPr>
      <w:spacing w:line="220" w:lineRule="atLeast"/>
      <w:ind w:left="1200" w:hanging="200"/>
    </w:pPr>
    <w:rPr>
      <w:b/>
    </w:rPr>
  </w:style>
  <w:style w:type="paragraph" w:styleId="Index7">
    <w:name w:val="index 7"/>
    <w:basedOn w:val="Normal"/>
    <w:next w:val="Normal"/>
    <w:autoRedefine/>
    <w:semiHidden/>
    <w:pPr>
      <w:spacing w:line="220" w:lineRule="atLeast"/>
      <w:ind w:left="1400" w:hanging="200"/>
    </w:pPr>
    <w:rPr>
      <w:b/>
    </w:rPr>
  </w:style>
  <w:style w:type="paragraph" w:styleId="Index8">
    <w:name w:val="index 8"/>
    <w:basedOn w:val="Normal"/>
    <w:next w:val="Normal"/>
    <w:autoRedefine/>
    <w:semiHidden/>
    <w:pPr>
      <w:spacing w:line="220" w:lineRule="atLeast"/>
      <w:ind w:left="1600" w:hanging="200"/>
    </w:pPr>
    <w:rPr>
      <w:b/>
    </w:rPr>
  </w:style>
  <w:style w:type="paragraph" w:styleId="Index9">
    <w:name w:val="index 9"/>
    <w:basedOn w:val="Normal"/>
    <w:next w:val="Normal"/>
    <w:autoRedefine/>
    <w:semiHidden/>
    <w:pPr>
      <w:spacing w:line="220" w:lineRule="atLeast"/>
      <w:ind w:left="1800" w:hanging="200"/>
    </w:pPr>
    <w:rPr>
      <w:b/>
    </w:rPr>
  </w:style>
  <w:style w:type="paragraph" w:styleId="IndexHeading">
    <w:name w:val="index heading"/>
    <w:basedOn w:val="Normal"/>
    <w:next w:val="Index1"/>
    <w:semiHidden/>
    <w:pPr>
      <w:keepNext/>
      <w:spacing w:before="400" w:after="210"/>
      <w:jc w:val="center"/>
    </w:pPr>
  </w:style>
  <w:style w:type="paragraph" w:customStyle="1" w:styleId="Introduction">
    <w:name w:val="Introduction"/>
    <w:basedOn w:val="Normal"/>
    <w:next w:val="Normal"/>
    <w:pPr>
      <w:keepNext/>
      <w:pageBreakBefore/>
      <w:tabs>
        <w:tab w:val="left" w:pos="400"/>
      </w:tabs>
      <w:suppressAutoHyphens/>
      <w:spacing w:before="960" w:after="310" w:line="310" w:lineRule="exact"/>
      <w:jc w:val="left"/>
    </w:pPr>
    <w:rPr>
      <w:b/>
      <w:sz w:val="28"/>
    </w:rPr>
  </w:style>
  <w:style w:type="character" w:styleId="LineNumber">
    <w:name w:val="line number"/>
    <w:rPr>
      <w:noProof w:val="0"/>
      <w:lang w:val="fr-FR"/>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uiPriority w:val="99"/>
    <w:pPr>
      <w:numPr>
        <w:numId w:val="8"/>
      </w:numPr>
    </w:pPr>
  </w:style>
  <w:style w:type="paragraph" w:styleId="ListBullet2">
    <w:name w:val="List Bullet 2"/>
    <w:basedOn w:val="Normal"/>
    <w:autoRedefine/>
    <w:pPr>
      <w:numPr>
        <w:numId w:val="9"/>
      </w:numPr>
    </w:pPr>
  </w:style>
  <w:style w:type="paragraph" w:styleId="ListBullet3">
    <w:name w:val="List Bullet 3"/>
    <w:basedOn w:val="Normal"/>
    <w:autoRedefine/>
    <w:pPr>
      <w:numPr>
        <w:numId w:val="10"/>
      </w:numPr>
    </w:pPr>
  </w:style>
  <w:style w:type="paragraph" w:styleId="ListBullet4">
    <w:name w:val="List Bullet 4"/>
    <w:basedOn w:val="Normal"/>
    <w:autoRedefine/>
    <w:pPr>
      <w:numPr>
        <w:numId w:val="11"/>
      </w:numPr>
    </w:pPr>
  </w:style>
  <w:style w:type="paragraph" w:styleId="ListBullet5">
    <w:name w:val="List Bullet 5"/>
    <w:basedOn w:val="Normal"/>
    <w:autoRedefine/>
    <w:pPr>
      <w:numPr>
        <w:numId w:val="12"/>
      </w:numPr>
    </w:pPr>
  </w:style>
  <w:style w:type="paragraph" w:styleId="ListContinue">
    <w:name w:val="List Continue"/>
    <w:basedOn w:val="Normal"/>
    <w:pPr>
      <w:numPr>
        <w:numId w:val="13"/>
      </w:numPr>
    </w:pPr>
  </w:style>
  <w:style w:type="paragraph" w:styleId="ListContinue2">
    <w:name w:val="List Continue 2"/>
    <w:basedOn w:val="ListContinue"/>
    <w:pPr>
      <w:numPr>
        <w:ilvl w:val="1"/>
      </w:numPr>
    </w:pPr>
  </w:style>
  <w:style w:type="paragraph" w:styleId="ListContinue3">
    <w:name w:val="List Continue 3"/>
    <w:basedOn w:val="ListContinue"/>
    <w:pPr>
      <w:numPr>
        <w:ilvl w:val="2"/>
      </w:numPr>
      <w:tabs>
        <w:tab w:val="left" w:pos="1200"/>
      </w:tabs>
    </w:pPr>
  </w:style>
  <w:style w:type="paragraph" w:styleId="ListContinue4">
    <w:name w:val="List Continue 4"/>
    <w:basedOn w:val="ListContinue"/>
    <w:pPr>
      <w:numPr>
        <w:ilvl w:val="3"/>
      </w:numPr>
      <w:tabs>
        <w:tab w:val="left" w:pos="1600"/>
      </w:tabs>
    </w:pPr>
  </w:style>
  <w:style w:type="paragraph" w:styleId="ListContinue5">
    <w:name w:val="List Continue 5"/>
    <w:basedOn w:val="Normal"/>
    <w:pPr>
      <w:spacing w:after="120"/>
      <w:ind w:left="1415"/>
    </w:pPr>
  </w:style>
  <w:style w:type="paragraph" w:styleId="ListNumber">
    <w:name w:val="List Number"/>
    <w:basedOn w:val="Normal"/>
    <w:pPr>
      <w:numPr>
        <w:numId w:val="14"/>
      </w:numPr>
      <w:tabs>
        <w:tab w:val="clear" w:pos="360"/>
        <w:tab w:val="left" w:pos="400"/>
      </w:tabs>
    </w:pPr>
  </w:style>
  <w:style w:type="paragraph" w:styleId="ListNumber2">
    <w:name w:val="List Number 2"/>
    <w:basedOn w:val="Normal"/>
    <w:pPr>
      <w:numPr>
        <w:ilvl w:val="1"/>
        <w:numId w:val="15"/>
      </w:numPr>
      <w:tabs>
        <w:tab w:val="clear" w:pos="1080"/>
        <w:tab w:val="left" w:pos="800"/>
      </w:tabs>
    </w:pPr>
  </w:style>
  <w:style w:type="paragraph" w:styleId="ListNumber3">
    <w:name w:val="List Number 3"/>
    <w:basedOn w:val="Normal"/>
    <w:pPr>
      <w:numPr>
        <w:ilvl w:val="2"/>
        <w:numId w:val="16"/>
      </w:numPr>
      <w:tabs>
        <w:tab w:val="clear" w:pos="1800"/>
        <w:tab w:val="left" w:pos="1200"/>
      </w:tabs>
    </w:pPr>
  </w:style>
  <w:style w:type="paragraph" w:styleId="ListNumber4">
    <w:name w:val="List Number 4"/>
    <w:basedOn w:val="Normal"/>
    <w:pPr>
      <w:numPr>
        <w:ilvl w:val="3"/>
        <w:numId w:val="17"/>
      </w:numPr>
      <w:tabs>
        <w:tab w:val="clear" w:pos="2520"/>
        <w:tab w:val="left" w:pos="1600"/>
      </w:tabs>
    </w:pPr>
  </w:style>
  <w:style w:type="paragraph" w:styleId="ListNumber5">
    <w:name w:val="List Number 5"/>
    <w:basedOn w:val="Normal"/>
    <w:pPr>
      <w:numPr>
        <w:numId w:val="18"/>
      </w:numPr>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hAnsi="Courier New"/>
      <w:lang w:val="en-GB" w:eastAsia="ja-JP"/>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MSDNFR">
    <w:name w:val="MSDNFR"/>
    <w:basedOn w:val="Normal"/>
    <w:next w:val="Normal"/>
    <w:pPr>
      <w:spacing w:line="220" w:lineRule="atLeast"/>
    </w:pPr>
    <w:rPr>
      <w:color w:val="0000FF"/>
    </w:rPr>
  </w:style>
  <w:style w:type="paragraph" w:customStyle="1" w:styleId="na2">
    <w:name w:val="na2"/>
    <w:basedOn w:val="a2"/>
    <w:next w:val="Normal"/>
    <w:pPr>
      <w:numPr>
        <w:numId w:val="21"/>
      </w:numPr>
    </w:pPr>
  </w:style>
  <w:style w:type="paragraph" w:customStyle="1" w:styleId="na3">
    <w:name w:val="na3"/>
    <w:basedOn w:val="a3"/>
    <w:next w:val="Normal"/>
    <w:pPr>
      <w:numPr>
        <w:numId w:val="21"/>
      </w:numPr>
    </w:pPr>
  </w:style>
  <w:style w:type="paragraph" w:customStyle="1" w:styleId="na4">
    <w:name w:val="na4"/>
    <w:basedOn w:val="a4"/>
    <w:next w:val="Normal"/>
    <w:pPr>
      <w:numPr>
        <w:numId w:val="21"/>
      </w:numPr>
      <w:tabs>
        <w:tab w:val="left" w:pos="1060"/>
      </w:tabs>
    </w:pPr>
  </w:style>
  <w:style w:type="paragraph" w:customStyle="1" w:styleId="na5">
    <w:name w:val="na5"/>
    <w:basedOn w:val="a5"/>
    <w:next w:val="Normal"/>
    <w:pPr>
      <w:numPr>
        <w:numId w:val="21"/>
      </w:numPr>
    </w:pPr>
  </w:style>
  <w:style w:type="paragraph" w:customStyle="1" w:styleId="na6">
    <w:name w:val="na6"/>
    <w:basedOn w:val="a6"/>
    <w:next w:val="Normal"/>
    <w:pPr>
      <w:numPr>
        <w:numId w:val="21"/>
      </w:numPr>
    </w:pPr>
  </w:style>
  <w:style w:type="paragraph" w:styleId="NormalIndent">
    <w:name w:val="Normal Indent"/>
    <w:basedOn w:val="Normal"/>
    <w:pPr>
      <w:ind w:left="708"/>
    </w:pPr>
  </w:style>
  <w:style w:type="paragraph" w:customStyle="1" w:styleId="Note">
    <w:name w:val="Note"/>
    <w:basedOn w:val="Normal"/>
    <w:next w:val="Normal"/>
    <w:qFormat/>
    <w:pPr>
      <w:tabs>
        <w:tab w:val="left" w:pos="960"/>
      </w:tabs>
      <w:spacing w:line="210" w:lineRule="atLeast"/>
    </w:pPr>
    <w:rPr>
      <w:sz w:val="18"/>
    </w:rPr>
  </w:style>
  <w:style w:type="paragraph" w:styleId="NoteHeading">
    <w:name w:val="Note Heading"/>
    <w:basedOn w:val="Normal"/>
    <w:next w:val="Normal"/>
    <w:link w:val="NoteHeadingChar"/>
  </w:style>
  <w:style w:type="paragraph" w:customStyle="1" w:styleId="p2">
    <w:name w:val="p2"/>
    <w:basedOn w:val="Normal"/>
    <w:next w:val="Normal"/>
    <w:pPr>
      <w:tabs>
        <w:tab w:val="left" w:pos="560"/>
      </w:tabs>
    </w:pPr>
  </w:style>
  <w:style w:type="paragraph" w:customStyle="1" w:styleId="p3">
    <w:name w:val="p3"/>
    <w:basedOn w:val="Normal"/>
    <w:next w:val="Normal"/>
    <w:pPr>
      <w:tabs>
        <w:tab w:val="left" w:pos="720"/>
      </w:tabs>
    </w:pPr>
  </w:style>
  <w:style w:type="paragraph" w:customStyle="1" w:styleId="p4">
    <w:name w:val="p4"/>
    <w:basedOn w:val="Normal"/>
    <w:next w:val="Normal"/>
    <w:pPr>
      <w:tabs>
        <w:tab w:val="left" w:pos="1100"/>
      </w:tabs>
    </w:pPr>
  </w:style>
  <w:style w:type="paragraph" w:customStyle="1" w:styleId="p5">
    <w:name w:val="p5"/>
    <w:basedOn w:val="Normal"/>
    <w:next w:val="Normal"/>
    <w:pPr>
      <w:tabs>
        <w:tab w:val="left" w:pos="1100"/>
      </w:tabs>
    </w:pPr>
  </w:style>
  <w:style w:type="paragraph" w:customStyle="1" w:styleId="p6">
    <w:name w:val="p6"/>
    <w:basedOn w:val="Normal"/>
    <w:next w:val="Normal"/>
    <w:pPr>
      <w:tabs>
        <w:tab w:val="left" w:pos="1440"/>
      </w:tabs>
    </w:pPr>
  </w:style>
  <w:style w:type="character" w:styleId="PageNumber">
    <w:name w:val="page number"/>
    <w:rPr>
      <w:noProof w:val="0"/>
      <w:lang w:val="fr-FR"/>
    </w:rPr>
  </w:style>
  <w:style w:type="paragraph" w:styleId="PlainText">
    <w:name w:val="Plain Text"/>
    <w:basedOn w:val="Normal"/>
    <w:link w:val="PlainTextChar"/>
    <w:uiPriority w:val="99"/>
    <w:rPr>
      <w:rFonts w:ascii="Courier New" w:hAnsi="Courier New"/>
    </w:rPr>
  </w:style>
  <w:style w:type="paragraph" w:customStyle="1" w:styleId="RefNorm">
    <w:name w:val="RefNorm"/>
    <w:basedOn w:val="Normal"/>
    <w:next w:val="Normal"/>
  </w:style>
  <w:style w:type="paragraph" w:styleId="Salutation">
    <w:name w:val="Salutation"/>
    <w:basedOn w:val="Normal"/>
    <w:next w:val="Normal"/>
    <w:link w:val="SalutationChar"/>
  </w:style>
  <w:style w:type="paragraph" w:styleId="Signature">
    <w:name w:val="Signature"/>
    <w:basedOn w:val="Normal"/>
    <w:link w:val="SignatureChar"/>
    <w:pPr>
      <w:ind w:left="4252"/>
    </w:pPr>
  </w:style>
  <w:style w:type="paragraph" w:customStyle="1" w:styleId="Special">
    <w:name w:val="Special"/>
    <w:basedOn w:val="Normal"/>
    <w:next w:val="Normal"/>
  </w:style>
  <w:style w:type="character" w:styleId="Strong">
    <w:name w:val="Strong"/>
    <w:uiPriority w:val="22"/>
    <w:qFormat/>
    <w:rPr>
      <w:b/>
      <w:noProof w:val="0"/>
      <w:lang w:val="fr-FR"/>
    </w:rPr>
  </w:style>
  <w:style w:type="paragraph" w:styleId="Subtitle">
    <w:name w:val="Subtitle"/>
    <w:basedOn w:val="Normal"/>
    <w:link w:val="SubtitleChar"/>
    <w:qFormat/>
    <w:pPr>
      <w:spacing w:after="60"/>
      <w:jc w:val="center"/>
      <w:outlineLvl w:val="1"/>
    </w:pPr>
    <w:rPr>
      <w:sz w:val="24"/>
    </w:rPr>
  </w:style>
  <w:style w:type="paragraph" w:customStyle="1" w:styleId="Tablefootnote">
    <w:name w:val="Table footnote"/>
    <w:basedOn w:val="Normal"/>
    <w:pPr>
      <w:tabs>
        <w:tab w:val="left" w:pos="340"/>
      </w:tabs>
      <w:spacing w:before="60" w:after="60" w:line="190" w:lineRule="atLeast"/>
    </w:pPr>
    <w:rPr>
      <w:sz w:val="16"/>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customStyle="1" w:styleId="Tabletitle">
    <w:name w:val="Table title"/>
    <w:basedOn w:val="Normal"/>
    <w:next w:val="Normal"/>
    <w:pPr>
      <w:keepNext/>
      <w:suppressAutoHyphens/>
      <w:spacing w:before="120" w:after="120" w:line="230" w:lineRule="exact"/>
      <w:jc w:val="center"/>
    </w:pPr>
    <w:rPr>
      <w:b/>
    </w:rPr>
  </w:style>
  <w:style w:type="character" w:customStyle="1" w:styleId="TableFootNoteXref">
    <w:name w:val="TableFootNoteXref"/>
    <w:rPr>
      <w:noProof/>
      <w:position w:val="6"/>
      <w:sz w:val="14"/>
      <w:lang w:val="fr-FR"/>
    </w:rPr>
  </w:style>
  <w:style w:type="paragraph" w:customStyle="1" w:styleId="Terms">
    <w:name w:val="Term(s)"/>
    <w:basedOn w:val="Normal"/>
    <w:next w:val="Definition"/>
    <w:link w:val="TermsChar"/>
    <w:pPr>
      <w:keepNext/>
      <w:suppressAutoHyphens/>
      <w:spacing w:after="0"/>
      <w:jc w:val="left"/>
    </w:pPr>
    <w:rPr>
      <w:b/>
    </w:rPr>
  </w:style>
  <w:style w:type="paragraph" w:customStyle="1" w:styleId="TermNum">
    <w:name w:val="TermNum"/>
    <w:basedOn w:val="Normal"/>
    <w:next w:val="Terms"/>
    <w:pPr>
      <w:keepNext/>
      <w:spacing w:after="0"/>
    </w:pPr>
    <w:rPr>
      <w:b/>
    </w:rPr>
  </w:style>
  <w:style w:type="paragraph" w:styleId="Title">
    <w:name w:val="Title"/>
    <w:basedOn w:val="Normal"/>
    <w:link w:val="TitleChar"/>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uiPriority w:val="39"/>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pPr>
      <w:spacing w:before="0"/>
    </w:pPr>
  </w:style>
  <w:style w:type="paragraph" w:styleId="TOC3">
    <w:name w:val="toc 3"/>
    <w:basedOn w:val="TOC2"/>
    <w:next w:val="Normal"/>
    <w:uiPriority w:val="39"/>
  </w:style>
  <w:style w:type="paragraph" w:styleId="TOC4">
    <w:name w:val="toc 4"/>
    <w:basedOn w:val="TOC2"/>
    <w:next w:val="Normal"/>
    <w:uiPriority w:val="39"/>
    <w:pPr>
      <w:tabs>
        <w:tab w:val="clear" w:pos="720"/>
        <w:tab w:val="left" w:pos="1140"/>
      </w:tabs>
      <w:ind w:left="1140" w:hanging="1140"/>
    </w:pPr>
  </w:style>
  <w:style w:type="paragraph" w:styleId="TOC5">
    <w:name w:val="toc 5"/>
    <w:basedOn w:val="TOC4"/>
    <w:next w:val="Normal"/>
    <w:uiPriority w:val="39"/>
  </w:style>
  <w:style w:type="paragraph" w:styleId="TOC6">
    <w:name w:val="toc 6"/>
    <w:basedOn w:val="TOC4"/>
    <w:next w:val="Normal"/>
    <w:uiPriority w:val="39"/>
    <w:pPr>
      <w:tabs>
        <w:tab w:val="clear" w:pos="1140"/>
        <w:tab w:val="left" w:pos="1440"/>
      </w:tabs>
      <w:ind w:left="1440" w:hanging="1440"/>
    </w:pPr>
  </w:style>
  <w:style w:type="paragraph" w:styleId="TOC7">
    <w:name w:val="toc 7"/>
    <w:basedOn w:val="TOC4"/>
    <w:next w:val="Normal"/>
    <w:uiPriority w:val="39"/>
    <w:pPr>
      <w:tabs>
        <w:tab w:val="clear" w:pos="1140"/>
        <w:tab w:val="left" w:pos="1440"/>
      </w:tabs>
      <w:ind w:left="1440" w:hanging="1440"/>
    </w:pPr>
  </w:style>
  <w:style w:type="paragraph" w:styleId="TOC8">
    <w:name w:val="toc 8"/>
    <w:basedOn w:val="TOC4"/>
    <w:next w:val="Normal"/>
    <w:uiPriority w:val="39"/>
    <w:pPr>
      <w:tabs>
        <w:tab w:val="clear" w:pos="1140"/>
        <w:tab w:val="left" w:pos="1440"/>
      </w:tabs>
      <w:ind w:left="1440" w:hanging="1440"/>
    </w:pPr>
  </w:style>
  <w:style w:type="paragraph" w:styleId="TOC9">
    <w:name w:val="toc 9"/>
    <w:basedOn w:val="TOC1"/>
    <w:next w:val="Normal"/>
    <w:uiPriority w:val="39"/>
    <w:pPr>
      <w:tabs>
        <w:tab w:val="clear" w:pos="720"/>
      </w:tabs>
      <w:ind w:left="0" w:firstLine="0"/>
    </w:pPr>
  </w:style>
  <w:style w:type="paragraph" w:customStyle="1" w:styleId="zzBiblio">
    <w:name w:val="zzBiblio"/>
    <w:basedOn w:val="Normal"/>
    <w:next w:val="Bibliography1"/>
    <w:pPr>
      <w:pageBreakBefore/>
      <w:spacing w:after="760" w:line="310" w:lineRule="exact"/>
      <w:jc w:val="center"/>
    </w:pPr>
    <w:rPr>
      <w:b/>
      <w:sz w:val="28"/>
    </w:rPr>
  </w:style>
  <w:style w:type="paragraph" w:customStyle="1" w:styleId="zzContents">
    <w:name w:val="zzContents"/>
    <w:basedOn w:val="Introduction"/>
    <w:next w:val="TOC1"/>
    <w:pPr>
      <w:tabs>
        <w:tab w:val="clear" w:pos="400"/>
      </w:tabs>
    </w:pPr>
  </w:style>
  <w:style w:type="paragraph" w:customStyle="1" w:styleId="zzCopyright">
    <w:name w:val="zzCopyright"/>
    <w:basedOn w:val="Normal"/>
    <w:next w:val="Normal"/>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pPr>
      <w:spacing w:after="220"/>
      <w:jc w:val="right"/>
    </w:pPr>
    <w:rPr>
      <w:b/>
      <w:color w:val="000000"/>
      <w:sz w:val="24"/>
    </w:rPr>
  </w:style>
  <w:style w:type="paragraph" w:customStyle="1" w:styleId="zzForeword">
    <w:name w:val="zzForeword"/>
    <w:basedOn w:val="Introduction"/>
    <w:next w:val="Normal"/>
    <w:pPr>
      <w:tabs>
        <w:tab w:val="clear" w:pos="400"/>
      </w:tabs>
    </w:pPr>
    <w:rPr>
      <w:color w:val="0000FF"/>
    </w:rPr>
  </w:style>
  <w:style w:type="paragraph" w:customStyle="1" w:styleId="zzHelp">
    <w:name w:val="zzHelp"/>
    <w:basedOn w:val="Normal"/>
    <w:rPr>
      <w:color w:val="008000"/>
    </w:rPr>
  </w:style>
  <w:style w:type="paragraph" w:customStyle="1" w:styleId="zzIndex">
    <w:name w:val="zzIndex"/>
    <w:basedOn w:val="zzBiblio"/>
    <w:next w:val="IndexHeading"/>
  </w:style>
  <w:style w:type="paragraph" w:customStyle="1" w:styleId="zzLc5">
    <w:name w:val="zzLc5"/>
    <w:basedOn w:val="Normal"/>
    <w:next w:val="Normal"/>
    <w:pPr>
      <w:numPr>
        <w:ilvl w:val="4"/>
        <w:numId w:val="13"/>
      </w:numPr>
      <w:jc w:val="left"/>
    </w:pPr>
  </w:style>
  <w:style w:type="paragraph" w:customStyle="1" w:styleId="zzLc6">
    <w:name w:val="zzLc6"/>
    <w:basedOn w:val="Normal"/>
    <w:next w:val="Normal"/>
    <w:pPr>
      <w:numPr>
        <w:ilvl w:val="5"/>
        <w:numId w:val="13"/>
      </w:numPr>
      <w:jc w:val="left"/>
    </w:pPr>
  </w:style>
  <w:style w:type="paragraph" w:customStyle="1" w:styleId="zzLn5">
    <w:name w:val="zzLn5"/>
    <w:basedOn w:val="Normal"/>
    <w:next w:val="Normal"/>
    <w:pPr>
      <w:jc w:val="left"/>
    </w:pPr>
  </w:style>
  <w:style w:type="paragraph" w:customStyle="1" w:styleId="zzLn6">
    <w:name w:val="zzLn6"/>
    <w:basedOn w:val="Normal"/>
    <w:next w:val="Normal"/>
    <w:pPr>
      <w:jc w:val="left"/>
    </w:pPr>
  </w:style>
  <w:style w:type="paragraph" w:customStyle="1" w:styleId="zzSTDTitle">
    <w:name w:val="zzSTDTitle"/>
    <w:basedOn w:val="Normal"/>
    <w:next w:val="Normal"/>
    <w:pPr>
      <w:suppressAutoHyphens/>
      <w:spacing w:before="400" w:after="760" w:line="350" w:lineRule="exact"/>
      <w:jc w:val="left"/>
    </w:pPr>
    <w:rPr>
      <w:b/>
      <w:color w:val="0000FF"/>
      <w:sz w:val="32"/>
    </w:rPr>
  </w:style>
  <w:style w:type="paragraph" w:customStyle="1" w:styleId="pdf">
    <w:name w:val="pdf"/>
    <w:basedOn w:val="Normal"/>
    <w:rsid w:val="0026283E"/>
    <w:pPr>
      <w:spacing w:before="100" w:after="0" w:line="190" w:lineRule="exact"/>
      <w:ind w:left="100" w:right="100"/>
    </w:pPr>
    <w:rPr>
      <w:rFonts w:eastAsia="Times New Roman"/>
      <w:sz w:val="16"/>
      <w:lang w:eastAsia="en-US"/>
    </w:rPr>
  </w:style>
  <w:style w:type="paragraph" w:customStyle="1" w:styleId="Tabletext10">
    <w:name w:val="Table text (10)"/>
    <w:basedOn w:val="Normal"/>
    <w:pPr>
      <w:spacing w:before="60" w:after="60"/>
    </w:pPr>
  </w:style>
  <w:style w:type="paragraph" w:customStyle="1" w:styleId="Tabletext9">
    <w:name w:val="Table text (9)"/>
    <w:basedOn w:val="Normal"/>
    <w:pPr>
      <w:spacing w:before="60" w:after="60" w:line="210" w:lineRule="atLeast"/>
    </w:pPr>
    <w:rPr>
      <w:sz w:val="18"/>
    </w:rPr>
  </w:style>
  <w:style w:type="paragraph" w:customStyle="1" w:styleId="Tabletext8">
    <w:name w:val="Table text (8)"/>
    <w:basedOn w:val="Normal"/>
    <w:pPr>
      <w:spacing w:before="60" w:after="60" w:line="190" w:lineRule="atLeast"/>
    </w:pPr>
    <w:rPr>
      <w:sz w:val="16"/>
    </w:rPr>
  </w:style>
  <w:style w:type="paragraph" w:customStyle="1" w:styleId="Tabletext7">
    <w:name w:val="Table text (7)"/>
    <w:basedOn w:val="Normal"/>
    <w:pPr>
      <w:spacing w:before="60" w:after="60" w:line="170" w:lineRule="atLeast"/>
    </w:pPr>
    <w:rPr>
      <w:sz w:val="14"/>
    </w:rPr>
  </w:style>
  <w:style w:type="paragraph" w:customStyle="1" w:styleId="pbcopy">
    <w:name w:val="pbcopy"/>
    <w:basedOn w:val="Footer"/>
    <w:rsid w:val="0026283E"/>
    <w:pPr>
      <w:spacing w:after="60" w:line="190" w:lineRule="exact"/>
    </w:pPr>
    <w:rPr>
      <w:rFonts w:eastAsia="Times New Roman"/>
      <w:sz w:val="16"/>
      <w:lang w:eastAsia="en-US"/>
    </w:rPr>
  </w:style>
  <w:style w:type="paragraph" w:customStyle="1" w:styleId="st">
    <w:name w:val="st"/>
    <w:basedOn w:val="Normal"/>
    <w:rsid w:val="0026283E"/>
    <w:pPr>
      <w:keepNext/>
      <w:spacing w:after="0" w:line="500" w:lineRule="exact"/>
    </w:pPr>
    <w:rPr>
      <w:rFonts w:eastAsia="Times New Roman"/>
      <w:spacing w:val="5"/>
      <w:sz w:val="44"/>
      <w:lang w:eastAsia="en-US"/>
    </w:rPr>
  </w:style>
  <w:style w:type="paragraph" w:customStyle="1" w:styleId="M2">
    <w:name w:val="M2"/>
    <w:basedOn w:val="Normal"/>
    <w:link w:val="M2Char"/>
    <w:rsid w:val="0026283E"/>
    <w:pPr>
      <w:spacing w:after="120" w:line="240" w:lineRule="auto"/>
      <w:ind w:left="907"/>
    </w:pPr>
    <w:rPr>
      <w:rFonts w:eastAsia="Times New Roman"/>
      <w:color w:val="000000"/>
      <w:spacing w:val="6"/>
      <w:lang w:eastAsia="en-US"/>
    </w:rPr>
  </w:style>
  <w:style w:type="paragraph" w:customStyle="1" w:styleId="Default">
    <w:name w:val="Default"/>
    <w:rsid w:val="0026283E"/>
    <w:pPr>
      <w:widowControl w:val="0"/>
      <w:autoSpaceDE w:val="0"/>
      <w:autoSpaceDN w:val="0"/>
      <w:adjustRightInd w:val="0"/>
    </w:pPr>
    <w:rPr>
      <w:rFonts w:ascii="Arial Unicode MS" w:eastAsia="Arial Unicode MS" w:cs="Arial Unicode MS"/>
      <w:color w:val="000000"/>
      <w:sz w:val="24"/>
      <w:szCs w:val="24"/>
      <w:lang w:eastAsia="zh-CN"/>
    </w:rPr>
  </w:style>
  <w:style w:type="character" w:customStyle="1" w:styleId="Heading2Char">
    <w:name w:val="Heading 2 Char"/>
    <w:link w:val="Heading2"/>
    <w:rsid w:val="00D95C58"/>
    <w:rPr>
      <w:rFonts w:ascii="Arial" w:hAnsi="Arial"/>
      <w:b/>
      <w:sz w:val="22"/>
      <w:lang w:val="en-GB" w:eastAsia="ja-JP"/>
    </w:rPr>
  </w:style>
  <w:style w:type="character" w:customStyle="1" w:styleId="TermsChar">
    <w:name w:val="Term(s) Char"/>
    <w:link w:val="Terms"/>
    <w:rsid w:val="0026283E"/>
    <w:rPr>
      <w:rFonts w:ascii="Arial" w:eastAsia="MS Mincho" w:hAnsi="Arial"/>
      <w:b/>
      <w:lang w:val="en-GB" w:eastAsia="ja-JP" w:bidi="ar-SA"/>
    </w:rPr>
  </w:style>
  <w:style w:type="paragraph" w:customStyle="1" w:styleId="a1">
    <w:name w:val="標準 + 左揃え"/>
    <w:aliases w:val="左 :  6.3 mm"/>
    <w:basedOn w:val="Normal"/>
    <w:rsid w:val="00542EC9"/>
    <w:pPr>
      <w:spacing w:after="120" w:line="240" w:lineRule="auto"/>
      <w:ind w:left="360"/>
      <w:jc w:val="left"/>
    </w:pPr>
    <w:rPr>
      <w:lang w:eastAsia="en-US"/>
    </w:rPr>
  </w:style>
  <w:style w:type="paragraph" w:styleId="BalloonText">
    <w:name w:val="Balloon Text"/>
    <w:basedOn w:val="Normal"/>
    <w:link w:val="BalloonTextChar"/>
    <w:uiPriority w:val="99"/>
    <w:rsid w:val="007F28F5"/>
    <w:pPr>
      <w:spacing w:after="0" w:line="240" w:lineRule="auto"/>
    </w:pPr>
    <w:rPr>
      <w:rFonts w:ascii="Tahoma" w:hAnsi="Tahoma"/>
      <w:sz w:val="16"/>
      <w:szCs w:val="16"/>
    </w:rPr>
  </w:style>
  <w:style w:type="character" w:customStyle="1" w:styleId="BalloonTextChar">
    <w:name w:val="Balloon Text Char"/>
    <w:link w:val="BalloonText"/>
    <w:uiPriority w:val="99"/>
    <w:rsid w:val="007F28F5"/>
    <w:rPr>
      <w:rFonts w:ascii="Tahoma" w:hAnsi="Tahoma" w:cs="Tahoma"/>
      <w:sz w:val="16"/>
      <w:szCs w:val="16"/>
      <w:lang w:val="en-GB" w:eastAsia="ja-JP"/>
    </w:rPr>
  </w:style>
  <w:style w:type="paragraph" w:customStyle="1" w:styleId="StandardNumber">
    <w:name w:val="Standard Number"/>
    <w:rsid w:val="0004677F"/>
    <w:rPr>
      <w:rFonts w:ascii="Verdana" w:eastAsia="Times New Roman" w:hAnsi="Verdana"/>
      <w:color w:val="333333"/>
      <w:spacing w:val="20"/>
      <w:sz w:val="40"/>
      <w:lang w:val="en-GB"/>
    </w:rPr>
  </w:style>
  <w:style w:type="paragraph" w:customStyle="1" w:styleId="DateTitle">
    <w:name w:val="Date Title"/>
    <w:basedOn w:val="Normal"/>
    <w:rsid w:val="0004677F"/>
    <w:pPr>
      <w:spacing w:before="80" w:after="0" w:line="240" w:lineRule="auto"/>
    </w:pPr>
    <w:rPr>
      <w:rFonts w:ascii="Verdana" w:eastAsia="Times New Roman" w:hAnsi="Verdana"/>
      <w:color w:val="333333"/>
      <w:lang w:eastAsia="en-US"/>
    </w:rPr>
  </w:style>
  <w:style w:type="paragraph" w:customStyle="1" w:styleId="ECMAWorkgroup">
    <w:name w:val="ECMA Workgroup"/>
    <w:basedOn w:val="Normal"/>
    <w:rsid w:val="0004677F"/>
    <w:pPr>
      <w:spacing w:after="120" w:line="240" w:lineRule="auto"/>
    </w:pPr>
    <w:rPr>
      <w:rFonts w:eastAsia="Times New Roman"/>
      <w:b/>
      <w:i/>
      <w:sz w:val="24"/>
      <w:lang w:eastAsia="en-US"/>
    </w:rPr>
  </w:style>
  <w:style w:type="paragraph" w:customStyle="1" w:styleId="StandardTitle">
    <w:name w:val="Standard Title"/>
    <w:basedOn w:val="Normal"/>
    <w:rsid w:val="00C73632"/>
    <w:pPr>
      <w:spacing w:after="120" w:line="240" w:lineRule="auto"/>
      <w:jc w:val="left"/>
    </w:pPr>
    <w:rPr>
      <w:rFonts w:ascii="Verdana" w:eastAsia="Times New Roman" w:hAnsi="Verdana"/>
      <w:b/>
      <w:color w:val="333333"/>
      <w:spacing w:val="6"/>
      <w:sz w:val="40"/>
      <w:lang w:eastAsia="en-US"/>
    </w:rPr>
  </w:style>
  <w:style w:type="paragraph" w:customStyle="1" w:styleId="M0">
    <w:name w:val="M0"/>
    <w:link w:val="M0Char"/>
    <w:rsid w:val="0012311B"/>
    <w:pPr>
      <w:spacing w:after="120"/>
      <w:jc w:val="both"/>
    </w:pPr>
    <w:rPr>
      <w:rFonts w:ascii="Arial" w:eastAsia="Times New Roman" w:hAnsi="Arial"/>
      <w:color w:val="000000"/>
      <w:spacing w:val="6"/>
      <w:lang w:val="en-GB"/>
    </w:rPr>
  </w:style>
  <w:style w:type="character" w:customStyle="1" w:styleId="FootnoteTextChar">
    <w:name w:val="Footnote Text Char"/>
    <w:link w:val="FootnoteText"/>
    <w:semiHidden/>
    <w:rsid w:val="00990F07"/>
    <w:rPr>
      <w:rFonts w:ascii="Arial" w:hAnsi="Arial"/>
      <w:sz w:val="18"/>
      <w:lang w:val="en-GB" w:eastAsia="ja-JP"/>
    </w:rPr>
  </w:style>
  <w:style w:type="paragraph" w:customStyle="1" w:styleId="LightShading-Accent51">
    <w:name w:val="Light Shading - Accent 51"/>
    <w:hidden/>
    <w:uiPriority w:val="99"/>
    <w:semiHidden/>
    <w:rsid w:val="00990F07"/>
    <w:rPr>
      <w:rFonts w:ascii="Arial" w:hAnsi="Arial"/>
      <w:lang w:val="en-GB" w:eastAsia="ja-JP"/>
    </w:rPr>
  </w:style>
  <w:style w:type="paragraph" w:customStyle="1" w:styleId="M1">
    <w:name w:val="M1"/>
    <w:basedOn w:val="Normal"/>
    <w:rsid w:val="00990F07"/>
  </w:style>
  <w:style w:type="paragraph" w:customStyle="1" w:styleId="M3">
    <w:name w:val="M3"/>
    <w:basedOn w:val="M0"/>
    <w:rsid w:val="00990F07"/>
    <w:pPr>
      <w:ind w:left="1134"/>
    </w:pPr>
    <w:rPr>
      <w:rFonts w:ascii="Times New Roman" w:hAnsi="Times New Roman"/>
      <w:color w:val="auto"/>
    </w:rPr>
  </w:style>
  <w:style w:type="paragraph" w:customStyle="1" w:styleId="M4">
    <w:name w:val="M4"/>
    <w:basedOn w:val="M0"/>
    <w:rsid w:val="00990F07"/>
    <w:pPr>
      <w:ind w:left="1361"/>
    </w:pPr>
    <w:rPr>
      <w:rFonts w:ascii="Times New Roman" w:hAnsi="Times New Roman"/>
      <w:color w:val="auto"/>
    </w:rPr>
  </w:style>
  <w:style w:type="paragraph" w:customStyle="1" w:styleId="M5">
    <w:name w:val="M5"/>
    <w:basedOn w:val="M0"/>
    <w:rsid w:val="00990F07"/>
    <w:pPr>
      <w:ind w:left="1588"/>
    </w:pPr>
    <w:rPr>
      <w:rFonts w:ascii="Times New Roman" w:hAnsi="Times New Roman"/>
      <w:color w:val="auto"/>
    </w:rPr>
  </w:style>
  <w:style w:type="paragraph" w:customStyle="1" w:styleId="CA">
    <w:name w:val="CA"/>
    <w:basedOn w:val="M0"/>
    <w:rsid w:val="00990F07"/>
    <w:pPr>
      <w:jc w:val="center"/>
    </w:pPr>
    <w:rPr>
      <w:rFonts w:ascii="Times New Roman" w:hAnsi="Times New Roman"/>
      <w:b/>
      <w:color w:val="auto"/>
    </w:rPr>
  </w:style>
  <w:style w:type="paragraph" w:customStyle="1" w:styleId="CB">
    <w:name w:val="CB"/>
    <w:basedOn w:val="M0"/>
    <w:next w:val="CA"/>
    <w:rsid w:val="00990F07"/>
    <w:pPr>
      <w:spacing w:before="360"/>
      <w:jc w:val="center"/>
    </w:pPr>
    <w:rPr>
      <w:rFonts w:ascii="Times New Roman" w:hAnsi="Times New Roman"/>
      <w:b/>
      <w:color w:val="auto"/>
      <w:sz w:val="24"/>
    </w:rPr>
  </w:style>
  <w:style w:type="paragraph" w:customStyle="1" w:styleId="attending">
    <w:name w:val="attending"/>
    <w:basedOn w:val="M0"/>
    <w:rsid w:val="00990F07"/>
    <w:pPr>
      <w:tabs>
        <w:tab w:val="left" w:pos="1701"/>
      </w:tabs>
      <w:ind w:left="1701" w:hanging="1701"/>
    </w:pPr>
    <w:rPr>
      <w:rFonts w:ascii="Times New Roman" w:hAnsi="Times New Roman"/>
      <w:color w:val="auto"/>
      <w:sz w:val="22"/>
    </w:rPr>
  </w:style>
  <w:style w:type="paragraph" w:customStyle="1" w:styleId="note1">
    <w:name w:val="note1"/>
    <w:basedOn w:val="M1"/>
    <w:rsid w:val="00990F07"/>
    <w:rPr>
      <w:i/>
    </w:rPr>
  </w:style>
  <w:style w:type="paragraph" w:customStyle="1" w:styleId="note2">
    <w:name w:val="note2"/>
    <w:basedOn w:val="M2"/>
    <w:rsid w:val="00990F07"/>
    <w:rPr>
      <w:rFonts w:ascii="Times New Roman" w:hAnsi="Times New Roman"/>
      <w:i/>
      <w:color w:val="auto"/>
    </w:rPr>
  </w:style>
  <w:style w:type="paragraph" w:customStyle="1" w:styleId="note3">
    <w:name w:val="note3"/>
    <w:basedOn w:val="M3"/>
    <w:rsid w:val="00990F07"/>
    <w:rPr>
      <w:i/>
    </w:rPr>
  </w:style>
  <w:style w:type="paragraph" w:customStyle="1" w:styleId="note4">
    <w:name w:val="note4"/>
    <w:basedOn w:val="M4"/>
    <w:rsid w:val="00990F07"/>
    <w:rPr>
      <w:i/>
    </w:rPr>
  </w:style>
  <w:style w:type="paragraph" w:customStyle="1" w:styleId="note5">
    <w:name w:val="note5"/>
    <w:basedOn w:val="M5"/>
    <w:rsid w:val="00990F07"/>
    <w:rPr>
      <w:i/>
    </w:rPr>
  </w:style>
  <w:style w:type="paragraph" w:customStyle="1" w:styleId="note0">
    <w:name w:val="note0"/>
    <w:basedOn w:val="M0"/>
    <w:rsid w:val="00990F07"/>
    <w:rPr>
      <w:rFonts w:ascii="Times New Roman" w:hAnsi="Times New Roman"/>
      <w:i/>
      <w:color w:val="auto"/>
    </w:rPr>
  </w:style>
  <w:style w:type="paragraph" w:customStyle="1" w:styleId="CI">
    <w:name w:val="CI"/>
    <w:basedOn w:val="M0"/>
    <w:rsid w:val="00990F07"/>
    <w:pPr>
      <w:spacing w:before="120"/>
      <w:jc w:val="center"/>
    </w:pPr>
    <w:rPr>
      <w:rFonts w:ascii="Times New Roman" w:hAnsi="Times New Roman"/>
      <w:i/>
      <w:color w:val="auto"/>
    </w:rPr>
  </w:style>
  <w:style w:type="paragraph" w:customStyle="1" w:styleId="NameList">
    <w:name w:val="Name List"/>
    <w:basedOn w:val="M0"/>
    <w:rsid w:val="00990F07"/>
    <w:pPr>
      <w:spacing w:after="0"/>
      <w:jc w:val="left"/>
    </w:pPr>
    <w:rPr>
      <w:rFonts w:ascii="Times New Roman" w:hAnsi="Times New Roman"/>
      <w:color w:val="auto"/>
    </w:rPr>
  </w:style>
  <w:style w:type="paragraph" w:customStyle="1" w:styleId="Alg4">
    <w:name w:val="Alg 4"/>
    <w:basedOn w:val="M4"/>
    <w:next w:val="Normal"/>
    <w:rsid w:val="00990F07"/>
    <w:pPr>
      <w:spacing w:after="0"/>
      <w:ind w:left="0"/>
      <w:jc w:val="left"/>
    </w:pPr>
  </w:style>
  <w:style w:type="paragraph" w:customStyle="1" w:styleId="BulletNotlast">
    <w:name w:val="Bullet Notlast"/>
    <w:basedOn w:val="M0"/>
    <w:rsid w:val="00990F07"/>
    <w:pPr>
      <w:spacing w:after="40"/>
      <w:ind w:left="216" w:hanging="216"/>
    </w:pPr>
    <w:rPr>
      <w:rFonts w:ascii="Times New Roman" w:hAnsi="Times New Roman"/>
      <w:color w:val="auto"/>
    </w:rPr>
  </w:style>
  <w:style w:type="paragraph" w:customStyle="1" w:styleId="BulletLast">
    <w:name w:val="Bullet Last"/>
    <w:basedOn w:val="BulletNotlast"/>
    <w:next w:val="M3"/>
    <w:rsid w:val="00990F07"/>
    <w:pPr>
      <w:spacing w:after="220"/>
    </w:pPr>
  </w:style>
  <w:style w:type="paragraph" w:customStyle="1" w:styleId="SyntaxRule2">
    <w:name w:val="SyntaxRule2"/>
    <w:basedOn w:val="SyntaxRule"/>
    <w:next w:val="Normal"/>
    <w:rsid w:val="00990F07"/>
    <w:pPr>
      <w:ind w:left="576"/>
    </w:pPr>
  </w:style>
  <w:style w:type="paragraph" w:customStyle="1" w:styleId="SyntaxRule">
    <w:name w:val="SyntaxRule"/>
    <w:basedOn w:val="Normal"/>
    <w:next w:val="SyntaxDefinition"/>
    <w:rsid w:val="00990F07"/>
    <w:pPr>
      <w:keepNext/>
      <w:tabs>
        <w:tab w:val="left" w:pos="7920"/>
      </w:tabs>
      <w:spacing w:after="0" w:line="240" w:lineRule="auto"/>
    </w:pPr>
    <w:rPr>
      <w:rFonts w:ascii="Times New Roman" w:eastAsia="Times New Roman" w:hAnsi="Times New Roman"/>
      <w:i/>
      <w:lang w:eastAsia="en-US"/>
    </w:rPr>
  </w:style>
  <w:style w:type="paragraph" w:customStyle="1" w:styleId="SyntaxDefinition">
    <w:name w:val="SyntaxDefinition"/>
    <w:basedOn w:val="Normal"/>
    <w:rsid w:val="00990F07"/>
    <w:pPr>
      <w:keepLines/>
      <w:spacing w:after="220" w:line="240" w:lineRule="auto"/>
      <w:ind w:left="576"/>
      <w:jc w:val="left"/>
    </w:pPr>
    <w:rPr>
      <w:rFonts w:ascii="Times New Roman" w:eastAsia="Times New Roman" w:hAnsi="Times New Roman"/>
      <w:i/>
      <w:lang w:eastAsia="en-US"/>
    </w:rPr>
  </w:style>
  <w:style w:type="paragraph" w:customStyle="1" w:styleId="SyntaxDefinition2">
    <w:name w:val="SyntaxDefinition2"/>
    <w:basedOn w:val="SyntaxDefinition"/>
    <w:rsid w:val="00990F07"/>
    <w:pPr>
      <w:ind w:left="1152"/>
    </w:pPr>
  </w:style>
  <w:style w:type="paragraph" w:customStyle="1" w:styleId="Syntax">
    <w:name w:val="Syntax"/>
    <w:basedOn w:val="Normal"/>
    <w:next w:val="Normal"/>
    <w:rsid w:val="00990F07"/>
    <w:pPr>
      <w:keepNext/>
      <w:keepLines/>
      <w:spacing w:before="60" w:after="120" w:line="240" w:lineRule="auto"/>
    </w:pPr>
    <w:rPr>
      <w:rFonts w:ascii="Helvetica" w:eastAsia="Times New Roman" w:hAnsi="Helvetica"/>
      <w:b/>
      <w:lang w:eastAsia="en-US"/>
    </w:rPr>
  </w:style>
  <w:style w:type="paragraph" w:customStyle="1" w:styleId="SyntaxOneOf">
    <w:name w:val="SyntaxOneOf"/>
    <w:basedOn w:val="Normal"/>
    <w:rsid w:val="00990F07"/>
    <w:pPr>
      <w:spacing w:after="120" w:line="240" w:lineRule="auto"/>
    </w:pPr>
    <w:rPr>
      <w:rFonts w:ascii="Courier New" w:eastAsia="Times New Roman" w:hAnsi="Courier New"/>
      <w:b/>
      <w:lang w:eastAsia="en-US"/>
    </w:rPr>
  </w:style>
  <w:style w:type="paragraph" w:customStyle="1" w:styleId="CodeSample3">
    <w:name w:val="Code Sample 3"/>
    <w:basedOn w:val="Normal"/>
    <w:rsid w:val="00990F07"/>
    <w:pPr>
      <w:spacing w:after="220" w:line="240" w:lineRule="auto"/>
      <w:ind w:left="720"/>
    </w:pPr>
    <w:rPr>
      <w:rFonts w:ascii="Courier New" w:eastAsia="Times New Roman" w:hAnsi="Courier New"/>
      <w:b/>
      <w:lang w:eastAsia="en-US"/>
    </w:rPr>
  </w:style>
  <w:style w:type="paragraph" w:customStyle="1" w:styleId="MathSpecialCase3">
    <w:name w:val="MathSpecialCase 3"/>
    <w:basedOn w:val="Normal"/>
    <w:rsid w:val="00990F07"/>
    <w:pPr>
      <w:spacing w:before="20" w:after="120" w:line="240" w:lineRule="auto"/>
      <w:ind w:left="216" w:hanging="216"/>
    </w:pPr>
    <w:rPr>
      <w:rFonts w:ascii="Times New Roman" w:eastAsia="Times New Roman" w:hAnsi="Times New Roman"/>
      <w:lang w:eastAsia="en-US"/>
    </w:rPr>
  </w:style>
  <w:style w:type="paragraph" w:customStyle="1" w:styleId="Bullet2Notlast">
    <w:name w:val="Bullet2 Notlast"/>
    <w:basedOn w:val="BulletNotlast"/>
    <w:rsid w:val="00990F07"/>
    <w:pPr>
      <w:ind w:left="576"/>
    </w:pPr>
  </w:style>
  <w:style w:type="paragraph" w:customStyle="1" w:styleId="Bullet2Last">
    <w:name w:val="Bullet2 Last"/>
    <w:basedOn w:val="Bullet2Notlast"/>
    <w:rsid w:val="00990F07"/>
    <w:pPr>
      <w:spacing w:after="220"/>
    </w:pPr>
  </w:style>
  <w:style w:type="paragraph" w:customStyle="1" w:styleId="Number2">
    <w:name w:val="Number2"/>
    <w:basedOn w:val="M0"/>
    <w:rsid w:val="00990F07"/>
    <w:pPr>
      <w:tabs>
        <w:tab w:val="num" w:pos="936"/>
      </w:tabs>
      <w:spacing w:after="40"/>
      <w:ind w:left="936" w:hanging="360"/>
    </w:pPr>
    <w:rPr>
      <w:rFonts w:ascii="Times New Roman" w:hAnsi="Times New Roman"/>
      <w:color w:val="auto"/>
    </w:rPr>
  </w:style>
  <w:style w:type="paragraph" w:customStyle="1" w:styleId="Number2Last">
    <w:name w:val="Number2 Last"/>
    <w:basedOn w:val="Number2"/>
    <w:next w:val="M3"/>
    <w:rsid w:val="00990F07"/>
    <w:pPr>
      <w:spacing w:after="220"/>
    </w:pPr>
  </w:style>
  <w:style w:type="paragraph" w:customStyle="1" w:styleId="M20">
    <w:name w:val="M2+"/>
    <w:basedOn w:val="M2"/>
    <w:rsid w:val="00990F07"/>
    <w:pPr>
      <w:ind w:left="576"/>
    </w:pPr>
    <w:rPr>
      <w:rFonts w:ascii="Times New Roman" w:hAnsi="Times New Roman"/>
      <w:color w:val="auto"/>
    </w:rPr>
  </w:style>
  <w:style w:type="paragraph" w:customStyle="1" w:styleId="Alg3">
    <w:name w:val="Alg 3"/>
    <w:basedOn w:val="M3"/>
    <w:next w:val="Normal"/>
    <w:rsid w:val="00990F07"/>
    <w:pPr>
      <w:tabs>
        <w:tab w:val="num" w:pos="360"/>
      </w:tabs>
      <w:spacing w:after="0"/>
      <w:ind w:left="360" w:hanging="360"/>
      <w:jc w:val="left"/>
    </w:pPr>
  </w:style>
  <w:style w:type="paragraph" w:customStyle="1" w:styleId="Alg2">
    <w:name w:val="Alg 2"/>
    <w:basedOn w:val="M2"/>
    <w:next w:val="Normal"/>
    <w:rsid w:val="00990F07"/>
    <w:pPr>
      <w:spacing w:after="0"/>
    </w:pPr>
    <w:rPr>
      <w:rFonts w:ascii="Times New Roman" w:hAnsi="Times New Roman"/>
      <w:color w:val="auto"/>
    </w:rPr>
  </w:style>
  <w:style w:type="paragraph" w:customStyle="1" w:styleId="Note20">
    <w:name w:val="Note2"/>
    <w:basedOn w:val="Note"/>
    <w:rsid w:val="00990F07"/>
    <w:pPr>
      <w:tabs>
        <w:tab w:val="clear" w:pos="960"/>
      </w:tabs>
      <w:spacing w:after="120" w:line="240" w:lineRule="auto"/>
      <w:ind w:left="360"/>
    </w:pPr>
    <w:rPr>
      <w:rFonts w:ascii="Times New Roman" w:eastAsia="Times New Roman" w:hAnsi="Times New Roman"/>
      <w:spacing w:val="6"/>
      <w:lang w:eastAsia="en-US"/>
    </w:rPr>
  </w:style>
  <w:style w:type="paragraph" w:customStyle="1" w:styleId="Note30">
    <w:name w:val="Note3"/>
    <w:basedOn w:val="Note"/>
    <w:rsid w:val="00990F07"/>
    <w:pPr>
      <w:tabs>
        <w:tab w:val="clear" w:pos="960"/>
      </w:tabs>
      <w:spacing w:after="120" w:line="240" w:lineRule="auto"/>
      <w:ind w:left="720"/>
    </w:pPr>
    <w:rPr>
      <w:rFonts w:ascii="Times New Roman" w:eastAsia="Times New Roman" w:hAnsi="Times New Roman"/>
      <w:spacing w:val="6"/>
      <w:lang w:eastAsia="en-US"/>
    </w:rPr>
  </w:style>
  <w:style w:type="paragraph" w:customStyle="1" w:styleId="Note2Number">
    <w:name w:val="Note2 Number"/>
    <w:basedOn w:val="Note20"/>
    <w:rsid w:val="00990F07"/>
    <w:pPr>
      <w:tabs>
        <w:tab w:val="num" w:pos="720"/>
      </w:tabs>
      <w:ind w:left="720" w:hanging="360"/>
    </w:pPr>
  </w:style>
  <w:style w:type="paragraph" w:customStyle="1" w:styleId="Alg1">
    <w:name w:val="Alg 1"/>
    <w:basedOn w:val="M1"/>
    <w:next w:val="Normal"/>
    <w:rsid w:val="00990F07"/>
    <w:pPr>
      <w:tabs>
        <w:tab w:val="num" w:pos="360"/>
      </w:tabs>
      <w:spacing w:after="0"/>
      <w:ind w:left="360" w:hanging="360"/>
      <w:jc w:val="left"/>
    </w:pPr>
  </w:style>
  <w:style w:type="paragraph" w:customStyle="1" w:styleId="NoteCode">
    <w:name w:val="Note Code"/>
    <w:basedOn w:val="Note"/>
    <w:next w:val="Note"/>
    <w:rsid w:val="00990F07"/>
    <w:pPr>
      <w:tabs>
        <w:tab w:val="clear" w:pos="960"/>
      </w:tabs>
      <w:spacing w:after="120" w:line="240" w:lineRule="auto"/>
      <w:ind w:left="360"/>
      <w:jc w:val="left"/>
    </w:pPr>
    <w:rPr>
      <w:rFonts w:ascii="Courier New" w:eastAsia="Times New Roman" w:hAnsi="Courier New"/>
      <w:b/>
      <w:spacing w:val="6"/>
      <w:lang w:eastAsia="en-US"/>
    </w:rPr>
  </w:style>
  <w:style w:type="paragraph" w:styleId="HTMLPreformatted">
    <w:name w:val="HTML Preformatted"/>
    <w:basedOn w:val="Normal"/>
    <w:link w:val="HTMLPreformattedChar"/>
    <w:uiPriority w:val="99"/>
    <w:rsid w:val="00990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pPr>
    <w:rPr>
      <w:rFonts w:ascii="Courier New" w:eastAsia="Courier New" w:hAnsi="Courier New"/>
      <w:lang w:eastAsia="x-none"/>
    </w:rPr>
  </w:style>
  <w:style w:type="character" w:customStyle="1" w:styleId="HTMLPreformattedChar">
    <w:name w:val="HTML Preformatted Char"/>
    <w:link w:val="HTMLPreformatted"/>
    <w:uiPriority w:val="99"/>
    <w:rsid w:val="00990F07"/>
    <w:rPr>
      <w:rFonts w:ascii="Courier New" w:eastAsia="Courier New" w:hAnsi="Courier New"/>
      <w:lang w:val="en-GB"/>
    </w:rPr>
  </w:style>
  <w:style w:type="paragraph" w:customStyle="1" w:styleId="MathDefinition4">
    <w:name w:val="MathDefinition 4"/>
    <w:basedOn w:val="Normal"/>
    <w:rsid w:val="00990F07"/>
    <w:pPr>
      <w:tabs>
        <w:tab w:val="right" w:pos="2160"/>
        <w:tab w:val="left" w:pos="2232"/>
        <w:tab w:val="left" w:pos="3240"/>
        <w:tab w:val="right" w:pos="5040"/>
        <w:tab w:val="left" w:pos="5112"/>
      </w:tabs>
      <w:spacing w:before="120" w:after="60" w:line="240" w:lineRule="auto"/>
      <w:ind w:left="288"/>
    </w:pPr>
    <w:rPr>
      <w:rFonts w:ascii="Times New Roman" w:eastAsia="Times New Roman" w:hAnsi="Times New Roman"/>
      <w:lang w:eastAsia="en-US"/>
    </w:rPr>
  </w:style>
  <w:style w:type="paragraph" w:customStyle="1" w:styleId="CodeSample4">
    <w:name w:val="Code Sample 4"/>
    <w:basedOn w:val="M4"/>
    <w:rsid w:val="00990F07"/>
    <w:pPr>
      <w:ind w:left="720" w:hanging="360"/>
    </w:pPr>
    <w:rPr>
      <w:rFonts w:ascii="Courier New" w:hAnsi="Courier New"/>
      <w:b/>
    </w:rPr>
  </w:style>
  <w:style w:type="paragraph" w:customStyle="1" w:styleId="Alg40">
    <w:name w:val="Alg 4+"/>
    <w:basedOn w:val="M4"/>
    <w:rsid w:val="00990F07"/>
    <w:pPr>
      <w:tabs>
        <w:tab w:val="left" w:pos="864"/>
      </w:tabs>
      <w:spacing w:after="0"/>
      <w:ind w:left="864" w:hanging="360"/>
      <w:jc w:val="left"/>
    </w:pPr>
  </w:style>
  <w:style w:type="paragraph" w:customStyle="1" w:styleId="Alg41">
    <w:name w:val="Alg 4++"/>
    <w:basedOn w:val="M4"/>
    <w:next w:val="Normal"/>
    <w:rsid w:val="00990F07"/>
    <w:pPr>
      <w:tabs>
        <w:tab w:val="num" w:pos="1368"/>
      </w:tabs>
      <w:spacing w:after="0"/>
      <w:ind w:left="1368" w:hanging="360"/>
      <w:jc w:val="left"/>
    </w:pPr>
  </w:style>
  <w:style w:type="paragraph" w:customStyle="1" w:styleId="Note40">
    <w:name w:val="Note4"/>
    <w:basedOn w:val="M4"/>
    <w:next w:val="M4"/>
    <w:rsid w:val="00990F07"/>
    <w:rPr>
      <w:sz w:val="18"/>
    </w:rPr>
  </w:style>
  <w:style w:type="paragraph" w:customStyle="1" w:styleId="Annex1">
    <w:name w:val="Annex1"/>
    <w:basedOn w:val="Heading1"/>
    <w:next w:val="M1"/>
    <w:rsid w:val="00990F07"/>
    <w:pPr>
      <w:numPr>
        <w:numId w:val="0"/>
      </w:numPr>
      <w:tabs>
        <w:tab w:val="clear" w:pos="400"/>
        <w:tab w:val="clear" w:pos="560"/>
        <w:tab w:val="left" w:pos="680"/>
      </w:tabs>
      <w:suppressAutoHyphens w:val="0"/>
      <w:spacing w:before="240" w:after="60" w:line="240" w:lineRule="auto"/>
      <w:ind w:left="677" w:hanging="677"/>
      <w:jc w:val="both"/>
    </w:pPr>
    <w:rPr>
      <w:rFonts w:ascii="Times New Roman" w:eastAsia="Times New Roman" w:hAnsi="Times New Roman"/>
      <w:spacing w:val="10"/>
      <w:lang w:eastAsia="en-US"/>
    </w:rPr>
  </w:style>
  <w:style w:type="paragraph" w:customStyle="1" w:styleId="Annex2">
    <w:name w:val="Annex2"/>
    <w:basedOn w:val="Heading2"/>
    <w:next w:val="M2"/>
    <w:rsid w:val="00990F07"/>
    <w:pPr>
      <w:tabs>
        <w:tab w:val="clear" w:pos="540"/>
        <w:tab w:val="clear" w:pos="700"/>
        <w:tab w:val="left" w:pos="907"/>
      </w:tabs>
      <w:suppressAutoHyphens w:val="0"/>
      <w:spacing w:before="0" w:after="60" w:line="240" w:lineRule="auto"/>
      <w:ind w:left="763" w:hanging="763"/>
      <w:jc w:val="both"/>
    </w:pPr>
    <w:rPr>
      <w:rFonts w:ascii="Times New Roman" w:eastAsia="Times New Roman" w:hAnsi="Times New Roman"/>
      <w:spacing w:val="10"/>
      <w:lang w:eastAsia="en-US"/>
    </w:rPr>
  </w:style>
  <w:style w:type="character" w:customStyle="1" w:styleId="HeaderChar">
    <w:name w:val="Header Char"/>
    <w:link w:val="Header"/>
    <w:rsid w:val="00990F07"/>
    <w:rPr>
      <w:rFonts w:ascii="Arial" w:hAnsi="Arial"/>
      <w:b/>
      <w:sz w:val="22"/>
      <w:lang w:val="en-GB" w:eastAsia="ja-JP"/>
    </w:rPr>
  </w:style>
  <w:style w:type="table" w:styleId="TableGrid">
    <w:name w:val="Table Grid"/>
    <w:basedOn w:val="TableNormal"/>
    <w:rsid w:val="00990F07"/>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TextChar">
    <w:name w:val="Comment Text Char"/>
    <w:uiPriority w:val="99"/>
    <w:semiHidden/>
    <w:rsid w:val="00990F07"/>
    <w:rPr>
      <w:lang w:val="en-GB"/>
    </w:rPr>
  </w:style>
  <w:style w:type="paragraph" w:styleId="CommentSubject">
    <w:name w:val="annotation subject"/>
    <w:basedOn w:val="CommentText"/>
    <w:next w:val="CommentText"/>
    <w:link w:val="CommentSubjectChar"/>
    <w:uiPriority w:val="99"/>
    <w:unhideWhenUsed/>
    <w:rsid w:val="00990F07"/>
    <w:pPr>
      <w:spacing w:after="120" w:line="240" w:lineRule="auto"/>
    </w:pPr>
    <w:rPr>
      <w:rFonts w:eastAsia="Times New Roman"/>
      <w:b/>
      <w:bCs/>
    </w:rPr>
  </w:style>
  <w:style w:type="character" w:customStyle="1" w:styleId="CommentTextChar1">
    <w:name w:val="Comment Text Char1"/>
    <w:link w:val="CommentText"/>
    <w:uiPriority w:val="99"/>
    <w:semiHidden/>
    <w:rsid w:val="00990F07"/>
    <w:rPr>
      <w:rFonts w:ascii="Arial" w:hAnsi="Arial"/>
      <w:lang w:val="en-GB" w:eastAsia="ja-JP"/>
    </w:rPr>
  </w:style>
  <w:style w:type="character" w:customStyle="1" w:styleId="CommentSubjectChar">
    <w:name w:val="Comment Subject Char"/>
    <w:link w:val="CommentSubject"/>
    <w:uiPriority w:val="99"/>
    <w:rsid w:val="00990F07"/>
    <w:rPr>
      <w:rFonts w:ascii="Arial" w:eastAsia="Times New Roman" w:hAnsi="Arial"/>
      <w:b/>
      <w:bCs/>
      <w:lang w:val="en-GB" w:eastAsia="ja-JP"/>
    </w:rPr>
  </w:style>
  <w:style w:type="character" w:customStyle="1" w:styleId="Heading4Char">
    <w:name w:val="Heading 4 Char"/>
    <w:link w:val="Heading4"/>
    <w:rsid w:val="00D148E9"/>
    <w:rPr>
      <w:rFonts w:ascii="Arial" w:hAnsi="Arial"/>
      <w:b/>
      <w:lang w:val="en-GB" w:eastAsia="ja-JP"/>
    </w:rPr>
  </w:style>
  <w:style w:type="character" w:customStyle="1" w:styleId="Heading3Char">
    <w:name w:val="Heading 3 Char"/>
    <w:link w:val="Heading3"/>
    <w:rsid w:val="00D148E9"/>
    <w:rPr>
      <w:rFonts w:ascii="Arial" w:hAnsi="Arial"/>
      <w:b/>
      <w:lang w:val="en-GB" w:eastAsia="ja-JP"/>
    </w:rPr>
  </w:style>
  <w:style w:type="character" w:customStyle="1" w:styleId="DocumentMapChar">
    <w:name w:val="Document Map Char"/>
    <w:link w:val="DocumentMap"/>
    <w:uiPriority w:val="99"/>
    <w:semiHidden/>
    <w:rsid w:val="00990F07"/>
    <w:rPr>
      <w:rFonts w:ascii="Tahoma" w:hAnsi="Tahoma"/>
      <w:shd w:val="clear" w:color="auto" w:fill="000080"/>
      <w:lang w:val="en-GB" w:eastAsia="ja-JP"/>
    </w:rPr>
  </w:style>
  <w:style w:type="paragraph" w:customStyle="1" w:styleId="LightList-Accent51">
    <w:name w:val="Light List - Accent 51"/>
    <w:basedOn w:val="Normal"/>
    <w:uiPriority w:val="34"/>
    <w:qFormat/>
    <w:rsid w:val="00990F07"/>
    <w:pPr>
      <w:spacing w:after="120" w:line="240" w:lineRule="auto"/>
      <w:ind w:left="720"/>
      <w:contextualSpacing/>
    </w:pPr>
    <w:rPr>
      <w:rFonts w:ascii="Times New Roman" w:eastAsia="Times New Roman" w:hAnsi="Times New Roman"/>
      <w:lang w:eastAsia="en-US"/>
    </w:rPr>
  </w:style>
  <w:style w:type="character" w:styleId="HTMLTypewriter">
    <w:name w:val="HTML Typewriter"/>
    <w:rsid w:val="00990F07"/>
    <w:rPr>
      <w:rFonts w:ascii="Courier New" w:hAnsi="Courier New" w:cs="Courier New"/>
      <w:sz w:val="20"/>
      <w:szCs w:val="20"/>
    </w:rPr>
  </w:style>
  <w:style w:type="character" w:styleId="HTMLSample">
    <w:name w:val="HTML Sample"/>
    <w:rsid w:val="00990F07"/>
    <w:rPr>
      <w:rFonts w:ascii="Courier New" w:hAnsi="Courier New" w:cs="Courier New"/>
    </w:rPr>
  </w:style>
  <w:style w:type="character" w:styleId="HTMLCode">
    <w:name w:val="HTML Code"/>
    <w:uiPriority w:val="99"/>
    <w:rsid w:val="00990F07"/>
    <w:rPr>
      <w:rFonts w:ascii="Courier New" w:hAnsi="Courier New" w:cs="Courier New"/>
      <w:sz w:val="20"/>
      <w:szCs w:val="20"/>
    </w:rPr>
  </w:style>
  <w:style w:type="paragraph" w:customStyle="1" w:styleId="MediumGrid21">
    <w:name w:val="Medium Grid 21"/>
    <w:uiPriority w:val="1"/>
    <w:qFormat/>
    <w:rsid w:val="00990F07"/>
    <w:pPr>
      <w:jc w:val="both"/>
    </w:pPr>
    <w:rPr>
      <w:rFonts w:ascii="Tms Rmn" w:eastAsia="Times New Roman" w:hAnsi="Tms Rmn"/>
    </w:rPr>
  </w:style>
  <w:style w:type="character" w:customStyle="1" w:styleId="PlainTextChar">
    <w:name w:val="Plain Text Char"/>
    <w:link w:val="PlainText"/>
    <w:uiPriority w:val="99"/>
    <w:rsid w:val="00990F07"/>
    <w:rPr>
      <w:rFonts w:ascii="Courier New" w:hAnsi="Courier New"/>
      <w:lang w:val="en-GB" w:eastAsia="ja-JP"/>
    </w:rPr>
  </w:style>
  <w:style w:type="character" w:customStyle="1" w:styleId="Heading5Char">
    <w:name w:val="Heading 5 Char"/>
    <w:link w:val="Heading5"/>
    <w:rsid w:val="00483C7C"/>
    <w:rPr>
      <w:rFonts w:ascii="Arial" w:hAnsi="Arial"/>
      <w:b/>
      <w:lang w:val="en-GB" w:eastAsia="ja-JP"/>
    </w:rPr>
  </w:style>
  <w:style w:type="character" w:customStyle="1" w:styleId="Heading6Char">
    <w:name w:val="Heading 6 Char"/>
    <w:aliases w:val="do not use! Char"/>
    <w:link w:val="Heading6"/>
    <w:rsid w:val="00990F07"/>
    <w:rPr>
      <w:rFonts w:ascii="Arial" w:hAnsi="Arial"/>
      <w:b/>
      <w:lang w:val="en-GB" w:eastAsia="ja-JP"/>
    </w:rPr>
  </w:style>
  <w:style w:type="paragraph" w:customStyle="1" w:styleId="Code1">
    <w:name w:val="Code 1"/>
    <w:basedOn w:val="M1"/>
    <w:rsid w:val="00990F07"/>
    <w:rPr>
      <w:rFonts w:ascii="Courier New" w:hAnsi="Courier New"/>
    </w:rPr>
  </w:style>
  <w:style w:type="character" w:customStyle="1" w:styleId="FooterChar">
    <w:name w:val="Footer Char"/>
    <w:link w:val="Footer"/>
    <w:rsid w:val="00990F07"/>
    <w:rPr>
      <w:rFonts w:ascii="Arial" w:hAnsi="Arial"/>
      <w:lang w:val="en-GB" w:eastAsia="ja-JP"/>
    </w:rPr>
  </w:style>
  <w:style w:type="character" w:customStyle="1" w:styleId="bnf">
    <w:name w:val="bnf"/>
    <w:qFormat/>
    <w:rsid w:val="00990F07"/>
    <w:rPr>
      <w:rFonts w:ascii="Times New Roman" w:hAnsi="Times New Roman"/>
      <w:i/>
    </w:rPr>
  </w:style>
  <w:style w:type="numbering" w:customStyle="1" w:styleId="ag3">
    <w:name w:val="ag3"/>
    <w:uiPriority w:val="99"/>
    <w:rsid w:val="00990F07"/>
    <w:pPr>
      <w:numPr>
        <w:numId w:val="52"/>
      </w:numPr>
    </w:pPr>
  </w:style>
  <w:style w:type="paragraph" w:styleId="E-mailSignature">
    <w:name w:val="E-mail Signature"/>
    <w:basedOn w:val="Normal"/>
    <w:link w:val="E-mailSignatureChar"/>
    <w:rsid w:val="004C02EF"/>
  </w:style>
  <w:style w:type="character" w:customStyle="1" w:styleId="E-mailSignatureChar">
    <w:name w:val="E-mail Signature Char"/>
    <w:link w:val="E-mailSignature"/>
    <w:rsid w:val="004C02EF"/>
    <w:rPr>
      <w:rFonts w:ascii="Arial" w:hAnsi="Arial"/>
      <w:lang w:val="en-GB" w:eastAsia="ja-JP"/>
    </w:rPr>
  </w:style>
  <w:style w:type="paragraph" w:styleId="HTMLAddress">
    <w:name w:val="HTML Address"/>
    <w:basedOn w:val="Normal"/>
    <w:link w:val="HTMLAddressChar"/>
    <w:rsid w:val="004C02EF"/>
    <w:rPr>
      <w:i/>
      <w:iCs/>
    </w:rPr>
  </w:style>
  <w:style w:type="character" w:customStyle="1" w:styleId="HTMLAddressChar">
    <w:name w:val="HTML Address Char"/>
    <w:link w:val="HTMLAddress"/>
    <w:rsid w:val="004C02EF"/>
    <w:rPr>
      <w:rFonts w:ascii="Arial" w:hAnsi="Arial"/>
      <w:i/>
      <w:iCs/>
      <w:lang w:val="en-GB" w:eastAsia="ja-JP"/>
    </w:rPr>
  </w:style>
  <w:style w:type="paragraph" w:styleId="NormalWeb">
    <w:name w:val="Normal (Web)"/>
    <w:basedOn w:val="Normal"/>
    <w:rsid w:val="004C02EF"/>
    <w:rPr>
      <w:rFonts w:ascii="Times New Roman" w:hAnsi="Times New Roman"/>
      <w:sz w:val="24"/>
      <w:szCs w:val="24"/>
    </w:rPr>
  </w:style>
  <w:style w:type="character" w:customStyle="1" w:styleId="headertitle2">
    <w:name w:val="headertitle2"/>
    <w:basedOn w:val="DefaultParagraphFont"/>
    <w:rsid w:val="004C02EF"/>
  </w:style>
  <w:style w:type="character" w:customStyle="1" w:styleId="M0Char">
    <w:name w:val="M0 Char"/>
    <w:link w:val="M0"/>
    <w:rsid w:val="004C02EF"/>
    <w:rPr>
      <w:rFonts w:ascii="Arial" w:eastAsia="Times New Roman" w:hAnsi="Arial"/>
      <w:color w:val="000000"/>
      <w:spacing w:val="6"/>
      <w:lang w:val="en-GB" w:eastAsia="en-US" w:bidi="ar-SA"/>
    </w:rPr>
  </w:style>
  <w:style w:type="character" w:customStyle="1" w:styleId="M2Char">
    <w:name w:val="M2 Char"/>
    <w:link w:val="M2"/>
    <w:rsid w:val="004C02EF"/>
    <w:rPr>
      <w:rFonts w:ascii="Arial" w:eastAsia="Times New Roman" w:hAnsi="Arial"/>
      <w:color w:val="000000"/>
      <w:spacing w:val="6"/>
      <w:lang w:val="en-GB" w:eastAsia="en-US"/>
    </w:rPr>
  </w:style>
  <w:style w:type="paragraph" w:customStyle="1" w:styleId="defin">
    <w:name w:val="defin"/>
    <w:basedOn w:val="M0"/>
    <w:rsid w:val="004C02EF"/>
    <w:rPr>
      <w:smallCaps/>
      <w:color w:val="FF0000"/>
    </w:rPr>
  </w:style>
  <w:style w:type="paragraph" w:customStyle="1" w:styleId="Reference">
    <w:name w:val="Reference"/>
    <w:basedOn w:val="Normal"/>
    <w:rsid w:val="004C02EF"/>
    <w:pPr>
      <w:spacing w:before="60" w:after="60" w:line="240" w:lineRule="auto"/>
      <w:ind w:left="3240" w:hanging="2520"/>
      <w:jc w:val="left"/>
    </w:pPr>
    <w:rPr>
      <w:rFonts w:ascii="Times New Roman" w:eastAsia="Times New Roman" w:hAnsi="Times New Roman"/>
      <w:color w:val="000000"/>
      <w:sz w:val="24"/>
      <w:lang w:eastAsia="en-US"/>
    </w:rPr>
  </w:style>
  <w:style w:type="paragraph" w:customStyle="1" w:styleId="TimesDoubles">
    <w:name w:val="TimesDoubles"/>
    <w:basedOn w:val="Normal"/>
    <w:rsid w:val="004C02EF"/>
    <w:pPr>
      <w:spacing w:after="0" w:line="267" w:lineRule="atLeast"/>
      <w:jc w:val="left"/>
    </w:pPr>
    <w:rPr>
      <w:rFonts w:ascii="Times New Roman" w:eastAsia="Times New Roman" w:hAnsi="Times New Roman"/>
      <w:color w:val="000000"/>
      <w:sz w:val="24"/>
      <w:u w:val="double"/>
      <w:lang w:eastAsia="en-US"/>
    </w:rPr>
  </w:style>
  <w:style w:type="paragraph" w:customStyle="1" w:styleId="Action">
    <w:name w:val="Action"/>
    <w:basedOn w:val="M0"/>
    <w:rsid w:val="004C02EF"/>
    <w:pPr>
      <w:framePr w:w="9639" w:hSpace="142" w:vSpace="142" w:wrap="around" w:vAnchor="text" w:hAnchor="text" w:xAlign="center" w:y="285"/>
      <w:pBdr>
        <w:top w:val="single" w:sz="4" w:space="3" w:color="FF6600"/>
        <w:left w:val="single" w:sz="4" w:space="4" w:color="FF6600"/>
        <w:bottom w:val="single" w:sz="4" w:space="3" w:color="FF6600"/>
        <w:right w:val="single" w:sz="4" w:space="4" w:color="FF6600"/>
      </w:pBdr>
      <w:spacing w:before="120"/>
      <w:jc w:val="center"/>
    </w:pPr>
    <w:rPr>
      <w:i/>
      <w:color w:val="FF6600"/>
    </w:rPr>
  </w:style>
  <w:style w:type="paragraph" w:customStyle="1" w:styleId="Code0">
    <w:name w:val="Code 0"/>
    <w:basedOn w:val="M0"/>
    <w:rsid w:val="004C02EF"/>
    <w:rPr>
      <w:rFonts w:ascii="Courier New" w:hAnsi="Courier New"/>
      <w:color w:val="auto"/>
    </w:rPr>
  </w:style>
  <w:style w:type="paragraph" w:customStyle="1" w:styleId="Code2">
    <w:name w:val="Code 2"/>
    <w:basedOn w:val="M2"/>
    <w:rsid w:val="004C02EF"/>
    <w:pPr>
      <w:keepNext/>
      <w:tabs>
        <w:tab w:val="num" w:pos="360"/>
        <w:tab w:val="left" w:pos="500"/>
        <w:tab w:val="left" w:pos="540"/>
        <w:tab w:val="left" w:pos="720"/>
      </w:tabs>
      <w:suppressAutoHyphens/>
      <w:spacing w:before="270" w:after="240" w:line="270" w:lineRule="exact"/>
      <w:jc w:val="left"/>
      <w:outlineLvl w:val="1"/>
    </w:pPr>
    <w:rPr>
      <w:rFonts w:ascii="Courier New" w:hAnsi="Courier New"/>
      <w:b/>
      <w:color w:val="auto"/>
      <w:sz w:val="24"/>
      <w:lang w:eastAsia="ja-JP"/>
    </w:rPr>
  </w:style>
  <w:style w:type="paragraph" w:customStyle="1" w:styleId="Code3">
    <w:name w:val="Code 3"/>
    <w:basedOn w:val="M3"/>
    <w:rsid w:val="004C02EF"/>
    <w:rPr>
      <w:rFonts w:ascii="Courier New" w:hAnsi="Courier New"/>
    </w:rPr>
  </w:style>
  <w:style w:type="paragraph" w:customStyle="1" w:styleId="Code4">
    <w:name w:val="Code 4"/>
    <w:basedOn w:val="M4"/>
    <w:rsid w:val="004C02EF"/>
    <w:rPr>
      <w:rFonts w:ascii="Courier New" w:hAnsi="Courier New"/>
    </w:rPr>
  </w:style>
  <w:style w:type="paragraph" w:customStyle="1" w:styleId="Code5">
    <w:name w:val="Code 5"/>
    <w:basedOn w:val="M5"/>
    <w:rsid w:val="004C02EF"/>
    <w:rPr>
      <w:rFonts w:ascii="Courier New" w:hAnsi="Courier New"/>
    </w:rPr>
  </w:style>
  <w:style w:type="paragraph" w:customStyle="1" w:styleId="ImportantWords">
    <w:name w:val="Important Words"/>
    <w:basedOn w:val="Normal"/>
    <w:rsid w:val="004C02EF"/>
    <w:pPr>
      <w:spacing w:after="120" w:line="240" w:lineRule="auto"/>
    </w:pPr>
    <w:rPr>
      <w:rFonts w:eastAsia="Times New Roman"/>
      <w:b/>
      <w:color w:val="FF6600"/>
      <w:lang w:eastAsia="en-US"/>
    </w:rPr>
  </w:style>
  <w:style w:type="paragraph" w:customStyle="1" w:styleId="TableTitle0">
    <w:name w:val="Table Title"/>
    <w:basedOn w:val="CA"/>
    <w:rsid w:val="004C02EF"/>
    <w:pPr>
      <w:keepNext/>
      <w:keepLines/>
    </w:pPr>
    <w:rPr>
      <w:rFonts w:ascii="Arial" w:hAnsi="Arial"/>
      <w:b w:val="0"/>
      <w:color w:val="808080"/>
      <w:spacing w:val="20"/>
    </w:rPr>
  </w:style>
  <w:style w:type="character" w:styleId="HTMLVariable">
    <w:name w:val="HTML Variable"/>
    <w:rsid w:val="004C02EF"/>
    <w:rPr>
      <w:i/>
    </w:rPr>
  </w:style>
  <w:style w:type="paragraph" w:customStyle="1" w:styleId="Informationtitle1">
    <w:name w:val="Information title 1"/>
    <w:basedOn w:val="Title"/>
    <w:rsid w:val="004C02EF"/>
    <w:pPr>
      <w:keepLines/>
      <w:tabs>
        <w:tab w:val="left" w:pos="5245"/>
      </w:tabs>
      <w:spacing w:before="60" w:after="120" w:line="240" w:lineRule="auto"/>
      <w:jc w:val="both"/>
    </w:pPr>
    <w:rPr>
      <w:rFonts w:eastAsia="Times New Roman"/>
      <w:i/>
      <w:color w:val="FF6600"/>
      <w:sz w:val="28"/>
      <w:lang w:eastAsia="en-US"/>
    </w:rPr>
  </w:style>
  <w:style w:type="paragraph" w:customStyle="1" w:styleId="TLannouncement">
    <w:name w:val="T&amp;L announcement"/>
    <w:basedOn w:val="Header"/>
    <w:rsid w:val="004C02EF"/>
    <w:pPr>
      <w:tabs>
        <w:tab w:val="left" w:pos="3261"/>
      </w:tabs>
      <w:spacing w:before="600" w:after="0" w:line="240" w:lineRule="auto"/>
      <w:jc w:val="center"/>
    </w:pPr>
    <w:rPr>
      <w:rFonts w:eastAsia="Times New Roman"/>
      <w:color w:val="333333"/>
      <w:spacing w:val="20"/>
      <w:sz w:val="20"/>
      <w:lang w:eastAsia="en-US"/>
    </w:rPr>
  </w:style>
  <w:style w:type="paragraph" w:customStyle="1" w:styleId="TLtitle">
    <w:name w:val="T&amp;L title"/>
    <w:basedOn w:val="Header"/>
    <w:next w:val="TLannouncement"/>
    <w:rsid w:val="004C02EF"/>
    <w:pPr>
      <w:tabs>
        <w:tab w:val="left" w:pos="3261"/>
      </w:tabs>
      <w:spacing w:before="600" w:after="0" w:line="240" w:lineRule="auto"/>
      <w:jc w:val="center"/>
    </w:pPr>
    <w:rPr>
      <w:rFonts w:eastAsia="Times New Roman"/>
      <w:color w:val="808080"/>
      <w:spacing w:val="20"/>
      <w:sz w:val="20"/>
      <w:lang w:eastAsia="en-US"/>
    </w:rPr>
  </w:style>
  <w:style w:type="character" w:customStyle="1" w:styleId="HTMLVariable1">
    <w:name w:val="HTML Variable1"/>
    <w:rsid w:val="004C02EF"/>
    <w:rPr>
      <w:i/>
    </w:rPr>
  </w:style>
  <w:style w:type="paragraph" w:customStyle="1" w:styleId="AnnexHeading">
    <w:name w:val="Annex Heading"/>
    <w:basedOn w:val="Heading1"/>
    <w:link w:val="AnnexHeadingChar"/>
    <w:rsid w:val="004C02EF"/>
    <w:pPr>
      <w:numPr>
        <w:numId w:val="0"/>
      </w:numPr>
      <w:tabs>
        <w:tab w:val="clear" w:pos="400"/>
        <w:tab w:val="clear" w:pos="560"/>
        <w:tab w:val="left" w:pos="680"/>
      </w:tabs>
      <w:suppressAutoHyphens w:val="0"/>
      <w:spacing w:before="0" w:after="120" w:line="240" w:lineRule="auto"/>
      <w:jc w:val="center"/>
    </w:pPr>
    <w:rPr>
      <w:rFonts w:eastAsia="Times New Roman"/>
      <w:color w:val="FF6600"/>
      <w:spacing w:val="6"/>
    </w:rPr>
  </w:style>
  <w:style w:type="paragraph" w:customStyle="1" w:styleId="Footerwithoutline">
    <w:name w:val="Footer without line"/>
    <w:basedOn w:val="Footer"/>
    <w:rsid w:val="004C02EF"/>
    <w:pPr>
      <w:spacing w:before="60" w:after="120" w:line="240" w:lineRule="auto"/>
      <w:jc w:val="center"/>
    </w:pPr>
    <w:rPr>
      <w:rFonts w:eastAsia="Times New Roman"/>
      <w:i/>
      <w:color w:val="000000"/>
      <w:spacing w:val="6"/>
      <w:sz w:val="16"/>
      <w:lang w:eastAsia="en-US"/>
    </w:rPr>
  </w:style>
  <w:style w:type="paragraph" w:customStyle="1" w:styleId="b">
    <w:name w:val="b#"/>
    <w:basedOn w:val="Normal"/>
    <w:rsid w:val="004C02EF"/>
    <w:pPr>
      <w:widowControl w:val="0"/>
      <w:spacing w:before="160" w:after="20" w:line="240" w:lineRule="auto"/>
      <w:jc w:val="center"/>
    </w:pPr>
    <w:rPr>
      <w:rFonts w:ascii="Garamond" w:eastAsia="MS Gothic" w:hAnsi="Garamond"/>
      <w:sz w:val="16"/>
    </w:rPr>
  </w:style>
  <w:style w:type="paragraph" w:customStyle="1" w:styleId="b0">
    <w:name w:val="新b#下枠"/>
    <w:basedOn w:val="Normal"/>
    <w:rsid w:val="004C02EF"/>
    <w:pPr>
      <w:widowControl w:val="0"/>
      <w:spacing w:after="120" w:line="240" w:lineRule="auto"/>
      <w:jc w:val="center"/>
    </w:pPr>
    <w:rPr>
      <w:rFonts w:ascii="Garamond" w:eastAsia="MS Gothic" w:hAnsi="Garamond"/>
      <w:sz w:val="21"/>
    </w:rPr>
  </w:style>
  <w:style w:type="paragraph" w:customStyle="1" w:styleId="TableItem">
    <w:name w:val="Table Item"/>
    <w:basedOn w:val="TableText"/>
    <w:rsid w:val="004C02EF"/>
    <w:rPr>
      <w:b/>
      <w:sz w:val="21"/>
    </w:rPr>
  </w:style>
  <w:style w:type="paragraph" w:customStyle="1" w:styleId="TableText">
    <w:name w:val="Table Text"/>
    <w:basedOn w:val="NormalIndent"/>
    <w:rsid w:val="004C02EF"/>
    <w:pPr>
      <w:widowControl w:val="0"/>
      <w:tabs>
        <w:tab w:val="left" w:pos="4961"/>
      </w:tabs>
      <w:spacing w:after="120" w:line="240" w:lineRule="atLeast"/>
      <w:ind w:left="0"/>
    </w:pPr>
    <w:rPr>
      <w:rFonts w:ascii="Tms Rmn" w:eastAsia="Times New Roman" w:hAnsi="Tms Rmn"/>
      <w:color w:val="000000"/>
      <w:sz w:val="18"/>
      <w:lang w:eastAsia="en-US"/>
    </w:rPr>
  </w:style>
  <w:style w:type="paragraph" w:customStyle="1" w:styleId="a7">
    <w:name w:val="??"/>
    <w:rsid w:val="004C02EF"/>
    <w:pPr>
      <w:widowControl w:val="0"/>
      <w:overflowPunct w:val="0"/>
      <w:autoSpaceDE w:val="0"/>
      <w:autoSpaceDN w:val="0"/>
      <w:adjustRightInd w:val="0"/>
      <w:textAlignment w:val="baseline"/>
    </w:pPr>
    <w:rPr>
      <w:sz w:val="24"/>
    </w:rPr>
  </w:style>
  <w:style w:type="paragraph" w:customStyle="1" w:styleId="1">
    <w:name w:val="??? 1"/>
    <w:basedOn w:val="M0"/>
    <w:next w:val="M1"/>
    <w:rsid w:val="004C02EF"/>
    <w:pPr>
      <w:keepNext/>
      <w:widowControl w:val="0"/>
      <w:tabs>
        <w:tab w:val="left" w:pos="680"/>
      </w:tabs>
      <w:spacing w:before="240" w:after="72"/>
      <w:ind w:left="680" w:hanging="680"/>
    </w:pPr>
    <w:rPr>
      <w:rFonts w:ascii="Times New Roman" w:hAnsi="Times New Roman"/>
      <w:b/>
      <w:spacing w:val="10"/>
      <w:sz w:val="24"/>
      <w:lang w:val="en-US"/>
    </w:rPr>
  </w:style>
  <w:style w:type="paragraph" w:customStyle="1" w:styleId="Garamond">
    <w:name w:val="標準　Garamond"/>
    <w:basedOn w:val="Normal"/>
    <w:rsid w:val="004C02EF"/>
    <w:pPr>
      <w:keepLines/>
      <w:widowControl w:val="0"/>
      <w:spacing w:after="120" w:line="330" w:lineRule="atLeast"/>
    </w:pPr>
    <w:rPr>
      <w:rFonts w:ascii="Garamond" w:eastAsia="MS Gothic" w:hAnsi="Garamond"/>
      <w:sz w:val="22"/>
    </w:rPr>
  </w:style>
  <w:style w:type="paragraph" w:customStyle="1" w:styleId="a0">
    <w:name w:val="・箇条書き"/>
    <w:basedOn w:val="Normal"/>
    <w:next w:val="Normal"/>
    <w:rsid w:val="004C02EF"/>
    <w:pPr>
      <w:widowControl w:val="0"/>
      <w:numPr>
        <w:numId w:val="395"/>
      </w:numPr>
      <w:tabs>
        <w:tab w:val="clear" w:pos="360"/>
      </w:tabs>
      <w:adjustRightInd w:val="0"/>
      <w:spacing w:after="0" w:line="330" w:lineRule="atLeast"/>
      <w:ind w:left="199" w:hanging="199"/>
      <w:jc w:val="left"/>
      <w:textAlignment w:val="baseline"/>
    </w:pPr>
    <w:rPr>
      <w:rFonts w:ascii="Garamond" w:eastAsia="MS PMincho" w:hAnsi="Garamond"/>
      <w:b/>
      <w:i/>
      <w:sz w:val="22"/>
      <w:lang w:val="en-US"/>
    </w:rPr>
  </w:style>
  <w:style w:type="paragraph" w:customStyle="1" w:styleId="a">
    <w:name w:val="箇条書"/>
    <w:basedOn w:val="PlainText"/>
    <w:rsid w:val="004C02EF"/>
    <w:pPr>
      <w:widowControl w:val="0"/>
      <w:numPr>
        <w:numId w:val="396"/>
      </w:numPr>
      <w:tabs>
        <w:tab w:val="clear" w:pos="360"/>
      </w:tabs>
      <w:adjustRightInd w:val="0"/>
      <w:spacing w:after="0" w:line="330" w:lineRule="atLeast"/>
      <w:jc w:val="left"/>
      <w:textAlignment w:val="baseline"/>
    </w:pPr>
    <w:rPr>
      <w:rFonts w:ascii="Garamond" w:eastAsia="MS PMincho" w:hAnsi="Garamond"/>
      <w:sz w:val="22"/>
      <w:lang w:val="en-US"/>
    </w:rPr>
  </w:style>
  <w:style w:type="paragraph" w:customStyle="1" w:styleId="10">
    <w:name w:val="箇条書　1)"/>
    <w:basedOn w:val="Normal"/>
    <w:rsid w:val="004C02EF"/>
    <w:pPr>
      <w:keepLines/>
      <w:widowControl w:val="0"/>
      <w:tabs>
        <w:tab w:val="left" w:pos="170"/>
        <w:tab w:val="num" w:pos="360"/>
      </w:tabs>
      <w:adjustRightInd w:val="0"/>
      <w:spacing w:after="0" w:line="330" w:lineRule="atLeast"/>
      <w:ind w:left="284" w:hanging="284"/>
      <w:jc w:val="left"/>
      <w:textAlignment w:val="baseline"/>
    </w:pPr>
    <w:rPr>
      <w:rFonts w:ascii="Garamond" w:eastAsia="MS Gothic" w:hAnsi="Garamond"/>
      <w:sz w:val="24"/>
      <w:lang w:val="en-US"/>
    </w:rPr>
  </w:style>
  <w:style w:type="paragraph" w:customStyle="1" w:styleId="TABLE">
    <w:name w:val="TABLE　行間"/>
    <w:basedOn w:val="Normal"/>
    <w:rsid w:val="004C02EF"/>
    <w:pPr>
      <w:keepLines/>
      <w:widowControl w:val="0"/>
      <w:adjustRightInd w:val="0"/>
      <w:spacing w:after="0" w:line="280" w:lineRule="atLeast"/>
      <w:jc w:val="center"/>
      <w:textAlignment w:val="baseline"/>
    </w:pPr>
    <w:rPr>
      <w:rFonts w:ascii="Garamond" w:eastAsia="MS Gothic" w:hAnsi="Garamond"/>
      <w:sz w:val="22"/>
      <w:lang w:val="en-US"/>
    </w:rPr>
  </w:style>
  <w:style w:type="character" w:customStyle="1" w:styleId="Heading1Char">
    <w:name w:val="Heading 1 Char"/>
    <w:link w:val="Heading1"/>
    <w:rsid w:val="004C02EF"/>
    <w:rPr>
      <w:rFonts w:ascii="Arial" w:hAnsi="Arial"/>
      <w:b/>
      <w:sz w:val="24"/>
      <w:lang w:val="en-GB" w:eastAsia="ja-JP"/>
    </w:rPr>
  </w:style>
  <w:style w:type="character" w:customStyle="1" w:styleId="AnnexHeadingChar">
    <w:name w:val="Annex Heading Char"/>
    <w:link w:val="AnnexHeading"/>
    <w:rsid w:val="004C02EF"/>
    <w:rPr>
      <w:rFonts w:ascii="Arial" w:eastAsia="Times New Roman" w:hAnsi="Arial"/>
      <w:b/>
      <w:color w:val="FF6600"/>
      <w:spacing w:val="6"/>
      <w:sz w:val="24"/>
      <w:lang w:val="en-GB" w:eastAsia="ja-JP"/>
    </w:rPr>
  </w:style>
  <w:style w:type="paragraph" w:customStyle="1" w:styleId="figure">
    <w:name w:val="figure行間１"/>
    <w:basedOn w:val="Normal"/>
    <w:rsid w:val="004C02EF"/>
    <w:pPr>
      <w:keepLines/>
      <w:widowControl w:val="0"/>
      <w:adjustRightInd w:val="0"/>
      <w:spacing w:after="0" w:line="240" w:lineRule="auto"/>
      <w:jc w:val="center"/>
      <w:textAlignment w:val="baseline"/>
    </w:pPr>
    <w:rPr>
      <w:rFonts w:ascii="Garamond" w:eastAsia="MS Gothic" w:hAnsi="Garamond"/>
      <w:sz w:val="22"/>
      <w:lang w:val="en-US"/>
    </w:rPr>
  </w:style>
  <w:style w:type="character" w:customStyle="1" w:styleId="Heading9Char">
    <w:name w:val="Heading 9 Char"/>
    <w:aliases w:val="do not use!!!! Char"/>
    <w:link w:val="Heading9"/>
    <w:rsid w:val="004C02EF"/>
    <w:rPr>
      <w:rFonts w:ascii="Arial" w:hAnsi="Arial"/>
      <w:b/>
      <w:lang w:val="en-GB" w:eastAsia="ja-JP"/>
    </w:rPr>
  </w:style>
  <w:style w:type="paragraph" w:customStyle="1" w:styleId="RA">
    <w:name w:val="RA"/>
    <w:rsid w:val="004C02EF"/>
    <w:pPr>
      <w:spacing w:after="120" w:line="264" w:lineRule="atLeast"/>
      <w:jc w:val="right"/>
    </w:pPr>
    <w:rPr>
      <w:rFonts w:ascii="Geneva" w:hAnsi="Geneva"/>
    </w:rPr>
  </w:style>
  <w:style w:type="paragraph" w:customStyle="1" w:styleId="RB">
    <w:name w:val="RB"/>
    <w:rsid w:val="004C02EF"/>
    <w:pPr>
      <w:spacing w:line="264" w:lineRule="atLeast"/>
      <w:jc w:val="right"/>
    </w:pPr>
    <w:rPr>
      <w:rFonts w:ascii="Geneva" w:hAnsi="Geneva"/>
    </w:rPr>
  </w:style>
  <w:style w:type="paragraph" w:customStyle="1" w:styleId="D3">
    <w:name w:val="D3"/>
    <w:rsid w:val="004C02EF"/>
    <w:pPr>
      <w:tabs>
        <w:tab w:val="left" w:pos="1418"/>
      </w:tabs>
      <w:spacing w:after="120" w:line="264" w:lineRule="atLeast"/>
      <w:ind w:left="1418" w:hanging="284"/>
      <w:jc w:val="both"/>
    </w:pPr>
    <w:rPr>
      <w:rFonts w:ascii="Geneva" w:hAnsi="Geneva"/>
    </w:rPr>
  </w:style>
  <w:style w:type="paragraph" w:customStyle="1" w:styleId="D2">
    <w:name w:val="D2"/>
    <w:rsid w:val="004C02EF"/>
    <w:pPr>
      <w:tabs>
        <w:tab w:val="left" w:pos="1191"/>
      </w:tabs>
      <w:spacing w:after="120" w:line="264" w:lineRule="atLeast"/>
      <w:ind w:left="1191" w:hanging="284"/>
      <w:jc w:val="both"/>
    </w:pPr>
    <w:rPr>
      <w:rFonts w:ascii="Geneva" w:hAnsi="Geneva"/>
    </w:rPr>
  </w:style>
  <w:style w:type="paragraph" w:customStyle="1" w:styleId="D1">
    <w:name w:val="D1"/>
    <w:rsid w:val="004C02EF"/>
    <w:pPr>
      <w:tabs>
        <w:tab w:val="left" w:pos="964"/>
      </w:tabs>
      <w:spacing w:after="120" w:line="264" w:lineRule="atLeast"/>
      <w:ind w:left="964" w:hanging="284"/>
      <w:jc w:val="both"/>
    </w:pPr>
    <w:rPr>
      <w:rFonts w:ascii="Geneva" w:hAnsi="Geneva"/>
    </w:rPr>
  </w:style>
  <w:style w:type="paragraph" w:customStyle="1" w:styleId="TC">
    <w:name w:val="TC"/>
    <w:rsid w:val="004C02EF"/>
    <w:pPr>
      <w:spacing w:line="264" w:lineRule="atLeast"/>
    </w:pPr>
    <w:rPr>
      <w:rFonts w:ascii="Geneva" w:hAnsi="Geneva"/>
    </w:rPr>
  </w:style>
  <w:style w:type="paragraph" w:customStyle="1" w:styleId="T0">
    <w:name w:val="T0"/>
    <w:rsid w:val="004C02EF"/>
    <w:pPr>
      <w:keepNext/>
      <w:spacing w:after="120" w:line="264" w:lineRule="atLeast"/>
    </w:pPr>
    <w:rPr>
      <w:rFonts w:ascii="Geneva" w:hAnsi="Geneva"/>
      <w:b/>
    </w:rPr>
  </w:style>
  <w:style w:type="paragraph" w:customStyle="1" w:styleId="D4">
    <w:name w:val="D4"/>
    <w:rsid w:val="004C02EF"/>
    <w:pPr>
      <w:tabs>
        <w:tab w:val="left" w:pos="1644"/>
      </w:tabs>
      <w:spacing w:after="120" w:line="264" w:lineRule="atLeast"/>
      <w:ind w:left="1644" w:hanging="284"/>
      <w:jc w:val="both"/>
    </w:pPr>
    <w:rPr>
      <w:rFonts w:ascii="Geneva" w:hAnsi="Geneva"/>
    </w:rPr>
  </w:style>
  <w:style w:type="paragraph" w:customStyle="1" w:styleId="S1">
    <w:name w:val="S1"/>
    <w:rsid w:val="004C02EF"/>
    <w:pPr>
      <w:tabs>
        <w:tab w:val="left" w:pos="1531"/>
      </w:tabs>
      <w:spacing w:after="120" w:line="264" w:lineRule="atLeast"/>
      <w:ind w:left="1531" w:hanging="851"/>
      <w:jc w:val="both"/>
    </w:pPr>
    <w:rPr>
      <w:rFonts w:ascii="Geneva" w:hAnsi="Geneva"/>
    </w:rPr>
  </w:style>
  <w:style w:type="paragraph" w:customStyle="1" w:styleId="D5">
    <w:name w:val="D5"/>
    <w:rsid w:val="004C02EF"/>
    <w:pPr>
      <w:tabs>
        <w:tab w:val="left" w:pos="1871"/>
      </w:tabs>
      <w:spacing w:after="120" w:line="264" w:lineRule="atLeast"/>
      <w:ind w:left="1871" w:hanging="284"/>
      <w:jc w:val="both"/>
    </w:pPr>
    <w:rPr>
      <w:rFonts w:ascii="Geneva" w:hAnsi="Geneva"/>
    </w:rPr>
  </w:style>
  <w:style w:type="paragraph" w:customStyle="1" w:styleId="S2">
    <w:name w:val="S2"/>
    <w:rsid w:val="004C02EF"/>
    <w:pPr>
      <w:tabs>
        <w:tab w:val="left" w:pos="1758"/>
      </w:tabs>
      <w:spacing w:after="120" w:line="264" w:lineRule="atLeast"/>
      <w:ind w:left="1758" w:hanging="851"/>
      <w:jc w:val="both"/>
    </w:pPr>
    <w:rPr>
      <w:rFonts w:ascii="Geneva" w:hAnsi="Geneva"/>
    </w:rPr>
  </w:style>
  <w:style w:type="paragraph" w:customStyle="1" w:styleId="S3">
    <w:name w:val="S3"/>
    <w:rsid w:val="004C02EF"/>
    <w:pPr>
      <w:tabs>
        <w:tab w:val="left" w:pos="1985"/>
      </w:tabs>
      <w:spacing w:after="120" w:line="264" w:lineRule="atLeast"/>
      <w:ind w:left="1985" w:hanging="851"/>
      <w:jc w:val="both"/>
    </w:pPr>
    <w:rPr>
      <w:rFonts w:ascii="Geneva" w:hAnsi="Geneva"/>
    </w:rPr>
  </w:style>
  <w:style w:type="paragraph" w:customStyle="1" w:styleId="TB">
    <w:name w:val="TB"/>
    <w:rsid w:val="004C02EF"/>
    <w:pPr>
      <w:keepNext/>
      <w:spacing w:line="264" w:lineRule="atLeast"/>
    </w:pPr>
    <w:rPr>
      <w:rFonts w:ascii="Geneva" w:hAnsi="Geneva"/>
    </w:rPr>
  </w:style>
  <w:style w:type="paragraph" w:customStyle="1" w:styleId="S8">
    <w:name w:val="S8"/>
    <w:rsid w:val="004C02EF"/>
    <w:pPr>
      <w:keepLines/>
      <w:tabs>
        <w:tab w:val="left" w:pos="907"/>
        <w:tab w:val="left" w:pos="1134"/>
        <w:tab w:val="left" w:pos="1361"/>
        <w:tab w:val="left" w:pos="1588"/>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line="312" w:lineRule="atLeast"/>
      <w:ind w:left="500"/>
    </w:pPr>
    <w:rPr>
      <w:rFonts w:ascii="Geneva" w:hAnsi="Geneva"/>
    </w:rPr>
  </w:style>
  <w:style w:type="paragraph" w:customStyle="1" w:styleId="S7">
    <w:name w:val="S7"/>
    <w:rsid w:val="004C02EF"/>
    <w:pPr>
      <w:keepLines/>
      <w:tabs>
        <w:tab w:val="left" w:pos="907"/>
        <w:tab w:val="left" w:pos="1134"/>
        <w:tab w:val="left" w:pos="1361"/>
        <w:tab w:val="left" w:pos="1588"/>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after="120" w:line="312" w:lineRule="atLeast"/>
      <w:ind w:left="500"/>
    </w:pPr>
    <w:rPr>
      <w:rFonts w:ascii="Geneva" w:hAnsi="Geneva"/>
    </w:rPr>
  </w:style>
  <w:style w:type="paragraph" w:customStyle="1" w:styleId="D0">
    <w:name w:val="D0"/>
    <w:rsid w:val="004C02EF"/>
    <w:pPr>
      <w:tabs>
        <w:tab w:val="left" w:pos="284"/>
      </w:tabs>
      <w:spacing w:after="120" w:line="264" w:lineRule="atLeast"/>
      <w:ind w:left="284" w:hanging="284"/>
      <w:jc w:val="both"/>
    </w:pPr>
    <w:rPr>
      <w:rFonts w:ascii="Geneva" w:hAnsi="Geneva"/>
    </w:rPr>
  </w:style>
  <w:style w:type="paragraph" w:customStyle="1" w:styleId="S9">
    <w:name w:val="S9"/>
    <w:rsid w:val="004C02EF"/>
    <w:pPr>
      <w:tabs>
        <w:tab w:val="left" w:pos="1730"/>
        <w:tab w:val="right" w:pos="4320"/>
      </w:tabs>
      <w:spacing w:line="264" w:lineRule="atLeast"/>
    </w:pPr>
    <w:rPr>
      <w:rFonts w:ascii="Geneva" w:hAnsi="Geneva"/>
    </w:rPr>
  </w:style>
  <w:style w:type="paragraph" w:customStyle="1" w:styleId="SF">
    <w:name w:val="SF"/>
    <w:rsid w:val="004C02EF"/>
    <w:pPr>
      <w:tabs>
        <w:tab w:val="left" w:pos="1730"/>
        <w:tab w:val="right" w:pos="4320"/>
      </w:tabs>
      <w:spacing w:after="120" w:line="264" w:lineRule="atLeast"/>
    </w:pPr>
    <w:rPr>
      <w:rFonts w:ascii="Geneva" w:hAnsi="Geneva"/>
    </w:rPr>
  </w:style>
  <w:style w:type="paragraph" w:customStyle="1" w:styleId="TK">
    <w:name w:val="TK"/>
    <w:rsid w:val="004C02EF"/>
    <w:pPr>
      <w:keepNext/>
      <w:spacing w:line="264" w:lineRule="atLeast"/>
    </w:pPr>
    <w:rPr>
      <w:rFonts w:ascii="Geneva" w:hAnsi="Geneva"/>
    </w:rPr>
  </w:style>
  <w:style w:type="paragraph" w:customStyle="1" w:styleId="S4">
    <w:name w:val="S4"/>
    <w:rsid w:val="004C02EF"/>
    <w:pPr>
      <w:tabs>
        <w:tab w:val="left" w:pos="2211"/>
      </w:tabs>
      <w:spacing w:after="120" w:line="264" w:lineRule="atLeast"/>
      <w:ind w:left="2211" w:hanging="851"/>
      <w:jc w:val="both"/>
    </w:pPr>
    <w:rPr>
      <w:rFonts w:ascii="Geneva" w:hAnsi="Geneva"/>
    </w:rPr>
  </w:style>
  <w:style w:type="paragraph" w:customStyle="1" w:styleId="S5">
    <w:name w:val="S5"/>
    <w:rsid w:val="004C02EF"/>
    <w:pPr>
      <w:tabs>
        <w:tab w:val="left" w:pos="2438"/>
      </w:tabs>
      <w:spacing w:after="120" w:line="264" w:lineRule="atLeast"/>
      <w:ind w:left="2438" w:hanging="851"/>
      <w:jc w:val="both"/>
    </w:pPr>
    <w:rPr>
      <w:rFonts w:ascii="Geneva" w:hAnsi="Geneva"/>
    </w:rPr>
  </w:style>
  <w:style w:type="paragraph" w:customStyle="1" w:styleId="H0">
    <w:name w:val="H0"/>
    <w:rsid w:val="004C02EF"/>
    <w:pPr>
      <w:tabs>
        <w:tab w:val="left" w:pos="567"/>
      </w:tabs>
      <w:spacing w:after="120" w:line="264" w:lineRule="atLeast"/>
      <w:ind w:left="567" w:hanging="284"/>
      <w:jc w:val="both"/>
    </w:pPr>
    <w:rPr>
      <w:rFonts w:ascii="Geneva" w:hAnsi="Geneva"/>
    </w:rPr>
  </w:style>
  <w:style w:type="paragraph" w:customStyle="1" w:styleId="T5">
    <w:name w:val="T5"/>
    <w:rsid w:val="004C02EF"/>
    <w:pPr>
      <w:keepNext/>
      <w:keepLines/>
      <w:tabs>
        <w:tab w:val="left" w:pos="1588"/>
      </w:tabs>
      <w:spacing w:after="120" w:line="264" w:lineRule="atLeast"/>
      <w:ind w:left="1588" w:hanging="1247"/>
    </w:pPr>
    <w:rPr>
      <w:rFonts w:ascii="Geneva" w:hAnsi="Geneva"/>
      <w:b/>
    </w:rPr>
  </w:style>
  <w:style w:type="paragraph" w:customStyle="1" w:styleId="H1">
    <w:name w:val="H1"/>
    <w:rsid w:val="004C02EF"/>
    <w:pPr>
      <w:tabs>
        <w:tab w:val="left" w:pos="1247"/>
      </w:tabs>
      <w:spacing w:after="120" w:line="264" w:lineRule="atLeast"/>
      <w:ind w:left="1247" w:hanging="284"/>
      <w:jc w:val="both"/>
    </w:pPr>
    <w:rPr>
      <w:rFonts w:ascii="Geneva" w:hAnsi="Geneva"/>
    </w:rPr>
  </w:style>
  <w:style w:type="paragraph" w:customStyle="1" w:styleId="H2">
    <w:name w:val="H2"/>
    <w:rsid w:val="004C02EF"/>
    <w:pPr>
      <w:tabs>
        <w:tab w:val="left" w:pos="1474"/>
      </w:tabs>
      <w:spacing w:after="120" w:line="264" w:lineRule="atLeast"/>
      <w:ind w:left="1474" w:hanging="284"/>
      <w:jc w:val="both"/>
    </w:pPr>
    <w:rPr>
      <w:rFonts w:ascii="Geneva" w:hAnsi="Geneva"/>
    </w:rPr>
  </w:style>
  <w:style w:type="paragraph" w:customStyle="1" w:styleId="H3">
    <w:name w:val="H3"/>
    <w:rsid w:val="004C02EF"/>
    <w:pPr>
      <w:tabs>
        <w:tab w:val="left" w:pos="1701"/>
      </w:tabs>
      <w:spacing w:after="120" w:line="264" w:lineRule="atLeast"/>
      <w:ind w:left="1701" w:hanging="284"/>
      <w:jc w:val="both"/>
    </w:pPr>
    <w:rPr>
      <w:rFonts w:ascii="Geneva" w:hAnsi="Geneva"/>
    </w:rPr>
  </w:style>
  <w:style w:type="paragraph" w:customStyle="1" w:styleId="H4">
    <w:name w:val="H4"/>
    <w:rsid w:val="004C02EF"/>
    <w:pPr>
      <w:tabs>
        <w:tab w:val="left" w:pos="1928"/>
      </w:tabs>
      <w:spacing w:after="120" w:line="264" w:lineRule="atLeast"/>
      <w:ind w:left="1928" w:hanging="284"/>
      <w:jc w:val="both"/>
    </w:pPr>
    <w:rPr>
      <w:rFonts w:ascii="Geneva" w:hAnsi="Geneva"/>
    </w:rPr>
  </w:style>
  <w:style w:type="paragraph" w:customStyle="1" w:styleId="H5">
    <w:name w:val="H5"/>
    <w:rsid w:val="004C02EF"/>
    <w:pPr>
      <w:tabs>
        <w:tab w:val="left" w:pos="2155"/>
      </w:tabs>
      <w:spacing w:after="120" w:line="264" w:lineRule="atLeast"/>
      <w:ind w:left="2155" w:hanging="284"/>
      <w:jc w:val="both"/>
    </w:pPr>
    <w:rPr>
      <w:rFonts w:ascii="Geneva" w:hAnsi="Geneva"/>
    </w:rPr>
  </w:style>
  <w:style w:type="paragraph" w:customStyle="1" w:styleId="S0">
    <w:name w:val="S0"/>
    <w:rsid w:val="004C02EF"/>
    <w:pPr>
      <w:tabs>
        <w:tab w:val="left" w:pos="851"/>
      </w:tabs>
      <w:spacing w:after="120" w:line="264" w:lineRule="atLeast"/>
      <w:ind w:left="851" w:hanging="851"/>
      <w:jc w:val="both"/>
    </w:pPr>
    <w:rPr>
      <w:rFonts w:ascii="Geneva" w:hAnsi="Geneva"/>
    </w:rPr>
  </w:style>
  <w:style w:type="paragraph" w:customStyle="1" w:styleId="T4">
    <w:name w:val="T4"/>
    <w:rsid w:val="004C02EF"/>
    <w:pPr>
      <w:keepNext/>
      <w:keepLines/>
      <w:tabs>
        <w:tab w:val="left" w:pos="1361"/>
      </w:tabs>
      <w:spacing w:after="120" w:line="264" w:lineRule="atLeast"/>
      <w:ind w:left="1361" w:hanging="1089"/>
    </w:pPr>
    <w:rPr>
      <w:rFonts w:ascii="Geneva" w:hAnsi="Geneva"/>
      <w:b/>
    </w:rPr>
  </w:style>
  <w:style w:type="paragraph" w:customStyle="1" w:styleId="E1">
    <w:name w:val="E1"/>
    <w:rsid w:val="004C02EF"/>
    <w:pPr>
      <w:tabs>
        <w:tab w:val="left" w:pos="737"/>
        <w:tab w:val="decimal" w:pos="8060"/>
      </w:tabs>
      <w:spacing w:before="240" w:line="264" w:lineRule="atLeast"/>
      <w:ind w:left="737" w:hanging="669"/>
    </w:pPr>
    <w:rPr>
      <w:rFonts w:ascii="Geneva" w:hAnsi="Geneva"/>
      <w:b/>
    </w:rPr>
  </w:style>
  <w:style w:type="paragraph" w:customStyle="1" w:styleId="E2">
    <w:name w:val="E2"/>
    <w:rsid w:val="004C02EF"/>
    <w:pPr>
      <w:tabs>
        <w:tab w:val="left" w:pos="1644"/>
        <w:tab w:val="left" w:pos="7960"/>
      </w:tabs>
      <w:spacing w:line="264" w:lineRule="atLeast"/>
      <w:ind w:left="1644" w:hanging="907"/>
      <w:jc w:val="both"/>
    </w:pPr>
    <w:rPr>
      <w:rFonts w:ascii="Geneva" w:hAnsi="Geneva"/>
    </w:rPr>
  </w:style>
  <w:style w:type="paragraph" w:customStyle="1" w:styleId="E3">
    <w:name w:val="E3"/>
    <w:rsid w:val="004C02EF"/>
    <w:pPr>
      <w:tabs>
        <w:tab w:val="left" w:pos="2778"/>
        <w:tab w:val="left" w:pos="7960"/>
        <w:tab w:val="decimal" w:pos="9639"/>
      </w:tabs>
      <w:spacing w:line="264" w:lineRule="atLeast"/>
      <w:ind w:left="2778" w:hanging="1134"/>
    </w:pPr>
    <w:rPr>
      <w:rFonts w:ascii="Geneva" w:hAnsi="Geneva"/>
    </w:rPr>
  </w:style>
  <w:style w:type="paragraph" w:customStyle="1" w:styleId="E4">
    <w:name w:val="E4"/>
    <w:rsid w:val="004C02EF"/>
    <w:pPr>
      <w:tabs>
        <w:tab w:val="left" w:pos="4139"/>
        <w:tab w:val="decimal" w:pos="9639"/>
      </w:tabs>
      <w:spacing w:line="264" w:lineRule="atLeast"/>
      <w:ind w:left="4139" w:hanging="1361"/>
    </w:pPr>
    <w:rPr>
      <w:rFonts w:ascii="Geneva" w:hAnsi="Geneva"/>
    </w:rPr>
  </w:style>
  <w:style w:type="paragraph" w:customStyle="1" w:styleId="CommentText1">
    <w:name w:val="Comment Text1"/>
    <w:basedOn w:val="Normal"/>
    <w:rsid w:val="004C02EF"/>
    <w:pPr>
      <w:spacing w:after="120" w:line="240" w:lineRule="auto"/>
    </w:pPr>
    <w:rPr>
      <w:rFonts w:ascii="Times" w:eastAsia="Times New Roman" w:hAnsi="Times"/>
      <w:lang w:eastAsia="en-US"/>
    </w:rPr>
  </w:style>
  <w:style w:type="paragraph" w:customStyle="1" w:styleId="toc">
    <w:name w:val="toc"/>
    <w:basedOn w:val="Normal"/>
    <w:next w:val="Normal"/>
    <w:rsid w:val="004C02EF"/>
    <w:pPr>
      <w:tabs>
        <w:tab w:val="left" w:leader="dot" w:pos="8280"/>
        <w:tab w:val="right" w:pos="8640"/>
      </w:tabs>
      <w:spacing w:after="120" w:line="240" w:lineRule="auto"/>
      <w:ind w:left="720" w:right="720"/>
    </w:pPr>
    <w:rPr>
      <w:rFonts w:ascii="Times" w:eastAsia="Times New Roman" w:hAnsi="Times"/>
      <w:lang w:eastAsia="en-US"/>
    </w:rPr>
  </w:style>
  <w:style w:type="paragraph" w:customStyle="1" w:styleId="IndexHeading1">
    <w:name w:val="Index Heading1"/>
    <w:basedOn w:val="Normal"/>
    <w:next w:val="Index1"/>
    <w:rsid w:val="004C02EF"/>
    <w:pPr>
      <w:spacing w:after="120" w:line="240" w:lineRule="auto"/>
    </w:pPr>
    <w:rPr>
      <w:rFonts w:ascii="Times" w:eastAsia="Times New Roman" w:hAnsi="Times"/>
      <w:lang w:eastAsia="en-US"/>
    </w:rPr>
  </w:style>
  <w:style w:type="paragraph" w:customStyle="1" w:styleId="a8">
    <w:name w:val="]"/>
    <w:basedOn w:val="Normal"/>
    <w:rsid w:val="004C02EF"/>
    <w:pPr>
      <w:spacing w:after="120" w:line="264" w:lineRule="exact"/>
      <w:jc w:val="center"/>
    </w:pPr>
    <w:rPr>
      <w:rFonts w:ascii="Times" w:eastAsia="Times New Roman" w:hAnsi="Times"/>
      <w:b/>
      <w:lang w:eastAsia="en-US"/>
    </w:rPr>
  </w:style>
  <w:style w:type="paragraph" w:customStyle="1" w:styleId="Normalplus">
    <w:name w:val="Normal plus"/>
    <w:basedOn w:val="Heading2"/>
    <w:next w:val="Normal"/>
    <w:rsid w:val="004C02EF"/>
    <w:pPr>
      <w:tabs>
        <w:tab w:val="clear" w:pos="540"/>
        <w:tab w:val="clear" w:pos="700"/>
        <w:tab w:val="left" w:pos="9923"/>
      </w:tabs>
      <w:suppressAutoHyphens w:val="0"/>
      <w:spacing w:before="0" w:after="60" w:line="240" w:lineRule="auto"/>
      <w:ind w:left="648" w:hanging="648"/>
      <w:outlineLvl w:val="9"/>
    </w:pPr>
    <w:rPr>
      <w:rFonts w:ascii="Times New Roman" w:eastAsia="Times New Roman" w:hAnsi="Times New Roman"/>
      <w:b w:val="0"/>
      <w:color w:val="008080"/>
      <w:spacing w:val="20"/>
      <w:lang w:eastAsia="fr-FR"/>
    </w:rPr>
  </w:style>
  <w:style w:type="character" w:customStyle="1" w:styleId="contenttitle">
    <w:name w:val="contenttitle"/>
    <w:basedOn w:val="DefaultParagraphFont"/>
    <w:rsid w:val="004C02EF"/>
  </w:style>
  <w:style w:type="character" w:customStyle="1" w:styleId="cataloguedetail-doctitle">
    <w:name w:val="cataloguedetail-doctitle"/>
    <w:basedOn w:val="DefaultParagraphFont"/>
    <w:rsid w:val="004C02EF"/>
  </w:style>
  <w:style w:type="character" w:customStyle="1" w:styleId="BodyTextIndent3Char">
    <w:name w:val="Body Text Indent 3 Char"/>
    <w:link w:val="BodyTextIndent3"/>
    <w:rsid w:val="004C02EF"/>
    <w:rPr>
      <w:rFonts w:ascii="Arial" w:hAnsi="Arial"/>
      <w:sz w:val="16"/>
      <w:lang w:val="en-GB" w:eastAsia="ja-JP"/>
    </w:rPr>
  </w:style>
  <w:style w:type="character" w:customStyle="1" w:styleId="BodyTextIndentChar">
    <w:name w:val="Body Text Indent Char"/>
    <w:link w:val="BodyTextIndent"/>
    <w:rsid w:val="004C02EF"/>
    <w:rPr>
      <w:rFonts w:ascii="Arial" w:hAnsi="Arial"/>
      <w:lang w:val="en-GB" w:eastAsia="ja-JP"/>
    </w:rPr>
  </w:style>
  <w:style w:type="paragraph" w:customStyle="1" w:styleId="Style1">
    <w:name w:val="Style1"/>
    <w:basedOn w:val="Heading4"/>
    <w:rsid w:val="004C02EF"/>
    <w:pPr>
      <w:tabs>
        <w:tab w:val="clear" w:pos="940"/>
        <w:tab w:val="clear" w:pos="1140"/>
        <w:tab w:val="clear" w:pos="1360"/>
        <w:tab w:val="left" w:pos="709"/>
        <w:tab w:val="left" w:pos="1361"/>
      </w:tabs>
      <w:suppressAutoHyphens w:val="0"/>
      <w:spacing w:before="0" w:after="60" w:line="240" w:lineRule="auto"/>
      <w:ind w:left="1361" w:hanging="1021"/>
      <w:jc w:val="both"/>
    </w:pPr>
    <w:rPr>
      <w:rFonts w:eastAsia="Times New Roman"/>
      <w:color w:val="333333"/>
      <w:spacing w:val="20"/>
      <w:lang w:eastAsia="en-US"/>
    </w:rPr>
  </w:style>
  <w:style w:type="paragraph" w:customStyle="1" w:styleId="Style2">
    <w:name w:val="Style2"/>
    <w:basedOn w:val="Heading4"/>
    <w:rsid w:val="004C02EF"/>
    <w:pPr>
      <w:tabs>
        <w:tab w:val="clear" w:pos="940"/>
        <w:tab w:val="clear" w:pos="1140"/>
        <w:tab w:val="clear" w:pos="1360"/>
        <w:tab w:val="left" w:pos="709"/>
        <w:tab w:val="left" w:pos="1361"/>
      </w:tabs>
      <w:suppressAutoHyphens w:val="0"/>
      <w:spacing w:before="0" w:after="60" w:line="240" w:lineRule="auto"/>
      <w:ind w:left="1361" w:hanging="1021"/>
      <w:jc w:val="both"/>
    </w:pPr>
    <w:rPr>
      <w:rFonts w:eastAsia="Times New Roman"/>
      <w:color w:val="333333"/>
      <w:spacing w:val="20"/>
      <w:lang w:eastAsia="en-US"/>
    </w:rPr>
  </w:style>
  <w:style w:type="character" w:customStyle="1" w:styleId="BodyText2Char">
    <w:name w:val="Body Text 2 Char"/>
    <w:link w:val="BodyText2"/>
    <w:rsid w:val="004C02EF"/>
    <w:rPr>
      <w:rFonts w:ascii="Arial" w:hAnsi="Arial"/>
      <w:sz w:val="16"/>
      <w:lang w:val="en-GB" w:eastAsia="ja-JP"/>
    </w:rPr>
  </w:style>
  <w:style w:type="character" w:customStyle="1" w:styleId="BodyText3Char">
    <w:name w:val="Body Text 3 Char"/>
    <w:link w:val="BodyText3"/>
    <w:rsid w:val="004C02EF"/>
    <w:rPr>
      <w:rFonts w:ascii="Arial" w:hAnsi="Arial"/>
      <w:sz w:val="14"/>
      <w:lang w:val="en-GB" w:eastAsia="ja-JP"/>
    </w:rPr>
  </w:style>
  <w:style w:type="paragraph" w:customStyle="1" w:styleId="3">
    <w:name w:val="... 3"/>
    <w:basedOn w:val="Default"/>
    <w:next w:val="Default"/>
    <w:rsid w:val="004C02EF"/>
    <w:pPr>
      <w:widowControl/>
    </w:pPr>
    <w:rPr>
      <w:rFonts w:ascii="Arial" w:eastAsia="Times New Roman" w:hAnsi="Arial" w:cs="Times New Roman"/>
      <w:color w:val="auto"/>
      <w:lang w:val="fr-FR" w:eastAsia="fr-FR"/>
    </w:rPr>
  </w:style>
  <w:style w:type="paragraph" w:customStyle="1" w:styleId="a9">
    <w:name w:val="..."/>
    <w:basedOn w:val="Default"/>
    <w:next w:val="Default"/>
    <w:rsid w:val="004C02EF"/>
    <w:pPr>
      <w:widowControl/>
    </w:pPr>
    <w:rPr>
      <w:rFonts w:ascii="Arial" w:eastAsia="Times New Roman" w:hAnsi="Arial" w:cs="Times New Roman"/>
      <w:color w:val="auto"/>
      <w:lang w:val="fr-FR" w:eastAsia="fr-FR"/>
    </w:rPr>
  </w:style>
  <w:style w:type="paragraph" w:customStyle="1" w:styleId="2">
    <w:name w:val="... 2"/>
    <w:basedOn w:val="Default"/>
    <w:next w:val="Default"/>
    <w:rsid w:val="004C02EF"/>
    <w:pPr>
      <w:widowControl/>
    </w:pPr>
    <w:rPr>
      <w:rFonts w:ascii="Arial" w:eastAsia="Times New Roman" w:hAnsi="Arial" w:cs="Times New Roman"/>
      <w:color w:val="auto"/>
      <w:lang w:val="fr-FR" w:eastAsia="fr-FR"/>
    </w:rPr>
  </w:style>
  <w:style w:type="character" w:customStyle="1" w:styleId="BodyTextIndent2Char">
    <w:name w:val="Body Text Indent 2 Char"/>
    <w:link w:val="BodyTextIndent2"/>
    <w:rsid w:val="004C02EF"/>
    <w:rPr>
      <w:rFonts w:ascii="Arial" w:hAnsi="Arial"/>
      <w:lang w:val="en-GB" w:eastAsia="ja-JP"/>
    </w:rPr>
  </w:style>
  <w:style w:type="character" w:customStyle="1" w:styleId="stsubtitle1">
    <w:name w:val="stsubtitle1"/>
    <w:rsid w:val="004C02EF"/>
    <w:rPr>
      <w:caps w:val="0"/>
      <w:strike w:val="0"/>
      <w:dstrike w:val="0"/>
      <w:color w:val="FF6600"/>
      <w:spacing w:val="0"/>
      <w:u w:val="none"/>
      <w:effect w:val="none"/>
      <w:vertAlign w:val="baseline"/>
    </w:rPr>
  </w:style>
  <w:style w:type="paragraph" w:customStyle="1" w:styleId="aa">
    <w:name w:val="項本文"/>
    <w:basedOn w:val="Normal"/>
    <w:rsid w:val="004C02EF"/>
    <w:pPr>
      <w:widowControl w:val="0"/>
      <w:spacing w:after="0" w:line="240" w:lineRule="auto"/>
      <w:ind w:leftChars="400" w:left="840" w:firstLineChars="100" w:firstLine="210"/>
    </w:pPr>
    <w:rPr>
      <w:rFonts w:ascii="Century" w:hAnsi="Century"/>
      <w:kern w:val="2"/>
      <w:sz w:val="21"/>
      <w:lang w:val="en-US"/>
    </w:rPr>
  </w:style>
  <w:style w:type="paragraph" w:customStyle="1" w:styleId="ab">
    <w:name w:val=".."/>
    <w:basedOn w:val="Default"/>
    <w:next w:val="Default"/>
    <w:rsid w:val="004C02EF"/>
    <w:pPr>
      <w:widowControl/>
    </w:pPr>
    <w:rPr>
      <w:rFonts w:ascii="Century" w:eastAsia="Times New Roman" w:hAnsi="Century" w:cs="Times New Roman"/>
      <w:color w:val="auto"/>
      <w:lang w:val="fr-FR" w:eastAsia="fr-FR"/>
    </w:rPr>
  </w:style>
  <w:style w:type="paragraph" w:customStyle="1" w:styleId="11">
    <w:name w:val="... 1"/>
    <w:basedOn w:val="Default"/>
    <w:next w:val="Default"/>
    <w:rsid w:val="004C02EF"/>
    <w:pPr>
      <w:widowControl/>
    </w:pPr>
    <w:rPr>
      <w:rFonts w:ascii="Century" w:eastAsia="Times New Roman" w:hAnsi="Century" w:cs="Times New Roman"/>
      <w:color w:val="auto"/>
      <w:lang w:val="fr-FR" w:eastAsia="fr-FR"/>
    </w:rPr>
  </w:style>
  <w:style w:type="paragraph" w:customStyle="1" w:styleId="font0">
    <w:name w:val="font0"/>
    <w:basedOn w:val="Normal"/>
    <w:rsid w:val="004C02EF"/>
    <w:pPr>
      <w:spacing w:before="100" w:beforeAutospacing="1" w:after="100" w:afterAutospacing="1" w:line="240" w:lineRule="auto"/>
      <w:jc w:val="left"/>
    </w:pPr>
    <w:rPr>
      <w:rFonts w:ascii="Courier New" w:eastAsia="Times New Roman" w:hAnsi="Courier New" w:cs="Courier New"/>
      <w:sz w:val="16"/>
      <w:szCs w:val="16"/>
      <w:lang w:val="fr-FR" w:eastAsia="fr-FR"/>
    </w:rPr>
  </w:style>
  <w:style w:type="paragraph" w:customStyle="1" w:styleId="font5">
    <w:name w:val="font5"/>
    <w:basedOn w:val="Normal"/>
    <w:rsid w:val="004C02EF"/>
    <w:pPr>
      <w:spacing w:before="100" w:beforeAutospacing="1" w:after="100" w:afterAutospacing="1" w:line="240" w:lineRule="auto"/>
      <w:jc w:val="left"/>
    </w:pPr>
    <w:rPr>
      <w:rFonts w:ascii="Courier New" w:eastAsia="Times New Roman" w:hAnsi="Courier New" w:cs="Courier New"/>
      <w:sz w:val="16"/>
      <w:szCs w:val="16"/>
      <w:lang w:val="fr-FR" w:eastAsia="fr-FR"/>
    </w:rPr>
  </w:style>
  <w:style w:type="paragraph" w:customStyle="1" w:styleId="xl27">
    <w:name w:val="xl27"/>
    <w:basedOn w:val="Normal"/>
    <w:rsid w:val="004C02EF"/>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28">
    <w:name w:val="xl28"/>
    <w:basedOn w:val="Normal"/>
    <w:rsid w:val="004C02EF"/>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29">
    <w:name w:val="xl29"/>
    <w:basedOn w:val="Normal"/>
    <w:rsid w:val="004C02EF"/>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30">
    <w:name w:val="xl30"/>
    <w:basedOn w:val="Normal"/>
    <w:rsid w:val="004C02EF"/>
    <w:pPr>
      <w:spacing w:before="100" w:beforeAutospacing="1" w:after="100" w:afterAutospacing="1" w:line="240" w:lineRule="auto"/>
      <w:jc w:val="left"/>
      <w:textAlignment w:val="center"/>
    </w:pPr>
    <w:rPr>
      <w:rFonts w:ascii="Arial Unicode MS" w:eastAsia="Times New Roman" w:hAnsi="Arial Unicode MS"/>
      <w:sz w:val="24"/>
      <w:szCs w:val="24"/>
      <w:lang w:val="fr-FR" w:eastAsia="fr-FR"/>
    </w:rPr>
  </w:style>
  <w:style w:type="paragraph" w:customStyle="1" w:styleId="xl31">
    <w:name w:val="xl31"/>
    <w:basedOn w:val="Normal"/>
    <w:rsid w:val="004C02E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32">
    <w:name w:val="xl32"/>
    <w:basedOn w:val="Normal"/>
    <w:rsid w:val="004C02EF"/>
    <w:pPr>
      <w:pBdr>
        <w:bottom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33">
    <w:name w:val="xl33"/>
    <w:basedOn w:val="Normal"/>
    <w:rsid w:val="004C02EF"/>
    <w:pP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34">
    <w:name w:val="xl34"/>
    <w:basedOn w:val="Normal"/>
    <w:rsid w:val="004C02EF"/>
    <w:pPr>
      <w:pBdr>
        <w:top w:val="single" w:sz="4" w:space="0" w:color="auto"/>
        <w:bottom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35">
    <w:name w:val="xl35"/>
    <w:basedOn w:val="Normal"/>
    <w:rsid w:val="004C02EF"/>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36">
    <w:name w:val="xl36"/>
    <w:basedOn w:val="Normal"/>
    <w:rsid w:val="004C02EF"/>
    <w:pPr>
      <w:pBdr>
        <w:top w:val="single" w:sz="4" w:space="0" w:color="auto"/>
        <w:left w:val="single" w:sz="4" w:space="0" w:color="auto"/>
        <w:bottom w:val="single" w:sz="4" w:space="0" w:color="auto"/>
      </w:pBdr>
      <w:spacing w:before="100" w:beforeAutospacing="1" w:after="100" w:afterAutospacing="1" w:line="240" w:lineRule="auto"/>
      <w:jc w:val="left"/>
      <w:textAlignment w:val="center"/>
    </w:pPr>
    <w:rPr>
      <w:rFonts w:ascii="Arial Unicode MS" w:eastAsia="Times New Roman" w:hAnsi="Arial Unicode MS"/>
      <w:sz w:val="24"/>
      <w:szCs w:val="24"/>
      <w:lang w:val="fr-FR" w:eastAsia="fr-FR"/>
    </w:rPr>
  </w:style>
  <w:style w:type="paragraph" w:customStyle="1" w:styleId="xl37">
    <w:name w:val="xl37"/>
    <w:basedOn w:val="Normal"/>
    <w:rsid w:val="004C02EF"/>
    <w:pPr>
      <w:pBdr>
        <w:top w:val="single" w:sz="4" w:space="0" w:color="auto"/>
        <w:bottom w:val="single" w:sz="4" w:space="0" w:color="auto"/>
      </w:pBdr>
      <w:spacing w:before="100" w:beforeAutospacing="1" w:after="100" w:afterAutospacing="1" w:line="240" w:lineRule="auto"/>
      <w:jc w:val="left"/>
      <w:textAlignment w:val="center"/>
    </w:pPr>
    <w:rPr>
      <w:rFonts w:ascii="Arial Unicode MS" w:eastAsia="Times New Roman" w:hAnsi="Arial Unicode MS"/>
      <w:sz w:val="24"/>
      <w:szCs w:val="24"/>
      <w:lang w:val="fr-FR" w:eastAsia="fr-FR"/>
    </w:rPr>
  </w:style>
  <w:style w:type="paragraph" w:customStyle="1" w:styleId="xl38">
    <w:name w:val="xl38"/>
    <w:basedOn w:val="Normal"/>
    <w:rsid w:val="004C02EF"/>
    <w:pPr>
      <w:pBdr>
        <w:top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Arial Unicode MS" w:eastAsia="Times New Roman" w:hAnsi="Arial Unicode MS"/>
      <w:sz w:val="24"/>
      <w:szCs w:val="24"/>
      <w:lang w:val="fr-FR" w:eastAsia="fr-FR"/>
    </w:rPr>
  </w:style>
  <w:style w:type="paragraph" w:customStyle="1" w:styleId="xl39">
    <w:name w:val="xl39"/>
    <w:basedOn w:val="Normal"/>
    <w:rsid w:val="004C02EF"/>
    <w:pPr>
      <w:pBdr>
        <w:top w:val="single" w:sz="4" w:space="0" w:color="auto"/>
        <w:lef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40">
    <w:name w:val="xl40"/>
    <w:basedOn w:val="Normal"/>
    <w:rsid w:val="004C02EF"/>
    <w:pPr>
      <w:pBdr>
        <w:top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41">
    <w:name w:val="xl41"/>
    <w:basedOn w:val="Normal"/>
    <w:rsid w:val="004C02EF"/>
    <w:pPr>
      <w:pBdr>
        <w:top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42">
    <w:name w:val="xl42"/>
    <w:basedOn w:val="Normal"/>
    <w:rsid w:val="004C02EF"/>
    <w:pPr>
      <w:pBdr>
        <w:lef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43">
    <w:name w:val="xl43"/>
    <w:basedOn w:val="Normal"/>
    <w:rsid w:val="004C02EF"/>
    <w:pPr>
      <w:pBdr>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44">
    <w:name w:val="xl44"/>
    <w:basedOn w:val="Normal"/>
    <w:rsid w:val="004C02EF"/>
    <w:pPr>
      <w:pBdr>
        <w:left w:val="single" w:sz="4" w:space="0" w:color="auto"/>
        <w:bottom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45">
    <w:name w:val="xl45"/>
    <w:basedOn w:val="Normal"/>
    <w:rsid w:val="004C02EF"/>
    <w:pPr>
      <w:pBdr>
        <w:bottom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46">
    <w:name w:val="xl46"/>
    <w:basedOn w:val="Normal"/>
    <w:rsid w:val="004C02EF"/>
    <w:pPr>
      <w:pBdr>
        <w:top w:val="single" w:sz="4" w:space="0" w:color="auto"/>
      </w:pBdr>
      <w:spacing w:before="100" w:beforeAutospacing="1" w:after="100" w:afterAutospacing="1" w:line="240" w:lineRule="auto"/>
      <w:jc w:val="center"/>
      <w:textAlignment w:val="center"/>
    </w:pPr>
    <w:rPr>
      <w:rFonts w:ascii="Arial Unicode MS" w:eastAsia="Times New Roman" w:hAnsi="Arial Unicode MS"/>
      <w:color w:val="C0C0C0"/>
      <w:sz w:val="24"/>
      <w:szCs w:val="24"/>
      <w:lang w:val="fr-FR" w:eastAsia="fr-FR"/>
    </w:rPr>
  </w:style>
  <w:style w:type="paragraph" w:customStyle="1" w:styleId="xl47">
    <w:name w:val="xl47"/>
    <w:basedOn w:val="Normal"/>
    <w:rsid w:val="004C02EF"/>
    <w:pPr>
      <w:spacing w:before="100" w:beforeAutospacing="1" w:after="100" w:afterAutospacing="1" w:line="240" w:lineRule="auto"/>
      <w:jc w:val="center"/>
      <w:textAlignment w:val="center"/>
    </w:pPr>
    <w:rPr>
      <w:rFonts w:ascii="Arial Unicode MS" w:eastAsia="Times New Roman" w:hAnsi="Arial Unicode MS"/>
      <w:color w:val="C0C0C0"/>
      <w:sz w:val="24"/>
      <w:szCs w:val="24"/>
      <w:lang w:val="fr-FR" w:eastAsia="fr-FR"/>
    </w:rPr>
  </w:style>
  <w:style w:type="paragraph" w:customStyle="1" w:styleId="xl48">
    <w:name w:val="xl48"/>
    <w:basedOn w:val="Normal"/>
    <w:rsid w:val="004C02EF"/>
    <w:pPr>
      <w:pBdr>
        <w:bottom w:val="single" w:sz="4" w:space="0" w:color="auto"/>
      </w:pBdr>
      <w:spacing w:before="100" w:beforeAutospacing="1" w:after="100" w:afterAutospacing="1" w:line="240" w:lineRule="auto"/>
      <w:jc w:val="center"/>
      <w:textAlignment w:val="center"/>
    </w:pPr>
    <w:rPr>
      <w:rFonts w:ascii="Arial Unicode MS" w:eastAsia="Times New Roman" w:hAnsi="Arial Unicode MS"/>
      <w:color w:val="C0C0C0"/>
      <w:sz w:val="24"/>
      <w:szCs w:val="24"/>
      <w:lang w:val="fr-FR" w:eastAsia="fr-FR"/>
    </w:rPr>
  </w:style>
  <w:style w:type="paragraph" w:customStyle="1" w:styleId="xl49">
    <w:name w:val="xl49"/>
    <w:basedOn w:val="Normal"/>
    <w:rsid w:val="004C02EF"/>
    <w:pPr>
      <w:pBdr>
        <w:top w:val="single" w:sz="4" w:space="0" w:color="auto"/>
        <w:bottom w:val="single" w:sz="4" w:space="0" w:color="auto"/>
      </w:pBdr>
      <w:spacing w:before="100" w:beforeAutospacing="1" w:after="100" w:afterAutospacing="1" w:line="240" w:lineRule="auto"/>
      <w:jc w:val="center"/>
      <w:textAlignment w:val="center"/>
    </w:pPr>
    <w:rPr>
      <w:rFonts w:ascii="Arial Unicode MS" w:eastAsia="Times New Roman" w:hAnsi="Arial Unicode MS"/>
      <w:color w:val="C0C0C0"/>
      <w:sz w:val="24"/>
      <w:szCs w:val="24"/>
      <w:lang w:val="fr-FR" w:eastAsia="fr-FR"/>
    </w:rPr>
  </w:style>
  <w:style w:type="paragraph" w:customStyle="1" w:styleId="xl50">
    <w:name w:val="xl50"/>
    <w:basedOn w:val="Normal"/>
    <w:rsid w:val="004C02EF"/>
    <w:pPr>
      <w:pBdr>
        <w:left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51">
    <w:name w:val="xl51"/>
    <w:basedOn w:val="Normal"/>
    <w:rsid w:val="004C02EF"/>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52">
    <w:name w:val="xl52"/>
    <w:basedOn w:val="Normal"/>
    <w:rsid w:val="004C02EF"/>
    <w:pPr>
      <w:pBdr>
        <w:left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53">
    <w:name w:val="xl53"/>
    <w:basedOn w:val="Normal"/>
    <w:rsid w:val="004C02EF"/>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M21">
    <w:name w:val="M21"/>
    <w:basedOn w:val="M0"/>
    <w:next w:val="M2"/>
    <w:rsid w:val="004C02EF"/>
    <w:pPr>
      <w:ind w:left="907"/>
    </w:pPr>
  </w:style>
  <w:style w:type="character" w:customStyle="1" w:styleId="apple-style-span">
    <w:name w:val="apple-style-span"/>
    <w:rsid w:val="004C02EF"/>
  </w:style>
  <w:style w:type="paragraph" w:customStyle="1" w:styleId="ISOChange">
    <w:name w:val="ISO_Change"/>
    <w:basedOn w:val="Normal"/>
    <w:rsid w:val="004C02EF"/>
    <w:pPr>
      <w:spacing w:before="210" w:after="0" w:line="210" w:lineRule="exact"/>
      <w:jc w:val="left"/>
    </w:pPr>
    <w:rPr>
      <w:rFonts w:eastAsia="Times New Roman"/>
      <w:sz w:val="18"/>
      <w:lang w:eastAsia="en-US"/>
    </w:rPr>
  </w:style>
  <w:style w:type="paragraph" w:customStyle="1" w:styleId="ColorfulShading-Accent11">
    <w:name w:val="Colorful Shading - Accent 11"/>
    <w:hidden/>
    <w:uiPriority w:val="71"/>
    <w:rsid w:val="0059330D"/>
    <w:rPr>
      <w:rFonts w:ascii="Arial" w:hAnsi="Arial"/>
      <w:lang w:val="en-GB" w:eastAsia="ja-JP"/>
    </w:rPr>
  </w:style>
  <w:style w:type="paragraph" w:styleId="Revision">
    <w:name w:val="Revision"/>
    <w:hidden/>
    <w:uiPriority w:val="99"/>
    <w:semiHidden/>
    <w:rsid w:val="00E77497"/>
    <w:rPr>
      <w:rFonts w:ascii="Arial" w:hAnsi="Arial"/>
      <w:lang w:val="en-GB" w:eastAsia="ja-JP"/>
    </w:rPr>
  </w:style>
  <w:style w:type="numbering" w:customStyle="1" w:styleId="ag31">
    <w:name w:val="ag31"/>
    <w:uiPriority w:val="99"/>
    <w:rsid w:val="00E83F05"/>
  </w:style>
  <w:style w:type="numbering" w:customStyle="1" w:styleId="ag32">
    <w:name w:val="ag32"/>
    <w:uiPriority w:val="99"/>
    <w:rsid w:val="002A2777"/>
  </w:style>
  <w:style w:type="numbering" w:customStyle="1" w:styleId="ag33">
    <w:name w:val="ag33"/>
    <w:uiPriority w:val="99"/>
    <w:rsid w:val="00640BCB"/>
  </w:style>
  <w:style w:type="numbering" w:customStyle="1" w:styleId="ag34">
    <w:name w:val="ag34"/>
    <w:uiPriority w:val="99"/>
    <w:rsid w:val="00762CE7"/>
  </w:style>
  <w:style w:type="table" w:styleId="TableProfessional">
    <w:name w:val="Table Professional"/>
    <w:basedOn w:val="TableNormal"/>
    <w:rsid w:val="00010F9D"/>
    <w:pPr>
      <w:spacing w:after="240" w:line="230" w:lineRule="atLeas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Caption">
    <w:name w:val="caption"/>
    <w:basedOn w:val="Normal"/>
    <w:next w:val="Normal"/>
    <w:qFormat/>
    <w:rsid w:val="002166A8"/>
    <w:rPr>
      <w:b/>
      <w:bCs/>
    </w:rPr>
  </w:style>
  <w:style w:type="numbering" w:customStyle="1" w:styleId="ag35">
    <w:name w:val="ag35"/>
    <w:uiPriority w:val="99"/>
    <w:rsid w:val="00E732A6"/>
  </w:style>
  <w:style w:type="character" w:customStyle="1" w:styleId="Heading7Char">
    <w:name w:val="Heading 7 Char"/>
    <w:aliases w:val="do not use!! Char"/>
    <w:link w:val="Heading7"/>
    <w:rsid w:val="00A33491"/>
    <w:rPr>
      <w:rFonts w:ascii="Arial" w:hAnsi="Arial"/>
      <w:b/>
      <w:lang w:val="en-GB" w:eastAsia="ja-JP"/>
    </w:rPr>
  </w:style>
  <w:style w:type="character" w:customStyle="1" w:styleId="Heading8Char">
    <w:name w:val="Heading 8 Char"/>
    <w:aliases w:val="do not use!!! Char"/>
    <w:link w:val="Heading8"/>
    <w:rsid w:val="00A33491"/>
    <w:rPr>
      <w:rFonts w:ascii="Arial" w:hAnsi="Arial"/>
      <w:b/>
      <w:lang w:val="en-GB" w:eastAsia="ja-JP"/>
    </w:rPr>
  </w:style>
  <w:style w:type="character" w:customStyle="1" w:styleId="BodyTextChar">
    <w:name w:val="Body Text Char"/>
    <w:link w:val="BodyText"/>
    <w:rsid w:val="00A33491"/>
    <w:rPr>
      <w:rFonts w:ascii="Arial" w:hAnsi="Arial"/>
      <w:sz w:val="18"/>
      <w:lang w:val="en-GB" w:eastAsia="ja-JP"/>
    </w:rPr>
  </w:style>
  <w:style w:type="character" w:customStyle="1" w:styleId="BodyTextFirstIndentChar">
    <w:name w:val="Body Text First Indent Char"/>
    <w:link w:val="BodyTextFirstIndent"/>
    <w:rsid w:val="00A33491"/>
    <w:rPr>
      <w:rFonts w:ascii="Arial" w:hAnsi="Arial"/>
      <w:sz w:val="18"/>
      <w:lang w:val="en-GB" w:eastAsia="ja-JP"/>
    </w:rPr>
  </w:style>
  <w:style w:type="character" w:customStyle="1" w:styleId="BodyTextFirstIndent2Char">
    <w:name w:val="Body Text First Indent 2 Char"/>
    <w:link w:val="BodyTextFirstIndent2"/>
    <w:rsid w:val="00A33491"/>
    <w:rPr>
      <w:rFonts w:ascii="Arial" w:hAnsi="Arial"/>
      <w:lang w:val="en-GB" w:eastAsia="ja-JP"/>
    </w:rPr>
  </w:style>
  <w:style w:type="character" w:customStyle="1" w:styleId="ClosingChar">
    <w:name w:val="Closing Char"/>
    <w:link w:val="Closing"/>
    <w:rsid w:val="00A33491"/>
    <w:rPr>
      <w:rFonts w:ascii="Arial" w:hAnsi="Arial"/>
      <w:lang w:val="en-GB" w:eastAsia="ja-JP"/>
    </w:rPr>
  </w:style>
  <w:style w:type="character" w:customStyle="1" w:styleId="DateChar">
    <w:name w:val="Date Char"/>
    <w:link w:val="Date"/>
    <w:rsid w:val="00A33491"/>
    <w:rPr>
      <w:rFonts w:ascii="Arial" w:hAnsi="Arial"/>
      <w:lang w:val="en-GB" w:eastAsia="ja-JP"/>
    </w:rPr>
  </w:style>
  <w:style w:type="character" w:customStyle="1" w:styleId="EndnoteTextChar">
    <w:name w:val="Endnote Text Char"/>
    <w:link w:val="EndnoteText"/>
    <w:semiHidden/>
    <w:rsid w:val="00A33491"/>
    <w:rPr>
      <w:rFonts w:ascii="Arial" w:hAnsi="Arial"/>
      <w:lang w:val="en-GB" w:eastAsia="ja-JP"/>
    </w:rPr>
  </w:style>
  <w:style w:type="character" w:customStyle="1" w:styleId="MacroTextChar">
    <w:name w:val="Macro Text Char"/>
    <w:link w:val="MacroText"/>
    <w:semiHidden/>
    <w:rsid w:val="00A33491"/>
    <w:rPr>
      <w:rFonts w:ascii="Courier New" w:hAnsi="Courier New"/>
      <w:lang w:val="en-GB" w:eastAsia="ja-JP"/>
    </w:rPr>
  </w:style>
  <w:style w:type="character" w:customStyle="1" w:styleId="MessageHeaderChar">
    <w:name w:val="Message Header Char"/>
    <w:link w:val="MessageHeader"/>
    <w:rsid w:val="00A33491"/>
    <w:rPr>
      <w:rFonts w:ascii="Arial" w:hAnsi="Arial"/>
      <w:sz w:val="24"/>
      <w:shd w:val="pct20" w:color="auto" w:fill="auto"/>
      <w:lang w:val="en-GB" w:eastAsia="ja-JP"/>
    </w:rPr>
  </w:style>
  <w:style w:type="character" w:customStyle="1" w:styleId="NoteHeadingChar">
    <w:name w:val="Note Heading Char"/>
    <w:link w:val="NoteHeading"/>
    <w:rsid w:val="00A33491"/>
    <w:rPr>
      <w:rFonts w:ascii="Arial" w:hAnsi="Arial"/>
      <w:lang w:val="en-GB" w:eastAsia="ja-JP"/>
    </w:rPr>
  </w:style>
  <w:style w:type="character" w:customStyle="1" w:styleId="SalutationChar">
    <w:name w:val="Salutation Char"/>
    <w:link w:val="Salutation"/>
    <w:rsid w:val="00A33491"/>
    <w:rPr>
      <w:rFonts w:ascii="Arial" w:hAnsi="Arial"/>
      <w:lang w:val="en-GB" w:eastAsia="ja-JP"/>
    </w:rPr>
  </w:style>
  <w:style w:type="character" w:customStyle="1" w:styleId="SignatureChar">
    <w:name w:val="Signature Char"/>
    <w:link w:val="Signature"/>
    <w:rsid w:val="00A33491"/>
    <w:rPr>
      <w:rFonts w:ascii="Arial" w:hAnsi="Arial"/>
      <w:lang w:val="en-GB" w:eastAsia="ja-JP"/>
    </w:rPr>
  </w:style>
  <w:style w:type="character" w:customStyle="1" w:styleId="SubtitleChar">
    <w:name w:val="Subtitle Char"/>
    <w:link w:val="Subtitle"/>
    <w:rsid w:val="00A33491"/>
    <w:rPr>
      <w:rFonts w:ascii="Arial" w:hAnsi="Arial"/>
      <w:sz w:val="24"/>
      <w:lang w:val="en-GB" w:eastAsia="ja-JP"/>
    </w:rPr>
  </w:style>
  <w:style w:type="character" w:customStyle="1" w:styleId="TitleChar">
    <w:name w:val="Title Char"/>
    <w:link w:val="Title"/>
    <w:rsid w:val="00A33491"/>
    <w:rPr>
      <w:rFonts w:ascii="Arial" w:hAnsi="Arial"/>
      <w:b/>
      <w:kern w:val="28"/>
      <w:sz w:val="32"/>
      <w:lang w:val="en-GB" w:eastAsia="ja-JP"/>
    </w:rPr>
  </w:style>
  <w:style w:type="numbering" w:customStyle="1" w:styleId="ag36">
    <w:name w:val="ag36"/>
    <w:uiPriority w:val="99"/>
    <w:rsid w:val="00A33491"/>
  </w:style>
  <w:style w:type="table" w:styleId="TableColumns3">
    <w:name w:val="Table Columns 3"/>
    <w:basedOn w:val="TableNormal"/>
    <w:rsid w:val="00FA1646"/>
    <w:pPr>
      <w:spacing w:after="240" w:line="230" w:lineRule="atLeast"/>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167157"/>
    <w:pPr>
      <w:ind w:left="720"/>
      <w:contextualSpacing/>
    </w:pPr>
  </w:style>
  <w:style w:type="numbering" w:customStyle="1" w:styleId="ag37">
    <w:name w:val="ag37"/>
    <w:uiPriority w:val="99"/>
    <w:rsid w:val="00CE0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22379">
      <w:bodyDiv w:val="1"/>
      <w:marLeft w:val="0"/>
      <w:marRight w:val="0"/>
      <w:marTop w:val="0"/>
      <w:marBottom w:val="0"/>
      <w:divBdr>
        <w:top w:val="none" w:sz="0" w:space="0" w:color="auto"/>
        <w:left w:val="none" w:sz="0" w:space="0" w:color="auto"/>
        <w:bottom w:val="none" w:sz="0" w:space="0" w:color="auto"/>
        <w:right w:val="none" w:sz="0" w:space="0" w:color="auto"/>
      </w:divBdr>
    </w:div>
    <w:div w:id="558712336">
      <w:bodyDiv w:val="1"/>
      <w:marLeft w:val="0"/>
      <w:marRight w:val="0"/>
      <w:marTop w:val="0"/>
      <w:marBottom w:val="0"/>
      <w:divBdr>
        <w:top w:val="none" w:sz="0" w:space="0" w:color="auto"/>
        <w:left w:val="none" w:sz="0" w:space="0" w:color="auto"/>
        <w:bottom w:val="none" w:sz="0" w:space="0" w:color="auto"/>
        <w:right w:val="none" w:sz="0" w:space="0" w:color="auto"/>
      </w:divBdr>
    </w:div>
    <w:div w:id="748621709">
      <w:bodyDiv w:val="1"/>
      <w:marLeft w:val="0"/>
      <w:marRight w:val="0"/>
      <w:marTop w:val="0"/>
      <w:marBottom w:val="0"/>
      <w:divBdr>
        <w:top w:val="none" w:sz="0" w:space="0" w:color="auto"/>
        <w:left w:val="none" w:sz="0" w:space="0" w:color="auto"/>
        <w:bottom w:val="none" w:sz="0" w:space="0" w:color="auto"/>
        <w:right w:val="none" w:sz="0" w:space="0" w:color="auto"/>
      </w:divBdr>
    </w:div>
    <w:div w:id="933514450">
      <w:bodyDiv w:val="1"/>
      <w:marLeft w:val="0"/>
      <w:marRight w:val="0"/>
      <w:marTop w:val="0"/>
      <w:marBottom w:val="0"/>
      <w:divBdr>
        <w:top w:val="none" w:sz="0" w:space="0" w:color="auto"/>
        <w:left w:val="none" w:sz="0" w:space="0" w:color="auto"/>
        <w:bottom w:val="none" w:sz="0" w:space="0" w:color="auto"/>
        <w:right w:val="none" w:sz="0" w:space="0" w:color="auto"/>
      </w:divBdr>
    </w:div>
    <w:div w:id="936518634">
      <w:bodyDiv w:val="1"/>
      <w:marLeft w:val="0"/>
      <w:marRight w:val="0"/>
      <w:marTop w:val="0"/>
      <w:marBottom w:val="0"/>
      <w:divBdr>
        <w:top w:val="none" w:sz="0" w:space="0" w:color="auto"/>
        <w:left w:val="none" w:sz="0" w:space="0" w:color="auto"/>
        <w:bottom w:val="none" w:sz="0" w:space="0" w:color="auto"/>
        <w:right w:val="none" w:sz="0" w:space="0" w:color="auto"/>
      </w:divBdr>
    </w:div>
    <w:div w:id="1065758910">
      <w:bodyDiv w:val="1"/>
      <w:marLeft w:val="0"/>
      <w:marRight w:val="0"/>
      <w:marTop w:val="0"/>
      <w:marBottom w:val="0"/>
      <w:divBdr>
        <w:top w:val="none" w:sz="0" w:space="0" w:color="auto"/>
        <w:left w:val="none" w:sz="0" w:space="0" w:color="auto"/>
        <w:bottom w:val="none" w:sz="0" w:space="0" w:color="auto"/>
        <w:right w:val="none" w:sz="0" w:space="0" w:color="auto"/>
      </w:divBdr>
    </w:div>
    <w:div w:id="1174414359">
      <w:bodyDiv w:val="1"/>
      <w:marLeft w:val="0"/>
      <w:marRight w:val="0"/>
      <w:marTop w:val="0"/>
      <w:marBottom w:val="0"/>
      <w:divBdr>
        <w:top w:val="none" w:sz="0" w:space="0" w:color="auto"/>
        <w:left w:val="none" w:sz="0" w:space="0" w:color="auto"/>
        <w:bottom w:val="none" w:sz="0" w:space="0" w:color="auto"/>
        <w:right w:val="none" w:sz="0" w:space="0" w:color="auto"/>
      </w:divBdr>
    </w:div>
    <w:div w:id="1507865485">
      <w:bodyDiv w:val="1"/>
      <w:marLeft w:val="0"/>
      <w:marRight w:val="0"/>
      <w:marTop w:val="0"/>
      <w:marBottom w:val="0"/>
      <w:divBdr>
        <w:top w:val="none" w:sz="0" w:space="0" w:color="auto"/>
        <w:left w:val="none" w:sz="0" w:space="0" w:color="auto"/>
        <w:bottom w:val="none" w:sz="0" w:space="0" w:color="auto"/>
        <w:right w:val="none" w:sz="0" w:space="0" w:color="auto"/>
      </w:divBdr>
    </w:div>
    <w:div w:id="171469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bugs.ecmascript.org/show_bug.cgi?id=155" TargetMode="External"/><Relationship Id="rId2" Type="http://schemas.openxmlformats.org/officeDocument/2006/relationships/hyperlink" Target="https://bugs.ecmascript.org/show_bug.cgi?id=1200" TargetMode="External"/><Relationship Id="rId1" Type="http://schemas.openxmlformats.org/officeDocument/2006/relationships/hyperlink" Target="https://bugs.ecmascript.org/show_bug.cgi?id=944" TargetMode="External"/><Relationship Id="rId5" Type="http://schemas.openxmlformats.org/officeDocument/2006/relationships/hyperlink" Target="http://wiki.ecmascript.org/doku.php?id=harmony:binary_data" TargetMode="External"/><Relationship Id="rId4" Type="http://schemas.openxmlformats.org/officeDocument/2006/relationships/hyperlink" Target="https://bugs.ecmascript.org/show_bug.cgi?id=417"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footer" Target="footer10.xml"/><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footer" Target="footer8.xm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footer" Target="footer7.xml"/><Relationship Id="rId38"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yperlink" Target="http://tools.ietf.org/html/rfc3629" TargetMode="External"/><Relationship Id="rId41"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ugs.ecmascript.org" TargetMode="External"/><Relationship Id="rId24" Type="http://schemas.openxmlformats.org/officeDocument/2006/relationships/comments" Target="comments.xml"/><Relationship Id="rId32" Type="http://schemas.openxmlformats.org/officeDocument/2006/relationships/header" Target="header8.xml"/><Relationship Id="rId37" Type="http://schemas.openxmlformats.org/officeDocument/2006/relationships/header" Target="header10.xml"/><Relationship Id="rId40" Type="http://schemas.openxmlformats.org/officeDocument/2006/relationships/footer" Target="footer1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hyperlink" Target="http://tools.ietf.org/html/rfc2396" TargetMode="External"/><Relationship Id="rId36" Type="http://schemas.openxmlformats.org/officeDocument/2006/relationships/footer" Target="footer9.xml"/><Relationship Id="rId10" Type="http://schemas.openxmlformats.org/officeDocument/2006/relationships/hyperlink" Target="https://bugs.ecmascript.org" TargetMode="External"/><Relationship Id="rId19" Type="http://schemas.openxmlformats.org/officeDocument/2006/relationships/header" Target="header5.xml"/><Relationship Id="rId31" Type="http://schemas.openxmlformats.org/officeDocument/2006/relationships/header" Target="header7.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hyperlink" Target="http://tools.ietf.org/html/rfc1738" TargetMode="External"/><Relationship Id="rId30" Type="http://schemas.openxmlformats.org/officeDocument/2006/relationships/hyperlink" Target="http://tools.ietf.org/html/rfc4627" TargetMode="External"/><Relationship Id="rId35" Type="http://schemas.openxmlformats.org/officeDocument/2006/relationships/header" Target="header9.xml"/><Relationship Id="rId43"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_rels/header7.xml.rels><?xml version="1.0" encoding="UTF-8" standalone="yes"?>
<Relationships xmlns="http://schemas.openxmlformats.org/package/2006/relationships"><Relationship Id="rId1" Type="http://schemas.openxmlformats.org/officeDocument/2006/relationships/image" Target="media/image3.jpeg"/></Relationships>
</file>

<file path=word/_rels/header8.xml.rels><?xml version="1.0" encoding="UTF-8" standalone="yes"?>
<Relationships xmlns="http://schemas.openxmlformats.org/package/2006/relationships"><Relationship Id="rId1" Type="http://schemas.openxmlformats.org/officeDocument/2006/relationships/image" Target="media/image3.jpeg"/></Relationships>
</file>

<file path=word/_rels/header9.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F:\Common\EXCHANGE\Patrick\New%202009%20Ecma%20templates%20for%20Standards%20and%20TRs\New%202009%20Ecma%20template%20for%20Standard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3DE20E-7D64-46DD-A5B9-478778E7F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 2009 Ecma template for Standards.dot</Template>
  <TotalTime>1</TotalTime>
  <Pages>478</Pages>
  <Words>236792</Words>
  <Characters>1349719</Characters>
  <Application>Microsoft Office Word</Application>
  <DocSecurity>0</DocSecurity>
  <Lines>11247</Lines>
  <Paragraphs>3166</Paragraphs>
  <ScaleCrop>false</ScaleCrop>
  <HeadingPairs>
    <vt:vector size="2" baseType="variant">
      <vt:variant>
        <vt:lpstr>Title</vt:lpstr>
      </vt:variant>
      <vt:variant>
        <vt:i4>1</vt:i4>
      </vt:variant>
    </vt:vector>
  </HeadingPairs>
  <TitlesOfParts>
    <vt:vector size="1" baseType="lpstr">
      <vt:lpstr>Working draft Ecm-262 edition 6</vt:lpstr>
    </vt:vector>
  </TitlesOfParts>
  <Company/>
  <LinksUpToDate>false</LinksUpToDate>
  <CharactersWithSpaces>1583345</CharactersWithSpaces>
  <SharedDoc>false</SharedDoc>
  <HLinks>
    <vt:vector size="2370" baseType="variant">
      <vt:variant>
        <vt:i4>2031624</vt:i4>
      </vt:variant>
      <vt:variant>
        <vt:i4>2681</vt:i4>
      </vt:variant>
      <vt:variant>
        <vt:i4>0</vt:i4>
      </vt:variant>
      <vt:variant>
        <vt:i4>5</vt:i4>
      </vt:variant>
      <vt:variant>
        <vt:lpwstr>http://www.unicode.org/reports/tr15/tr15-29.html</vt:lpwstr>
      </vt:variant>
      <vt:variant>
        <vt:lpwstr/>
      </vt:variant>
      <vt:variant>
        <vt:i4>2424933</vt:i4>
      </vt:variant>
      <vt:variant>
        <vt:i4>2678</vt:i4>
      </vt:variant>
      <vt:variant>
        <vt:i4>0</vt:i4>
      </vt:variant>
      <vt:variant>
        <vt:i4>5</vt:i4>
      </vt:variant>
      <vt:variant>
        <vt:lpwstr>http://tools.ietf.org/html/rfc4627</vt:lpwstr>
      </vt:variant>
      <vt:variant>
        <vt:lpwstr/>
      </vt:variant>
      <vt:variant>
        <vt:i4>2818146</vt:i4>
      </vt:variant>
      <vt:variant>
        <vt:i4>2675</vt:i4>
      </vt:variant>
      <vt:variant>
        <vt:i4>0</vt:i4>
      </vt:variant>
      <vt:variant>
        <vt:i4>5</vt:i4>
      </vt:variant>
      <vt:variant>
        <vt:lpwstr>http://tools.ietf.org/html/rfc3629</vt:lpwstr>
      </vt:variant>
      <vt:variant>
        <vt:lpwstr/>
      </vt:variant>
      <vt:variant>
        <vt:i4>2162792</vt:i4>
      </vt:variant>
      <vt:variant>
        <vt:i4>2672</vt:i4>
      </vt:variant>
      <vt:variant>
        <vt:i4>0</vt:i4>
      </vt:variant>
      <vt:variant>
        <vt:i4>5</vt:i4>
      </vt:variant>
      <vt:variant>
        <vt:lpwstr>http://tools.ietf.org/html/rfc2396</vt:lpwstr>
      </vt:variant>
      <vt:variant>
        <vt:lpwstr/>
      </vt:variant>
      <vt:variant>
        <vt:i4>2818145</vt:i4>
      </vt:variant>
      <vt:variant>
        <vt:i4>2669</vt:i4>
      </vt:variant>
      <vt:variant>
        <vt:i4>0</vt:i4>
      </vt:variant>
      <vt:variant>
        <vt:i4>5</vt:i4>
      </vt:variant>
      <vt:variant>
        <vt:lpwstr>http://tools.ietf.org/html/rfc1738</vt:lpwstr>
      </vt:variant>
      <vt:variant>
        <vt:lpwstr/>
      </vt:variant>
      <vt:variant>
        <vt:i4>8257616</vt:i4>
      </vt:variant>
      <vt:variant>
        <vt:i4>2627</vt:i4>
      </vt:variant>
      <vt:variant>
        <vt:i4>0</vt:i4>
      </vt:variant>
      <vt:variant>
        <vt:i4>5</vt:i4>
      </vt:variant>
      <vt:variant>
        <vt:lpwstr>http://wiki.ecmascript.org/doku.php?id=harmony:reflect_api</vt:lpwstr>
      </vt:variant>
      <vt:variant>
        <vt:lpwstr/>
      </vt:variant>
      <vt:variant>
        <vt:i4>4194366</vt:i4>
      </vt:variant>
      <vt:variant>
        <vt:i4>2618</vt:i4>
      </vt:variant>
      <vt:variant>
        <vt:i4>0</vt:i4>
      </vt:variant>
      <vt:variant>
        <vt:i4>5</vt:i4>
      </vt:variant>
      <vt:variant>
        <vt:lpwstr>http://www.jucs.org/jucs_14_21/eliminating_cycles_in_weak</vt:lpwstr>
      </vt:variant>
      <vt:variant>
        <vt:lpwstr/>
      </vt:variant>
      <vt:variant>
        <vt:i4>1900616</vt:i4>
      </vt:variant>
      <vt:variant>
        <vt:i4>2615</vt:i4>
      </vt:variant>
      <vt:variant>
        <vt:i4>0</vt:i4>
      </vt:variant>
      <vt:variant>
        <vt:i4>5</vt:i4>
      </vt:variant>
      <vt:variant>
        <vt:lpwstr>http://doi.acm.org/10.1145/263698.263733</vt:lpwstr>
      </vt:variant>
      <vt:variant>
        <vt:lpwstr/>
      </vt:variant>
      <vt:variant>
        <vt:i4>7405649</vt:i4>
      </vt:variant>
      <vt:variant>
        <vt:i4>2606</vt:i4>
      </vt:variant>
      <vt:variant>
        <vt:i4>0</vt:i4>
      </vt:variant>
      <vt:variant>
        <vt:i4>5</vt:i4>
      </vt:variant>
      <vt:variant>
        <vt:lpwstr>http://wiki.ecmascript.org/doku.php?id=strawman:typed_arrays</vt:lpwstr>
      </vt:variant>
      <vt:variant>
        <vt:lpwstr/>
      </vt:variant>
      <vt:variant>
        <vt:i4>2031624</vt:i4>
      </vt:variant>
      <vt:variant>
        <vt:i4>2543</vt:i4>
      </vt:variant>
      <vt:variant>
        <vt:i4>0</vt:i4>
      </vt:variant>
      <vt:variant>
        <vt:i4>5</vt:i4>
      </vt:variant>
      <vt:variant>
        <vt:lpwstr>http://www.unicode.org/reports/tr15/tr15-29.html</vt:lpwstr>
      </vt:variant>
      <vt:variant>
        <vt:lpwstr/>
      </vt:variant>
      <vt:variant>
        <vt:i4>2555946</vt:i4>
      </vt:variant>
      <vt:variant>
        <vt:i4>2510</vt:i4>
      </vt:variant>
      <vt:variant>
        <vt:i4>0</vt:i4>
      </vt:variant>
      <vt:variant>
        <vt:i4>5</vt:i4>
      </vt:variant>
      <vt:variant>
        <vt:lpwstr>http://wiki.ecmascript.org/doku.php?id=harmony:proper_tail_calls</vt:lpwstr>
      </vt:variant>
      <vt:variant>
        <vt:lpwstr/>
      </vt:variant>
      <vt:variant>
        <vt:i4>1900598</vt:i4>
      </vt:variant>
      <vt:variant>
        <vt:i4>2264</vt:i4>
      </vt:variant>
      <vt:variant>
        <vt:i4>0</vt:i4>
      </vt:variant>
      <vt:variant>
        <vt:i4>5</vt:i4>
      </vt:variant>
      <vt:variant>
        <vt:lpwstr/>
      </vt:variant>
      <vt:variant>
        <vt:lpwstr>_Toc350509535</vt:lpwstr>
      </vt:variant>
      <vt:variant>
        <vt:i4>1900598</vt:i4>
      </vt:variant>
      <vt:variant>
        <vt:i4>2258</vt:i4>
      </vt:variant>
      <vt:variant>
        <vt:i4>0</vt:i4>
      </vt:variant>
      <vt:variant>
        <vt:i4>5</vt:i4>
      </vt:variant>
      <vt:variant>
        <vt:lpwstr/>
      </vt:variant>
      <vt:variant>
        <vt:lpwstr>_Toc350509534</vt:lpwstr>
      </vt:variant>
      <vt:variant>
        <vt:i4>1900598</vt:i4>
      </vt:variant>
      <vt:variant>
        <vt:i4>2252</vt:i4>
      </vt:variant>
      <vt:variant>
        <vt:i4>0</vt:i4>
      </vt:variant>
      <vt:variant>
        <vt:i4>5</vt:i4>
      </vt:variant>
      <vt:variant>
        <vt:lpwstr/>
      </vt:variant>
      <vt:variant>
        <vt:lpwstr>_Toc350509533</vt:lpwstr>
      </vt:variant>
      <vt:variant>
        <vt:i4>1900598</vt:i4>
      </vt:variant>
      <vt:variant>
        <vt:i4>2246</vt:i4>
      </vt:variant>
      <vt:variant>
        <vt:i4>0</vt:i4>
      </vt:variant>
      <vt:variant>
        <vt:i4>5</vt:i4>
      </vt:variant>
      <vt:variant>
        <vt:lpwstr/>
      </vt:variant>
      <vt:variant>
        <vt:lpwstr>_Toc350509532</vt:lpwstr>
      </vt:variant>
      <vt:variant>
        <vt:i4>1900598</vt:i4>
      </vt:variant>
      <vt:variant>
        <vt:i4>2240</vt:i4>
      </vt:variant>
      <vt:variant>
        <vt:i4>0</vt:i4>
      </vt:variant>
      <vt:variant>
        <vt:i4>5</vt:i4>
      </vt:variant>
      <vt:variant>
        <vt:lpwstr/>
      </vt:variant>
      <vt:variant>
        <vt:lpwstr>_Toc350509531</vt:lpwstr>
      </vt:variant>
      <vt:variant>
        <vt:i4>1900598</vt:i4>
      </vt:variant>
      <vt:variant>
        <vt:i4>2234</vt:i4>
      </vt:variant>
      <vt:variant>
        <vt:i4>0</vt:i4>
      </vt:variant>
      <vt:variant>
        <vt:i4>5</vt:i4>
      </vt:variant>
      <vt:variant>
        <vt:lpwstr/>
      </vt:variant>
      <vt:variant>
        <vt:lpwstr>_Toc350509530</vt:lpwstr>
      </vt:variant>
      <vt:variant>
        <vt:i4>1835062</vt:i4>
      </vt:variant>
      <vt:variant>
        <vt:i4>2228</vt:i4>
      </vt:variant>
      <vt:variant>
        <vt:i4>0</vt:i4>
      </vt:variant>
      <vt:variant>
        <vt:i4>5</vt:i4>
      </vt:variant>
      <vt:variant>
        <vt:lpwstr/>
      </vt:variant>
      <vt:variant>
        <vt:lpwstr>_Toc350509529</vt:lpwstr>
      </vt:variant>
      <vt:variant>
        <vt:i4>1835062</vt:i4>
      </vt:variant>
      <vt:variant>
        <vt:i4>2222</vt:i4>
      </vt:variant>
      <vt:variant>
        <vt:i4>0</vt:i4>
      </vt:variant>
      <vt:variant>
        <vt:i4>5</vt:i4>
      </vt:variant>
      <vt:variant>
        <vt:lpwstr/>
      </vt:variant>
      <vt:variant>
        <vt:lpwstr>_Toc350509528</vt:lpwstr>
      </vt:variant>
      <vt:variant>
        <vt:i4>1835062</vt:i4>
      </vt:variant>
      <vt:variant>
        <vt:i4>2216</vt:i4>
      </vt:variant>
      <vt:variant>
        <vt:i4>0</vt:i4>
      </vt:variant>
      <vt:variant>
        <vt:i4>5</vt:i4>
      </vt:variant>
      <vt:variant>
        <vt:lpwstr/>
      </vt:variant>
      <vt:variant>
        <vt:lpwstr>_Toc350509527</vt:lpwstr>
      </vt:variant>
      <vt:variant>
        <vt:i4>1835062</vt:i4>
      </vt:variant>
      <vt:variant>
        <vt:i4>2210</vt:i4>
      </vt:variant>
      <vt:variant>
        <vt:i4>0</vt:i4>
      </vt:variant>
      <vt:variant>
        <vt:i4>5</vt:i4>
      </vt:variant>
      <vt:variant>
        <vt:lpwstr/>
      </vt:variant>
      <vt:variant>
        <vt:lpwstr>_Toc350509526</vt:lpwstr>
      </vt:variant>
      <vt:variant>
        <vt:i4>1835062</vt:i4>
      </vt:variant>
      <vt:variant>
        <vt:i4>2204</vt:i4>
      </vt:variant>
      <vt:variant>
        <vt:i4>0</vt:i4>
      </vt:variant>
      <vt:variant>
        <vt:i4>5</vt:i4>
      </vt:variant>
      <vt:variant>
        <vt:lpwstr/>
      </vt:variant>
      <vt:variant>
        <vt:lpwstr>_Toc350509525</vt:lpwstr>
      </vt:variant>
      <vt:variant>
        <vt:i4>1835062</vt:i4>
      </vt:variant>
      <vt:variant>
        <vt:i4>2198</vt:i4>
      </vt:variant>
      <vt:variant>
        <vt:i4>0</vt:i4>
      </vt:variant>
      <vt:variant>
        <vt:i4>5</vt:i4>
      </vt:variant>
      <vt:variant>
        <vt:lpwstr/>
      </vt:variant>
      <vt:variant>
        <vt:lpwstr>_Toc350509524</vt:lpwstr>
      </vt:variant>
      <vt:variant>
        <vt:i4>1835062</vt:i4>
      </vt:variant>
      <vt:variant>
        <vt:i4>2192</vt:i4>
      </vt:variant>
      <vt:variant>
        <vt:i4>0</vt:i4>
      </vt:variant>
      <vt:variant>
        <vt:i4>5</vt:i4>
      </vt:variant>
      <vt:variant>
        <vt:lpwstr/>
      </vt:variant>
      <vt:variant>
        <vt:lpwstr>_Toc350509523</vt:lpwstr>
      </vt:variant>
      <vt:variant>
        <vt:i4>1835062</vt:i4>
      </vt:variant>
      <vt:variant>
        <vt:i4>2186</vt:i4>
      </vt:variant>
      <vt:variant>
        <vt:i4>0</vt:i4>
      </vt:variant>
      <vt:variant>
        <vt:i4>5</vt:i4>
      </vt:variant>
      <vt:variant>
        <vt:lpwstr/>
      </vt:variant>
      <vt:variant>
        <vt:lpwstr>_Toc350509522</vt:lpwstr>
      </vt:variant>
      <vt:variant>
        <vt:i4>1835062</vt:i4>
      </vt:variant>
      <vt:variant>
        <vt:i4>2180</vt:i4>
      </vt:variant>
      <vt:variant>
        <vt:i4>0</vt:i4>
      </vt:variant>
      <vt:variant>
        <vt:i4>5</vt:i4>
      </vt:variant>
      <vt:variant>
        <vt:lpwstr/>
      </vt:variant>
      <vt:variant>
        <vt:lpwstr>_Toc350509521</vt:lpwstr>
      </vt:variant>
      <vt:variant>
        <vt:i4>1835062</vt:i4>
      </vt:variant>
      <vt:variant>
        <vt:i4>2174</vt:i4>
      </vt:variant>
      <vt:variant>
        <vt:i4>0</vt:i4>
      </vt:variant>
      <vt:variant>
        <vt:i4>5</vt:i4>
      </vt:variant>
      <vt:variant>
        <vt:lpwstr/>
      </vt:variant>
      <vt:variant>
        <vt:lpwstr>_Toc350509520</vt:lpwstr>
      </vt:variant>
      <vt:variant>
        <vt:i4>2031670</vt:i4>
      </vt:variant>
      <vt:variant>
        <vt:i4>2168</vt:i4>
      </vt:variant>
      <vt:variant>
        <vt:i4>0</vt:i4>
      </vt:variant>
      <vt:variant>
        <vt:i4>5</vt:i4>
      </vt:variant>
      <vt:variant>
        <vt:lpwstr/>
      </vt:variant>
      <vt:variant>
        <vt:lpwstr>_Toc350509519</vt:lpwstr>
      </vt:variant>
      <vt:variant>
        <vt:i4>2031670</vt:i4>
      </vt:variant>
      <vt:variant>
        <vt:i4>2162</vt:i4>
      </vt:variant>
      <vt:variant>
        <vt:i4>0</vt:i4>
      </vt:variant>
      <vt:variant>
        <vt:i4>5</vt:i4>
      </vt:variant>
      <vt:variant>
        <vt:lpwstr/>
      </vt:variant>
      <vt:variant>
        <vt:lpwstr>_Toc350509517</vt:lpwstr>
      </vt:variant>
      <vt:variant>
        <vt:i4>2031670</vt:i4>
      </vt:variant>
      <vt:variant>
        <vt:i4>2156</vt:i4>
      </vt:variant>
      <vt:variant>
        <vt:i4>0</vt:i4>
      </vt:variant>
      <vt:variant>
        <vt:i4>5</vt:i4>
      </vt:variant>
      <vt:variant>
        <vt:lpwstr/>
      </vt:variant>
      <vt:variant>
        <vt:lpwstr>_Toc350509516</vt:lpwstr>
      </vt:variant>
      <vt:variant>
        <vt:i4>2031670</vt:i4>
      </vt:variant>
      <vt:variant>
        <vt:i4>2150</vt:i4>
      </vt:variant>
      <vt:variant>
        <vt:i4>0</vt:i4>
      </vt:variant>
      <vt:variant>
        <vt:i4>5</vt:i4>
      </vt:variant>
      <vt:variant>
        <vt:lpwstr/>
      </vt:variant>
      <vt:variant>
        <vt:lpwstr>_Toc350509515</vt:lpwstr>
      </vt:variant>
      <vt:variant>
        <vt:i4>2031670</vt:i4>
      </vt:variant>
      <vt:variant>
        <vt:i4>2144</vt:i4>
      </vt:variant>
      <vt:variant>
        <vt:i4>0</vt:i4>
      </vt:variant>
      <vt:variant>
        <vt:i4>5</vt:i4>
      </vt:variant>
      <vt:variant>
        <vt:lpwstr/>
      </vt:variant>
      <vt:variant>
        <vt:lpwstr>_Toc350509514</vt:lpwstr>
      </vt:variant>
      <vt:variant>
        <vt:i4>2031670</vt:i4>
      </vt:variant>
      <vt:variant>
        <vt:i4>2138</vt:i4>
      </vt:variant>
      <vt:variant>
        <vt:i4>0</vt:i4>
      </vt:variant>
      <vt:variant>
        <vt:i4>5</vt:i4>
      </vt:variant>
      <vt:variant>
        <vt:lpwstr/>
      </vt:variant>
      <vt:variant>
        <vt:lpwstr>_Toc350509513</vt:lpwstr>
      </vt:variant>
      <vt:variant>
        <vt:i4>2031670</vt:i4>
      </vt:variant>
      <vt:variant>
        <vt:i4>2132</vt:i4>
      </vt:variant>
      <vt:variant>
        <vt:i4>0</vt:i4>
      </vt:variant>
      <vt:variant>
        <vt:i4>5</vt:i4>
      </vt:variant>
      <vt:variant>
        <vt:lpwstr/>
      </vt:variant>
      <vt:variant>
        <vt:lpwstr>_Toc350509512</vt:lpwstr>
      </vt:variant>
      <vt:variant>
        <vt:i4>2031670</vt:i4>
      </vt:variant>
      <vt:variant>
        <vt:i4>2126</vt:i4>
      </vt:variant>
      <vt:variant>
        <vt:i4>0</vt:i4>
      </vt:variant>
      <vt:variant>
        <vt:i4>5</vt:i4>
      </vt:variant>
      <vt:variant>
        <vt:lpwstr/>
      </vt:variant>
      <vt:variant>
        <vt:lpwstr>_Toc350509511</vt:lpwstr>
      </vt:variant>
      <vt:variant>
        <vt:i4>2031670</vt:i4>
      </vt:variant>
      <vt:variant>
        <vt:i4>2120</vt:i4>
      </vt:variant>
      <vt:variant>
        <vt:i4>0</vt:i4>
      </vt:variant>
      <vt:variant>
        <vt:i4>5</vt:i4>
      </vt:variant>
      <vt:variant>
        <vt:lpwstr/>
      </vt:variant>
      <vt:variant>
        <vt:lpwstr>_Toc350509510</vt:lpwstr>
      </vt:variant>
      <vt:variant>
        <vt:i4>1966134</vt:i4>
      </vt:variant>
      <vt:variant>
        <vt:i4>2114</vt:i4>
      </vt:variant>
      <vt:variant>
        <vt:i4>0</vt:i4>
      </vt:variant>
      <vt:variant>
        <vt:i4>5</vt:i4>
      </vt:variant>
      <vt:variant>
        <vt:lpwstr/>
      </vt:variant>
      <vt:variant>
        <vt:lpwstr>_Toc350509509</vt:lpwstr>
      </vt:variant>
      <vt:variant>
        <vt:i4>1966134</vt:i4>
      </vt:variant>
      <vt:variant>
        <vt:i4>2108</vt:i4>
      </vt:variant>
      <vt:variant>
        <vt:i4>0</vt:i4>
      </vt:variant>
      <vt:variant>
        <vt:i4>5</vt:i4>
      </vt:variant>
      <vt:variant>
        <vt:lpwstr/>
      </vt:variant>
      <vt:variant>
        <vt:lpwstr>_Toc350509508</vt:lpwstr>
      </vt:variant>
      <vt:variant>
        <vt:i4>1966134</vt:i4>
      </vt:variant>
      <vt:variant>
        <vt:i4>2102</vt:i4>
      </vt:variant>
      <vt:variant>
        <vt:i4>0</vt:i4>
      </vt:variant>
      <vt:variant>
        <vt:i4>5</vt:i4>
      </vt:variant>
      <vt:variant>
        <vt:lpwstr/>
      </vt:variant>
      <vt:variant>
        <vt:lpwstr>_Toc350509507</vt:lpwstr>
      </vt:variant>
      <vt:variant>
        <vt:i4>1966134</vt:i4>
      </vt:variant>
      <vt:variant>
        <vt:i4>2096</vt:i4>
      </vt:variant>
      <vt:variant>
        <vt:i4>0</vt:i4>
      </vt:variant>
      <vt:variant>
        <vt:i4>5</vt:i4>
      </vt:variant>
      <vt:variant>
        <vt:lpwstr/>
      </vt:variant>
      <vt:variant>
        <vt:lpwstr>_Toc350509506</vt:lpwstr>
      </vt:variant>
      <vt:variant>
        <vt:i4>1966134</vt:i4>
      </vt:variant>
      <vt:variant>
        <vt:i4>2090</vt:i4>
      </vt:variant>
      <vt:variant>
        <vt:i4>0</vt:i4>
      </vt:variant>
      <vt:variant>
        <vt:i4>5</vt:i4>
      </vt:variant>
      <vt:variant>
        <vt:lpwstr/>
      </vt:variant>
      <vt:variant>
        <vt:lpwstr>_Toc350509505</vt:lpwstr>
      </vt:variant>
      <vt:variant>
        <vt:i4>1966134</vt:i4>
      </vt:variant>
      <vt:variant>
        <vt:i4>2084</vt:i4>
      </vt:variant>
      <vt:variant>
        <vt:i4>0</vt:i4>
      </vt:variant>
      <vt:variant>
        <vt:i4>5</vt:i4>
      </vt:variant>
      <vt:variant>
        <vt:lpwstr/>
      </vt:variant>
      <vt:variant>
        <vt:lpwstr>_Toc350509504</vt:lpwstr>
      </vt:variant>
      <vt:variant>
        <vt:i4>1966134</vt:i4>
      </vt:variant>
      <vt:variant>
        <vt:i4>2078</vt:i4>
      </vt:variant>
      <vt:variant>
        <vt:i4>0</vt:i4>
      </vt:variant>
      <vt:variant>
        <vt:i4>5</vt:i4>
      </vt:variant>
      <vt:variant>
        <vt:lpwstr/>
      </vt:variant>
      <vt:variant>
        <vt:lpwstr>_Toc350509503</vt:lpwstr>
      </vt:variant>
      <vt:variant>
        <vt:i4>1966134</vt:i4>
      </vt:variant>
      <vt:variant>
        <vt:i4>2072</vt:i4>
      </vt:variant>
      <vt:variant>
        <vt:i4>0</vt:i4>
      </vt:variant>
      <vt:variant>
        <vt:i4>5</vt:i4>
      </vt:variant>
      <vt:variant>
        <vt:lpwstr/>
      </vt:variant>
      <vt:variant>
        <vt:lpwstr>_Toc350509502</vt:lpwstr>
      </vt:variant>
      <vt:variant>
        <vt:i4>1966134</vt:i4>
      </vt:variant>
      <vt:variant>
        <vt:i4>2066</vt:i4>
      </vt:variant>
      <vt:variant>
        <vt:i4>0</vt:i4>
      </vt:variant>
      <vt:variant>
        <vt:i4>5</vt:i4>
      </vt:variant>
      <vt:variant>
        <vt:lpwstr/>
      </vt:variant>
      <vt:variant>
        <vt:lpwstr>_Toc350509501</vt:lpwstr>
      </vt:variant>
      <vt:variant>
        <vt:i4>1966134</vt:i4>
      </vt:variant>
      <vt:variant>
        <vt:i4>2060</vt:i4>
      </vt:variant>
      <vt:variant>
        <vt:i4>0</vt:i4>
      </vt:variant>
      <vt:variant>
        <vt:i4>5</vt:i4>
      </vt:variant>
      <vt:variant>
        <vt:lpwstr/>
      </vt:variant>
      <vt:variant>
        <vt:lpwstr>_Toc350509500</vt:lpwstr>
      </vt:variant>
      <vt:variant>
        <vt:i4>1507383</vt:i4>
      </vt:variant>
      <vt:variant>
        <vt:i4>2054</vt:i4>
      </vt:variant>
      <vt:variant>
        <vt:i4>0</vt:i4>
      </vt:variant>
      <vt:variant>
        <vt:i4>5</vt:i4>
      </vt:variant>
      <vt:variant>
        <vt:lpwstr/>
      </vt:variant>
      <vt:variant>
        <vt:lpwstr>_Toc350509499</vt:lpwstr>
      </vt:variant>
      <vt:variant>
        <vt:i4>1507383</vt:i4>
      </vt:variant>
      <vt:variant>
        <vt:i4>2048</vt:i4>
      </vt:variant>
      <vt:variant>
        <vt:i4>0</vt:i4>
      </vt:variant>
      <vt:variant>
        <vt:i4>5</vt:i4>
      </vt:variant>
      <vt:variant>
        <vt:lpwstr/>
      </vt:variant>
      <vt:variant>
        <vt:lpwstr>_Toc350509498</vt:lpwstr>
      </vt:variant>
      <vt:variant>
        <vt:i4>1507383</vt:i4>
      </vt:variant>
      <vt:variant>
        <vt:i4>2042</vt:i4>
      </vt:variant>
      <vt:variant>
        <vt:i4>0</vt:i4>
      </vt:variant>
      <vt:variant>
        <vt:i4>5</vt:i4>
      </vt:variant>
      <vt:variant>
        <vt:lpwstr/>
      </vt:variant>
      <vt:variant>
        <vt:lpwstr>_Toc350509497</vt:lpwstr>
      </vt:variant>
      <vt:variant>
        <vt:i4>1507383</vt:i4>
      </vt:variant>
      <vt:variant>
        <vt:i4>2036</vt:i4>
      </vt:variant>
      <vt:variant>
        <vt:i4>0</vt:i4>
      </vt:variant>
      <vt:variant>
        <vt:i4>5</vt:i4>
      </vt:variant>
      <vt:variant>
        <vt:lpwstr/>
      </vt:variant>
      <vt:variant>
        <vt:lpwstr>_Toc350509496</vt:lpwstr>
      </vt:variant>
      <vt:variant>
        <vt:i4>1507383</vt:i4>
      </vt:variant>
      <vt:variant>
        <vt:i4>2030</vt:i4>
      </vt:variant>
      <vt:variant>
        <vt:i4>0</vt:i4>
      </vt:variant>
      <vt:variant>
        <vt:i4>5</vt:i4>
      </vt:variant>
      <vt:variant>
        <vt:lpwstr/>
      </vt:variant>
      <vt:variant>
        <vt:lpwstr>_Toc350509495</vt:lpwstr>
      </vt:variant>
      <vt:variant>
        <vt:i4>1507383</vt:i4>
      </vt:variant>
      <vt:variant>
        <vt:i4>2024</vt:i4>
      </vt:variant>
      <vt:variant>
        <vt:i4>0</vt:i4>
      </vt:variant>
      <vt:variant>
        <vt:i4>5</vt:i4>
      </vt:variant>
      <vt:variant>
        <vt:lpwstr/>
      </vt:variant>
      <vt:variant>
        <vt:lpwstr>_Toc350509494</vt:lpwstr>
      </vt:variant>
      <vt:variant>
        <vt:i4>1507383</vt:i4>
      </vt:variant>
      <vt:variant>
        <vt:i4>2018</vt:i4>
      </vt:variant>
      <vt:variant>
        <vt:i4>0</vt:i4>
      </vt:variant>
      <vt:variant>
        <vt:i4>5</vt:i4>
      </vt:variant>
      <vt:variant>
        <vt:lpwstr/>
      </vt:variant>
      <vt:variant>
        <vt:lpwstr>_Toc350509493</vt:lpwstr>
      </vt:variant>
      <vt:variant>
        <vt:i4>1507383</vt:i4>
      </vt:variant>
      <vt:variant>
        <vt:i4>2012</vt:i4>
      </vt:variant>
      <vt:variant>
        <vt:i4>0</vt:i4>
      </vt:variant>
      <vt:variant>
        <vt:i4>5</vt:i4>
      </vt:variant>
      <vt:variant>
        <vt:lpwstr/>
      </vt:variant>
      <vt:variant>
        <vt:lpwstr>_Toc350509492</vt:lpwstr>
      </vt:variant>
      <vt:variant>
        <vt:i4>1507383</vt:i4>
      </vt:variant>
      <vt:variant>
        <vt:i4>2006</vt:i4>
      </vt:variant>
      <vt:variant>
        <vt:i4>0</vt:i4>
      </vt:variant>
      <vt:variant>
        <vt:i4>5</vt:i4>
      </vt:variant>
      <vt:variant>
        <vt:lpwstr/>
      </vt:variant>
      <vt:variant>
        <vt:lpwstr>_Toc350509491</vt:lpwstr>
      </vt:variant>
      <vt:variant>
        <vt:i4>1507383</vt:i4>
      </vt:variant>
      <vt:variant>
        <vt:i4>2000</vt:i4>
      </vt:variant>
      <vt:variant>
        <vt:i4>0</vt:i4>
      </vt:variant>
      <vt:variant>
        <vt:i4>5</vt:i4>
      </vt:variant>
      <vt:variant>
        <vt:lpwstr/>
      </vt:variant>
      <vt:variant>
        <vt:lpwstr>_Toc350509490</vt:lpwstr>
      </vt:variant>
      <vt:variant>
        <vt:i4>1441847</vt:i4>
      </vt:variant>
      <vt:variant>
        <vt:i4>1994</vt:i4>
      </vt:variant>
      <vt:variant>
        <vt:i4>0</vt:i4>
      </vt:variant>
      <vt:variant>
        <vt:i4>5</vt:i4>
      </vt:variant>
      <vt:variant>
        <vt:lpwstr/>
      </vt:variant>
      <vt:variant>
        <vt:lpwstr>_Toc350509489</vt:lpwstr>
      </vt:variant>
      <vt:variant>
        <vt:i4>1441847</vt:i4>
      </vt:variant>
      <vt:variant>
        <vt:i4>1988</vt:i4>
      </vt:variant>
      <vt:variant>
        <vt:i4>0</vt:i4>
      </vt:variant>
      <vt:variant>
        <vt:i4>5</vt:i4>
      </vt:variant>
      <vt:variant>
        <vt:lpwstr/>
      </vt:variant>
      <vt:variant>
        <vt:lpwstr>_Toc350509488</vt:lpwstr>
      </vt:variant>
      <vt:variant>
        <vt:i4>1441847</vt:i4>
      </vt:variant>
      <vt:variant>
        <vt:i4>1982</vt:i4>
      </vt:variant>
      <vt:variant>
        <vt:i4>0</vt:i4>
      </vt:variant>
      <vt:variant>
        <vt:i4>5</vt:i4>
      </vt:variant>
      <vt:variant>
        <vt:lpwstr/>
      </vt:variant>
      <vt:variant>
        <vt:lpwstr>_Toc350509487</vt:lpwstr>
      </vt:variant>
      <vt:variant>
        <vt:i4>1441847</vt:i4>
      </vt:variant>
      <vt:variant>
        <vt:i4>1976</vt:i4>
      </vt:variant>
      <vt:variant>
        <vt:i4>0</vt:i4>
      </vt:variant>
      <vt:variant>
        <vt:i4>5</vt:i4>
      </vt:variant>
      <vt:variant>
        <vt:lpwstr/>
      </vt:variant>
      <vt:variant>
        <vt:lpwstr>_Toc350509486</vt:lpwstr>
      </vt:variant>
      <vt:variant>
        <vt:i4>1441847</vt:i4>
      </vt:variant>
      <vt:variant>
        <vt:i4>1970</vt:i4>
      </vt:variant>
      <vt:variant>
        <vt:i4>0</vt:i4>
      </vt:variant>
      <vt:variant>
        <vt:i4>5</vt:i4>
      </vt:variant>
      <vt:variant>
        <vt:lpwstr/>
      </vt:variant>
      <vt:variant>
        <vt:lpwstr>_Toc350509485</vt:lpwstr>
      </vt:variant>
      <vt:variant>
        <vt:i4>1441847</vt:i4>
      </vt:variant>
      <vt:variant>
        <vt:i4>1964</vt:i4>
      </vt:variant>
      <vt:variant>
        <vt:i4>0</vt:i4>
      </vt:variant>
      <vt:variant>
        <vt:i4>5</vt:i4>
      </vt:variant>
      <vt:variant>
        <vt:lpwstr/>
      </vt:variant>
      <vt:variant>
        <vt:lpwstr>_Toc350509484</vt:lpwstr>
      </vt:variant>
      <vt:variant>
        <vt:i4>1441847</vt:i4>
      </vt:variant>
      <vt:variant>
        <vt:i4>1958</vt:i4>
      </vt:variant>
      <vt:variant>
        <vt:i4>0</vt:i4>
      </vt:variant>
      <vt:variant>
        <vt:i4>5</vt:i4>
      </vt:variant>
      <vt:variant>
        <vt:lpwstr/>
      </vt:variant>
      <vt:variant>
        <vt:lpwstr>_Toc350509483</vt:lpwstr>
      </vt:variant>
      <vt:variant>
        <vt:i4>1441847</vt:i4>
      </vt:variant>
      <vt:variant>
        <vt:i4>1952</vt:i4>
      </vt:variant>
      <vt:variant>
        <vt:i4>0</vt:i4>
      </vt:variant>
      <vt:variant>
        <vt:i4>5</vt:i4>
      </vt:variant>
      <vt:variant>
        <vt:lpwstr/>
      </vt:variant>
      <vt:variant>
        <vt:lpwstr>_Toc350509482</vt:lpwstr>
      </vt:variant>
      <vt:variant>
        <vt:i4>1441847</vt:i4>
      </vt:variant>
      <vt:variant>
        <vt:i4>1946</vt:i4>
      </vt:variant>
      <vt:variant>
        <vt:i4>0</vt:i4>
      </vt:variant>
      <vt:variant>
        <vt:i4>5</vt:i4>
      </vt:variant>
      <vt:variant>
        <vt:lpwstr/>
      </vt:variant>
      <vt:variant>
        <vt:lpwstr>_Toc350509481</vt:lpwstr>
      </vt:variant>
      <vt:variant>
        <vt:i4>1441847</vt:i4>
      </vt:variant>
      <vt:variant>
        <vt:i4>1940</vt:i4>
      </vt:variant>
      <vt:variant>
        <vt:i4>0</vt:i4>
      </vt:variant>
      <vt:variant>
        <vt:i4>5</vt:i4>
      </vt:variant>
      <vt:variant>
        <vt:lpwstr/>
      </vt:variant>
      <vt:variant>
        <vt:lpwstr>_Toc350509480</vt:lpwstr>
      </vt:variant>
      <vt:variant>
        <vt:i4>1638455</vt:i4>
      </vt:variant>
      <vt:variant>
        <vt:i4>1934</vt:i4>
      </vt:variant>
      <vt:variant>
        <vt:i4>0</vt:i4>
      </vt:variant>
      <vt:variant>
        <vt:i4>5</vt:i4>
      </vt:variant>
      <vt:variant>
        <vt:lpwstr/>
      </vt:variant>
      <vt:variant>
        <vt:lpwstr>_Toc350509479</vt:lpwstr>
      </vt:variant>
      <vt:variant>
        <vt:i4>1638455</vt:i4>
      </vt:variant>
      <vt:variant>
        <vt:i4>1928</vt:i4>
      </vt:variant>
      <vt:variant>
        <vt:i4>0</vt:i4>
      </vt:variant>
      <vt:variant>
        <vt:i4>5</vt:i4>
      </vt:variant>
      <vt:variant>
        <vt:lpwstr/>
      </vt:variant>
      <vt:variant>
        <vt:lpwstr>_Toc350509478</vt:lpwstr>
      </vt:variant>
      <vt:variant>
        <vt:i4>1638455</vt:i4>
      </vt:variant>
      <vt:variant>
        <vt:i4>1922</vt:i4>
      </vt:variant>
      <vt:variant>
        <vt:i4>0</vt:i4>
      </vt:variant>
      <vt:variant>
        <vt:i4>5</vt:i4>
      </vt:variant>
      <vt:variant>
        <vt:lpwstr/>
      </vt:variant>
      <vt:variant>
        <vt:lpwstr>_Toc350509477</vt:lpwstr>
      </vt:variant>
      <vt:variant>
        <vt:i4>1638455</vt:i4>
      </vt:variant>
      <vt:variant>
        <vt:i4>1916</vt:i4>
      </vt:variant>
      <vt:variant>
        <vt:i4>0</vt:i4>
      </vt:variant>
      <vt:variant>
        <vt:i4>5</vt:i4>
      </vt:variant>
      <vt:variant>
        <vt:lpwstr/>
      </vt:variant>
      <vt:variant>
        <vt:lpwstr>_Toc350509476</vt:lpwstr>
      </vt:variant>
      <vt:variant>
        <vt:i4>1638455</vt:i4>
      </vt:variant>
      <vt:variant>
        <vt:i4>1910</vt:i4>
      </vt:variant>
      <vt:variant>
        <vt:i4>0</vt:i4>
      </vt:variant>
      <vt:variant>
        <vt:i4>5</vt:i4>
      </vt:variant>
      <vt:variant>
        <vt:lpwstr/>
      </vt:variant>
      <vt:variant>
        <vt:lpwstr>_Toc350509475</vt:lpwstr>
      </vt:variant>
      <vt:variant>
        <vt:i4>1638455</vt:i4>
      </vt:variant>
      <vt:variant>
        <vt:i4>1904</vt:i4>
      </vt:variant>
      <vt:variant>
        <vt:i4>0</vt:i4>
      </vt:variant>
      <vt:variant>
        <vt:i4>5</vt:i4>
      </vt:variant>
      <vt:variant>
        <vt:lpwstr/>
      </vt:variant>
      <vt:variant>
        <vt:lpwstr>_Toc350509474</vt:lpwstr>
      </vt:variant>
      <vt:variant>
        <vt:i4>1638455</vt:i4>
      </vt:variant>
      <vt:variant>
        <vt:i4>1898</vt:i4>
      </vt:variant>
      <vt:variant>
        <vt:i4>0</vt:i4>
      </vt:variant>
      <vt:variant>
        <vt:i4>5</vt:i4>
      </vt:variant>
      <vt:variant>
        <vt:lpwstr/>
      </vt:variant>
      <vt:variant>
        <vt:lpwstr>_Toc350509473</vt:lpwstr>
      </vt:variant>
      <vt:variant>
        <vt:i4>1638455</vt:i4>
      </vt:variant>
      <vt:variant>
        <vt:i4>1892</vt:i4>
      </vt:variant>
      <vt:variant>
        <vt:i4>0</vt:i4>
      </vt:variant>
      <vt:variant>
        <vt:i4>5</vt:i4>
      </vt:variant>
      <vt:variant>
        <vt:lpwstr/>
      </vt:variant>
      <vt:variant>
        <vt:lpwstr>_Toc350509472</vt:lpwstr>
      </vt:variant>
      <vt:variant>
        <vt:i4>1638455</vt:i4>
      </vt:variant>
      <vt:variant>
        <vt:i4>1886</vt:i4>
      </vt:variant>
      <vt:variant>
        <vt:i4>0</vt:i4>
      </vt:variant>
      <vt:variant>
        <vt:i4>5</vt:i4>
      </vt:variant>
      <vt:variant>
        <vt:lpwstr/>
      </vt:variant>
      <vt:variant>
        <vt:lpwstr>_Toc350509471</vt:lpwstr>
      </vt:variant>
      <vt:variant>
        <vt:i4>1638455</vt:i4>
      </vt:variant>
      <vt:variant>
        <vt:i4>1880</vt:i4>
      </vt:variant>
      <vt:variant>
        <vt:i4>0</vt:i4>
      </vt:variant>
      <vt:variant>
        <vt:i4>5</vt:i4>
      </vt:variant>
      <vt:variant>
        <vt:lpwstr/>
      </vt:variant>
      <vt:variant>
        <vt:lpwstr>_Toc350509470</vt:lpwstr>
      </vt:variant>
      <vt:variant>
        <vt:i4>1572919</vt:i4>
      </vt:variant>
      <vt:variant>
        <vt:i4>1874</vt:i4>
      </vt:variant>
      <vt:variant>
        <vt:i4>0</vt:i4>
      </vt:variant>
      <vt:variant>
        <vt:i4>5</vt:i4>
      </vt:variant>
      <vt:variant>
        <vt:lpwstr/>
      </vt:variant>
      <vt:variant>
        <vt:lpwstr>_Toc350509469</vt:lpwstr>
      </vt:variant>
      <vt:variant>
        <vt:i4>1572919</vt:i4>
      </vt:variant>
      <vt:variant>
        <vt:i4>1868</vt:i4>
      </vt:variant>
      <vt:variant>
        <vt:i4>0</vt:i4>
      </vt:variant>
      <vt:variant>
        <vt:i4>5</vt:i4>
      </vt:variant>
      <vt:variant>
        <vt:lpwstr/>
      </vt:variant>
      <vt:variant>
        <vt:lpwstr>_Toc350509468</vt:lpwstr>
      </vt:variant>
      <vt:variant>
        <vt:i4>1572919</vt:i4>
      </vt:variant>
      <vt:variant>
        <vt:i4>1862</vt:i4>
      </vt:variant>
      <vt:variant>
        <vt:i4>0</vt:i4>
      </vt:variant>
      <vt:variant>
        <vt:i4>5</vt:i4>
      </vt:variant>
      <vt:variant>
        <vt:lpwstr/>
      </vt:variant>
      <vt:variant>
        <vt:lpwstr>_Toc350509467</vt:lpwstr>
      </vt:variant>
      <vt:variant>
        <vt:i4>1572919</vt:i4>
      </vt:variant>
      <vt:variant>
        <vt:i4>1856</vt:i4>
      </vt:variant>
      <vt:variant>
        <vt:i4>0</vt:i4>
      </vt:variant>
      <vt:variant>
        <vt:i4>5</vt:i4>
      </vt:variant>
      <vt:variant>
        <vt:lpwstr/>
      </vt:variant>
      <vt:variant>
        <vt:lpwstr>_Toc350509466</vt:lpwstr>
      </vt:variant>
      <vt:variant>
        <vt:i4>1572919</vt:i4>
      </vt:variant>
      <vt:variant>
        <vt:i4>1850</vt:i4>
      </vt:variant>
      <vt:variant>
        <vt:i4>0</vt:i4>
      </vt:variant>
      <vt:variant>
        <vt:i4>5</vt:i4>
      </vt:variant>
      <vt:variant>
        <vt:lpwstr/>
      </vt:variant>
      <vt:variant>
        <vt:lpwstr>_Toc350509465</vt:lpwstr>
      </vt:variant>
      <vt:variant>
        <vt:i4>1572919</vt:i4>
      </vt:variant>
      <vt:variant>
        <vt:i4>1844</vt:i4>
      </vt:variant>
      <vt:variant>
        <vt:i4>0</vt:i4>
      </vt:variant>
      <vt:variant>
        <vt:i4>5</vt:i4>
      </vt:variant>
      <vt:variant>
        <vt:lpwstr/>
      </vt:variant>
      <vt:variant>
        <vt:lpwstr>_Toc350509464</vt:lpwstr>
      </vt:variant>
      <vt:variant>
        <vt:i4>1572919</vt:i4>
      </vt:variant>
      <vt:variant>
        <vt:i4>1838</vt:i4>
      </vt:variant>
      <vt:variant>
        <vt:i4>0</vt:i4>
      </vt:variant>
      <vt:variant>
        <vt:i4>5</vt:i4>
      </vt:variant>
      <vt:variant>
        <vt:lpwstr/>
      </vt:variant>
      <vt:variant>
        <vt:lpwstr>_Toc350509463</vt:lpwstr>
      </vt:variant>
      <vt:variant>
        <vt:i4>1572919</vt:i4>
      </vt:variant>
      <vt:variant>
        <vt:i4>1832</vt:i4>
      </vt:variant>
      <vt:variant>
        <vt:i4>0</vt:i4>
      </vt:variant>
      <vt:variant>
        <vt:i4>5</vt:i4>
      </vt:variant>
      <vt:variant>
        <vt:lpwstr/>
      </vt:variant>
      <vt:variant>
        <vt:lpwstr>_Toc350509462</vt:lpwstr>
      </vt:variant>
      <vt:variant>
        <vt:i4>1572919</vt:i4>
      </vt:variant>
      <vt:variant>
        <vt:i4>1826</vt:i4>
      </vt:variant>
      <vt:variant>
        <vt:i4>0</vt:i4>
      </vt:variant>
      <vt:variant>
        <vt:i4>5</vt:i4>
      </vt:variant>
      <vt:variant>
        <vt:lpwstr/>
      </vt:variant>
      <vt:variant>
        <vt:lpwstr>_Toc350509461</vt:lpwstr>
      </vt:variant>
      <vt:variant>
        <vt:i4>1572919</vt:i4>
      </vt:variant>
      <vt:variant>
        <vt:i4>1820</vt:i4>
      </vt:variant>
      <vt:variant>
        <vt:i4>0</vt:i4>
      </vt:variant>
      <vt:variant>
        <vt:i4>5</vt:i4>
      </vt:variant>
      <vt:variant>
        <vt:lpwstr/>
      </vt:variant>
      <vt:variant>
        <vt:lpwstr>_Toc350509460</vt:lpwstr>
      </vt:variant>
      <vt:variant>
        <vt:i4>1769527</vt:i4>
      </vt:variant>
      <vt:variant>
        <vt:i4>1814</vt:i4>
      </vt:variant>
      <vt:variant>
        <vt:i4>0</vt:i4>
      </vt:variant>
      <vt:variant>
        <vt:i4>5</vt:i4>
      </vt:variant>
      <vt:variant>
        <vt:lpwstr/>
      </vt:variant>
      <vt:variant>
        <vt:lpwstr>_Toc350509459</vt:lpwstr>
      </vt:variant>
      <vt:variant>
        <vt:i4>1769527</vt:i4>
      </vt:variant>
      <vt:variant>
        <vt:i4>1808</vt:i4>
      </vt:variant>
      <vt:variant>
        <vt:i4>0</vt:i4>
      </vt:variant>
      <vt:variant>
        <vt:i4>5</vt:i4>
      </vt:variant>
      <vt:variant>
        <vt:lpwstr/>
      </vt:variant>
      <vt:variant>
        <vt:lpwstr>_Toc350509458</vt:lpwstr>
      </vt:variant>
      <vt:variant>
        <vt:i4>1769527</vt:i4>
      </vt:variant>
      <vt:variant>
        <vt:i4>1802</vt:i4>
      </vt:variant>
      <vt:variant>
        <vt:i4>0</vt:i4>
      </vt:variant>
      <vt:variant>
        <vt:i4>5</vt:i4>
      </vt:variant>
      <vt:variant>
        <vt:lpwstr/>
      </vt:variant>
      <vt:variant>
        <vt:lpwstr>_Toc350509457</vt:lpwstr>
      </vt:variant>
      <vt:variant>
        <vt:i4>1769527</vt:i4>
      </vt:variant>
      <vt:variant>
        <vt:i4>1796</vt:i4>
      </vt:variant>
      <vt:variant>
        <vt:i4>0</vt:i4>
      </vt:variant>
      <vt:variant>
        <vt:i4>5</vt:i4>
      </vt:variant>
      <vt:variant>
        <vt:lpwstr/>
      </vt:variant>
      <vt:variant>
        <vt:lpwstr>_Toc350509456</vt:lpwstr>
      </vt:variant>
      <vt:variant>
        <vt:i4>1769527</vt:i4>
      </vt:variant>
      <vt:variant>
        <vt:i4>1790</vt:i4>
      </vt:variant>
      <vt:variant>
        <vt:i4>0</vt:i4>
      </vt:variant>
      <vt:variant>
        <vt:i4>5</vt:i4>
      </vt:variant>
      <vt:variant>
        <vt:lpwstr/>
      </vt:variant>
      <vt:variant>
        <vt:lpwstr>_Toc350509455</vt:lpwstr>
      </vt:variant>
      <vt:variant>
        <vt:i4>1769527</vt:i4>
      </vt:variant>
      <vt:variant>
        <vt:i4>1784</vt:i4>
      </vt:variant>
      <vt:variant>
        <vt:i4>0</vt:i4>
      </vt:variant>
      <vt:variant>
        <vt:i4>5</vt:i4>
      </vt:variant>
      <vt:variant>
        <vt:lpwstr/>
      </vt:variant>
      <vt:variant>
        <vt:lpwstr>_Toc350509454</vt:lpwstr>
      </vt:variant>
      <vt:variant>
        <vt:i4>1769527</vt:i4>
      </vt:variant>
      <vt:variant>
        <vt:i4>1778</vt:i4>
      </vt:variant>
      <vt:variant>
        <vt:i4>0</vt:i4>
      </vt:variant>
      <vt:variant>
        <vt:i4>5</vt:i4>
      </vt:variant>
      <vt:variant>
        <vt:lpwstr/>
      </vt:variant>
      <vt:variant>
        <vt:lpwstr>_Toc350509453</vt:lpwstr>
      </vt:variant>
      <vt:variant>
        <vt:i4>1769527</vt:i4>
      </vt:variant>
      <vt:variant>
        <vt:i4>1772</vt:i4>
      </vt:variant>
      <vt:variant>
        <vt:i4>0</vt:i4>
      </vt:variant>
      <vt:variant>
        <vt:i4>5</vt:i4>
      </vt:variant>
      <vt:variant>
        <vt:lpwstr/>
      </vt:variant>
      <vt:variant>
        <vt:lpwstr>_Toc350509452</vt:lpwstr>
      </vt:variant>
      <vt:variant>
        <vt:i4>1769527</vt:i4>
      </vt:variant>
      <vt:variant>
        <vt:i4>1766</vt:i4>
      </vt:variant>
      <vt:variant>
        <vt:i4>0</vt:i4>
      </vt:variant>
      <vt:variant>
        <vt:i4>5</vt:i4>
      </vt:variant>
      <vt:variant>
        <vt:lpwstr/>
      </vt:variant>
      <vt:variant>
        <vt:lpwstr>_Toc350509451</vt:lpwstr>
      </vt:variant>
      <vt:variant>
        <vt:i4>1769527</vt:i4>
      </vt:variant>
      <vt:variant>
        <vt:i4>1760</vt:i4>
      </vt:variant>
      <vt:variant>
        <vt:i4>0</vt:i4>
      </vt:variant>
      <vt:variant>
        <vt:i4>5</vt:i4>
      </vt:variant>
      <vt:variant>
        <vt:lpwstr/>
      </vt:variant>
      <vt:variant>
        <vt:lpwstr>_Toc350509450</vt:lpwstr>
      </vt:variant>
      <vt:variant>
        <vt:i4>1703991</vt:i4>
      </vt:variant>
      <vt:variant>
        <vt:i4>1754</vt:i4>
      </vt:variant>
      <vt:variant>
        <vt:i4>0</vt:i4>
      </vt:variant>
      <vt:variant>
        <vt:i4>5</vt:i4>
      </vt:variant>
      <vt:variant>
        <vt:lpwstr/>
      </vt:variant>
      <vt:variant>
        <vt:lpwstr>_Toc350509449</vt:lpwstr>
      </vt:variant>
      <vt:variant>
        <vt:i4>1703991</vt:i4>
      </vt:variant>
      <vt:variant>
        <vt:i4>1748</vt:i4>
      </vt:variant>
      <vt:variant>
        <vt:i4>0</vt:i4>
      </vt:variant>
      <vt:variant>
        <vt:i4>5</vt:i4>
      </vt:variant>
      <vt:variant>
        <vt:lpwstr/>
      </vt:variant>
      <vt:variant>
        <vt:lpwstr>_Toc350509448</vt:lpwstr>
      </vt:variant>
      <vt:variant>
        <vt:i4>1703991</vt:i4>
      </vt:variant>
      <vt:variant>
        <vt:i4>1742</vt:i4>
      </vt:variant>
      <vt:variant>
        <vt:i4>0</vt:i4>
      </vt:variant>
      <vt:variant>
        <vt:i4>5</vt:i4>
      </vt:variant>
      <vt:variant>
        <vt:lpwstr/>
      </vt:variant>
      <vt:variant>
        <vt:lpwstr>_Toc350509447</vt:lpwstr>
      </vt:variant>
      <vt:variant>
        <vt:i4>1703991</vt:i4>
      </vt:variant>
      <vt:variant>
        <vt:i4>1736</vt:i4>
      </vt:variant>
      <vt:variant>
        <vt:i4>0</vt:i4>
      </vt:variant>
      <vt:variant>
        <vt:i4>5</vt:i4>
      </vt:variant>
      <vt:variant>
        <vt:lpwstr/>
      </vt:variant>
      <vt:variant>
        <vt:lpwstr>_Toc350509446</vt:lpwstr>
      </vt:variant>
      <vt:variant>
        <vt:i4>1703991</vt:i4>
      </vt:variant>
      <vt:variant>
        <vt:i4>1730</vt:i4>
      </vt:variant>
      <vt:variant>
        <vt:i4>0</vt:i4>
      </vt:variant>
      <vt:variant>
        <vt:i4>5</vt:i4>
      </vt:variant>
      <vt:variant>
        <vt:lpwstr/>
      </vt:variant>
      <vt:variant>
        <vt:lpwstr>_Toc350509445</vt:lpwstr>
      </vt:variant>
      <vt:variant>
        <vt:i4>1703991</vt:i4>
      </vt:variant>
      <vt:variant>
        <vt:i4>1724</vt:i4>
      </vt:variant>
      <vt:variant>
        <vt:i4>0</vt:i4>
      </vt:variant>
      <vt:variant>
        <vt:i4>5</vt:i4>
      </vt:variant>
      <vt:variant>
        <vt:lpwstr/>
      </vt:variant>
      <vt:variant>
        <vt:lpwstr>_Toc350509444</vt:lpwstr>
      </vt:variant>
      <vt:variant>
        <vt:i4>1703991</vt:i4>
      </vt:variant>
      <vt:variant>
        <vt:i4>1718</vt:i4>
      </vt:variant>
      <vt:variant>
        <vt:i4>0</vt:i4>
      </vt:variant>
      <vt:variant>
        <vt:i4>5</vt:i4>
      </vt:variant>
      <vt:variant>
        <vt:lpwstr/>
      </vt:variant>
      <vt:variant>
        <vt:lpwstr>_Toc350509443</vt:lpwstr>
      </vt:variant>
      <vt:variant>
        <vt:i4>1703991</vt:i4>
      </vt:variant>
      <vt:variant>
        <vt:i4>1712</vt:i4>
      </vt:variant>
      <vt:variant>
        <vt:i4>0</vt:i4>
      </vt:variant>
      <vt:variant>
        <vt:i4>5</vt:i4>
      </vt:variant>
      <vt:variant>
        <vt:lpwstr/>
      </vt:variant>
      <vt:variant>
        <vt:lpwstr>_Toc350509442</vt:lpwstr>
      </vt:variant>
      <vt:variant>
        <vt:i4>1703991</vt:i4>
      </vt:variant>
      <vt:variant>
        <vt:i4>1706</vt:i4>
      </vt:variant>
      <vt:variant>
        <vt:i4>0</vt:i4>
      </vt:variant>
      <vt:variant>
        <vt:i4>5</vt:i4>
      </vt:variant>
      <vt:variant>
        <vt:lpwstr/>
      </vt:variant>
      <vt:variant>
        <vt:lpwstr>_Toc350509441</vt:lpwstr>
      </vt:variant>
      <vt:variant>
        <vt:i4>1703991</vt:i4>
      </vt:variant>
      <vt:variant>
        <vt:i4>1700</vt:i4>
      </vt:variant>
      <vt:variant>
        <vt:i4>0</vt:i4>
      </vt:variant>
      <vt:variant>
        <vt:i4>5</vt:i4>
      </vt:variant>
      <vt:variant>
        <vt:lpwstr/>
      </vt:variant>
      <vt:variant>
        <vt:lpwstr>_Toc350509440</vt:lpwstr>
      </vt:variant>
      <vt:variant>
        <vt:i4>1900599</vt:i4>
      </vt:variant>
      <vt:variant>
        <vt:i4>1694</vt:i4>
      </vt:variant>
      <vt:variant>
        <vt:i4>0</vt:i4>
      </vt:variant>
      <vt:variant>
        <vt:i4>5</vt:i4>
      </vt:variant>
      <vt:variant>
        <vt:lpwstr/>
      </vt:variant>
      <vt:variant>
        <vt:lpwstr>_Toc350509439</vt:lpwstr>
      </vt:variant>
      <vt:variant>
        <vt:i4>1900599</vt:i4>
      </vt:variant>
      <vt:variant>
        <vt:i4>1688</vt:i4>
      </vt:variant>
      <vt:variant>
        <vt:i4>0</vt:i4>
      </vt:variant>
      <vt:variant>
        <vt:i4>5</vt:i4>
      </vt:variant>
      <vt:variant>
        <vt:lpwstr/>
      </vt:variant>
      <vt:variant>
        <vt:lpwstr>_Toc350509438</vt:lpwstr>
      </vt:variant>
      <vt:variant>
        <vt:i4>1900599</vt:i4>
      </vt:variant>
      <vt:variant>
        <vt:i4>1682</vt:i4>
      </vt:variant>
      <vt:variant>
        <vt:i4>0</vt:i4>
      </vt:variant>
      <vt:variant>
        <vt:i4>5</vt:i4>
      </vt:variant>
      <vt:variant>
        <vt:lpwstr/>
      </vt:variant>
      <vt:variant>
        <vt:lpwstr>_Toc350509437</vt:lpwstr>
      </vt:variant>
      <vt:variant>
        <vt:i4>1900599</vt:i4>
      </vt:variant>
      <vt:variant>
        <vt:i4>1676</vt:i4>
      </vt:variant>
      <vt:variant>
        <vt:i4>0</vt:i4>
      </vt:variant>
      <vt:variant>
        <vt:i4>5</vt:i4>
      </vt:variant>
      <vt:variant>
        <vt:lpwstr/>
      </vt:variant>
      <vt:variant>
        <vt:lpwstr>_Toc350509436</vt:lpwstr>
      </vt:variant>
      <vt:variant>
        <vt:i4>1900599</vt:i4>
      </vt:variant>
      <vt:variant>
        <vt:i4>1670</vt:i4>
      </vt:variant>
      <vt:variant>
        <vt:i4>0</vt:i4>
      </vt:variant>
      <vt:variant>
        <vt:i4>5</vt:i4>
      </vt:variant>
      <vt:variant>
        <vt:lpwstr/>
      </vt:variant>
      <vt:variant>
        <vt:lpwstr>_Toc350509435</vt:lpwstr>
      </vt:variant>
      <vt:variant>
        <vt:i4>1900599</vt:i4>
      </vt:variant>
      <vt:variant>
        <vt:i4>1664</vt:i4>
      </vt:variant>
      <vt:variant>
        <vt:i4>0</vt:i4>
      </vt:variant>
      <vt:variant>
        <vt:i4>5</vt:i4>
      </vt:variant>
      <vt:variant>
        <vt:lpwstr/>
      </vt:variant>
      <vt:variant>
        <vt:lpwstr>_Toc350509434</vt:lpwstr>
      </vt:variant>
      <vt:variant>
        <vt:i4>1900599</vt:i4>
      </vt:variant>
      <vt:variant>
        <vt:i4>1658</vt:i4>
      </vt:variant>
      <vt:variant>
        <vt:i4>0</vt:i4>
      </vt:variant>
      <vt:variant>
        <vt:i4>5</vt:i4>
      </vt:variant>
      <vt:variant>
        <vt:lpwstr/>
      </vt:variant>
      <vt:variant>
        <vt:lpwstr>_Toc350509433</vt:lpwstr>
      </vt:variant>
      <vt:variant>
        <vt:i4>1900599</vt:i4>
      </vt:variant>
      <vt:variant>
        <vt:i4>1652</vt:i4>
      </vt:variant>
      <vt:variant>
        <vt:i4>0</vt:i4>
      </vt:variant>
      <vt:variant>
        <vt:i4>5</vt:i4>
      </vt:variant>
      <vt:variant>
        <vt:lpwstr/>
      </vt:variant>
      <vt:variant>
        <vt:lpwstr>_Toc350509432</vt:lpwstr>
      </vt:variant>
      <vt:variant>
        <vt:i4>1900599</vt:i4>
      </vt:variant>
      <vt:variant>
        <vt:i4>1646</vt:i4>
      </vt:variant>
      <vt:variant>
        <vt:i4>0</vt:i4>
      </vt:variant>
      <vt:variant>
        <vt:i4>5</vt:i4>
      </vt:variant>
      <vt:variant>
        <vt:lpwstr/>
      </vt:variant>
      <vt:variant>
        <vt:lpwstr>_Toc350509431</vt:lpwstr>
      </vt:variant>
      <vt:variant>
        <vt:i4>1900599</vt:i4>
      </vt:variant>
      <vt:variant>
        <vt:i4>1640</vt:i4>
      </vt:variant>
      <vt:variant>
        <vt:i4>0</vt:i4>
      </vt:variant>
      <vt:variant>
        <vt:i4>5</vt:i4>
      </vt:variant>
      <vt:variant>
        <vt:lpwstr/>
      </vt:variant>
      <vt:variant>
        <vt:lpwstr>_Toc350509430</vt:lpwstr>
      </vt:variant>
      <vt:variant>
        <vt:i4>1835063</vt:i4>
      </vt:variant>
      <vt:variant>
        <vt:i4>1634</vt:i4>
      </vt:variant>
      <vt:variant>
        <vt:i4>0</vt:i4>
      </vt:variant>
      <vt:variant>
        <vt:i4>5</vt:i4>
      </vt:variant>
      <vt:variant>
        <vt:lpwstr/>
      </vt:variant>
      <vt:variant>
        <vt:lpwstr>_Toc350509429</vt:lpwstr>
      </vt:variant>
      <vt:variant>
        <vt:i4>1835063</vt:i4>
      </vt:variant>
      <vt:variant>
        <vt:i4>1628</vt:i4>
      </vt:variant>
      <vt:variant>
        <vt:i4>0</vt:i4>
      </vt:variant>
      <vt:variant>
        <vt:i4>5</vt:i4>
      </vt:variant>
      <vt:variant>
        <vt:lpwstr/>
      </vt:variant>
      <vt:variant>
        <vt:lpwstr>_Toc350509428</vt:lpwstr>
      </vt:variant>
      <vt:variant>
        <vt:i4>1835063</vt:i4>
      </vt:variant>
      <vt:variant>
        <vt:i4>1622</vt:i4>
      </vt:variant>
      <vt:variant>
        <vt:i4>0</vt:i4>
      </vt:variant>
      <vt:variant>
        <vt:i4>5</vt:i4>
      </vt:variant>
      <vt:variant>
        <vt:lpwstr/>
      </vt:variant>
      <vt:variant>
        <vt:lpwstr>_Toc350509427</vt:lpwstr>
      </vt:variant>
      <vt:variant>
        <vt:i4>1835063</vt:i4>
      </vt:variant>
      <vt:variant>
        <vt:i4>1616</vt:i4>
      </vt:variant>
      <vt:variant>
        <vt:i4>0</vt:i4>
      </vt:variant>
      <vt:variant>
        <vt:i4>5</vt:i4>
      </vt:variant>
      <vt:variant>
        <vt:lpwstr/>
      </vt:variant>
      <vt:variant>
        <vt:lpwstr>_Toc350509426</vt:lpwstr>
      </vt:variant>
      <vt:variant>
        <vt:i4>1835063</vt:i4>
      </vt:variant>
      <vt:variant>
        <vt:i4>1610</vt:i4>
      </vt:variant>
      <vt:variant>
        <vt:i4>0</vt:i4>
      </vt:variant>
      <vt:variant>
        <vt:i4>5</vt:i4>
      </vt:variant>
      <vt:variant>
        <vt:lpwstr/>
      </vt:variant>
      <vt:variant>
        <vt:lpwstr>_Toc350509425</vt:lpwstr>
      </vt:variant>
      <vt:variant>
        <vt:i4>1835063</vt:i4>
      </vt:variant>
      <vt:variant>
        <vt:i4>1604</vt:i4>
      </vt:variant>
      <vt:variant>
        <vt:i4>0</vt:i4>
      </vt:variant>
      <vt:variant>
        <vt:i4>5</vt:i4>
      </vt:variant>
      <vt:variant>
        <vt:lpwstr/>
      </vt:variant>
      <vt:variant>
        <vt:lpwstr>_Toc350509424</vt:lpwstr>
      </vt:variant>
      <vt:variant>
        <vt:i4>1835063</vt:i4>
      </vt:variant>
      <vt:variant>
        <vt:i4>1598</vt:i4>
      </vt:variant>
      <vt:variant>
        <vt:i4>0</vt:i4>
      </vt:variant>
      <vt:variant>
        <vt:i4>5</vt:i4>
      </vt:variant>
      <vt:variant>
        <vt:lpwstr/>
      </vt:variant>
      <vt:variant>
        <vt:lpwstr>_Toc350509423</vt:lpwstr>
      </vt:variant>
      <vt:variant>
        <vt:i4>1835063</vt:i4>
      </vt:variant>
      <vt:variant>
        <vt:i4>1592</vt:i4>
      </vt:variant>
      <vt:variant>
        <vt:i4>0</vt:i4>
      </vt:variant>
      <vt:variant>
        <vt:i4>5</vt:i4>
      </vt:variant>
      <vt:variant>
        <vt:lpwstr/>
      </vt:variant>
      <vt:variant>
        <vt:lpwstr>_Toc350509422</vt:lpwstr>
      </vt:variant>
      <vt:variant>
        <vt:i4>1835063</vt:i4>
      </vt:variant>
      <vt:variant>
        <vt:i4>1586</vt:i4>
      </vt:variant>
      <vt:variant>
        <vt:i4>0</vt:i4>
      </vt:variant>
      <vt:variant>
        <vt:i4>5</vt:i4>
      </vt:variant>
      <vt:variant>
        <vt:lpwstr/>
      </vt:variant>
      <vt:variant>
        <vt:lpwstr>_Toc350509421</vt:lpwstr>
      </vt:variant>
      <vt:variant>
        <vt:i4>1835063</vt:i4>
      </vt:variant>
      <vt:variant>
        <vt:i4>1580</vt:i4>
      </vt:variant>
      <vt:variant>
        <vt:i4>0</vt:i4>
      </vt:variant>
      <vt:variant>
        <vt:i4>5</vt:i4>
      </vt:variant>
      <vt:variant>
        <vt:lpwstr/>
      </vt:variant>
      <vt:variant>
        <vt:lpwstr>_Toc350509420</vt:lpwstr>
      </vt:variant>
      <vt:variant>
        <vt:i4>2031671</vt:i4>
      </vt:variant>
      <vt:variant>
        <vt:i4>1574</vt:i4>
      </vt:variant>
      <vt:variant>
        <vt:i4>0</vt:i4>
      </vt:variant>
      <vt:variant>
        <vt:i4>5</vt:i4>
      </vt:variant>
      <vt:variant>
        <vt:lpwstr/>
      </vt:variant>
      <vt:variant>
        <vt:lpwstr>_Toc350509419</vt:lpwstr>
      </vt:variant>
      <vt:variant>
        <vt:i4>2031671</vt:i4>
      </vt:variant>
      <vt:variant>
        <vt:i4>1568</vt:i4>
      </vt:variant>
      <vt:variant>
        <vt:i4>0</vt:i4>
      </vt:variant>
      <vt:variant>
        <vt:i4>5</vt:i4>
      </vt:variant>
      <vt:variant>
        <vt:lpwstr/>
      </vt:variant>
      <vt:variant>
        <vt:lpwstr>_Toc350509418</vt:lpwstr>
      </vt:variant>
      <vt:variant>
        <vt:i4>2031671</vt:i4>
      </vt:variant>
      <vt:variant>
        <vt:i4>1562</vt:i4>
      </vt:variant>
      <vt:variant>
        <vt:i4>0</vt:i4>
      </vt:variant>
      <vt:variant>
        <vt:i4>5</vt:i4>
      </vt:variant>
      <vt:variant>
        <vt:lpwstr/>
      </vt:variant>
      <vt:variant>
        <vt:lpwstr>_Toc350509417</vt:lpwstr>
      </vt:variant>
      <vt:variant>
        <vt:i4>2031671</vt:i4>
      </vt:variant>
      <vt:variant>
        <vt:i4>1556</vt:i4>
      </vt:variant>
      <vt:variant>
        <vt:i4>0</vt:i4>
      </vt:variant>
      <vt:variant>
        <vt:i4>5</vt:i4>
      </vt:variant>
      <vt:variant>
        <vt:lpwstr/>
      </vt:variant>
      <vt:variant>
        <vt:lpwstr>_Toc350509416</vt:lpwstr>
      </vt:variant>
      <vt:variant>
        <vt:i4>2031671</vt:i4>
      </vt:variant>
      <vt:variant>
        <vt:i4>1550</vt:i4>
      </vt:variant>
      <vt:variant>
        <vt:i4>0</vt:i4>
      </vt:variant>
      <vt:variant>
        <vt:i4>5</vt:i4>
      </vt:variant>
      <vt:variant>
        <vt:lpwstr/>
      </vt:variant>
      <vt:variant>
        <vt:lpwstr>_Toc350509415</vt:lpwstr>
      </vt:variant>
      <vt:variant>
        <vt:i4>2031671</vt:i4>
      </vt:variant>
      <vt:variant>
        <vt:i4>1544</vt:i4>
      </vt:variant>
      <vt:variant>
        <vt:i4>0</vt:i4>
      </vt:variant>
      <vt:variant>
        <vt:i4>5</vt:i4>
      </vt:variant>
      <vt:variant>
        <vt:lpwstr/>
      </vt:variant>
      <vt:variant>
        <vt:lpwstr>_Toc350509414</vt:lpwstr>
      </vt:variant>
      <vt:variant>
        <vt:i4>2031671</vt:i4>
      </vt:variant>
      <vt:variant>
        <vt:i4>1538</vt:i4>
      </vt:variant>
      <vt:variant>
        <vt:i4>0</vt:i4>
      </vt:variant>
      <vt:variant>
        <vt:i4>5</vt:i4>
      </vt:variant>
      <vt:variant>
        <vt:lpwstr/>
      </vt:variant>
      <vt:variant>
        <vt:lpwstr>_Toc350509413</vt:lpwstr>
      </vt:variant>
      <vt:variant>
        <vt:i4>2031671</vt:i4>
      </vt:variant>
      <vt:variant>
        <vt:i4>1532</vt:i4>
      </vt:variant>
      <vt:variant>
        <vt:i4>0</vt:i4>
      </vt:variant>
      <vt:variant>
        <vt:i4>5</vt:i4>
      </vt:variant>
      <vt:variant>
        <vt:lpwstr/>
      </vt:variant>
      <vt:variant>
        <vt:lpwstr>_Toc350509412</vt:lpwstr>
      </vt:variant>
      <vt:variant>
        <vt:i4>2031671</vt:i4>
      </vt:variant>
      <vt:variant>
        <vt:i4>1526</vt:i4>
      </vt:variant>
      <vt:variant>
        <vt:i4>0</vt:i4>
      </vt:variant>
      <vt:variant>
        <vt:i4>5</vt:i4>
      </vt:variant>
      <vt:variant>
        <vt:lpwstr/>
      </vt:variant>
      <vt:variant>
        <vt:lpwstr>_Toc350509411</vt:lpwstr>
      </vt:variant>
      <vt:variant>
        <vt:i4>2031671</vt:i4>
      </vt:variant>
      <vt:variant>
        <vt:i4>1520</vt:i4>
      </vt:variant>
      <vt:variant>
        <vt:i4>0</vt:i4>
      </vt:variant>
      <vt:variant>
        <vt:i4>5</vt:i4>
      </vt:variant>
      <vt:variant>
        <vt:lpwstr/>
      </vt:variant>
      <vt:variant>
        <vt:lpwstr>_Toc350509410</vt:lpwstr>
      </vt:variant>
      <vt:variant>
        <vt:i4>1966135</vt:i4>
      </vt:variant>
      <vt:variant>
        <vt:i4>1514</vt:i4>
      </vt:variant>
      <vt:variant>
        <vt:i4>0</vt:i4>
      </vt:variant>
      <vt:variant>
        <vt:i4>5</vt:i4>
      </vt:variant>
      <vt:variant>
        <vt:lpwstr/>
      </vt:variant>
      <vt:variant>
        <vt:lpwstr>_Toc350509409</vt:lpwstr>
      </vt:variant>
      <vt:variant>
        <vt:i4>1966135</vt:i4>
      </vt:variant>
      <vt:variant>
        <vt:i4>1508</vt:i4>
      </vt:variant>
      <vt:variant>
        <vt:i4>0</vt:i4>
      </vt:variant>
      <vt:variant>
        <vt:i4>5</vt:i4>
      </vt:variant>
      <vt:variant>
        <vt:lpwstr/>
      </vt:variant>
      <vt:variant>
        <vt:lpwstr>_Toc350509408</vt:lpwstr>
      </vt:variant>
      <vt:variant>
        <vt:i4>1966135</vt:i4>
      </vt:variant>
      <vt:variant>
        <vt:i4>1502</vt:i4>
      </vt:variant>
      <vt:variant>
        <vt:i4>0</vt:i4>
      </vt:variant>
      <vt:variant>
        <vt:i4>5</vt:i4>
      </vt:variant>
      <vt:variant>
        <vt:lpwstr/>
      </vt:variant>
      <vt:variant>
        <vt:lpwstr>_Toc350509407</vt:lpwstr>
      </vt:variant>
      <vt:variant>
        <vt:i4>1966135</vt:i4>
      </vt:variant>
      <vt:variant>
        <vt:i4>1496</vt:i4>
      </vt:variant>
      <vt:variant>
        <vt:i4>0</vt:i4>
      </vt:variant>
      <vt:variant>
        <vt:i4>5</vt:i4>
      </vt:variant>
      <vt:variant>
        <vt:lpwstr/>
      </vt:variant>
      <vt:variant>
        <vt:lpwstr>_Toc350509406</vt:lpwstr>
      </vt:variant>
      <vt:variant>
        <vt:i4>1966135</vt:i4>
      </vt:variant>
      <vt:variant>
        <vt:i4>1490</vt:i4>
      </vt:variant>
      <vt:variant>
        <vt:i4>0</vt:i4>
      </vt:variant>
      <vt:variant>
        <vt:i4>5</vt:i4>
      </vt:variant>
      <vt:variant>
        <vt:lpwstr/>
      </vt:variant>
      <vt:variant>
        <vt:lpwstr>_Toc350509405</vt:lpwstr>
      </vt:variant>
      <vt:variant>
        <vt:i4>1966135</vt:i4>
      </vt:variant>
      <vt:variant>
        <vt:i4>1484</vt:i4>
      </vt:variant>
      <vt:variant>
        <vt:i4>0</vt:i4>
      </vt:variant>
      <vt:variant>
        <vt:i4>5</vt:i4>
      </vt:variant>
      <vt:variant>
        <vt:lpwstr/>
      </vt:variant>
      <vt:variant>
        <vt:lpwstr>_Toc350509404</vt:lpwstr>
      </vt:variant>
      <vt:variant>
        <vt:i4>1966135</vt:i4>
      </vt:variant>
      <vt:variant>
        <vt:i4>1478</vt:i4>
      </vt:variant>
      <vt:variant>
        <vt:i4>0</vt:i4>
      </vt:variant>
      <vt:variant>
        <vt:i4>5</vt:i4>
      </vt:variant>
      <vt:variant>
        <vt:lpwstr/>
      </vt:variant>
      <vt:variant>
        <vt:lpwstr>_Toc350509403</vt:lpwstr>
      </vt:variant>
      <vt:variant>
        <vt:i4>1966135</vt:i4>
      </vt:variant>
      <vt:variant>
        <vt:i4>1472</vt:i4>
      </vt:variant>
      <vt:variant>
        <vt:i4>0</vt:i4>
      </vt:variant>
      <vt:variant>
        <vt:i4>5</vt:i4>
      </vt:variant>
      <vt:variant>
        <vt:lpwstr/>
      </vt:variant>
      <vt:variant>
        <vt:lpwstr>_Toc350509402</vt:lpwstr>
      </vt:variant>
      <vt:variant>
        <vt:i4>1966135</vt:i4>
      </vt:variant>
      <vt:variant>
        <vt:i4>1466</vt:i4>
      </vt:variant>
      <vt:variant>
        <vt:i4>0</vt:i4>
      </vt:variant>
      <vt:variant>
        <vt:i4>5</vt:i4>
      </vt:variant>
      <vt:variant>
        <vt:lpwstr/>
      </vt:variant>
      <vt:variant>
        <vt:lpwstr>_Toc350509401</vt:lpwstr>
      </vt:variant>
      <vt:variant>
        <vt:i4>1966135</vt:i4>
      </vt:variant>
      <vt:variant>
        <vt:i4>1460</vt:i4>
      </vt:variant>
      <vt:variant>
        <vt:i4>0</vt:i4>
      </vt:variant>
      <vt:variant>
        <vt:i4>5</vt:i4>
      </vt:variant>
      <vt:variant>
        <vt:lpwstr/>
      </vt:variant>
      <vt:variant>
        <vt:lpwstr>_Toc350509400</vt:lpwstr>
      </vt:variant>
      <vt:variant>
        <vt:i4>1507376</vt:i4>
      </vt:variant>
      <vt:variant>
        <vt:i4>1454</vt:i4>
      </vt:variant>
      <vt:variant>
        <vt:i4>0</vt:i4>
      </vt:variant>
      <vt:variant>
        <vt:i4>5</vt:i4>
      </vt:variant>
      <vt:variant>
        <vt:lpwstr/>
      </vt:variant>
      <vt:variant>
        <vt:lpwstr>_Toc350509399</vt:lpwstr>
      </vt:variant>
      <vt:variant>
        <vt:i4>1507376</vt:i4>
      </vt:variant>
      <vt:variant>
        <vt:i4>1448</vt:i4>
      </vt:variant>
      <vt:variant>
        <vt:i4>0</vt:i4>
      </vt:variant>
      <vt:variant>
        <vt:i4>5</vt:i4>
      </vt:variant>
      <vt:variant>
        <vt:lpwstr/>
      </vt:variant>
      <vt:variant>
        <vt:lpwstr>_Toc350509398</vt:lpwstr>
      </vt:variant>
      <vt:variant>
        <vt:i4>1507376</vt:i4>
      </vt:variant>
      <vt:variant>
        <vt:i4>1442</vt:i4>
      </vt:variant>
      <vt:variant>
        <vt:i4>0</vt:i4>
      </vt:variant>
      <vt:variant>
        <vt:i4>5</vt:i4>
      </vt:variant>
      <vt:variant>
        <vt:lpwstr/>
      </vt:variant>
      <vt:variant>
        <vt:lpwstr>_Toc350509397</vt:lpwstr>
      </vt:variant>
      <vt:variant>
        <vt:i4>1507376</vt:i4>
      </vt:variant>
      <vt:variant>
        <vt:i4>1436</vt:i4>
      </vt:variant>
      <vt:variant>
        <vt:i4>0</vt:i4>
      </vt:variant>
      <vt:variant>
        <vt:i4>5</vt:i4>
      </vt:variant>
      <vt:variant>
        <vt:lpwstr/>
      </vt:variant>
      <vt:variant>
        <vt:lpwstr>_Toc350509396</vt:lpwstr>
      </vt:variant>
      <vt:variant>
        <vt:i4>1507376</vt:i4>
      </vt:variant>
      <vt:variant>
        <vt:i4>1430</vt:i4>
      </vt:variant>
      <vt:variant>
        <vt:i4>0</vt:i4>
      </vt:variant>
      <vt:variant>
        <vt:i4>5</vt:i4>
      </vt:variant>
      <vt:variant>
        <vt:lpwstr/>
      </vt:variant>
      <vt:variant>
        <vt:lpwstr>_Toc350509395</vt:lpwstr>
      </vt:variant>
      <vt:variant>
        <vt:i4>1507376</vt:i4>
      </vt:variant>
      <vt:variant>
        <vt:i4>1424</vt:i4>
      </vt:variant>
      <vt:variant>
        <vt:i4>0</vt:i4>
      </vt:variant>
      <vt:variant>
        <vt:i4>5</vt:i4>
      </vt:variant>
      <vt:variant>
        <vt:lpwstr/>
      </vt:variant>
      <vt:variant>
        <vt:lpwstr>_Toc350509394</vt:lpwstr>
      </vt:variant>
      <vt:variant>
        <vt:i4>1507376</vt:i4>
      </vt:variant>
      <vt:variant>
        <vt:i4>1418</vt:i4>
      </vt:variant>
      <vt:variant>
        <vt:i4>0</vt:i4>
      </vt:variant>
      <vt:variant>
        <vt:i4>5</vt:i4>
      </vt:variant>
      <vt:variant>
        <vt:lpwstr/>
      </vt:variant>
      <vt:variant>
        <vt:lpwstr>_Toc350509393</vt:lpwstr>
      </vt:variant>
      <vt:variant>
        <vt:i4>1507376</vt:i4>
      </vt:variant>
      <vt:variant>
        <vt:i4>1412</vt:i4>
      </vt:variant>
      <vt:variant>
        <vt:i4>0</vt:i4>
      </vt:variant>
      <vt:variant>
        <vt:i4>5</vt:i4>
      </vt:variant>
      <vt:variant>
        <vt:lpwstr/>
      </vt:variant>
      <vt:variant>
        <vt:lpwstr>_Toc350509392</vt:lpwstr>
      </vt:variant>
      <vt:variant>
        <vt:i4>1507376</vt:i4>
      </vt:variant>
      <vt:variant>
        <vt:i4>1406</vt:i4>
      </vt:variant>
      <vt:variant>
        <vt:i4>0</vt:i4>
      </vt:variant>
      <vt:variant>
        <vt:i4>5</vt:i4>
      </vt:variant>
      <vt:variant>
        <vt:lpwstr/>
      </vt:variant>
      <vt:variant>
        <vt:lpwstr>_Toc350509391</vt:lpwstr>
      </vt:variant>
      <vt:variant>
        <vt:i4>1507376</vt:i4>
      </vt:variant>
      <vt:variant>
        <vt:i4>1400</vt:i4>
      </vt:variant>
      <vt:variant>
        <vt:i4>0</vt:i4>
      </vt:variant>
      <vt:variant>
        <vt:i4>5</vt:i4>
      </vt:variant>
      <vt:variant>
        <vt:lpwstr/>
      </vt:variant>
      <vt:variant>
        <vt:lpwstr>_Toc350509390</vt:lpwstr>
      </vt:variant>
      <vt:variant>
        <vt:i4>1441840</vt:i4>
      </vt:variant>
      <vt:variant>
        <vt:i4>1394</vt:i4>
      </vt:variant>
      <vt:variant>
        <vt:i4>0</vt:i4>
      </vt:variant>
      <vt:variant>
        <vt:i4>5</vt:i4>
      </vt:variant>
      <vt:variant>
        <vt:lpwstr/>
      </vt:variant>
      <vt:variant>
        <vt:lpwstr>_Toc350509389</vt:lpwstr>
      </vt:variant>
      <vt:variant>
        <vt:i4>1441840</vt:i4>
      </vt:variant>
      <vt:variant>
        <vt:i4>1388</vt:i4>
      </vt:variant>
      <vt:variant>
        <vt:i4>0</vt:i4>
      </vt:variant>
      <vt:variant>
        <vt:i4>5</vt:i4>
      </vt:variant>
      <vt:variant>
        <vt:lpwstr/>
      </vt:variant>
      <vt:variant>
        <vt:lpwstr>_Toc350509388</vt:lpwstr>
      </vt:variant>
      <vt:variant>
        <vt:i4>1441840</vt:i4>
      </vt:variant>
      <vt:variant>
        <vt:i4>1382</vt:i4>
      </vt:variant>
      <vt:variant>
        <vt:i4>0</vt:i4>
      </vt:variant>
      <vt:variant>
        <vt:i4>5</vt:i4>
      </vt:variant>
      <vt:variant>
        <vt:lpwstr/>
      </vt:variant>
      <vt:variant>
        <vt:lpwstr>_Toc350509387</vt:lpwstr>
      </vt:variant>
      <vt:variant>
        <vt:i4>1441840</vt:i4>
      </vt:variant>
      <vt:variant>
        <vt:i4>1376</vt:i4>
      </vt:variant>
      <vt:variant>
        <vt:i4>0</vt:i4>
      </vt:variant>
      <vt:variant>
        <vt:i4>5</vt:i4>
      </vt:variant>
      <vt:variant>
        <vt:lpwstr/>
      </vt:variant>
      <vt:variant>
        <vt:lpwstr>_Toc350509386</vt:lpwstr>
      </vt:variant>
      <vt:variant>
        <vt:i4>1441840</vt:i4>
      </vt:variant>
      <vt:variant>
        <vt:i4>1370</vt:i4>
      </vt:variant>
      <vt:variant>
        <vt:i4>0</vt:i4>
      </vt:variant>
      <vt:variant>
        <vt:i4>5</vt:i4>
      </vt:variant>
      <vt:variant>
        <vt:lpwstr/>
      </vt:variant>
      <vt:variant>
        <vt:lpwstr>_Toc350509385</vt:lpwstr>
      </vt:variant>
      <vt:variant>
        <vt:i4>1441840</vt:i4>
      </vt:variant>
      <vt:variant>
        <vt:i4>1364</vt:i4>
      </vt:variant>
      <vt:variant>
        <vt:i4>0</vt:i4>
      </vt:variant>
      <vt:variant>
        <vt:i4>5</vt:i4>
      </vt:variant>
      <vt:variant>
        <vt:lpwstr/>
      </vt:variant>
      <vt:variant>
        <vt:lpwstr>_Toc350509384</vt:lpwstr>
      </vt:variant>
      <vt:variant>
        <vt:i4>1441840</vt:i4>
      </vt:variant>
      <vt:variant>
        <vt:i4>1358</vt:i4>
      </vt:variant>
      <vt:variant>
        <vt:i4>0</vt:i4>
      </vt:variant>
      <vt:variant>
        <vt:i4>5</vt:i4>
      </vt:variant>
      <vt:variant>
        <vt:lpwstr/>
      </vt:variant>
      <vt:variant>
        <vt:lpwstr>_Toc350509383</vt:lpwstr>
      </vt:variant>
      <vt:variant>
        <vt:i4>1441840</vt:i4>
      </vt:variant>
      <vt:variant>
        <vt:i4>1352</vt:i4>
      </vt:variant>
      <vt:variant>
        <vt:i4>0</vt:i4>
      </vt:variant>
      <vt:variant>
        <vt:i4>5</vt:i4>
      </vt:variant>
      <vt:variant>
        <vt:lpwstr/>
      </vt:variant>
      <vt:variant>
        <vt:lpwstr>_Toc350509382</vt:lpwstr>
      </vt:variant>
      <vt:variant>
        <vt:i4>1441840</vt:i4>
      </vt:variant>
      <vt:variant>
        <vt:i4>1346</vt:i4>
      </vt:variant>
      <vt:variant>
        <vt:i4>0</vt:i4>
      </vt:variant>
      <vt:variant>
        <vt:i4>5</vt:i4>
      </vt:variant>
      <vt:variant>
        <vt:lpwstr/>
      </vt:variant>
      <vt:variant>
        <vt:lpwstr>_Toc350509381</vt:lpwstr>
      </vt:variant>
      <vt:variant>
        <vt:i4>1441840</vt:i4>
      </vt:variant>
      <vt:variant>
        <vt:i4>1340</vt:i4>
      </vt:variant>
      <vt:variant>
        <vt:i4>0</vt:i4>
      </vt:variant>
      <vt:variant>
        <vt:i4>5</vt:i4>
      </vt:variant>
      <vt:variant>
        <vt:lpwstr/>
      </vt:variant>
      <vt:variant>
        <vt:lpwstr>_Toc350509380</vt:lpwstr>
      </vt:variant>
      <vt:variant>
        <vt:i4>1638448</vt:i4>
      </vt:variant>
      <vt:variant>
        <vt:i4>1334</vt:i4>
      </vt:variant>
      <vt:variant>
        <vt:i4>0</vt:i4>
      </vt:variant>
      <vt:variant>
        <vt:i4>5</vt:i4>
      </vt:variant>
      <vt:variant>
        <vt:lpwstr/>
      </vt:variant>
      <vt:variant>
        <vt:lpwstr>_Toc350509379</vt:lpwstr>
      </vt:variant>
      <vt:variant>
        <vt:i4>1638448</vt:i4>
      </vt:variant>
      <vt:variant>
        <vt:i4>1328</vt:i4>
      </vt:variant>
      <vt:variant>
        <vt:i4>0</vt:i4>
      </vt:variant>
      <vt:variant>
        <vt:i4>5</vt:i4>
      </vt:variant>
      <vt:variant>
        <vt:lpwstr/>
      </vt:variant>
      <vt:variant>
        <vt:lpwstr>_Toc350509378</vt:lpwstr>
      </vt:variant>
      <vt:variant>
        <vt:i4>1638448</vt:i4>
      </vt:variant>
      <vt:variant>
        <vt:i4>1322</vt:i4>
      </vt:variant>
      <vt:variant>
        <vt:i4>0</vt:i4>
      </vt:variant>
      <vt:variant>
        <vt:i4>5</vt:i4>
      </vt:variant>
      <vt:variant>
        <vt:lpwstr/>
      </vt:variant>
      <vt:variant>
        <vt:lpwstr>_Toc350509377</vt:lpwstr>
      </vt:variant>
      <vt:variant>
        <vt:i4>1638448</vt:i4>
      </vt:variant>
      <vt:variant>
        <vt:i4>1316</vt:i4>
      </vt:variant>
      <vt:variant>
        <vt:i4>0</vt:i4>
      </vt:variant>
      <vt:variant>
        <vt:i4>5</vt:i4>
      </vt:variant>
      <vt:variant>
        <vt:lpwstr/>
      </vt:variant>
      <vt:variant>
        <vt:lpwstr>_Toc350509376</vt:lpwstr>
      </vt:variant>
      <vt:variant>
        <vt:i4>1638448</vt:i4>
      </vt:variant>
      <vt:variant>
        <vt:i4>1310</vt:i4>
      </vt:variant>
      <vt:variant>
        <vt:i4>0</vt:i4>
      </vt:variant>
      <vt:variant>
        <vt:i4>5</vt:i4>
      </vt:variant>
      <vt:variant>
        <vt:lpwstr/>
      </vt:variant>
      <vt:variant>
        <vt:lpwstr>_Toc350509375</vt:lpwstr>
      </vt:variant>
      <vt:variant>
        <vt:i4>1638448</vt:i4>
      </vt:variant>
      <vt:variant>
        <vt:i4>1304</vt:i4>
      </vt:variant>
      <vt:variant>
        <vt:i4>0</vt:i4>
      </vt:variant>
      <vt:variant>
        <vt:i4>5</vt:i4>
      </vt:variant>
      <vt:variant>
        <vt:lpwstr/>
      </vt:variant>
      <vt:variant>
        <vt:lpwstr>_Toc350509374</vt:lpwstr>
      </vt:variant>
      <vt:variant>
        <vt:i4>1638448</vt:i4>
      </vt:variant>
      <vt:variant>
        <vt:i4>1298</vt:i4>
      </vt:variant>
      <vt:variant>
        <vt:i4>0</vt:i4>
      </vt:variant>
      <vt:variant>
        <vt:i4>5</vt:i4>
      </vt:variant>
      <vt:variant>
        <vt:lpwstr/>
      </vt:variant>
      <vt:variant>
        <vt:lpwstr>_Toc350509373</vt:lpwstr>
      </vt:variant>
      <vt:variant>
        <vt:i4>1638448</vt:i4>
      </vt:variant>
      <vt:variant>
        <vt:i4>1292</vt:i4>
      </vt:variant>
      <vt:variant>
        <vt:i4>0</vt:i4>
      </vt:variant>
      <vt:variant>
        <vt:i4>5</vt:i4>
      </vt:variant>
      <vt:variant>
        <vt:lpwstr/>
      </vt:variant>
      <vt:variant>
        <vt:lpwstr>_Toc350509372</vt:lpwstr>
      </vt:variant>
      <vt:variant>
        <vt:i4>1638448</vt:i4>
      </vt:variant>
      <vt:variant>
        <vt:i4>1286</vt:i4>
      </vt:variant>
      <vt:variant>
        <vt:i4>0</vt:i4>
      </vt:variant>
      <vt:variant>
        <vt:i4>5</vt:i4>
      </vt:variant>
      <vt:variant>
        <vt:lpwstr/>
      </vt:variant>
      <vt:variant>
        <vt:lpwstr>_Toc350509371</vt:lpwstr>
      </vt:variant>
      <vt:variant>
        <vt:i4>1638448</vt:i4>
      </vt:variant>
      <vt:variant>
        <vt:i4>1280</vt:i4>
      </vt:variant>
      <vt:variant>
        <vt:i4>0</vt:i4>
      </vt:variant>
      <vt:variant>
        <vt:i4>5</vt:i4>
      </vt:variant>
      <vt:variant>
        <vt:lpwstr/>
      </vt:variant>
      <vt:variant>
        <vt:lpwstr>_Toc350509370</vt:lpwstr>
      </vt:variant>
      <vt:variant>
        <vt:i4>1572912</vt:i4>
      </vt:variant>
      <vt:variant>
        <vt:i4>1274</vt:i4>
      </vt:variant>
      <vt:variant>
        <vt:i4>0</vt:i4>
      </vt:variant>
      <vt:variant>
        <vt:i4>5</vt:i4>
      </vt:variant>
      <vt:variant>
        <vt:lpwstr/>
      </vt:variant>
      <vt:variant>
        <vt:lpwstr>_Toc350509369</vt:lpwstr>
      </vt:variant>
      <vt:variant>
        <vt:i4>1572912</vt:i4>
      </vt:variant>
      <vt:variant>
        <vt:i4>1268</vt:i4>
      </vt:variant>
      <vt:variant>
        <vt:i4>0</vt:i4>
      </vt:variant>
      <vt:variant>
        <vt:i4>5</vt:i4>
      </vt:variant>
      <vt:variant>
        <vt:lpwstr/>
      </vt:variant>
      <vt:variant>
        <vt:lpwstr>_Toc350509368</vt:lpwstr>
      </vt:variant>
      <vt:variant>
        <vt:i4>1572912</vt:i4>
      </vt:variant>
      <vt:variant>
        <vt:i4>1262</vt:i4>
      </vt:variant>
      <vt:variant>
        <vt:i4>0</vt:i4>
      </vt:variant>
      <vt:variant>
        <vt:i4>5</vt:i4>
      </vt:variant>
      <vt:variant>
        <vt:lpwstr/>
      </vt:variant>
      <vt:variant>
        <vt:lpwstr>_Toc350509367</vt:lpwstr>
      </vt:variant>
      <vt:variant>
        <vt:i4>1572912</vt:i4>
      </vt:variant>
      <vt:variant>
        <vt:i4>1256</vt:i4>
      </vt:variant>
      <vt:variant>
        <vt:i4>0</vt:i4>
      </vt:variant>
      <vt:variant>
        <vt:i4>5</vt:i4>
      </vt:variant>
      <vt:variant>
        <vt:lpwstr/>
      </vt:variant>
      <vt:variant>
        <vt:lpwstr>_Toc350509366</vt:lpwstr>
      </vt:variant>
      <vt:variant>
        <vt:i4>1572912</vt:i4>
      </vt:variant>
      <vt:variant>
        <vt:i4>1250</vt:i4>
      </vt:variant>
      <vt:variant>
        <vt:i4>0</vt:i4>
      </vt:variant>
      <vt:variant>
        <vt:i4>5</vt:i4>
      </vt:variant>
      <vt:variant>
        <vt:lpwstr/>
      </vt:variant>
      <vt:variant>
        <vt:lpwstr>_Toc350509365</vt:lpwstr>
      </vt:variant>
      <vt:variant>
        <vt:i4>1572912</vt:i4>
      </vt:variant>
      <vt:variant>
        <vt:i4>1244</vt:i4>
      </vt:variant>
      <vt:variant>
        <vt:i4>0</vt:i4>
      </vt:variant>
      <vt:variant>
        <vt:i4>5</vt:i4>
      </vt:variant>
      <vt:variant>
        <vt:lpwstr/>
      </vt:variant>
      <vt:variant>
        <vt:lpwstr>_Toc350509364</vt:lpwstr>
      </vt:variant>
      <vt:variant>
        <vt:i4>1572912</vt:i4>
      </vt:variant>
      <vt:variant>
        <vt:i4>1238</vt:i4>
      </vt:variant>
      <vt:variant>
        <vt:i4>0</vt:i4>
      </vt:variant>
      <vt:variant>
        <vt:i4>5</vt:i4>
      </vt:variant>
      <vt:variant>
        <vt:lpwstr/>
      </vt:variant>
      <vt:variant>
        <vt:lpwstr>_Toc350509363</vt:lpwstr>
      </vt:variant>
      <vt:variant>
        <vt:i4>1572912</vt:i4>
      </vt:variant>
      <vt:variant>
        <vt:i4>1232</vt:i4>
      </vt:variant>
      <vt:variant>
        <vt:i4>0</vt:i4>
      </vt:variant>
      <vt:variant>
        <vt:i4>5</vt:i4>
      </vt:variant>
      <vt:variant>
        <vt:lpwstr/>
      </vt:variant>
      <vt:variant>
        <vt:lpwstr>_Toc350509362</vt:lpwstr>
      </vt:variant>
      <vt:variant>
        <vt:i4>1572912</vt:i4>
      </vt:variant>
      <vt:variant>
        <vt:i4>1226</vt:i4>
      </vt:variant>
      <vt:variant>
        <vt:i4>0</vt:i4>
      </vt:variant>
      <vt:variant>
        <vt:i4>5</vt:i4>
      </vt:variant>
      <vt:variant>
        <vt:lpwstr/>
      </vt:variant>
      <vt:variant>
        <vt:lpwstr>_Toc350509361</vt:lpwstr>
      </vt:variant>
      <vt:variant>
        <vt:i4>1572912</vt:i4>
      </vt:variant>
      <vt:variant>
        <vt:i4>1220</vt:i4>
      </vt:variant>
      <vt:variant>
        <vt:i4>0</vt:i4>
      </vt:variant>
      <vt:variant>
        <vt:i4>5</vt:i4>
      </vt:variant>
      <vt:variant>
        <vt:lpwstr/>
      </vt:variant>
      <vt:variant>
        <vt:lpwstr>_Toc350509360</vt:lpwstr>
      </vt:variant>
      <vt:variant>
        <vt:i4>1769520</vt:i4>
      </vt:variant>
      <vt:variant>
        <vt:i4>1214</vt:i4>
      </vt:variant>
      <vt:variant>
        <vt:i4>0</vt:i4>
      </vt:variant>
      <vt:variant>
        <vt:i4>5</vt:i4>
      </vt:variant>
      <vt:variant>
        <vt:lpwstr/>
      </vt:variant>
      <vt:variant>
        <vt:lpwstr>_Toc350509359</vt:lpwstr>
      </vt:variant>
      <vt:variant>
        <vt:i4>1769520</vt:i4>
      </vt:variant>
      <vt:variant>
        <vt:i4>1208</vt:i4>
      </vt:variant>
      <vt:variant>
        <vt:i4>0</vt:i4>
      </vt:variant>
      <vt:variant>
        <vt:i4>5</vt:i4>
      </vt:variant>
      <vt:variant>
        <vt:lpwstr/>
      </vt:variant>
      <vt:variant>
        <vt:lpwstr>_Toc350509358</vt:lpwstr>
      </vt:variant>
      <vt:variant>
        <vt:i4>1769520</vt:i4>
      </vt:variant>
      <vt:variant>
        <vt:i4>1202</vt:i4>
      </vt:variant>
      <vt:variant>
        <vt:i4>0</vt:i4>
      </vt:variant>
      <vt:variant>
        <vt:i4>5</vt:i4>
      </vt:variant>
      <vt:variant>
        <vt:lpwstr/>
      </vt:variant>
      <vt:variant>
        <vt:lpwstr>_Toc350509357</vt:lpwstr>
      </vt:variant>
      <vt:variant>
        <vt:i4>1769520</vt:i4>
      </vt:variant>
      <vt:variant>
        <vt:i4>1196</vt:i4>
      </vt:variant>
      <vt:variant>
        <vt:i4>0</vt:i4>
      </vt:variant>
      <vt:variant>
        <vt:i4>5</vt:i4>
      </vt:variant>
      <vt:variant>
        <vt:lpwstr/>
      </vt:variant>
      <vt:variant>
        <vt:lpwstr>_Toc350509356</vt:lpwstr>
      </vt:variant>
      <vt:variant>
        <vt:i4>1769520</vt:i4>
      </vt:variant>
      <vt:variant>
        <vt:i4>1190</vt:i4>
      </vt:variant>
      <vt:variant>
        <vt:i4>0</vt:i4>
      </vt:variant>
      <vt:variant>
        <vt:i4>5</vt:i4>
      </vt:variant>
      <vt:variant>
        <vt:lpwstr/>
      </vt:variant>
      <vt:variant>
        <vt:lpwstr>_Toc350509355</vt:lpwstr>
      </vt:variant>
      <vt:variant>
        <vt:i4>1769520</vt:i4>
      </vt:variant>
      <vt:variant>
        <vt:i4>1184</vt:i4>
      </vt:variant>
      <vt:variant>
        <vt:i4>0</vt:i4>
      </vt:variant>
      <vt:variant>
        <vt:i4>5</vt:i4>
      </vt:variant>
      <vt:variant>
        <vt:lpwstr/>
      </vt:variant>
      <vt:variant>
        <vt:lpwstr>_Toc350509354</vt:lpwstr>
      </vt:variant>
      <vt:variant>
        <vt:i4>1769520</vt:i4>
      </vt:variant>
      <vt:variant>
        <vt:i4>1178</vt:i4>
      </vt:variant>
      <vt:variant>
        <vt:i4>0</vt:i4>
      </vt:variant>
      <vt:variant>
        <vt:i4>5</vt:i4>
      </vt:variant>
      <vt:variant>
        <vt:lpwstr/>
      </vt:variant>
      <vt:variant>
        <vt:lpwstr>_Toc350509353</vt:lpwstr>
      </vt:variant>
      <vt:variant>
        <vt:i4>1769520</vt:i4>
      </vt:variant>
      <vt:variant>
        <vt:i4>1172</vt:i4>
      </vt:variant>
      <vt:variant>
        <vt:i4>0</vt:i4>
      </vt:variant>
      <vt:variant>
        <vt:i4>5</vt:i4>
      </vt:variant>
      <vt:variant>
        <vt:lpwstr/>
      </vt:variant>
      <vt:variant>
        <vt:lpwstr>_Toc350509352</vt:lpwstr>
      </vt:variant>
      <vt:variant>
        <vt:i4>1769520</vt:i4>
      </vt:variant>
      <vt:variant>
        <vt:i4>1166</vt:i4>
      </vt:variant>
      <vt:variant>
        <vt:i4>0</vt:i4>
      </vt:variant>
      <vt:variant>
        <vt:i4>5</vt:i4>
      </vt:variant>
      <vt:variant>
        <vt:lpwstr/>
      </vt:variant>
      <vt:variant>
        <vt:lpwstr>_Toc350509351</vt:lpwstr>
      </vt:variant>
      <vt:variant>
        <vt:i4>1769520</vt:i4>
      </vt:variant>
      <vt:variant>
        <vt:i4>1160</vt:i4>
      </vt:variant>
      <vt:variant>
        <vt:i4>0</vt:i4>
      </vt:variant>
      <vt:variant>
        <vt:i4>5</vt:i4>
      </vt:variant>
      <vt:variant>
        <vt:lpwstr/>
      </vt:variant>
      <vt:variant>
        <vt:lpwstr>_Toc350509350</vt:lpwstr>
      </vt:variant>
      <vt:variant>
        <vt:i4>1703984</vt:i4>
      </vt:variant>
      <vt:variant>
        <vt:i4>1154</vt:i4>
      </vt:variant>
      <vt:variant>
        <vt:i4>0</vt:i4>
      </vt:variant>
      <vt:variant>
        <vt:i4>5</vt:i4>
      </vt:variant>
      <vt:variant>
        <vt:lpwstr/>
      </vt:variant>
      <vt:variant>
        <vt:lpwstr>_Toc350509349</vt:lpwstr>
      </vt:variant>
      <vt:variant>
        <vt:i4>1703984</vt:i4>
      </vt:variant>
      <vt:variant>
        <vt:i4>1148</vt:i4>
      </vt:variant>
      <vt:variant>
        <vt:i4>0</vt:i4>
      </vt:variant>
      <vt:variant>
        <vt:i4>5</vt:i4>
      </vt:variant>
      <vt:variant>
        <vt:lpwstr/>
      </vt:variant>
      <vt:variant>
        <vt:lpwstr>_Toc350509348</vt:lpwstr>
      </vt:variant>
      <vt:variant>
        <vt:i4>1703984</vt:i4>
      </vt:variant>
      <vt:variant>
        <vt:i4>1142</vt:i4>
      </vt:variant>
      <vt:variant>
        <vt:i4>0</vt:i4>
      </vt:variant>
      <vt:variant>
        <vt:i4>5</vt:i4>
      </vt:variant>
      <vt:variant>
        <vt:lpwstr/>
      </vt:variant>
      <vt:variant>
        <vt:lpwstr>_Toc350509347</vt:lpwstr>
      </vt:variant>
      <vt:variant>
        <vt:i4>1703984</vt:i4>
      </vt:variant>
      <vt:variant>
        <vt:i4>1136</vt:i4>
      </vt:variant>
      <vt:variant>
        <vt:i4>0</vt:i4>
      </vt:variant>
      <vt:variant>
        <vt:i4>5</vt:i4>
      </vt:variant>
      <vt:variant>
        <vt:lpwstr/>
      </vt:variant>
      <vt:variant>
        <vt:lpwstr>_Toc350509346</vt:lpwstr>
      </vt:variant>
      <vt:variant>
        <vt:i4>1703984</vt:i4>
      </vt:variant>
      <vt:variant>
        <vt:i4>1130</vt:i4>
      </vt:variant>
      <vt:variant>
        <vt:i4>0</vt:i4>
      </vt:variant>
      <vt:variant>
        <vt:i4>5</vt:i4>
      </vt:variant>
      <vt:variant>
        <vt:lpwstr/>
      </vt:variant>
      <vt:variant>
        <vt:lpwstr>_Toc350509345</vt:lpwstr>
      </vt:variant>
      <vt:variant>
        <vt:i4>1703984</vt:i4>
      </vt:variant>
      <vt:variant>
        <vt:i4>1124</vt:i4>
      </vt:variant>
      <vt:variant>
        <vt:i4>0</vt:i4>
      </vt:variant>
      <vt:variant>
        <vt:i4>5</vt:i4>
      </vt:variant>
      <vt:variant>
        <vt:lpwstr/>
      </vt:variant>
      <vt:variant>
        <vt:lpwstr>_Toc350509344</vt:lpwstr>
      </vt:variant>
      <vt:variant>
        <vt:i4>1703984</vt:i4>
      </vt:variant>
      <vt:variant>
        <vt:i4>1118</vt:i4>
      </vt:variant>
      <vt:variant>
        <vt:i4>0</vt:i4>
      </vt:variant>
      <vt:variant>
        <vt:i4>5</vt:i4>
      </vt:variant>
      <vt:variant>
        <vt:lpwstr/>
      </vt:variant>
      <vt:variant>
        <vt:lpwstr>_Toc350509343</vt:lpwstr>
      </vt:variant>
      <vt:variant>
        <vt:i4>1703984</vt:i4>
      </vt:variant>
      <vt:variant>
        <vt:i4>1112</vt:i4>
      </vt:variant>
      <vt:variant>
        <vt:i4>0</vt:i4>
      </vt:variant>
      <vt:variant>
        <vt:i4>5</vt:i4>
      </vt:variant>
      <vt:variant>
        <vt:lpwstr/>
      </vt:variant>
      <vt:variant>
        <vt:lpwstr>_Toc350509342</vt:lpwstr>
      </vt:variant>
      <vt:variant>
        <vt:i4>1703984</vt:i4>
      </vt:variant>
      <vt:variant>
        <vt:i4>1106</vt:i4>
      </vt:variant>
      <vt:variant>
        <vt:i4>0</vt:i4>
      </vt:variant>
      <vt:variant>
        <vt:i4>5</vt:i4>
      </vt:variant>
      <vt:variant>
        <vt:lpwstr/>
      </vt:variant>
      <vt:variant>
        <vt:lpwstr>_Toc350509341</vt:lpwstr>
      </vt:variant>
      <vt:variant>
        <vt:i4>1703984</vt:i4>
      </vt:variant>
      <vt:variant>
        <vt:i4>1100</vt:i4>
      </vt:variant>
      <vt:variant>
        <vt:i4>0</vt:i4>
      </vt:variant>
      <vt:variant>
        <vt:i4>5</vt:i4>
      </vt:variant>
      <vt:variant>
        <vt:lpwstr/>
      </vt:variant>
      <vt:variant>
        <vt:lpwstr>_Toc350509340</vt:lpwstr>
      </vt:variant>
      <vt:variant>
        <vt:i4>1900592</vt:i4>
      </vt:variant>
      <vt:variant>
        <vt:i4>1094</vt:i4>
      </vt:variant>
      <vt:variant>
        <vt:i4>0</vt:i4>
      </vt:variant>
      <vt:variant>
        <vt:i4>5</vt:i4>
      </vt:variant>
      <vt:variant>
        <vt:lpwstr/>
      </vt:variant>
      <vt:variant>
        <vt:lpwstr>_Toc350509339</vt:lpwstr>
      </vt:variant>
      <vt:variant>
        <vt:i4>1900592</vt:i4>
      </vt:variant>
      <vt:variant>
        <vt:i4>1088</vt:i4>
      </vt:variant>
      <vt:variant>
        <vt:i4>0</vt:i4>
      </vt:variant>
      <vt:variant>
        <vt:i4>5</vt:i4>
      </vt:variant>
      <vt:variant>
        <vt:lpwstr/>
      </vt:variant>
      <vt:variant>
        <vt:lpwstr>_Toc350509338</vt:lpwstr>
      </vt:variant>
      <vt:variant>
        <vt:i4>1900592</vt:i4>
      </vt:variant>
      <vt:variant>
        <vt:i4>1082</vt:i4>
      </vt:variant>
      <vt:variant>
        <vt:i4>0</vt:i4>
      </vt:variant>
      <vt:variant>
        <vt:i4>5</vt:i4>
      </vt:variant>
      <vt:variant>
        <vt:lpwstr/>
      </vt:variant>
      <vt:variant>
        <vt:lpwstr>_Toc350509337</vt:lpwstr>
      </vt:variant>
      <vt:variant>
        <vt:i4>1900592</vt:i4>
      </vt:variant>
      <vt:variant>
        <vt:i4>1076</vt:i4>
      </vt:variant>
      <vt:variant>
        <vt:i4>0</vt:i4>
      </vt:variant>
      <vt:variant>
        <vt:i4>5</vt:i4>
      </vt:variant>
      <vt:variant>
        <vt:lpwstr/>
      </vt:variant>
      <vt:variant>
        <vt:lpwstr>_Toc350509336</vt:lpwstr>
      </vt:variant>
      <vt:variant>
        <vt:i4>1900592</vt:i4>
      </vt:variant>
      <vt:variant>
        <vt:i4>1070</vt:i4>
      </vt:variant>
      <vt:variant>
        <vt:i4>0</vt:i4>
      </vt:variant>
      <vt:variant>
        <vt:i4>5</vt:i4>
      </vt:variant>
      <vt:variant>
        <vt:lpwstr/>
      </vt:variant>
      <vt:variant>
        <vt:lpwstr>_Toc350509335</vt:lpwstr>
      </vt:variant>
      <vt:variant>
        <vt:i4>1900592</vt:i4>
      </vt:variant>
      <vt:variant>
        <vt:i4>1064</vt:i4>
      </vt:variant>
      <vt:variant>
        <vt:i4>0</vt:i4>
      </vt:variant>
      <vt:variant>
        <vt:i4>5</vt:i4>
      </vt:variant>
      <vt:variant>
        <vt:lpwstr/>
      </vt:variant>
      <vt:variant>
        <vt:lpwstr>_Toc350509334</vt:lpwstr>
      </vt:variant>
      <vt:variant>
        <vt:i4>1900592</vt:i4>
      </vt:variant>
      <vt:variant>
        <vt:i4>1058</vt:i4>
      </vt:variant>
      <vt:variant>
        <vt:i4>0</vt:i4>
      </vt:variant>
      <vt:variant>
        <vt:i4>5</vt:i4>
      </vt:variant>
      <vt:variant>
        <vt:lpwstr/>
      </vt:variant>
      <vt:variant>
        <vt:lpwstr>_Toc350509333</vt:lpwstr>
      </vt:variant>
      <vt:variant>
        <vt:i4>1900592</vt:i4>
      </vt:variant>
      <vt:variant>
        <vt:i4>1052</vt:i4>
      </vt:variant>
      <vt:variant>
        <vt:i4>0</vt:i4>
      </vt:variant>
      <vt:variant>
        <vt:i4>5</vt:i4>
      </vt:variant>
      <vt:variant>
        <vt:lpwstr/>
      </vt:variant>
      <vt:variant>
        <vt:lpwstr>_Toc350509332</vt:lpwstr>
      </vt:variant>
      <vt:variant>
        <vt:i4>1900592</vt:i4>
      </vt:variant>
      <vt:variant>
        <vt:i4>1046</vt:i4>
      </vt:variant>
      <vt:variant>
        <vt:i4>0</vt:i4>
      </vt:variant>
      <vt:variant>
        <vt:i4>5</vt:i4>
      </vt:variant>
      <vt:variant>
        <vt:lpwstr/>
      </vt:variant>
      <vt:variant>
        <vt:lpwstr>_Toc350509331</vt:lpwstr>
      </vt:variant>
      <vt:variant>
        <vt:i4>1900592</vt:i4>
      </vt:variant>
      <vt:variant>
        <vt:i4>1040</vt:i4>
      </vt:variant>
      <vt:variant>
        <vt:i4>0</vt:i4>
      </vt:variant>
      <vt:variant>
        <vt:i4>5</vt:i4>
      </vt:variant>
      <vt:variant>
        <vt:lpwstr/>
      </vt:variant>
      <vt:variant>
        <vt:lpwstr>_Toc350509330</vt:lpwstr>
      </vt:variant>
      <vt:variant>
        <vt:i4>1835056</vt:i4>
      </vt:variant>
      <vt:variant>
        <vt:i4>1034</vt:i4>
      </vt:variant>
      <vt:variant>
        <vt:i4>0</vt:i4>
      </vt:variant>
      <vt:variant>
        <vt:i4>5</vt:i4>
      </vt:variant>
      <vt:variant>
        <vt:lpwstr/>
      </vt:variant>
      <vt:variant>
        <vt:lpwstr>_Toc350509329</vt:lpwstr>
      </vt:variant>
      <vt:variant>
        <vt:i4>1835056</vt:i4>
      </vt:variant>
      <vt:variant>
        <vt:i4>1028</vt:i4>
      </vt:variant>
      <vt:variant>
        <vt:i4>0</vt:i4>
      </vt:variant>
      <vt:variant>
        <vt:i4>5</vt:i4>
      </vt:variant>
      <vt:variant>
        <vt:lpwstr/>
      </vt:variant>
      <vt:variant>
        <vt:lpwstr>_Toc350509328</vt:lpwstr>
      </vt:variant>
      <vt:variant>
        <vt:i4>1835056</vt:i4>
      </vt:variant>
      <vt:variant>
        <vt:i4>1022</vt:i4>
      </vt:variant>
      <vt:variant>
        <vt:i4>0</vt:i4>
      </vt:variant>
      <vt:variant>
        <vt:i4>5</vt:i4>
      </vt:variant>
      <vt:variant>
        <vt:lpwstr/>
      </vt:variant>
      <vt:variant>
        <vt:lpwstr>_Toc350509327</vt:lpwstr>
      </vt:variant>
      <vt:variant>
        <vt:i4>1835056</vt:i4>
      </vt:variant>
      <vt:variant>
        <vt:i4>1016</vt:i4>
      </vt:variant>
      <vt:variant>
        <vt:i4>0</vt:i4>
      </vt:variant>
      <vt:variant>
        <vt:i4>5</vt:i4>
      </vt:variant>
      <vt:variant>
        <vt:lpwstr/>
      </vt:variant>
      <vt:variant>
        <vt:lpwstr>_Toc350509326</vt:lpwstr>
      </vt:variant>
      <vt:variant>
        <vt:i4>1835056</vt:i4>
      </vt:variant>
      <vt:variant>
        <vt:i4>1010</vt:i4>
      </vt:variant>
      <vt:variant>
        <vt:i4>0</vt:i4>
      </vt:variant>
      <vt:variant>
        <vt:i4>5</vt:i4>
      </vt:variant>
      <vt:variant>
        <vt:lpwstr/>
      </vt:variant>
      <vt:variant>
        <vt:lpwstr>_Toc350509325</vt:lpwstr>
      </vt:variant>
      <vt:variant>
        <vt:i4>1835056</vt:i4>
      </vt:variant>
      <vt:variant>
        <vt:i4>1004</vt:i4>
      </vt:variant>
      <vt:variant>
        <vt:i4>0</vt:i4>
      </vt:variant>
      <vt:variant>
        <vt:i4>5</vt:i4>
      </vt:variant>
      <vt:variant>
        <vt:lpwstr/>
      </vt:variant>
      <vt:variant>
        <vt:lpwstr>_Toc350509324</vt:lpwstr>
      </vt:variant>
      <vt:variant>
        <vt:i4>1835056</vt:i4>
      </vt:variant>
      <vt:variant>
        <vt:i4>998</vt:i4>
      </vt:variant>
      <vt:variant>
        <vt:i4>0</vt:i4>
      </vt:variant>
      <vt:variant>
        <vt:i4>5</vt:i4>
      </vt:variant>
      <vt:variant>
        <vt:lpwstr/>
      </vt:variant>
      <vt:variant>
        <vt:lpwstr>_Toc350509323</vt:lpwstr>
      </vt:variant>
      <vt:variant>
        <vt:i4>1835056</vt:i4>
      </vt:variant>
      <vt:variant>
        <vt:i4>992</vt:i4>
      </vt:variant>
      <vt:variant>
        <vt:i4>0</vt:i4>
      </vt:variant>
      <vt:variant>
        <vt:i4>5</vt:i4>
      </vt:variant>
      <vt:variant>
        <vt:lpwstr/>
      </vt:variant>
      <vt:variant>
        <vt:lpwstr>_Toc350509322</vt:lpwstr>
      </vt:variant>
      <vt:variant>
        <vt:i4>1835056</vt:i4>
      </vt:variant>
      <vt:variant>
        <vt:i4>986</vt:i4>
      </vt:variant>
      <vt:variant>
        <vt:i4>0</vt:i4>
      </vt:variant>
      <vt:variant>
        <vt:i4>5</vt:i4>
      </vt:variant>
      <vt:variant>
        <vt:lpwstr/>
      </vt:variant>
      <vt:variant>
        <vt:lpwstr>_Toc350509321</vt:lpwstr>
      </vt:variant>
      <vt:variant>
        <vt:i4>1835056</vt:i4>
      </vt:variant>
      <vt:variant>
        <vt:i4>980</vt:i4>
      </vt:variant>
      <vt:variant>
        <vt:i4>0</vt:i4>
      </vt:variant>
      <vt:variant>
        <vt:i4>5</vt:i4>
      </vt:variant>
      <vt:variant>
        <vt:lpwstr/>
      </vt:variant>
      <vt:variant>
        <vt:lpwstr>_Toc350509320</vt:lpwstr>
      </vt:variant>
      <vt:variant>
        <vt:i4>2031664</vt:i4>
      </vt:variant>
      <vt:variant>
        <vt:i4>974</vt:i4>
      </vt:variant>
      <vt:variant>
        <vt:i4>0</vt:i4>
      </vt:variant>
      <vt:variant>
        <vt:i4>5</vt:i4>
      </vt:variant>
      <vt:variant>
        <vt:lpwstr/>
      </vt:variant>
      <vt:variant>
        <vt:lpwstr>_Toc350509319</vt:lpwstr>
      </vt:variant>
      <vt:variant>
        <vt:i4>2031664</vt:i4>
      </vt:variant>
      <vt:variant>
        <vt:i4>968</vt:i4>
      </vt:variant>
      <vt:variant>
        <vt:i4>0</vt:i4>
      </vt:variant>
      <vt:variant>
        <vt:i4>5</vt:i4>
      </vt:variant>
      <vt:variant>
        <vt:lpwstr/>
      </vt:variant>
      <vt:variant>
        <vt:lpwstr>_Toc350509318</vt:lpwstr>
      </vt:variant>
      <vt:variant>
        <vt:i4>2031664</vt:i4>
      </vt:variant>
      <vt:variant>
        <vt:i4>962</vt:i4>
      </vt:variant>
      <vt:variant>
        <vt:i4>0</vt:i4>
      </vt:variant>
      <vt:variant>
        <vt:i4>5</vt:i4>
      </vt:variant>
      <vt:variant>
        <vt:lpwstr/>
      </vt:variant>
      <vt:variant>
        <vt:lpwstr>_Toc350509317</vt:lpwstr>
      </vt:variant>
      <vt:variant>
        <vt:i4>2031664</vt:i4>
      </vt:variant>
      <vt:variant>
        <vt:i4>956</vt:i4>
      </vt:variant>
      <vt:variant>
        <vt:i4>0</vt:i4>
      </vt:variant>
      <vt:variant>
        <vt:i4>5</vt:i4>
      </vt:variant>
      <vt:variant>
        <vt:lpwstr/>
      </vt:variant>
      <vt:variant>
        <vt:lpwstr>_Toc350509316</vt:lpwstr>
      </vt:variant>
      <vt:variant>
        <vt:i4>2031664</vt:i4>
      </vt:variant>
      <vt:variant>
        <vt:i4>950</vt:i4>
      </vt:variant>
      <vt:variant>
        <vt:i4>0</vt:i4>
      </vt:variant>
      <vt:variant>
        <vt:i4>5</vt:i4>
      </vt:variant>
      <vt:variant>
        <vt:lpwstr/>
      </vt:variant>
      <vt:variant>
        <vt:lpwstr>_Toc350509315</vt:lpwstr>
      </vt:variant>
      <vt:variant>
        <vt:i4>2031664</vt:i4>
      </vt:variant>
      <vt:variant>
        <vt:i4>944</vt:i4>
      </vt:variant>
      <vt:variant>
        <vt:i4>0</vt:i4>
      </vt:variant>
      <vt:variant>
        <vt:i4>5</vt:i4>
      </vt:variant>
      <vt:variant>
        <vt:lpwstr/>
      </vt:variant>
      <vt:variant>
        <vt:lpwstr>_Toc350509314</vt:lpwstr>
      </vt:variant>
      <vt:variant>
        <vt:i4>2031664</vt:i4>
      </vt:variant>
      <vt:variant>
        <vt:i4>938</vt:i4>
      </vt:variant>
      <vt:variant>
        <vt:i4>0</vt:i4>
      </vt:variant>
      <vt:variant>
        <vt:i4>5</vt:i4>
      </vt:variant>
      <vt:variant>
        <vt:lpwstr/>
      </vt:variant>
      <vt:variant>
        <vt:lpwstr>_Toc350509313</vt:lpwstr>
      </vt:variant>
      <vt:variant>
        <vt:i4>2031664</vt:i4>
      </vt:variant>
      <vt:variant>
        <vt:i4>932</vt:i4>
      </vt:variant>
      <vt:variant>
        <vt:i4>0</vt:i4>
      </vt:variant>
      <vt:variant>
        <vt:i4>5</vt:i4>
      </vt:variant>
      <vt:variant>
        <vt:lpwstr/>
      </vt:variant>
      <vt:variant>
        <vt:lpwstr>_Toc350509312</vt:lpwstr>
      </vt:variant>
      <vt:variant>
        <vt:i4>2031664</vt:i4>
      </vt:variant>
      <vt:variant>
        <vt:i4>926</vt:i4>
      </vt:variant>
      <vt:variant>
        <vt:i4>0</vt:i4>
      </vt:variant>
      <vt:variant>
        <vt:i4>5</vt:i4>
      </vt:variant>
      <vt:variant>
        <vt:lpwstr/>
      </vt:variant>
      <vt:variant>
        <vt:lpwstr>_Toc350509311</vt:lpwstr>
      </vt:variant>
      <vt:variant>
        <vt:i4>2031664</vt:i4>
      </vt:variant>
      <vt:variant>
        <vt:i4>920</vt:i4>
      </vt:variant>
      <vt:variant>
        <vt:i4>0</vt:i4>
      </vt:variant>
      <vt:variant>
        <vt:i4>5</vt:i4>
      </vt:variant>
      <vt:variant>
        <vt:lpwstr/>
      </vt:variant>
      <vt:variant>
        <vt:lpwstr>_Toc350509310</vt:lpwstr>
      </vt:variant>
      <vt:variant>
        <vt:i4>1966128</vt:i4>
      </vt:variant>
      <vt:variant>
        <vt:i4>914</vt:i4>
      </vt:variant>
      <vt:variant>
        <vt:i4>0</vt:i4>
      </vt:variant>
      <vt:variant>
        <vt:i4>5</vt:i4>
      </vt:variant>
      <vt:variant>
        <vt:lpwstr/>
      </vt:variant>
      <vt:variant>
        <vt:lpwstr>_Toc350509309</vt:lpwstr>
      </vt:variant>
      <vt:variant>
        <vt:i4>1966128</vt:i4>
      </vt:variant>
      <vt:variant>
        <vt:i4>908</vt:i4>
      </vt:variant>
      <vt:variant>
        <vt:i4>0</vt:i4>
      </vt:variant>
      <vt:variant>
        <vt:i4>5</vt:i4>
      </vt:variant>
      <vt:variant>
        <vt:lpwstr/>
      </vt:variant>
      <vt:variant>
        <vt:lpwstr>_Toc350509308</vt:lpwstr>
      </vt:variant>
      <vt:variant>
        <vt:i4>1966128</vt:i4>
      </vt:variant>
      <vt:variant>
        <vt:i4>902</vt:i4>
      </vt:variant>
      <vt:variant>
        <vt:i4>0</vt:i4>
      </vt:variant>
      <vt:variant>
        <vt:i4>5</vt:i4>
      </vt:variant>
      <vt:variant>
        <vt:lpwstr/>
      </vt:variant>
      <vt:variant>
        <vt:lpwstr>_Toc350509307</vt:lpwstr>
      </vt:variant>
      <vt:variant>
        <vt:i4>1966128</vt:i4>
      </vt:variant>
      <vt:variant>
        <vt:i4>896</vt:i4>
      </vt:variant>
      <vt:variant>
        <vt:i4>0</vt:i4>
      </vt:variant>
      <vt:variant>
        <vt:i4>5</vt:i4>
      </vt:variant>
      <vt:variant>
        <vt:lpwstr/>
      </vt:variant>
      <vt:variant>
        <vt:lpwstr>_Toc350509306</vt:lpwstr>
      </vt:variant>
      <vt:variant>
        <vt:i4>1966128</vt:i4>
      </vt:variant>
      <vt:variant>
        <vt:i4>890</vt:i4>
      </vt:variant>
      <vt:variant>
        <vt:i4>0</vt:i4>
      </vt:variant>
      <vt:variant>
        <vt:i4>5</vt:i4>
      </vt:variant>
      <vt:variant>
        <vt:lpwstr/>
      </vt:variant>
      <vt:variant>
        <vt:lpwstr>_Toc350509305</vt:lpwstr>
      </vt:variant>
      <vt:variant>
        <vt:i4>1966128</vt:i4>
      </vt:variant>
      <vt:variant>
        <vt:i4>884</vt:i4>
      </vt:variant>
      <vt:variant>
        <vt:i4>0</vt:i4>
      </vt:variant>
      <vt:variant>
        <vt:i4>5</vt:i4>
      </vt:variant>
      <vt:variant>
        <vt:lpwstr/>
      </vt:variant>
      <vt:variant>
        <vt:lpwstr>_Toc350509304</vt:lpwstr>
      </vt:variant>
      <vt:variant>
        <vt:i4>1966128</vt:i4>
      </vt:variant>
      <vt:variant>
        <vt:i4>878</vt:i4>
      </vt:variant>
      <vt:variant>
        <vt:i4>0</vt:i4>
      </vt:variant>
      <vt:variant>
        <vt:i4>5</vt:i4>
      </vt:variant>
      <vt:variant>
        <vt:lpwstr/>
      </vt:variant>
      <vt:variant>
        <vt:lpwstr>_Toc350509303</vt:lpwstr>
      </vt:variant>
      <vt:variant>
        <vt:i4>1966128</vt:i4>
      </vt:variant>
      <vt:variant>
        <vt:i4>872</vt:i4>
      </vt:variant>
      <vt:variant>
        <vt:i4>0</vt:i4>
      </vt:variant>
      <vt:variant>
        <vt:i4>5</vt:i4>
      </vt:variant>
      <vt:variant>
        <vt:lpwstr/>
      </vt:variant>
      <vt:variant>
        <vt:lpwstr>_Toc350509302</vt:lpwstr>
      </vt:variant>
      <vt:variant>
        <vt:i4>1966128</vt:i4>
      </vt:variant>
      <vt:variant>
        <vt:i4>866</vt:i4>
      </vt:variant>
      <vt:variant>
        <vt:i4>0</vt:i4>
      </vt:variant>
      <vt:variant>
        <vt:i4>5</vt:i4>
      </vt:variant>
      <vt:variant>
        <vt:lpwstr/>
      </vt:variant>
      <vt:variant>
        <vt:lpwstr>_Toc350509301</vt:lpwstr>
      </vt:variant>
      <vt:variant>
        <vt:i4>1966128</vt:i4>
      </vt:variant>
      <vt:variant>
        <vt:i4>860</vt:i4>
      </vt:variant>
      <vt:variant>
        <vt:i4>0</vt:i4>
      </vt:variant>
      <vt:variant>
        <vt:i4>5</vt:i4>
      </vt:variant>
      <vt:variant>
        <vt:lpwstr/>
      </vt:variant>
      <vt:variant>
        <vt:lpwstr>_Toc350509300</vt:lpwstr>
      </vt:variant>
      <vt:variant>
        <vt:i4>1507377</vt:i4>
      </vt:variant>
      <vt:variant>
        <vt:i4>854</vt:i4>
      </vt:variant>
      <vt:variant>
        <vt:i4>0</vt:i4>
      </vt:variant>
      <vt:variant>
        <vt:i4>5</vt:i4>
      </vt:variant>
      <vt:variant>
        <vt:lpwstr/>
      </vt:variant>
      <vt:variant>
        <vt:lpwstr>_Toc350509299</vt:lpwstr>
      </vt:variant>
      <vt:variant>
        <vt:i4>1507377</vt:i4>
      </vt:variant>
      <vt:variant>
        <vt:i4>848</vt:i4>
      </vt:variant>
      <vt:variant>
        <vt:i4>0</vt:i4>
      </vt:variant>
      <vt:variant>
        <vt:i4>5</vt:i4>
      </vt:variant>
      <vt:variant>
        <vt:lpwstr/>
      </vt:variant>
      <vt:variant>
        <vt:lpwstr>_Toc350509298</vt:lpwstr>
      </vt:variant>
      <vt:variant>
        <vt:i4>1507377</vt:i4>
      </vt:variant>
      <vt:variant>
        <vt:i4>842</vt:i4>
      </vt:variant>
      <vt:variant>
        <vt:i4>0</vt:i4>
      </vt:variant>
      <vt:variant>
        <vt:i4>5</vt:i4>
      </vt:variant>
      <vt:variant>
        <vt:lpwstr/>
      </vt:variant>
      <vt:variant>
        <vt:lpwstr>_Toc350509297</vt:lpwstr>
      </vt:variant>
      <vt:variant>
        <vt:i4>1507377</vt:i4>
      </vt:variant>
      <vt:variant>
        <vt:i4>836</vt:i4>
      </vt:variant>
      <vt:variant>
        <vt:i4>0</vt:i4>
      </vt:variant>
      <vt:variant>
        <vt:i4>5</vt:i4>
      </vt:variant>
      <vt:variant>
        <vt:lpwstr/>
      </vt:variant>
      <vt:variant>
        <vt:lpwstr>_Toc350509296</vt:lpwstr>
      </vt:variant>
      <vt:variant>
        <vt:i4>1507377</vt:i4>
      </vt:variant>
      <vt:variant>
        <vt:i4>830</vt:i4>
      </vt:variant>
      <vt:variant>
        <vt:i4>0</vt:i4>
      </vt:variant>
      <vt:variant>
        <vt:i4>5</vt:i4>
      </vt:variant>
      <vt:variant>
        <vt:lpwstr/>
      </vt:variant>
      <vt:variant>
        <vt:lpwstr>_Toc350509295</vt:lpwstr>
      </vt:variant>
      <vt:variant>
        <vt:i4>1507377</vt:i4>
      </vt:variant>
      <vt:variant>
        <vt:i4>824</vt:i4>
      </vt:variant>
      <vt:variant>
        <vt:i4>0</vt:i4>
      </vt:variant>
      <vt:variant>
        <vt:i4>5</vt:i4>
      </vt:variant>
      <vt:variant>
        <vt:lpwstr/>
      </vt:variant>
      <vt:variant>
        <vt:lpwstr>_Toc350509294</vt:lpwstr>
      </vt:variant>
      <vt:variant>
        <vt:i4>1507377</vt:i4>
      </vt:variant>
      <vt:variant>
        <vt:i4>818</vt:i4>
      </vt:variant>
      <vt:variant>
        <vt:i4>0</vt:i4>
      </vt:variant>
      <vt:variant>
        <vt:i4>5</vt:i4>
      </vt:variant>
      <vt:variant>
        <vt:lpwstr/>
      </vt:variant>
      <vt:variant>
        <vt:lpwstr>_Toc350509293</vt:lpwstr>
      </vt:variant>
      <vt:variant>
        <vt:i4>1507377</vt:i4>
      </vt:variant>
      <vt:variant>
        <vt:i4>812</vt:i4>
      </vt:variant>
      <vt:variant>
        <vt:i4>0</vt:i4>
      </vt:variant>
      <vt:variant>
        <vt:i4>5</vt:i4>
      </vt:variant>
      <vt:variant>
        <vt:lpwstr/>
      </vt:variant>
      <vt:variant>
        <vt:lpwstr>_Toc350509292</vt:lpwstr>
      </vt:variant>
      <vt:variant>
        <vt:i4>1507377</vt:i4>
      </vt:variant>
      <vt:variant>
        <vt:i4>806</vt:i4>
      </vt:variant>
      <vt:variant>
        <vt:i4>0</vt:i4>
      </vt:variant>
      <vt:variant>
        <vt:i4>5</vt:i4>
      </vt:variant>
      <vt:variant>
        <vt:lpwstr/>
      </vt:variant>
      <vt:variant>
        <vt:lpwstr>_Toc350509291</vt:lpwstr>
      </vt:variant>
      <vt:variant>
        <vt:i4>1507377</vt:i4>
      </vt:variant>
      <vt:variant>
        <vt:i4>800</vt:i4>
      </vt:variant>
      <vt:variant>
        <vt:i4>0</vt:i4>
      </vt:variant>
      <vt:variant>
        <vt:i4>5</vt:i4>
      </vt:variant>
      <vt:variant>
        <vt:lpwstr/>
      </vt:variant>
      <vt:variant>
        <vt:lpwstr>_Toc350509290</vt:lpwstr>
      </vt:variant>
      <vt:variant>
        <vt:i4>1441841</vt:i4>
      </vt:variant>
      <vt:variant>
        <vt:i4>794</vt:i4>
      </vt:variant>
      <vt:variant>
        <vt:i4>0</vt:i4>
      </vt:variant>
      <vt:variant>
        <vt:i4>5</vt:i4>
      </vt:variant>
      <vt:variant>
        <vt:lpwstr/>
      </vt:variant>
      <vt:variant>
        <vt:lpwstr>_Toc350509289</vt:lpwstr>
      </vt:variant>
      <vt:variant>
        <vt:i4>1441841</vt:i4>
      </vt:variant>
      <vt:variant>
        <vt:i4>788</vt:i4>
      </vt:variant>
      <vt:variant>
        <vt:i4>0</vt:i4>
      </vt:variant>
      <vt:variant>
        <vt:i4>5</vt:i4>
      </vt:variant>
      <vt:variant>
        <vt:lpwstr/>
      </vt:variant>
      <vt:variant>
        <vt:lpwstr>_Toc350509288</vt:lpwstr>
      </vt:variant>
      <vt:variant>
        <vt:i4>1441841</vt:i4>
      </vt:variant>
      <vt:variant>
        <vt:i4>782</vt:i4>
      </vt:variant>
      <vt:variant>
        <vt:i4>0</vt:i4>
      </vt:variant>
      <vt:variant>
        <vt:i4>5</vt:i4>
      </vt:variant>
      <vt:variant>
        <vt:lpwstr/>
      </vt:variant>
      <vt:variant>
        <vt:lpwstr>_Toc350509287</vt:lpwstr>
      </vt:variant>
      <vt:variant>
        <vt:i4>1441841</vt:i4>
      </vt:variant>
      <vt:variant>
        <vt:i4>776</vt:i4>
      </vt:variant>
      <vt:variant>
        <vt:i4>0</vt:i4>
      </vt:variant>
      <vt:variant>
        <vt:i4>5</vt:i4>
      </vt:variant>
      <vt:variant>
        <vt:lpwstr/>
      </vt:variant>
      <vt:variant>
        <vt:lpwstr>_Toc350509286</vt:lpwstr>
      </vt:variant>
      <vt:variant>
        <vt:i4>1441841</vt:i4>
      </vt:variant>
      <vt:variant>
        <vt:i4>770</vt:i4>
      </vt:variant>
      <vt:variant>
        <vt:i4>0</vt:i4>
      </vt:variant>
      <vt:variant>
        <vt:i4>5</vt:i4>
      </vt:variant>
      <vt:variant>
        <vt:lpwstr/>
      </vt:variant>
      <vt:variant>
        <vt:lpwstr>_Toc350509285</vt:lpwstr>
      </vt:variant>
      <vt:variant>
        <vt:i4>1441841</vt:i4>
      </vt:variant>
      <vt:variant>
        <vt:i4>764</vt:i4>
      </vt:variant>
      <vt:variant>
        <vt:i4>0</vt:i4>
      </vt:variant>
      <vt:variant>
        <vt:i4>5</vt:i4>
      </vt:variant>
      <vt:variant>
        <vt:lpwstr/>
      </vt:variant>
      <vt:variant>
        <vt:lpwstr>_Toc350509284</vt:lpwstr>
      </vt:variant>
      <vt:variant>
        <vt:i4>1441841</vt:i4>
      </vt:variant>
      <vt:variant>
        <vt:i4>758</vt:i4>
      </vt:variant>
      <vt:variant>
        <vt:i4>0</vt:i4>
      </vt:variant>
      <vt:variant>
        <vt:i4>5</vt:i4>
      </vt:variant>
      <vt:variant>
        <vt:lpwstr/>
      </vt:variant>
      <vt:variant>
        <vt:lpwstr>_Toc350509283</vt:lpwstr>
      </vt:variant>
      <vt:variant>
        <vt:i4>1441841</vt:i4>
      </vt:variant>
      <vt:variant>
        <vt:i4>752</vt:i4>
      </vt:variant>
      <vt:variant>
        <vt:i4>0</vt:i4>
      </vt:variant>
      <vt:variant>
        <vt:i4>5</vt:i4>
      </vt:variant>
      <vt:variant>
        <vt:lpwstr/>
      </vt:variant>
      <vt:variant>
        <vt:lpwstr>_Toc350509282</vt:lpwstr>
      </vt:variant>
      <vt:variant>
        <vt:i4>1441841</vt:i4>
      </vt:variant>
      <vt:variant>
        <vt:i4>746</vt:i4>
      </vt:variant>
      <vt:variant>
        <vt:i4>0</vt:i4>
      </vt:variant>
      <vt:variant>
        <vt:i4>5</vt:i4>
      </vt:variant>
      <vt:variant>
        <vt:lpwstr/>
      </vt:variant>
      <vt:variant>
        <vt:lpwstr>_Toc350509281</vt:lpwstr>
      </vt:variant>
      <vt:variant>
        <vt:i4>1441841</vt:i4>
      </vt:variant>
      <vt:variant>
        <vt:i4>740</vt:i4>
      </vt:variant>
      <vt:variant>
        <vt:i4>0</vt:i4>
      </vt:variant>
      <vt:variant>
        <vt:i4>5</vt:i4>
      </vt:variant>
      <vt:variant>
        <vt:lpwstr/>
      </vt:variant>
      <vt:variant>
        <vt:lpwstr>_Toc350509280</vt:lpwstr>
      </vt:variant>
      <vt:variant>
        <vt:i4>1638449</vt:i4>
      </vt:variant>
      <vt:variant>
        <vt:i4>734</vt:i4>
      </vt:variant>
      <vt:variant>
        <vt:i4>0</vt:i4>
      </vt:variant>
      <vt:variant>
        <vt:i4>5</vt:i4>
      </vt:variant>
      <vt:variant>
        <vt:lpwstr/>
      </vt:variant>
      <vt:variant>
        <vt:lpwstr>_Toc350509279</vt:lpwstr>
      </vt:variant>
      <vt:variant>
        <vt:i4>1638449</vt:i4>
      </vt:variant>
      <vt:variant>
        <vt:i4>728</vt:i4>
      </vt:variant>
      <vt:variant>
        <vt:i4>0</vt:i4>
      </vt:variant>
      <vt:variant>
        <vt:i4>5</vt:i4>
      </vt:variant>
      <vt:variant>
        <vt:lpwstr/>
      </vt:variant>
      <vt:variant>
        <vt:lpwstr>_Toc350509278</vt:lpwstr>
      </vt:variant>
      <vt:variant>
        <vt:i4>1638449</vt:i4>
      </vt:variant>
      <vt:variant>
        <vt:i4>722</vt:i4>
      </vt:variant>
      <vt:variant>
        <vt:i4>0</vt:i4>
      </vt:variant>
      <vt:variant>
        <vt:i4>5</vt:i4>
      </vt:variant>
      <vt:variant>
        <vt:lpwstr/>
      </vt:variant>
      <vt:variant>
        <vt:lpwstr>_Toc350509277</vt:lpwstr>
      </vt:variant>
      <vt:variant>
        <vt:i4>1638449</vt:i4>
      </vt:variant>
      <vt:variant>
        <vt:i4>716</vt:i4>
      </vt:variant>
      <vt:variant>
        <vt:i4>0</vt:i4>
      </vt:variant>
      <vt:variant>
        <vt:i4>5</vt:i4>
      </vt:variant>
      <vt:variant>
        <vt:lpwstr/>
      </vt:variant>
      <vt:variant>
        <vt:lpwstr>_Toc350509276</vt:lpwstr>
      </vt:variant>
      <vt:variant>
        <vt:i4>1638449</vt:i4>
      </vt:variant>
      <vt:variant>
        <vt:i4>710</vt:i4>
      </vt:variant>
      <vt:variant>
        <vt:i4>0</vt:i4>
      </vt:variant>
      <vt:variant>
        <vt:i4>5</vt:i4>
      </vt:variant>
      <vt:variant>
        <vt:lpwstr/>
      </vt:variant>
      <vt:variant>
        <vt:lpwstr>_Toc350509275</vt:lpwstr>
      </vt:variant>
      <vt:variant>
        <vt:i4>1638449</vt:i4>
      </vt:variant>
      <vt:variant>
        <vt:i4>704</vt:i4>
      </vt:variant>
      <vt:variant>
        <vt:i4>0</vt:i4>
      </vt:variant>
      <vt:variant>
        <vt:i4>5</vt:i4>
      </vt:variant>
      <vt:variant>
        <vt:lpwstr/>
      </vt:variant>
      <vt:variant>
        <vt:lpwstr>_Toc350509274</vt:lpwstr>
      </vt:variant>
      <vt:variant>
        <vt:i4>1638449</vt:i4>
      </vt:variant>
      <vt:variant>
        <vt:i4>698</vt:i4>
      </vt:variant>
      <vt:variant>
        <vt:i4>0</vt:i4>
      </vt:variant>
      <vt:variant>
        <vt:i4>5</vt:i4>
      </vt:variant>
      <vt:variant>
        <vt:lpwstr/>
      </vt:variant>
      <vt:variant>
        <vt:lpwstr>_Toc350509273</vt:lpwstr>
      </vt:variant>
      <vt:variant>
        <vt:i4>1638449</vt:i4>
      </vt:variant>
      <vt:variant>
        <vt:i4>692</vt:i4>
      </vt:variant>
      <vt:variant>
        <vt:i4>0</vt:i4>
      </vt:variant>
      <vt:variant>
        <vt:i4>5</vt:i4>
      </vt:variant>
      <vt:variant>
        <vt:lpwstr/>
      </vt:variant>
      <vt:variant>
        <vt:lpwstr>_Toc350509272</vt:lpwstr>
      </vt:variant>
      <vt:variant>
        <vt:i4>1638449</vt:i4>
      </vt:variant>
      <vt:variant>
        <vt:i4>686</vt:i4>
      </vt:variant>
      <vt:variant>
        <vt:i4>0</vt:i4>
      </vt:variant>
      <vt:variant>
        <vt:i4>5</vt:i4>
      </vt:variant>
      <vt:variant>
        <vt:lpwstr/>
      </vt:variant>
      <vt:variant>
        <vt:lpwstr>_Toc350509271</vt:lpwstr>
      </vt:variant>
      <vt:variant>
        <vt:i4>1638449</vt:i4>
      </vt:variant>
      <vt:variant>
        <vt:i4>680</vt:i4>
      </vt:variant>
      <vt:variant>
        <vt:i4>0</vt:i4>
      </vt:variant>
      <vt:variant>
        <vt:i4>5</vt:i4>
      </vt:variant>
      <vt:variant>
        <vt:lpwstr/>
      </vt:variant>
      <vt:variant>
        <vt:lpwstr>_Toc350509270</vt:lpwstr>
      </vt:variant>
      <vt:variant>
        <vt:i4>1572913</vt:i4>
      </vt:variant>
      <vt:variant>
        <vt:i4>674</vt:i4>
      </vt:variant>
      <vt:variant>
        <vt:i4>0</vt:i4>
      </vt:variant>
      <vt:variant>
        <vt:i4>5</vt:i4>
      </vt:variant>
      <vt:variant>
        <vt:lpwstr/>
      </vt:variant>
      <vt:variant>
        <vt:lpwstr>_Toc350509269</vt:lpwstr>
      </vt:variant>
      <vt:variant>
        <vt:i4>1572913</vt:i4>
      </vt:variant>
      <vt:variant>
        <vt:i4>668</vt:i4>
      </vt:variant>
      <vt:variant>
        <vt:i4>0</vt:i4>
      </vt:variant>
      <vt:variant>
        <vt:i4>5</vt:i4>
      </vt:variant>
      <vt:variant>
        <vt:lpwstr/>
      </vt:variant>
      <vt:variant>
        <vt:lpwstr>_Toc350509268</vt:lpwstr>
      </vt:variant>
      <vt:variant>
        <vt:i4>1572913</vt:i4>
      </vt:variant>
      <vt:variant>
        <vt:i4>662</vt:i4>
      </vt:variant>
      <vt:variant>
        <vt:i4>0</vt:i4>
      </vt:variant>
      <vt:variant>
        <vt:i4>5</vt:i4>
      </vt:variant>
      <vt:variant>
        <vt:lpwstr/>
      </vt:variant>
      <vt:variant>
        <vt:lpwstr>_Toc350509267</vt:lpwstr>
      </vt:variant>
      <vt:variant>
        <vt:i4>1572913</vt:i4>
      </vt:variant>
      <vt:variant>
        <vt:i4>656</vt:i4>
      </vt:variant>
      <vt:variant>
        <vt:i4>0</vt:i4>
      </vt:variant>
      <vt:variant>
        <vt:i4>5</vt:i4>
      </vt:variant>
      <vt:variant>
        <vt:lpwstr/>
      </vt:variant>
      <vt:variant>
        <vt:lpwstr>_Toc350509266</vt:lpwstr>
      </vt:variant>
      <vt:variant>
        <vt:i4>1572913</vt:i4>
      </vt:variant>
      <vt:variant>
        <vt:i4>650</vt:i4>
      </vt:variant>
      <vt:variant>
        <vt:i4>0</vt:i4>
      </vt:variant>
      <vt:variant>
        <vt:i4>5</vt:i4>
      </vt:variant>
      <vt:variant>
        <vt:lpwstr/>
      </vt:variant>
      <vt:variant>
        <vt:lpwstr>_Toc350509265</vt:lpwstr>
      </vt:variant>
      <vt:variant>
        <vt:i4>1572913</vt:i4>
      </vt:variant>
      <vt:variant>
        <vt:i4>644</vt:i4>
      </vt:variant>
      <vt:variant>
        <vt:i4>0</vt:i4>
      </vt:variant>
      <vt:variant>
        <vt:i4>5</vt:i4>
      </vt:variant>
      <vt:variant>
        <vt:lpwstr/>
      </vt:variant>
      <vt:variant>
        <vt:lpwstr>_Toc350509264</vt:lpwstr>
      </vt:variant>
      <vt:variant>
        <vt:i4>1572913</vt:i4>
      </vt:variant>
      <vt:variant>
        <vt:i4>638</vt:i4>
      </vt:variant>
      <vt:variant>
        <vt:i4>0</vt:i4>
      </vt:variant>
      <vt:variant>
        <vt:i4>5</vt:i4>
      </vt:variant>
      <vt:variant>
        <vt:lpwstr/>
      </vt:variant>
      <vt:variant>
        <vt:lpwstr>_Toc350509263</vt:lpwstr>
      </vt:variant>
      <vt:variant>
        <vt:i4>1572913</vt:i4>
      </vt:variant>
      <vt:variant>
        <vt:i4>632</vt:i4>
      </vt:variant>
      <vt:variant>
        <vt:i4>0</vt:i4>
      </vt:variant>
      <vt:variant>
        <vt:i4>5</vt:i4>
      </vt:variant>
      <vt:variant>
        <vt:lpwstr/>
      </vt:variant>
      <vt:variant>
        <vt:lpwstr>_Toc350509262</vt:lpwstr>
      </vt:variant>
      <vt:variant>
        <vt:i4>1572913</vt:i4>
      </vt:variant>
      <vt:variant>
        <vt:i4>626</vt:i4>
      </vt:variant>
      <vt:variant>
        <vt:i4>0</vt:i4>
      </vt:variant>
      <vt:variant>
        <vt:i4>5</vt:i4>
      </vt:variant>
      <vt:variant>
        <vt:lpwstr/>
      </vt:variant>
      <vt:variant>
        <vt:lpwstr>_Toc350509261</vt:lpwstr>
      </vt:variant>
      <vt:variant>
        <vt:i4>1572913</vt:i4>
      </vt:variant>
      <vt:variant>
        <vt:i4>620</vt:i4>
      </vt:variant>
      <vt:variant>
        <vt:i4>0</vt:i4>
      </vt:variant>
      <vt:variant>
        <vt:i4>5</vt:i4>
      </vt:variant>
      <vt:variant>
        <vt:lpwstr/>
      </vt:variant>
      <vt:variant>
        <vt:lpwstr>_Toc350509260</vt:lpwstr>
      </vt:variant>
      <vt:variant>
        <vt:i4>1769521</vt:i4>
      </vt:variant>
      <vt:variant>
        <vt:i4>614</vt:i4>
      </vt:variant>
      <vt:variant>
        <vt:i4>0</vt:i4>
      </vt:variant>
      <vt:variant>
        <vt:i4>5</vt:i4>
      </vt:variant>
      <vt:variant>
        <vt:lpwstr/>
      </vt:variant>
      <vt:variant>
        <vt:lpwstr>_Toc350509259</vt:lpwstr>
      </vt:variant>
      <vt:variant>
        <vt:i4>1769521</vt:i4>
      </vt:variant>
      <vt:variant>
        <vt:i4>608</vt:i4>
      </vt:variant>
      <vt:variant>
        <vt:i4>0</vt:i4>
      </vt:variant>
      <vt:variant>
        <vt:i4>5</vt:i4>
      </vt:variant>
      <vt:variant>
        <vt:lpwstr/>
      </vt:variant>
      <vt:variant>
        <vt:lpwstr>_Toc350509258</vt:lpwstr>
      </vt:variant>
      <vt:variant>
        <vt:i4>1769521</vt:i4>
      </vt:variant>
      <vt:variant>
        <vt:i4>602</vt:i4>
      </vt:variant>
      <vt:variant>
        <vt:i4>0</vt:i4>
      </vt:variant>
      <vt:variant>
        <vt:i4>5</vt:i4>
      </vt:variant>
      <vt:variant>
        <vt:lpwstr/>
      </vt:variant>
      <vt:variant>
        <vt:lpwstr>_Toc350509257</vt:lpwstr>
      </vt:variant>
      <vt:variant>
        <vt:i4>1769521</vt:i4>
      </vt:variant>
      <vt:variant>
        <vt:i4>596</vt:i4>
      </vt:variant>
      <vt:variant>
        <vt:i4>0</vt:i4>
      </vt:variant>
      <vt:variant>
        <vt:i4>5</vt:i4>
      </vt:variant>
      <vt:variant>
        <vt:lpwstr/>
      </vt:variant>
      <vt:variant>
        <vt:lpwstr>_Toc350509256</vt:lpwstr>
      </vt:variant>
      <vt:variant>
        <vt:i4>1769521</vt:i4>
      </vt:variant>
      <vt:variant>
        <vt:i4>590</vt:i4>
      </vt:variant>
      <vt:variant>
        <vt:i4>0</vt:i4>
      </vt:variant>
      <vt:variant>
        <vt:i4>5</vt:i4>
      </vt:variant>
      <vt:variant>
        <vt:lpwstr/>
      </vt:variant>
      <vt:variant>
        <vt:lpwstr>_Toc350509255</vt:lpwstr>
      </vt:variant>
      <vt:variant>
        <vt:i4>1769521</vt:i4>
      </vt:variant>
      <vt:variant>
        <vt:i4>584</vt:i4>
      </vt:variant>
      <vt:variant>
        <vt:i4>0</vt:i4>
      </vt:variant>
      <vt:variant>
        <vt:i4>5</vt:i4>
      </vt:variant>
      <vt:variant>
        <vt:lpwstr/>
      </vt:variant>
      <vt:variant>
        <vt:lpwstr>_Toc350509254</vt:lpwstr>
      </vt:variant>
      <vt:variant>
        <vt:i4>1769521</vt:i4>
      </vt:variant>
      <vt:variant>
        <vt:i4>578</vt:i4>
      </vt:variant>
      <vt:variant>
        <vt:i4>0</vt:i4>
      </vt:variant>
      <vt:variant>
        <vt:i4>5</vt:i4>
      </vt:variant>
      <vt:variant>
        <vt:lpwstr/>
      </vt:variant>
      <vt:variant>
        <vt:lpwstr>_Toc350509253</vt:lpwstr>
      </vt:variant>
      <vt:variant>
        <vt:i4>1769521</vt:i4>
      </vt:variant>
      <vt:variant>
        <vt:i4>572</vt:i4>
      </vt:variant>
      <vt:variant>
        <vt:i4>0</vt:i4>
      </vt:variant>
      <vt:variant>
        <vt:i4>5</vt:i4>
      </vt:variant>
      <vt:variant>
        <vt:lpwstr/>
      </vt:variant>
      <vt:variant>
        <vt:lpwstr>_Toc350509252</vt:lpwstr>
      </vt:variant>
      <vt:variant>
        <vt:i4>1769521</vt:i4>
      </vt:variant>
      <vt:variant>
        <vt:i4>566</vt:i4>
      </vt:variant>
      <vt:variant>
        <vt:i4>0</vt:i4>
      </vt:variant>
      <vt:variant>
        <vt:i4>5</vt:i4>
      </vt:variant>
      <vt:variant>
        <vt:lpwstr/>
      </vt:variant>
      <vt:variant>
        <vt:lpwstr>_Toc350509251</vt:lpwstr>
      </vt:variant>
      <vt:variant>
        <vt:i4>1769521</vt:i4>
      </vt:variant>
      <vt:variant>
        <vt:i4>560</vt:i4>
      </vt:variant>
      <vt:variant>
        <vt:i4>0</vt:i4>
      </vt:variant>
      <vt:variant>
        <vt:i4>5</vt:i4>
      </vt:variant>
      <vt:variant>
        <vt:lpwstr/>
      </vt:variant>
      <vt:variant>
        <vt:lpwstr>_Toc350509250</vt:lpwstr>
      </vt:variant>
      <vt:variant>
        <vt:i4>1703985</vt:i4>
      </vt:variant>
      <vt:variant>
        <vt:i4>554</vt:i4>
      </vt:variant>
      <vt:variant>
        <vt:i4>0</vt:i4>
      </vt:variant>
      <vt:variant>
        <vt:i4>5</vt:i4>
      </vt:variant>
      <vt:variant>
        <vt:lpwstr/>
      </vt:variant>
      <vt:variant>
        <vt:lpwstr>_Toc350509249</vt:lpwstr>
      </vt:variant>
      <vt:variant>
        <vt:i4>1703985</vt:i4>
      </vt:variant>
      <vt:variant>
        <vt:i4>548</vt:i4>
      </vt:variant>
      <vt:variant>
        <vt:i4>0</vt:i4>
      </vt:variant>
      <vt:variant>
        <vt:i4>5</vt:i4>
      </vt:variant>
      <vt:variant>
        <vt:lpwstr/>
      </vt:variant>
      <vt:variant>
        <vt:lpwstr>_Toc350509248</vt:lpwstr>
      </vt:variant>
      <vt:variant>
        <vt:i4>1703985</vt:i4>
      </vt:variant>
      <vt:variant>
        <vt:i4>542</vt:i4>
      </vt:variant>
      <vt:variant>
        <vt:i4>0</vt:i4>
      </vt:variant>
      <vt:variant>
        <vt:i4>5</vt:i4>
      </vt:variant>
      <vt:variant>
        <vt:lpwstr/>
      </vt:variant>
      <vt:variant>
        <vt:lpwstr>_Toc350509247</vt:lpwstr>
      </vt:variant>
      <vt:variant>
        <vt:i4>1703985</vt:i4>
      </vt:variant>
      <vt:variant>
        <vt:i4>536</vt:i4>
      </vt:variant>
      <vt:variant>
        <vt:i4>0</vt:i4>
      </vt:variant>
      <vt:variant>
        <vt:i4>5</vt:i4>
      </vt:variant>
      <vt:variant>
        <vt:lpwstr/>
      </vt:variant>
      <vt:variant>
        <vt:lpwstr>_Toc350509246</vt:lpwstr>
      </vt:variant>
      <vt:variant>
        <vt:i4>1703985</vt:i4>
      </vt:variant>
      <vt:variant>
        <vt:i4>530</vt:i4>
      </vt:variant>
      <vt:variant>
        <vt:i4>0</vt:i4>
      </vt:variant>
      <vt:variant>
        <vt:i4>5</vt:i4>
      </vt:variant>
      <vt:variant>
        <vt:lpwstr/>
      </vt:variant>
      <vt:variant>
        <vt:lpwstr>_Toc350509245</vt:lpwstr>
      </vt:variant>
      <vt:variant>
        <vt:i4>1703985</vt:i4>
      </vt:variant>
      <vt:variant>
        <vt:i4>524</vt:i4>
      </vt:variant>
      <vt:variant>
        <vt:i4>0</vt:i4>
      </vt:variant>
      <vt:variant>
        <vt:i4>5</vt:i4>
      </vt:variant>
      <vt:variant>
        <vt:lpwstr/>
      </vt:variant>
      <vt:variant>
        <vt:lpwstr>_Toc350509244</vt:lpwstr>
      </vt:variant>
      <vt:variant>
        <vt:i4>1703985</vt:i4>
      </vt:variant>
      <vt:variant>
        <vt:i4>518</vt:i4>
      </vt:variant>
      <vt:variant>
        <vt:i4>0</vt:i4>
      </vt:variant>
      <vt:variant>
        <vt:i4>5</vt:i4>
      </vt:variant>
      <vt:variant>
        <vt:lpwstr/>
      </vt:variant>
      <vt:variant>
        <vt:lpwstr>_Toc350509243</vt:lpwstr>
      </vt:variant>
      <vt:variant>
        <vt:i4>1703985</vt:i4>
      </vt:variant>
      <vt:variant>
        <vt:i4>512</vt:i4>
      </vt:variant>
      <vt:variant>
        <vt:i4>0</vt:i4>
      </vt:variant>
      <vt:variant>
        <vt:i4>5</vt:i4>
      </vt:variant>
      <vt:variant>
        <vt:lpwstr/>
      </vt:variant>
      <vt:variant>
        <vt:lpwstr>_Toc350509242</vt:lpwstr>
      </vt:variant>
      <vt:variant>
        <vt:i4>1703985</vt:i4>
      </vt:variant>
      <vt:variant>
        <vt:i4>506</vt:i4>
      </vt:variant>
      <vt:variant>
        <vt:i4>0</vt:i4>
      </vt:variant>
      <vt:variant>
        <vt:i4>5</vt:i4>
      </vt:variant>
      <vt:variant>
        <vt:lpwstr/>
      </vt:variant>
      <vt:variant>
        <vt:lpwstr>_Toc350509241</vt:lpwstr>
      </vt:variant>
      <vt:variant>
        <vt:i4>1703985</vt:i4>
      </vt:variant>
      <vt:variant>
        <vt:i4>500</vt:i4>
      </vt:variant>
      <vt:variant>
        <vt:i4>0</vt:i4>
      </vt:variant>
      <vt:variant>
        <vt:i4>5</vt:i4>
      </vt:variant>
      <vt:variant>
        <vt:lpwstr/>
      </vt:variant>
      <vt:variant>
        <vt:lpwstr>_Toc350509240</vt:lpwstr>
      </vt:variant>
      <vt:variant>
        <vt:i4>1900593</vt:i4>
      </vt:variant>
      <vt:variant>
        <vt:i4>494</vt:i4>
      </vt:variant>
      <vt:variant>
        <vt:i4>0</vt:i4>
      </vt:variant>
      <vt:variant>
        <vt:i4>5</vt:i4>
      </vt:variant>
      <vt:variant>
        <vt:lpwstr/>
      </vt:variant>
      <vt:variant>
        <vt:lpwstr>_Toc350509239</vt:lpwstr>
      </vt:variant>
      <vt:variant>
        <vt:i4>1900593</vt:i4>
      </vt:variant>
      <vt:variant>
        <vt:i4>488</vt:i4>
      </vt:variant>
      <vt:variant>
        <vt:i4>0</vt:i4>
      </vt:variant>
      <vt:variant>
        <vt:i4>5</vt:i4>
      </vt:variant>
      <vt:variant>
        <vt:lpwstr/>
      </vt:variant>
      <vt:variant>
        <vt:lpwstr>_Toc350509238</vt:lpwstr>
      </vt:variant>
      <vt:variant>
        <vt:i4>1900593</vt:i4>
      </vt:variant>
      <vt:variant>
        <vt:i4>482</vt:i4>
      </vt:variant>
      <vt:variant>
        <vt:i4>0</vt:i4>
      </vt:variant>
      <vt:variant>
        <vt:i4>5</vt:i4>
      </vt:variant>
      <vt:variant>
        <vt:lpwstr/>
      </vt:variant>
      <vt:variant>
        <vt:lpwstr>_Toc350509237</vt:lpwstr>
      </vt:variant>
      <vt:variant>
        <vt:i4>1900593</vt:i4>
      </vt:variant>
      <vt:variant>
        <vt:i4>476</vt:i4>
      </vt:variant>
      <vt:variant>
        <vt:i4>0</vt:i4>
      </vt:variant>
      <vt:variant>
        <vt:i4>5</vt:i4>
      </vt:variant>
      <vt:variant>
        <vt:lpwstr/>
      </vt:variant>
      <vt:variant>
        <vt:lpwstr>_Toc350509236</vt:lpwstr>
      </vt:variant>
      <vt:variant>
        <vt:i4>1900593</vt:i4>
      </vt:variant>
      <vt:variant>
        <vt:i4>470</vt:i4>
      </vt:variant>
      <vt:variant>
        <vt:i4>0</vt:i4>
      </vt:variant>
      <vt:variant>
        <vt:i4>5</vt:i4>
      </vt:variant>
      <vt:variant>
        <vt:lpwstr/>
      </vt:variant>
      <vt:variant>
        <vt:lpwstr>_Toc350509235</vt:lpwstr>
      </vt:variant>
      <vt:variant>
        <vt:i4>1900593</vt:i4>
      </vt:variant>
      <vt:variant>
        <vt:i4>464</vt:i4>
      </vt:variant>
      <vt:variant>
        <vt:i4>0</vt:i4>
      </vt:variant>
      <vt:variant>
        <vt:i4>5</vt:i4>
      </vt:variant>
      <vt:variant>
        <vt:lpwstr/>
      </vt:variant>
      <vt:variant>
        <vt:lpwstr>_Toc350509234</vt:lpwstr>
      </vt:variant>
      <vt:variant>
        <vt:i4>1900593</vt:i4>
      </vt:variant>
      <vt:variant>
        <vt:i4>458</vt:i4>
      </vt:variant>
      <vt:variant>
        <vt:i4>0</vt:i4>
      </vt:variant>
      <vt:variant>
        <vt:i4>5</vt:i4>
      </vt:variant>
      <vt:variant>
        <vt:lpwstr/>
      </vt:variant>
      <vt:variant>
        <vt:lpwstr>_Toc350509233</vt:lpwstr>
      </vt:variant>
      <vt:variant>
        <vt:i4>1900593</vt:i4>
      </vt:variant>
      <vt:variant>
        <vt:i4>452</vt:i4>
      </vt:variant>
      <vt:variant>
        <vt:i4>0</vt:i4>
      </vt:variant>
      <vt:variant>
        <vt:i4>5</vt:i4>
      </vt:variant>
      <vt:variant>
        <vt:lpwstr/>
      </vt:variant>
      <vt:variant>
        <vt:lpwstr>_Toc350509232</vt:lpwstr>
      </vt:variant>
      <vt:variant>
        <vt:i4>1900593</vt:i4>
      </vt:variant>
      <vt:variant>
        <vt:i4>446</vt:i4>
      </vt:variant>
      <vt:variant>
        <vt:i4>0</vt:i4>
      </vt:variant>
      <vt:variant>
        <vt:i4>5</vt:i4>
      </vt:variant>
      <vt:variant>
        <vt:lpwstr/>
      </vt:variant>
      <vt:variant>
        <vt:lpwstr>_Toc350509231</vt:lpwstr>
      </vt:variant>
      <vt:variant>
        <vt:i4>1900593</vt:i4>
      </vt:variant>
      <vt:variant>
        <vt:i4>440</vt:i4>
      </vt:variant>
      <vt:variant>
        <vt:i4>0</vt:i4>
      </vt:variant>
      <vt:variant>
        <vt:i4>5</vt:i4>
      </vt:variant>
      <vt:variant>
        <vt:lpwstr/>
      </vt:variant>
      <vt:variant>
        <vt:lpwstr>_Toc350509230</vt:lpwstr>
      </vt:variant>
      <vt:variant>
        <vt:i4>1835057</vt:i4>
      </vt:variant>
      <vt:variant>
        <vt:i4>434</vt:i4>
      </vt:variant>
      <vt:variant>
        <vt:i4>0</vt:i4>
      </vt:variant>
      <vt:variant>
        <vt:i4>5</vt:i4>
      </vt:variant>
      <vt:variant>
        <vt:lpwstr/>
      </vt:variant>
      <vt:variant>
        <vt:lpwstr>_Toc350509229</vt:lpwstr>
      </vt:variant>
      <vt:variant>
        <vt:i4>1835057</vt:i4>
      </vt:variant>
      <vt:variant>
        <vt:i4>428</vt:i4>
      </vt:variant>
      <vt:variant>
        <vt:i4>0</vt:i4>
      </vt:variant>
      <vt:variant>
        <vt:i4>5</vt:i4>
      </vt:variant>
      <vt:variant>
        <vt:lpwstr/>
      </vt:variant>
      <vt:variant>
        <vt:lpwstr>_Toc350509228</vt:lpwstr>
      </vt:variant>
      <vt:variant>
        <vt:i4>1835057</vt:i4>
      </vt:variant>
      <vt:variant>
        <vt:i4>422</vt:i4>
      </vt:variant>
      <vt:variant>
        <vt:i4>0</vt:i4>
      </vt:variant>
      <vt:variant>
        <vt:i4>5</vt:i4>
      </vt:variant>
      <vt:variant>
        <vt:lpwstr/>
      </vt:variant>
      <vt:variant>
        <vt:lpwstr>_Toc350509227</vt:lpwstr>
      </vt:variant>
      <vt:variant>
        <vt:i4>1835057</vt:i4>
      </vt:variant>
      <vt:variant>
        <vt:i4>416</vt:i4>
      </vt:variant>
      <vt:variant>
        <vt:i4>0</vt:i4>
      </vt:variant>
      <vt:variant>
        <vt:i4>5</vt:i4>
      </vt:variant>
      <vt:variant>
        <vt:lpwstr/>
      </vt:variant>
      <vt:variant>
        <vt:lpwstr>_Toc350509226</vt:lpwstr>
      </vt:variant>
      <vt:variant>
        <vt:i4>1835057</vt:i4>
      </vt:variant>
      <vt:variant>
        <vt:i4>410</vt:i4>
      </vt:variant>
      <vt:variant>
        <vt:i4>0</vt:i4>
      </vt:variant>
      <vt:variant>
        <vt:i4>5</vt:i4>
      </vt:variant>
      <vt:variant>
        <vt:lpwstr/>
      </vt:variant>
      <vt:variant>
        <vt:lpwstr>_Toc350509225</vt:lpwstr>
      </vt:variant>
      <vt:variant>
        <vt:i4>1835057</vt:i4>
      </vt:variant>
      <vt:variant>
        <vt:i4>404</vt:i4>
      </vt:variant>
      <vt:variant>
        <vt:i4>0</vt:i4>
      </vt:variant>
      <vt:variant>
        <vt:i4>5</vt:i4>
      </vt:variant>
      <vt:variant>
        <vt:lpwstr/>
      </vt:variant>
      <vt:variant>
        <vt:lpwstr>_Toc350509224</vt:lpwstr>
      </vt:variant>
      <vt:variant>
        <vt:i4>1835057</vt:i4>
      </vt:variant>
      <vt:variant>
        <vt:i4>398</vt:i4>
      </vt:variant>
      <vt:variant>
        <vt:i4>0</vt:i4>
      </vt:variant>
      <vt:variant>
        <vt:i4>5</vt:i4>
      </vt:variant>
      <vt:variant>
        <vt:lpwstr/>
      </vt:variant>
      <vt:variant>
        <vt:lpwstr>_Toc350509223</vt:lpwstr>
      </vt:variant>
      <vt:variant>
        <vt:i4>1835057</vt:i4>
      </vt:variant>
      <vt:variant>
        <vt:i4>392</vt:i4>
      </vt:variant>
      <vt:variant>
        <vt:i4>0</vt:i4>
      </vt:variant>
      <vt:variant>
        <vt:i4>5</vt:i4>
      </vt:variant>
      <vt:variant>
        <vt:lpwstr/>
      </vt:variant>
      <vt:variant>
        <vt:lpwstr>_Toc350509222</vt:lpwstr>
      </vt:variant>
      <vt:variant>
        <vt:i4>1835057</vt:i4>
      </vt:variant>
      <vt:variant>
        <vt:i4>386</vt:i4>
      </vt:variant>
      <vt:variant>
        <vt:i4>0</vt:i4>
      </vt:variant>
      <vt:variant>
        <vt:i4>5</vt:i4>
      </vt:variant>
      <vt:variant>
        <vt:lpwstr/>
      </vt:variant>
      <vt:variant>
        <vt:lpwstr>_Toc350509221</vt:lpwstr>
      </vt:variant>
      <vt:variant>
        <vt:i4>1835057</vt:i4>
      </vt:variant>
      <vt:variant>
        <vt:i4>380</vt:i4>
      </vt:variant>
      <vt:variant>
        <vt:i4>0</vt:i4>
      </vt:variant>
      <vt:variant>
        <vt:i4>5</vt:i4>
      </vt:variant>
      <vt:variant>
        <vt:lpwstr/>
      </vt:variant>
      <vt:variant>
        <vt:lpwstr>_Toc350509220</vt:lpwstr>
      </vt:variant>
      <vt:variant>
        <vt:i4>2031665</vt:i4>
      </vt:variant>
      <vt:variant>
        <vt:i4>374</vt:i4>
      </vt:variant>
      <vt:variant>
        <vt:i4>0</vt:i4>
      </vt:variant>
      <vt:variant>
        <vt:i4>5</vt:i4>
      </vt:variant>
      <vt:variant>
        <vt:lpwstr/>
      </vt:variant>
      <vt:variant>
        <vt:lpwstr>_Toc350509219</vt:lpwstr>
      </vt:variant>
      <vt:variant>
        <vt:i4>2031665</vt:i4>
      </vt:variant>
      <vt:variant>
        <vt:i4>368</vt:i4>
      </vt:variant>
      <vt:variant>
        <vt:i4>0</vt:i4>
      </vt:variant>
      <vt:variant>
        <vt:i4>5</vt:i4>
      </vt:variant>
      <vt:variant>
        <vt:lpwstr/>
      </vt:variant>
      <vt:variant>
        <vt:lpwstr>_Toc350509218</vt:lpwstr>
      </vt:variant>
      <vt:variant>
        <vt:i4>2031665</vt:i4>
      </vt:variant>
      <vt:variant>
        <vt:i4>362</vt:i4>
      </vt:variant>
      <vt:variant>
        <vt:i4>0</vt:i4>
      </vt:variant>
      <vt:variant>
        <vt:i4>5</vt:i4>
      </vt:variant>
      <vt:variant>
        <vt:lpwstr/>
      </vt:variant>
      <vt:variant>
        <vt:lpwstr>_Toc350509217</vt:lpwstr>
      </vt:variant>
      <vt:variant>
        <vt:i4>2031665</vt:i4>
      </vt:variant>
      <vt:variant>
        <vt:i4>356</vt:i4>
      </vt:variant>
      <vt:variant>
        <vt:i4>0</vt:i4>
      </vt:variant>
      <vt:variant>
        <vt:i4>5</vt:i4>
      </vt:variant>
      <vt:variant>
        <vt:lpwstr/>
      </vt:variant>
      <vt:variant>
        <vt:lpwstr>_Toc350509216</vt:lpwstr>
      </vt:variant>
      <vt:variant>
        <vt:i4>2031665</vt:i4>
      </vt:variant>
      <vt:variant>
        <vt:i4>350</vt:i4>
      </vt:variant>
      <vt:variant>
        <vt:i4>0</vt:i4>
      </vt:variant>
      <vt:variant>
        <vt:i4>5</vt:i4>
      </vt:variant>
      <vt:variant>
        <vt:lpwstr/>
      </vt:variant>
      <vt:variant>
        <vt:lpwstr>_Toc350509215</vt:lpwstr>
      </vt:variant>
      <vt:variant>
        <vt:i4>2031665</vt:i4>
      </vt:variant>
      <vt:variant>
        <vt:i4>344</vt:i4>
      </vt:variant>
      <vt:variant>
        <vt:i4>0</vt:i4>
      </vt:variant>
      <vt:variant>
        <vt:i4>5</vt:i4>
      </vt:variant>
      <vt:variant>
        <vt:lpwstr/>
      </vt:variant>
      <vt:variant>
        <vt:lpwstr>_Toc350509214</vt:lpwstr>
      </vt:variant>
      <vt:variant>
        <vt:i4>2031665</vt:i4>
      </vt:variant>
      <vt:variant>
        <vt:i4>338</vt:i4>
      </vt:variant>
      <vt:variant>
        <vt:i4>0</vt:i4>
      </vt:variant>
      <vt:variant>
        <vt:i4>5</vt:i4>
      </vt:variant>
      <vt:variant>
        <vt:lpwstr/>
      </vt:variant>
      <vt:variant>
        <vt:lpwstr>_Toc350509213</vt:lpwstr>
      </vt:variant>
      <vt:variant>
        <vt:i4>2031665</vt:i4>
      </vt:variant>
      <vt:variant>
        <vt:i4>332</vt:i4>
      </vt:variant>
      <vt:variant>
        <vt:i4>0</vt:i4>
      </vt:variant>
      <vt:variant>
        <vt:i4>5</vt:i4>
      </vt:variant>
      <vt:variant>
        <vt:lpwstr/>
      </vt:variant>
      <vt:variant>
        <vt:lpwstr>_Toc350509212</vt:lpwstr>
      </vt:variant>
      <vt:variant>
        <vt:i4>2031665</vt:i4>
      </vt:variant>
      <vt:variant>
        <vt:i4>326</vt:i4>
      </vt:variant>
      <vt:variant>
        <vt:i4>0</vt:i4>
      </vt:variant>
      <vt:variant>
        <vt:i4>5</vt:i4>
      </vt:variant>
      <vt:variant>
        <vt:lpwstr/>
      </vt:variant>
      <vt:variant>
        <vt:lpwstr>_Toc350509211</vt:lpwstr>
      </vt:variant>
      <vt:variant>
        <vt:i4>2031665</vt:i4>
      </vt:variant>
      <vt:variant>
        <vt:i4>320</vt:i4>
      </vt:variant>
      <vt:variant>
        <vt:i4>0</vt:i4>
      </vt:variant>
      <vt:variant>
        <vt:i4>5</vt:i4>
      </vt:variant>
      <vt:variant>
        <vt:lpwstr/>
      </vt:variant>
      <vt:variant>
        <vt:lpwstr>_Toc350509210</vt:lpwstr>
      </vt:variant>
      <vt:variant>
        <vt:i4>1966129</vt:i4>
      </vt:variant>
      <vt:variant>
        <vt:i4>314</vt:i4>
      </vt:variant>
      <vt:variant>
        <vt:i4>0</vt:i4>
      </vt:variant>
      <vt:variant>
        <vt:i4>5</vt:i4>
      </vt:variant>
      <vt:variant>
        <vt:lpwstr/>
      </vt:variant>
      <vt:variant>
        <vt:lpwstr>_Toc350509209</vt:lpwstr>
      </vt:variant>
      <vt:variant>
        <vt:i4>1966129</vt:i4>
      </vt:variant>
      <vt:variant>
        <vt:i4>308</vt:i4>
      </vt:variant>
      <vt:variant>
        <vt:i4>0</vt:i4>
      </vt:variant>
      <vt:variant>
        <vt:i4>5</vt:i4>
      </vt:variant>
      <vt:variant>
        <vt:lpwstr/>
      </vt:variant>
      <vt:variant>
        <vt:lpwstr>_Toc350509208</vt:lpwstr>
      </vt:variant>
      <vt:variant>
        <vt:i4>1966129</vt:i4>
      </vt:variant>
      <vt:variant>
        <vt:i4>302</vt:i4>
      </vt:variant>
      <vt:variant>
        <vt:i4>0</vt:i4>
      </vt:variant>
      <vt:variant>
        <vt:i4>5</vt:i4>
      </vt:variant>
      <vt:variant>
        <vt:lpwstr/>
      </vt:variant>
      <vt:variant>
        <vt:lpwstr>_Toc350509207</vt:lpwstr>
      </vt:variant>
      <vt:variant>
        <vt:i4>1966129</vt:i4>
      </vt:variant>
      <vt:variant>
        <vt:i4>296</vt:i4>
      </vt:variant>
      <vt:variant>
        <vt:i4>0</vt:i4>
      </vt:variant>
      <vt:variant>
        <vt:i4>5</vt:i4>
      </vt:variant>
      <vt:variant>
        <vt:lpwstr/>
      </vt:variant>
      <vt:variant>
        <vt:lpwstr>_Toc350509206</vt:lpwstr>
      </vt:variant>
      <vt:variant>
        <vt:i4>1966129</vt:i4>
      </vt:variant>
      <vt:variant>
        <vt:i4>290</vt:i4>
      </vt:variant>
      <vt:variant>
        <vt:i4>0</vt:i4>
      </vt:variant>
      <vt:variant>
        <vt:i4>5</vt:i4>
      </vt:variant>
      <vt:variant>
        <vt:lpwstr/>
      </vt:variant>
      <vt:variant>
        <vt:lpwstr>_Toc350509205</vt:lpwstr>
      </vt:variant>
      <vt:variant>
        <vt:i4>1966129</vt:i4>
      </vt:variant>
      <vt:variant>
        <vt:i4>284</vt:i4>
      </vt:variant>
      <vt:variant>
        <vt:i4>0</vt:i4>
      </vt:variant>
      <vt:variant>
        <vt:i4>5</vt:i4>
      </vt:variant>
      <vt:variant>
        <vt:lpwstr/>
      </vt:variant>
      <vt:variant>
        <vt:lpwstr>_Toc350509204</vt:lpwstr>
      </vt:variant>
      <vt:variant>
        <vt:i4>1966129</vt:i4>
      </vt:variant>
      <vt:variant>
        <vt:i4>278</vt:i4>
      </vt:variant>
      <vt:variant>
        <vt:i4>0</vt:i4>
      </vt:variant>
      <vt:variant>
        <vt:i4>5</vt:i4>
      </vt:variant>
      <vt:variant>
        <vt:lpwstr/>
      </vt:variant>
      <vt:variant>
        <vt:lpwstr>_Toc350509203</vt:lpwstr>
      </vt:variant>
      <vt:variant>
        <vt:i4>1966129</vt:i4>
      </vt:variant>
      <vt:variant>
        <vt:i4>272</vt:i4>
      </vt:variant>
      <vt:variant>
        <vt:i4>0</vt:i4>
      </vt:variant>
      <vt:variant>
        <vt:i4>5</vt:i4>
      </vt:variant>
      <vt:variant>
        <vt:lpwstr/>
      </vt:variant>
      <vt:variant>
        <vt:lpwstr>_Toc350509202</vt:lpwstr>
      </vt:variant>
      <vt:variant>
        <vt:i4>1966129</vt:i4>
      </vt:variant>
      <vt:variant>
        <vt:i4>266</vt:i4>
      </vt:variant>
      <vt:variant>
        <vt:i4>0</vt:i4>
      </vt:variant>
      <vt:variant>
        <vt:i4>5</vt:i4>
      </vt:variant>
      <vt:variant>
        <vt:lpwstr/>
      </vt:variant>
      <vt:variant>
        <vt:lpwstr>_Toc350509201</vt:lpwstr>
      </vt:variant>
      <vt:variant>
        <vt:i4>1966129</vt:i4>
      </vt:variant>
      <vt:variant>
        <vt:i4>260</vt:i4>
      </vt:variant>
      <vt:variant>
        <vt:i4>0</vt:i4>
      </vt:variant>
      <vt:variant>
        <vt:i4>5</vt:i4>
      </vt:variant>
      <vt:variant>
        <vt:lpwstr/>
      </vt:variant>
      <vt:variant>
        <vt:lpwstr>_Toc350509200</vt:lpwstr>
      </vt:variant>
      <vt:variant>
        <vt:i4>1507378</vt:i4>
      </vt:variant>
      <vt:variant>
        <vt:i4>254</vt:i4>
      </vt:variant>
      <vt:variant>
        <vt:i4>0</vt:i4>
      </vt:variant>
      <vt:variant>
        <vt:i4>5</vt:i4>
      </vt:variant>
      <vt:variant>
        <vt:lpwstr/>
      </vt:variant>
      <vt:variant>
        <vt:lpwstr>_Toc350509199</vt:lpwstr>
      </vt:variant>
      <vt:variant>
        <vt:i4>1507378</vt:i4>
      </vt:variant>
      <vt:variant>
        <vt:i4>248</vt:i4>
      </vt:variant>
      <vt:variant>
        <vt:i4>0</vt:i4>
      </vt:variant>
      <vt:variant>
        <vt:i4>5</vt:i4>
      </vt:variant>
      <vt:variant>
        <vt:lpwstr/>
      </vt:variant>
      <vt:variant>
        <vt:lpwstr>_Toc350509198</vt:lpwstr>
      </vt:variant>
      <vt:variant>
        <vt:i4>1507378</vt:i4>
      </vt:variant>
      <vt:variant>
        <vt:i4>242</vt:i4>
      </vt:variant>
      <vt:variant>
        <vt:i4>0</vt:i4>
      </vt:variant>
      <vt:variant>
        <vt:i4>5</vt:i4>
      </vt:variant>
      <vt:variant>
        <vt:lpwstr/>
      </vt:variant>
      <vt:variant>
        <vt:lpwstr>_Toc350509197</vt:lpwstr>
      </vt:variant>
      <vt:variant>
        <vt:i4>1507378</vt:i4>
      </vt:variant>
      <vt:variant>
        <vt:i4>236</vt:i4>
      </vt:variant>
      <vt:variant>
        <vt:i4>0</vt:i4>
      </vt:variant>
      <vt:variant>
        <vt:i4>5</vt:i4>
      </vt:variant>
      <vt:variant>
        <vt:lpwstr/>
      </vt:variant>
      <vt:variant>
        <vt:lpwstr>_Toc350509196</vt:lpwstr>
      </vt:variant>
      <vt:variant>
        <vt:i4>1507378</vt:i4>
      </vt:variant>
      <vt:variant>
        <vt:i4>230</vt:i4>
      </vt:variant>
      <vt:variant>
        <vt:i4>0</vt:i4>
      </vt:variant>
      <vt:variant>
        <vt:i4>5</vt:i4>
      </vt:variant>
      <vt:variant>
        <vt:lpwstr/>
      </vt:variant>
      <vt:variant>
        <vt:lpwstr>_Toc350509195</vt:lpwstr>
      </vt:variant>
      <vt:variant>
        <vt:i4>1507378</vt:i4>
      </vt:variant>
      <vt:variant>
        <vt:i4>224</vt:i4>
      </vt:variant>
      <vt:variant>
        <vt:i4>0</vt:i4>
      </vt:variant>
      <vt:variant>
        <vt:i4>5</vt:i4>
      </vt:variant>
      <vt:variant>
        <vt:lpwstr/>
      </vt:variant>
      <vt:variant>
        <vt:lpwstr>_Toc350509194</vt:lpwstr>
      </vt:variant>
      <vt:variant>
        <vt:i4>1507378</vt:i4>
      </vt:variant>
      <vt:variant>
        <vt:i4>218</vt:i4>
      </vt:variant>
      <vt:variant>
        <vt:i4>0</vt:i4>
      </vt:variant>
      <vt:variant>
        <vt:i4>5</vt:i4>
      </vt:variant>
      <vt:variant>
        <vt:lpwstr/>
      </vt:variant>
      <vt:variant>
        <vt:lpwstr>_Toc350509193</vt:lpwstr>
      </vt:variant>
      <vt:variant>
        <vt:i4>1507378</vt:i4>
      </vt:variant>
      <vt:variant>
        <vt:i4>212</vt:i4>
      </vt:variant>
      <vt:variant>
        <vt:i4>0</vt:i4>
      </vt:variant>
      <vt:variant>
        <vt:i4>5</vt:i4>
      </vt:variant>
      <vt:variant>
        <vt:lpwstr/>
      </vt:variant>
      <vt:variant>
        <vt:lpwstr>_Toc350509192</vt:lpwstr>
      </vt:variant>
      <vt:variant>
        <vt:i4>1507378</vt:i4>
      </vt:variant>
      <vt:variant>
        <vt:i4>206</vt:i4>
      </vt:variant>
      <vt:variant>
        <vt:i4>0</vt:i4>
      </vt:variant>
      <vt:variant>
        <vt:i4>5</vt:i4>
      </vt:variant>
      <vt:variant>
        <vt:lpwstr/>
      </vt:variant>
      <vt:variant>
        <vt:lpwstr>_Toc350509191</vt:lpwstr>
      </vt:variant>
      <vt:variant>
        <vt:i4>1507378</vt:i4>
      </vt:variant>
      <vt:variant>
        <vt:i4>200</vt:i4>
      </vt:variant>
      <vt:variant>
        <vt:i4>0</vt:i4>
      </vt:variant>
      <vt:variant>
        <vt:i4>5</vt:i4>
      </vt:variant>
      <vt:variant>
        <vt:lpwstr/>
      </vt:variant>
      <vt:variant>
        <vt:lpwstr>_Toc350509190</vt:lpwstr>
      </vt:variant>
      <vt:variant>
        <vt:i4>1441842</vt:i4>
      </vt:variant>
      <vt:variant>
        <vt:i4>194</vt:i4>
      </vt:variant>
      <vt:variant>
        <vt:i4>0</vt:i4>
      </vt:variant>
      <vt:variant>
        <vt:i4>5</vt:i4>
      </vt:variant>
      <vt:variant>
        <vt:lpwstr/>
      </vt:variant>
      <vt:variant>
        <vt:lpwstr>_Toc350509189</vt:lpwstr>
      </vt:variant>
      <vt:variant>
        <vt:i4>1441842</vt:i4>
      </vt:variant>
      <vt:variant>
        <vt:i4>188</vt:i4>
      </vt:variant>
      <vt:variant>
        <vt:i4>0</vt:i4>
      </vt:variant>
      <vt:variant>
        <vt:i4>5</vt:i4>
      </vt:variant>
      <vt:variant>
        <vt:lpwstr/>
      </vt:variant>
      <vt:variant>
        <vt:lpwstr>_Toc350509188</vt:lpwstr>
      </vt:variant>
      <vt:variant>
        <vt:i4>1441842</vt:i4>
      </vt:variant>
      <vt:variant>
        <vt:i4>182</vt:i4>
      </vt:variant>
      <vt:variant>
        <vt:i4>0</vt:i4>
      </vt:variant>
      <vt:variant>
        <vt:i4>5</vt:i4>
      </vt:variant>
      <vt:variant>
        <vt:lpwstr/>
      </vt:variant>
      <vt:variant>
        <vt:lpwstr>_Toc350509187</vt:lpwstr>
      </vt:variant>
      <vt:variant>
        <vt:i4>1441842</vt:i4>
      </vt:variant>
      <vt:variant>
        <vt:i4>176</vt:i4>
      </vt:variant>
      <vt:variant>
        <vt:i4>0</vt:i4>
      </vt:variant>
      <vt:variant>
        <vt:i4>5</vt:i4>
      </vt:variant>
      <vt:variant>
        <vt:lpwstr/>
      </vt:variant>
      <vt:variant>
        <vt:lpwstr>_Toc350509186</vt:lpwstr>
      </vt:variant>
      <vt:variant>
        <vt:i4>1441842</vt:i4>
      </vt:variant>
      <vt:variant>
        <vt:i4>170</vt:i4>
      </vt:variant>
      <vt:variant>
        <vt:i4>0</vt:i4>
      </vt:variant>
      <vt:variant>
        <vt:i4>5</vt:i4>
      </vt:variant>
      <vt:variant>
        <vt:lpwstr/>
      </vt:variant>
      <vt:variant>
        <vt:lpwstr>_Toc350509185</vt:lpwstr>
      </vt:variant>
      <vt:variant>
        <vt:i4>1441842</vt:i4>
      </vt:variant>
      <vt:variant>
        <vt:i4>164</vt:i4>
      </vt:variant>
      <vt:variant>
        <vt:i4>0</vt:i4>
      </vt:variant>
      <vt:variant>
        <vt:i4>5</vt:i4>
      </vt:variant>
      <vt:variant>
        <vt:lpwstr/>
      </vt:variant>
      <vt:variant>
        <vt:lpwstr>_Toc350509184</vt:lpwstr>
      </vt:variant>
      <vt:variant>
        <vt:i4>1441842</vt:i4>
      </vt:variant>
      <vt:variant>
        <vt:i4>158</vt:i4>
      </vt:variant>
      <vt:variant>
        <vt:i4>0</vt:i4>
      </vt:variant>
      <vt:variant>
        <vt:i4>5</vt:i4>
      </vt:variant>
      <vt:variant>
        <vt:lpwstr/>
      </vt:variant>
      <vt:variant>
        <vt:lpwstr>_Toc350509183</vt:lpwstr>
      </vt:variant>
      <vt:variant>
        <vt:i4>1441842</vt:i4>
      </vt:variant>
      <vt:variant>
        <vt:i4>152</vt:i4>
      </vt:variant>
      <vt:variant>
        <vt:i4>0</vt:i4>
      </vt:variant>
      <vt:variant>
        <vt:i4>5</vt:i4>
      </vt:variant>
      <vt:variant>
        <vt:lpwstr/>
      </vt:variant>
      <vt:variant>
        <vt:lpwstr>_Toc350509182</vt:lpwstr>
      </vt:variant>
      <vt:variant>
        <vt:i4>1441842</vt:i4>
      </vt:variant>
      <vt:variant>
        <vt:i4>146</vt:i4>
      </vt:variant>
      <vt:variant>
        <vt:i4>0</vt:i4>
      </vt:variant>
      <vt:variant>
        <vt:i4>5</vt:i4>
      </vt:variant>
      <vt:variant>
        <vt:lpwstr/>
      </vt:variant>
      <vt:variant>
        <vt:lpwstr>_Toc350509181</vt:lpwstr>
      </vt:variant>
      <vt:variant>
        <vt:i4>1441842</vt:i4>
      </vt:variant>
      <vt:variant>
        <vt:i4>140</vt:i4>
      </vt:variant>
      <vt:variant>
        <vt:i4>0</vt:i4>
      </vt:variant>
      <vt:variant>
        <vt:i4>5</vt:i4>
      </vt:variant>
      <vt:variant>
        <vt:lpwstr/>
      </vt:variant>
      <vt:variant>
        <vt:lpwstr>_Toc350509180</vt:lpwstr>
      </vt:variant>
      <vt:variant>
        <vt:i4>1638450</vt:i4>
      </vt:variant>
      <vt:variant>
        <vt:i4>134</vt:i4>
      </vt:variant>
      <vt:variant>
        <vt:i4>0</vt:i4>
      </vt:variant>
      <vt:variant>
        <vt:i4>5</vt:i4>
      </vt:variant>
      <vt:variant>
        <vt:lpwstr/>
      </vt:variant>
      <vt:variant>
        <vt:lpwstr>_Toc350509179</vt:lpwstr>
      </vt:variant>
      <vt:variant>
        <vt:i4>1638450</vt:i4>
      </vt:variant>
      <vt:variant>
        <vt:i4>128</vt:i4>
      </vt:variant>
      <vt:variant>
        <vt:i4>0</vt:i4>
      </vt:variant>
      <vt:variant>
        <vt:i4>5</vt:i4>
      </vt:variant>
      <vt:variant>
        <vt:lpwstr/>
      </vt:variant>
      <vt:variant>
        <vt:lpwstr>_Toc350509178</vt:lpwstr>
      </vt:variant>
      <vt:variant>
        <vt:i4>1638450</vt:i4>
      </vt:variant>
      <vt:variant>
        <vt:i4>122</vt:i4>
      </vt:variant>
      <vt:variant>
        <vt:i4>0</vt:i4>
      </vt:variant>
      <vt:variant>
        <vt:i4>5</vt:i4>
      </vt:variant>
      <vt:variant>
        <vt:lpwstr/>
      </vt:variant>
      <vt:variant>
        <vt:lpwstr>_Toc350509177</vt:lpwstr>
      </vt:variant>
      <vt:variant>
        <vt:i4>1638450</vt:i4>
      </vt:variant>
      <vt:variant>
        <vt:i4>116</vt:i4>
      </vt:variant>
      <vt:variant>
        <vt:i4>0</vt:i4>
      </vt:variant>
      <vt:variant>
        <vt:i4>5</vt:i4>
      </vt:variant>
      <vt:variant>
        <vt:lpwstr/>
      </vt:variant>
      <vt:variant>
        <vt:lpwstr>_Toc350509176</vt:lpwstr>
      </vt:variant>
      <vt:variant>
        <vt:i4>1638450</vt:i4>
      </vt:variant>
      <vt:variant>
        <vt:i4>110</vt:i4>
      </vt:variant>
      <vt:variant>
        <vt:i4>0</vt:i4>
      </vt:variant>
      <vt:variant>
        <vt:i4>5</vt:i4>
      </vt:variant>
      <vt:variant>
        <vt:lpwstr/>
      </vt:variant>
      <vt:variant>
        <vt:lpwstr>_Toc350509175</vt:lpwstr>
      </vt:variant>
      <vt:variant>
        <vt:i4>1638450</vt:i4>
      </vt:variant>
      <vt:variant>
        <vt:i4>104</vt:i4>
      </vt:variant>
      <vt:variant>
        <vt:i4>0</vt:i4>
      </vt:variant>
      <vt:variant>
        <vt:i4>5</vt:i4>
      </vt:variant>
      <vt:variant>
        <vt:lpwstr/>
      </vt:variant>
      <vt:variant>
        <vt:lpwstr>_Toc350509174</vt:lpwstr>
      </vt:variant>
      <vt:variant>
        <vt:i4>1638450</vt:i4>
      </vt:variant>
      <vt:variant>
        <vt:i4>98</vt:i4>
      </vt:variant>
      <vt:variant>
        <vt:i4>0</vt:i4>
      </vt:variant>
      <vt:variant>
        <vt:i4>5</vt:i4>
      </vt:variant>
      <vt:variant>
        <vt:lpwstr/>
      </vt:variant>
      <vt:variant>
        <vt:lpwstr>_Toc350509173</vt:lpwstr>
      </vt:variant>
      <vt:variant>
        <vt:i4>1638450</vt:i4>
      </vt:variant>
      <vt:variant>
        <vt:i4>92</vt:i4>
      </vt:variant>
      <vt:variant>
        <vt:i4>0</vt:i4>
      </vt:variant>
      <vt:variant>
        <vt:i4>5</vt:i4>
      </vt:variant>
      <vt:variant>
        <vt:lpwstr/>
      </vt:variant>
      <vt:variant>
        <vt:lpwstr>_Toc350509172</vt:lpwstr>
      </vt:variant>
      <vt:variant>
        <vt:i4>1638450</vt:i4>
      </vt:variant>
      <vt:variant>
        <vt:i4>86</vt:i4>
      </vt:variant>
      <vt:variant>
        <vt:i4>0</vt:i4>
      </vt:variant>
      <vt:variant>
        <vt:i4>5</vt:i4>
      </vt:variant>
      <vt:variant>
        <vt:lpwstr/>
      </vt:variant>
      <vt:variant>
        <vt:lpwstr>_Toc350509171</vt:lpwstr>
      </vt:variant>
      <vt:variant>
        <vt:i4>1638450</vt:i4>
      </vt:variant>
      <vt:variant>
        <vt:i4>80</vt:i4>
      </vt:variant>
      <vt:variant>
        <vt:i4>0</vt:i4>
      </vt:variant>
      <vt:variant>
        <vt:i4>5</vt:i4>
      </vt:variant>
      <vt:variant>
        <vt:lpwstr/>
      </vt:variant>
      <vt:variant>
        <vt:lpwstr>_Toc350509170</vt:lpwstr>
      </vt:variant>
      <vt:variant>
        <vt:i4>1572914</vt:i4>
      </vt:variant>
      <vt:variant>
        <vt:i4>74</vt:i4>
      </vt:variant>
      <vt:variant>
        <vt:i4>0</vt:i4>
      </vt:variant>
      <vt:variant>
        <vt:i4>5</vt:i4>
      </vt:variant>
      <vt:variant>
        <vt:lpwstr/>
      </vt:variant>
      <vt:variant>
        <vt:lpwstr>_Toc350509169</vt:lpwstr>
      </vt:variant>
      <vt:variant>
        <vt:i4>1572914</vt:i4>
      </vt:variant>
      <vt:variant>
        <vt:i4>68</vt:i4>
      </vt:variant>
      <vt:variant>
        <vt:i4>0</vt:i4>
      </vt:variant>
      <vt:variant>
        <vt:i4>5</vt:i4>
      </vt:variant>
      <vt:variant>
        <vt:lpwstr/>
      </vt:variant>
      <vt:variant>
        <vt:lpwstr>_Toc350509168</vt:lpwstr>
      </vt:variant>
      <vt:variant>
        <vt:i4>1572914</vt:i4>
      </vt:variant>
      <vt:variant>
        <vt:i4>62</vt:i4>
      </vt:variant>
      <vt:variant>
        <vt:i4>0</vt:i4>
      </vt:variant>
      <vt:variant>
        <vt:i4>5</vt:i4>
      </vt:variant>
      <vt:variant>
        <vt:lpwstr/>
      </vt:variant>
      <vt:variant>
        <vt:lpwstr>_Toc350509167</vt:lpwstr>
      </vt:variant>
      <vt:variant>
        <vt:i4>1572914</vt:i4>
      </vt:variant>
      <vt:variant>
        <vt:i4>56</vt:i4>
      </vt:variant>
      <vt:variant>
        <vt:i4>0</vt:i4>
      </vt:variant>
      <vt:variant>
        <vt:i4>5</vt:i4>
      </vt:variant>
      <vt:variant>
        <vt:lpwstr/>
      </vt:variant>
      <vt:variant>
        <vt:lpwstr>_Toc350509166</vt:lpwstr>
      </vt:variant>
      <vt:variant>
        <vt:i4>1572914</vt:i4>
      </vt:variant>
      <vt:variant>
        <vt:i4>50</vt:i4>
      </vt:variant>
      <vt:variant>
        <vt:i4>0</vt:i4>
      </vt:variant>
      <vt:variant>
        <vt:i4>5</vt:i4>
      </vt:variant>
      <vt:variant>
        <vt:lpwstr/>
      </vt:variant>
      <vt:variant>
        <vt:lpwstr>_Toc350509165</vt:lpwstr>
      </vt:variant>
      <vt:variant>
        <vt:i4>1572914</vt:i4>
      </vt:variant>
      <vt:variant>
        <vt:i4>44</vt:i4>
      </vt:variant>
      <vt:variant>
        <vt:i4>0</vt:i4>
      </vt:variant>
      <vt:variant>
        <vt:i4>5</vt:i4>
      </vt:variant>
      <vt:variant>
        <vt:lpwstr/>
      </vt:variant>
      <vt:variant>
        <vt:lpwstr>_Toc350509164</vt:lpwstr>
      </vt:variant>
      <vt:variant>
        <vt:i4>1572914</vt:i4>
      </vt:variant>
      <vt:variant>
        <vt:i4>38</vt:i4>
      </vt:variant>
      <vt:variant>
        <vt:i4>0</vt:i4>
      </vt:variant>
      <vt:variant>
        <vt:i4>5</vt:i4>
      </vt:variant>
      <vt:variant>
        <vt:lpwstr/>
      </vt:variant>
      <vt:variant>
        <vt:lpwstr>_Toc350509163</vt:lpwstr>
      </vt:variant>
      <vt:variant>
        <vt:i4>1572914</vt:i4>
      </vt:variant>
      <vt:variant>
        <vt:i4>32</vt:i4>
      </vt:variant>
      <vt:variant>
        <vt:i4>0</vt:i4>
      </vt:variant>
      <vt:variant>
        <vt:i4>5</vt:i4>
      </vt:variant>
      <vt:variant>
        <vt:lpwstr/>
      </vt:variant>
      <vt:variant>
        <vt:lpwstr>_Toc350509162</vt:lpwstr>
      </vt:variant>
      <vt:variant>
        <vt:i4>1572914</vt:i4>
      </vt:variant>
      <vt:variant>
        <vt:i4>26</vt:i4>
      </vt:variant>
      <vt:variant>
        <vt:i4>0</vt:i4>
      </vt:variant>
      <vt:variant>
        <vt:i4>5</vt:i4>
      </vt:variant>
      <vt:variant>
        <vt:lpwstr/>
      </vt:variant>
      <vt:variant>
        <vt:lpwstr>_Toc350509161</vt:lpwstr>
      </vt:variant>
      <vt:variant>
        <vt:i4>1572914</vt:i4>
      </vt:variant>
      <vt:variant>
        <vt:i4>20</vt:i4>
      </vt:variant>
      <vt:variant>
        <vt:i4>0</vt:i4>
      </vt:variant>
      <vt:variant>
        <vt:i4>5</vt:i4>
      </vt:variant>
      <vt:variant>
        <vt:lpwstr/>
      </vt:variant>
      <vt:variant>
        <vt:lpwstr>_Toc350509160</vt:lpwstr>
      </vt:variant>
      <vt:variant>
        <vt:i4>1769522</vt:i4>
      </vt:variant>
      <vt:variant>
        <vt:i4>14</vt:i4>
      </vt:variant>
      <vt:variant>
        <vt:i4>0</vt:i4>
      </vt:variant>
      <vt:variant>
        <vt:i4>5</vt:i4>
      </vt:variant>
      <vt:variant>
        <vt:lpwstr/>
      </vt:variant>
      <vt:variant>
        <vt:lpwstr>_Toc350509159</vt:lpwstr>
      </vt:variant>
      <vt:variant>
        <vt:i4>1769522</vt:i4>
      </vt:variant>
      <vt:variant>
        <vt:i4>8</vt:i4>
      </vt:variant>
      <vt:variant>
        <vt:i4>0</vt:i4>
      </vt:variant>
      <vt:variant>
        <vt:i4>5</vt:i4>
      </vt:variant>
      <vt:variant>
        <vt:lpwstr/>
      </vt:variant>
      <vt:variant>
        <vt:lpwstr>_Toc350509158</vt:lpwstr>
      </vt:variant>
      <vt:variant>
        <vt:i4>1769522</vt:i4>
      </vt:variant>
      <vt:variant>
        <vt:i4>2</vt:i4>
      </vt:variant>
      <vt:variant>
        <vt:i4>0</vt:i4>
      </vt:variant>
      <vt:variant>
        <vt:i4>5</vt:i4>
      </vt:variant>
      <vt:variant>
        <vt:lpwstr/>
      </vt:variant>
      <vt:variant>
        <vt:lpwstr>_Toc350509157</vt:lpwstr>
      </vt:variant>
      <vt:variant>
        <vt:i4>5374068</vt:i4>
      </vt:variant>
      <vt:variant>
        <vt:i4>12</vt:i4>
      </vt:variant>
      <vt:variant>
        <vt:i4>0</vt:i4>
      </vt:variant>
      <vt:variant>
        <vt:i4>5</vt:i4>
      </vt:variant>
      <vt:variant>
        <vt:lpwstr>http://wiki.ecmascript.org/doku.php?id=harmony:binary_data</vt:lpwstr>
      </vt:variant>
      <vt:variant>
        <vt:lpwstr/>
      </vt:variant>
      <vt:variant>
        <vt:i4>6815759</vt:i4>
      </vt:variant>
      <vt:variant>
        <vt:i4>9</vt:i4>
      </vt:variant>
      <vt:variant>
        <vt:i4>0</vt:i4>
      </vt:variant>
      <vt:variant>
        <vt:i4>5</vt:i4>
      </vt:variant>
      <vt:variant>
        <vt:lpwstr>https://bugs.ecmascript.org/show_bug.cgi?id=417</vt:lpwstr>
      </vt:variant>
      <vt:variant>
        <vt:lpwstr/>
      </vt:variant>
      <vt:variant>
        <vt:i4>7077898</vt:i4>
      </vt:variant>
      <vt:variant>
        <vt:i4>6</vt:i4>
      </vt:variant>
      <vt:variant>
        <vt:i4>0</vt:i4>
      </vt:variant>
      <vt:variant>
        <vt:i4>5</vt:i4>
      </vt:variant>
      <vt:variant>
        <vt:lpwstr>https://bugs.ecmascript.org/show_bug.cgi?id=155</vt:lpwstr>
      </vt:variant>
      <vt:variant>
        <vt:lpwstr/>
      </vt:variant>
      <vt:variant>
        <vt:i4>5963834</vt:i4>
      </vt:variant>
      <vt:variant>
        <vt:i4>3</vt:i4>
      </vt:variant>
      <vt:variant>
        <vt:i4>0</vt:i4>
      </vt:variant>
      <vt:variant>
        <vt:i4>5</vt:i4>
      </vt:variant>
      <vt:variant>
        <vt:lpwstr>https://bugs.ecmascript.org/show_bug.cgi?id=1200</vt:lpwstr>
      </vt:variant>
      <vt:variant>
        <vt:lpwstr/>
      </vt:variant>
      <vt:variant>
        <vt:i4>7143426</vt:i4>
      </vt:variant>
      <vt:variant>
        <vt:i4>0</vt:i4>
      </vt:variant>
      <vt:variant>
        <vt:i4>0</vt:i4>
      </vt:variant>
      <vt:variant>
        <vt:i4>5</vt:i4>
      </vt:variant>
      <vt:variant>
        <vt:lpwstr>https://bugs.ecmascript.org/show_bug.cgi?id=944</vt:lpwstr>
      </vt:variant>
      <vt:variant>
        <vt:lpwstr/>
      </vt:variant>
      <vt:variant>
        <vt:i4>1900575</vt:i4>
      </vt:variant>
      <vt:variant>
        <vt:i4>0</vt:i4>
      </vt:variant>
      <vt:variant>
        <vt:i4>0</vt:i4>
      </vt:variant>
      <vt:variant>
        <vt:i4>5</vt:i4>
      </vt:variant>
      <vt:variant>
        <vt:lpwstr>https://bugs.ecmascript.org/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draft Ecm-262 edition 6</dc:title>
  <dc:creator>Allen Wirfs-Brock</dc:creator>
  <cp:lastModifiedBy>Rev 16 Allen Wirfs-Brock</cp:lastModifiedBy>
  <cp:revision>2</cp:revision>
  <cp:lastPrinted>2013-06-24T23:13:00Z</cp:lastPrinted>
  <dcterms:created xsi:type="dcterms:W3CDTF">2013-07-15T21:59:00Z</dcterms:created>
  <dcterms:modified xsi:type="dcterms:W3CDTF">2013-07-15T21:59:00Z</dcterms:modified>
</cp:coreProperties>
</file>